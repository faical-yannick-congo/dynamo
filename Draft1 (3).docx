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C67" w:rsidRPr="003D46F9" w:rsidRDefault="006F18AC" w:rsidP="00B35C67">
      <w:pPr>
        <w:spacing w:after="0" w:line="240" w:lineRule="auto"/>
        <w:jc w:val="center"/>
        <w:rPr>
          <w:rFonts w:ascii="Times New Roman" w:hAnsi="Times New Roman" w:cs="Times New Roman"/>
          <w:b/>
          <w:sz w:val="32"/>
          <w:szCs w:val="40"/>
          <w:lang w:val="en-US"/>
          <w:rPrChange w:id="0" w:author="erradi" w:date="2011-08-07T11:49:00Z">
            <w:rPr>
              <w:rFonts w:ascii="Times New Roman" w:hAnsi="Times New Roman" w:cs="Times New Roman"/>
              <w:sz w:val="40"/>
              <w:szCs w:val="40"/>
              <w:lang w:val="en-US"/>
            </w:rPr>
          </w:rPrChange>
        </w:rPr>
      </w:pPr>
      <w:r w:rsidRPr="006F18AC">
        <w:rPr>
          <w:rFonts w:ascii="Times New Roman" w:hAnsi="Times New Roman" w:cs="Times New Roman"/>
          <w:b/>
          <w:sz w:val="32"/>
          <w:szCs w:val="40"/>
          <w:lang w:val="en-US"/>
          <w:rPrChange w:id="1" w:author="erradi" w:date="2011-08-07T11:49:00Z">
            <w:rPr>
              <w:rFonts w:ascii="Times New Roman" w:hAnsi="Times New Roman" w:cs="Times New Roman"/>
              <w:sz w:val="40"/>
              <w:szCs w:val="40"/>
              <w:lang w:val="en-US"/>
            </w:rPr>
          </w:rPrChange>
        </w:rPr>
        <w:t xml:space="preserve">Adapting Derived Distributed System Components </w:t>
      </w:r>
    </w:p>
    <w:p w:rsidR="00994913" w:rsidRPr="003D46F9" w:rsidRDefault="006F18AC" w:rsidP="00B35C67">
      <w:pPr>
        <w:spacing w:after="0" w:line="240" w:lineRule="auto"/>
        <w:jc w:val="center"/>
        <w:rPr>
          <w:rFonts w:ascii="Times New Roman" w:hAnsi="Times New Roman" w:cs="Times New Roman"/>
          <w:b/>
          <w:sz w:val="32"/>
          <w:szCs w:val="40"/>
          <w:lang w:val="en-US"/>
          <w:rPrChange w:id="2" w:author="erradi" w:date="2011-08-07T11:49:00Z">
            <w:rPr>
              <w:rFonts w:ascii="Times New Roman" w:hAnsi="Times New Roman" w:cs="Times New Roman"/>
              <w:sz w:val="40"/>
              <w:szCs w:val="40"/>
              <w:lang w:val="en-US"/>
            </w:rPr>
          </w:rPrChange>
        </w:rPr>
      </w:pPr>
      <w:proofErr w:type="gramStart"/>
      <w:r w:rsidRPr="006F18AC">
        <w:rPr>
          <w:rFonts w:ascii="Times New Roman" w:hAnsi="Times New Roman" w:cs="Times New Roman"/>
          <w:b/>
          <w:sz w:val="32"/>
          <w:szCs w:val="40"/>
          <w:lang w:val="en-US"/>
          <w:rPrChange w:id="3" w:author="erradi" w:date="2011-08-07T11:49:00Z">
            <w:rPr>
              <w:rFonts w:ascii="Times New Roman" w:hAnsi="Times New Roman" w:cs="Times New Roman"/>
              <w:sz w:val="40"/>
              <w:szCs w:val="40"/>
              <w:lang w:val="en-US"/>
            </w:rPr>
          </w:rPrChange>
        </w:rPr>
        <w:t>to</w:t>
      </w:r>
      <w:proofErr w:type="gramEnd"/>
      <w:r w:rsidRPr="006F18AC">
        <w:rPr>
          <w:rFonts w:ascii="Times New Roman" w:hAnsi="Times New Roman" w:cs="Times New Roman"/>
          <w:b/>
          <w:sz w:val="32"/>
          <w:szCs w:val="40"/>
          <w:lang w:val="en-US"/>
          <w:rPrChange w:id="4" w:author="erradi" w:date="2011-08-07T11:49:00Z">
            <w:rPr>
              <w:rFonts w:ascii="Times New Roman" w:hAnsi="Times New Roman" w:cs="Times New Roman"/>
              <w:sz w:val="40"/>
              <w:szCs w:val="40"/>
              <w:lang w:val="en-US"/>
            </w:rPr>
          </w:rPrChange>
        </w:rPr>
        <w:t xml:space="preserve"> Evolving Requirements</w:t>
      </w:r>
    </w:p>
    <w:p w:rsidR="00D7128A" w:rsidRPr="00B35C67" w:rsidRDefault="00D7128A" w:rsidP="00B35C67">
      <w:pPr>
        <w:spacing w:after="0"/>
        <w:rPr>
          <w:rFonts w:ascii="Times New Roman" w:hAnsi="Times New Roman" w:cs="Times New Roman"/>
          <w:lang w:val="en-US"/>
        </w:rPr>
      </w:pPr>
    </w:p>
    <w:p w:rsidR="00000000" w:rsidRDefault="006F18AC">
      <w:pPr>
        <w:spacing w:after="0"/>
        <w:jc w:val="center"/>
        <w:rPr>
          <w:ins w:id="5" w:author="erradi" w:date="2011-08-05T16:03:00Z"/>
          <w:rFonts w:ascii="Times New Roman" w:hAnsi="Times New Roman" w:cs="Times New Roman"/>
          <w:b/>
          <w:szCs w:val="24"/>
          <w:lang w:val="en-US"/>
          <w:rPrChange w:id="6" w:author="erradi" w:date="2011-08-05T16:06:00Z">
            <w:rPr>
              <w:ins w:id="7" w:author="erradi" w:date="2011-08-05T16:03:00Z"/>
              <w:rFonts w:ascii="Times New Roman" w:hAnsi="Times New Roman" w:cs="Times New Roman"/>
              <w:b/>
              <w:sz w:val="24"/>
              <w:szCs w:val="24"/>
              <w:lang w:val="en-US"/>
            </w:rPr>
          </w:rPrChange>
        </w:rPr>
        <w:pPrChange w:id="8" w:author="erradi" w:date="2011-08-05T16:06:00Z">
          <w:pPr/>
        </w:pPrChange>
      </w:pPr>
      <w:ins w:id="9" w:author="erradi" w:date="2011-08-05T15:59:00Z">
        <w:r w:rsidRPr="006F18AC">
          <w:rPr>
            <w:rFonts w:ascii="Times New Roman" w:hAnsi="Times New Roman" w:cs="Times New Roman"/>
            <w:b/>
            <w:szCs w:val="24"/>
            <w:lang w:val="en-US"/>
            <w:rPrChange w:id="10" w:author="erradi" w:date="2011-08-05T16:06:00Z">
              <w:rPr>
                <w:rFonts w:ascii="Times New Roman" w:hAnsi="Times New Roman" w:cs="Times New Roman"/>
                <w:b/>
                <w:sz w:val="24"/>
                <w:szCs w:val="24"/>
                <w:lang w:val="en-US"/>
              </w:rPr>
            </w:rPrChange>
          </w:rPr>
          <w:t>Mohammed Erradi</w:t>
        </w:r>
      </w:ins>
      <w:r w:rsidR="0097258D">
        <w:rPr>
          <w:rFonts w:ascii="Times New Roman" w:hAnsi="Times New Roman" w:cs="Times New Roman"/>
          <w:b/>
          <w:szCs w:val="24"/>
          <w:lang w:val="en-US"/>
        </w:rPr>
        <w:t>,</w:t>
      </w:r>
      <w:ins w:id="11" w:author="erradi" w:date="2011-08-05T15:59:00Z">
        <w:r w:rsidRPr="006F18AC">
          <w:rPr>
            <w:rFonts w:ascii="Times New Roman" w:hAnsi="Times New Roman" w:cs="Times New Roman"/>
            <w:b/>
            <w:szCs w:val="24"/>
            <w:lang w:val="en-US"/>
            <w:rPrChange w:id="12" w:author="erradi" w:date="2011-08-05T16:06:00Z">
              <w:rPr>
                <w:rFonts w:ascii="Times New Roman" w:hAnsi="Times New Roman" w:cs="Times New Roman"/>
                <w:b/>
                <w:sz w:val="24"/>
                <w:szCs w:val="24"/>
                <w:lang w:val="en-US"/>
              </w:rPr>
            </w:rPrChange>
          </w:rPr>
          <w:t xml:space="preserve"> </w:t>
        </w:r>
      </w:ins>
      <w:ins w:id="13" w:author="erradi" w:date="2011-08-05T16:02:00Z">
        <w:r w:rsidRPr="006F18AC">
          <w:rPr>
            <w:rFonts w:ascii="Times New Roman" w:hAnsi="Times New Roman" w:cs="Times New Roman"/>
            <w:b/>
            <w:szCs w:val="24"/>
            <w:lang w:val="en-US"/>
            <w:rPrChange w:id="14" w:author="erradi" w:date="2011-08-05T16:06:00Z">
              <w:rPr>
                <w:rFonts w:ascii="Times New Roman" w:hAnsi="Times New Roman" w:cs="Times New Roman"/>
                <w:b/>
                <w:sz w:val="24"/>
                <w:szCs w:val="24"/>
                <w:lang w:val="en-US"/>
              </w:rPr>
            </w:rPrChange>
          </w:rPr>
          <w:t>Fa</w:t>
        </w:r>
      </w:ins>
      <w:ins w:id="15" w:author="erradi" w:date="2011-08-05T16:03:00Z">
        <w:r w:rsidRPr="006F18AC">
          <w:rPr>
            <w:rFonts w:ascii="Times New Roman" w:hAnsi="Times New Roman" w:cs="Times New Roman"/>
            <w:b/>
            <w:szCs w:val="24"/>
            <w:lang w:val="en-US"/>
            <w:rPrChange w:id="16" w:author="erradi" w:date="2011-08-05T16:06:00Z">
              <w:rPr>
                <w:rFonts w:ascii="Times New Roman" w:hAnsi="Times New Roman" w:cs="Times New Roman"/>
                <w:b/>
                <w:sz w:val="24"/>
                <w:szCs w:val="24"/>
                <w:lang w:val="en-US"/>
              </w:rPr>
            </w:rPrChange>
          </w:rPr>
          <w:t>ïçal Yannick P</w:t>
        </w:r>
      </w:ins>
      <w:r w:rsidR="00282934">
        <w:rPr>
          <w:rFonts w:ascii="Times New Roman" w:hAnsi="Times New Roman" w:cs="Times New Roman"/>
          <w:b/>
          <w:szCs w:val="24"/>
          <w:lang w:val="en-US"/>
        </w:rPr>
        <w:t>.</w:t>
      </w:r>
      <w:ins w:id="17" w:author="erradi" w:date="2011-08-05T16:03:00Z">
        <w:r w:rsidRPr="006F18AC">
          <w:rPr>
            <w:rFonts w:ascii="Times New Roman" w:hAnsi="Times New Roman" w:cs="Times New Roman"/>
            <w:b/>
            <w:szCs w:val="24"/>
            <w:lang w:val="en-US"/>
            <w:rPrChange w:id="18" w:author="erradi" w:date="2011-08-05T16:06:00Z">
              <w:rPr>
                <w:rFonts w:ascii="Times New Roman" w:hAnsi="Times New Roman" w:cs="Times New Roman"/>
                <w:b/>
                <w:sz w:val="24"/>
                <w:szCs w:val="24"/>
                <w:lang w:val="en-US"/>
              </w:rPr>
            </w:rPrChange>
          </w:rPr>
          <w:t xml:space="preserve"> </w:t>
        </w:r>
        <w:proofErr w:type="gramStart"/>
        <w:r w:rsidRPr="006F18AC">
          <w:rPr>
            <w:rFonts w:ascii="Times New Roman" w:hAnsi="Times New Roman" w:cs="Times New Roman"/>
            <w:b/>
            <w:szCs w:val="24"/>
            <w:lang w:val="en-US"/>
            <w:rPrChange w:id="19" w:author="erradi" w:date="2011-08-05T16:06:00Z">
              <w:rPr>
                <w:rFonts w:ascii="Times New Roman" w:hAnsi="Times New Roman" w:cs="Times New Roman"/>
                <w:b/>
                <w:sz w:val="24"/>
                <w:szCs w:val="24"/>
                <w:lang w:val="en-US"/>
              </w:rPr>
            </w:rPrChange>
          </w:rPr>
          <w:t>Congo</w:t>
        </w:r>
      </w:ins>
      <w:r w:rsidR="0097258D">
        <w:rPr>
          <w:rFonts w:ascii="Times New Roman" w:hAnsi="Times New Roman" w:cs="Times New Roman"/>
          <w:b/>
          <w:szCs w:val="24"/>
          <w:lang w:val="en-US"/>
        </w:rPr>
        <w:t>, …</w:t>
      </w:r>
      <w:proofErr w:type="gramEnd"/>
    </w:p>
    <w:p w:rsidR="00000000" w:rsidRDefault="006F18AC">
      <w:pPr>
        <w:spacing w:after="0"/>
        <w:jc w:val="center"/>
        <w:rPr>
          <w:rFonts w:ascii="Times New Roman" w:hAnsi="Times New Roman" w:cs="Times New Roman"/>
          <w:b/>
          <w:szCs w:val="24"/>
          <w:lang w:val="en-US"/>
          <w:rPrChange w:id="20" w:author="erradi" w:date="2011-08-05T16:06:00Z">
            <w:rPr>
              <w:rFonts w:ascii="Times New Roman" w:hAnsi="Times New Roman" w:cs="Times New Roman"/>
              <w:b/>
              <w:sz w:val="24"/>
              <w:szCs w:val="24"/>
              <w:lang w:val="en-US"/>
            </w:rPr>
          </w:rPrChange>
        </w:rPr>
        <w:pPrChange w:id="21" w:author="erradi" w:date="2011-08-05T16:06:00Z">
          <w:pPr/>
        </w:pPrChange>
      </w:pPr>
      <w:ins w:id="22" w:author="erradi" w:date="2011-08-05T16:05:00Z">
        <w:r w:rsidRPr="006F18AC">
          <w:rPr>
            <w:rFonts w:ascii="Times New Roman" w:hAnsi="Times New Roman" w:cs="Times New Roman"/>
            <w:sz w:val="14"/>
            <w:lang w:val="de-DE"/>
            <w:rPrChange w:id="23" w:author="erradi" w:date="2011-08-05T16:06:00Z">
              <w:rPr>
                <w:sz w:val="16"/>
                <w:lang w:val="de-DE"/>
              </w:rPr>
            </w:rPrChange>
          </w:rPr>
          <w:t>Networking &amp; Distributed Systems Research Group, TIES, SIME Lab,</w:t>
        </w:r>
        <w:r w:rsidRPr="006F18AC">
          <w:rPr>
            <w:rFonts w:ascii="Times New Roman" w:hAnsi="Times New Roman" w:cs="Times New Roman"/>
            <w:sz w:val="14"/>
            <w:lang w:val="en-US"/>
            <w:rPrChange w:id="24" w:author="erradi" w:date="2011-08-05T16:06:00Z">
              <w:rPr>
                <w:sz w:val="16"/>
              </w:rPr>
            </w:rPrChange>
          </w:rPr>
          <w:t xml:space="preserve"> ENSIAS, Mohamed V-Souissi University, Rabat, Morocco</w:t>
        </w:r>
        <w:r w:rsidRPr="006F18AC">
          <w:rPr>
            <w:rFonts w:ascii="Times New Roman" w:hAnsi="Times New Roman" w:cs="Times New Roman"/>
            <w:sz w:val="14"/>
            <w:lang w:val="pl-PL"/>
            <w:rPrChange w:id="25" w:author="erradi" w:date="2011-08-05T16:06:00Z">
              <w:rPr>
                <w:sz w:val="16"/>
                <w:lang w:val="pl-PL"/>
              </w:rPr>
            </w:rPrChange>
          </w:rPr>
          <w:br/>
          <w:t xml:space="preserve">Email: </w:t>
        </w:r>
        <w:r w:rsidRPr="006F18AC">
          <w:rPr>
            <w:rFonts w:ascii="Times New Roman" w:hAnsi="Times New Roman" w:cs="Times New Roman"/>
            <w:sz w:val="14"/>
            <w:lang w:val="pl-PL"/>
            <w:rPrChange w:id="26" w:author="erradi" w:date="2011-08-05T16:06:00Z">
              <w:rPr>
                <w:color w:val="0000FF" w:themeColor="hyperlink"/>
                <w:sz w:val="16"/>
                <w:u w:val="single"/>
                <w:lang w:val="pl-PL"/>
              </w:rPr>
            </w:rPrChange>
          </w:rPr>
          <w:fldChar w:fldCharType="begin"/>
        </w:r>
        <w:r w:rsidRPr="006F18AC">
          <w:rPr>
            <w:rFonts w:ascii="Times New Roman" w:hAnsi="Times New Roman" w:cs="Times New Roman"/>
            <w:sz w:val="14"/>
            <w:lang w:val="pl-PL"/>
            <w:rPrChange w:id="27" w:author="erradi" w:date="2011-08-05T16:06:00Z">
              <w:rPr>
                <w:sz w:val="16"/>
                <w:lang w:val="pl-PL"/>
              </w:rPr>
            </w:rPrChange>
          </w:rPr>
          <w:instrText xml:space="preserve"> HYPERLINK "mailto:erradi@ensias.ma" </w:instrText>
        </w:r>
        <w:r w:rsidRPr="006F18AC">
          <w:rPr>
            <w:rFonts w:ascii="Times New Roman" w:hAnsi="Times New Roman" w:cs="Times New Roman"/>
            <w:sz w:val="14"/>
            <w:lang w:val="pl-PL"/>
            <w:rPrChange w:id="28" w:author="erradi" w:date="2011-08-05T16:06:00Z">
              <w:rPr>
                <w:color w:val="0000FF" w:themeColor="hyperlink"/>
                <w:sz w:val="16"/>
                <w:u w:val="single"/>
                <w:lang w:val="pl-PL"/>
              </w:rPr>
            </w:rPrChange>
          </w:rPr>
          <w:fldChar w:fldCharType="separate"/>
        </w:r>
        <w:r w:rsidRPr="006F18AC">
          <w:rPr>
            <w:rStyle w:val="Lienhypertexte"/>
            <w:rFonts w:ascii="Times New Roman" w:hAnsi="Times New Roman" w:cs="Times New Roman"/>
            <w:sz w:val="14"/>
            <w:lang w:val="pl-PL"/>
            <w:rPrChange w:id="29" w:author="erradi" w:date="2011-08-05T16:06:00Z">
              <w:rPr>
                <w:rStyle w:val="Lienhypertexte"/>
                <w:sz w:val="16"/>
                <w:lang w:val="pl-PL"/>
              </w:rPr>
            </w:rPrChange>
          </w:rPr>
          <w:t>erradi@ensias.ma</w:t>
        </w:r>
        <w:r w:rsidRPr="006F18AC">
          <w:rPr>
            <w:rFonts w:ascii="Times New Roman" w:hAnsi="Times New Roman" w:cs="Times New Roman"/>
            <w:sz w:val="14"/>
            <w:lang w:val="pl-PL"/>
            <w:rPrChange w:id="30" w:author="erradi" w:date="2011-08-05T16:06:00Z">
              <w:rPr>
                <w:color w:val="0000FF" w:themeColor="hyperlink"/>
                <w:sz w:val="16"/>
                <w:u w:val="single"/>
                <w:lang w:val="pl-PL"/>
              </w:rPr>
            </w:rPrChange>
          </w:rPr>
          <w:fldChar w:fldCharType="end"/>
        </w:r>
        <w:r w:rsidRPr="006F18AC">
          <w:rPr>
            <w:rFonts w:ascii="Times New Roman" w:hAnsi="Times New Roman" w:cs="Times New Roman"/>
            <w:sz w:val="14"/>
            <w:lang w:val="pl-PL"/>
            <w:rPrChange w:id="31" w:author="erradi" w:date="2011-08-05T16:06:00Z">
              <w:rPr>
                <w:color w:val="0000FF" w:themeColor="hyperlink"/>
                <w:sz w:val="16"/>
                <w:u w:val="single"/>
                <w:lang w:val="pl-PL"/>
              </w:rPr>
            </w:rPrChange>
          </w:rPr>
          <w:t>, congo_bf@yahoo.fr</w:t>
        </w:r>
      </w:ins>
    </w:p>
    <w:p w:rsidR="00B35C67" w:rsidRPr="00AB42D3" w:rsidRDefault="00B35C67">
      <w:pPr>
        <w:rPr>
          <w:rFonts w:ascii="Times New Roman" w:hAnsi="Times New Roman" w:cs="Times New Roman"/>
          <w:b/>
          <w:sz w:val="24"/>
          <w:szCs w:val="24"/>
          <w:lang w:val="en-US"/>
        </w:rPr>
      </w:pPr>
    </w:p>
    <w:p w:rsidR="00000000" w:rsidRDefault="00D44E5F">
      <w:pPr>
        <w:ind w:left="426"/>
        <w:jc w:val="both"/>
        <w:rPr>
          <w:del w:id="32" w:author="erradi" w:date="2011-08-07T11:50:00Z"/>
          <w:rFonts w:ascii="Times New Roman" w:hAnsi="Times New Roman" w:cs="Times New Roman"/>
          <w:b/>
          <w:sz w:val="24"/>
          <w:szCs w:val="24"/>
          <w:lang w:val="en-US"/>
        </w:rPr>
        <w:pPrChange w:id="33" w:author="erradi" w:date="2011-08-07T12:42:00Z">
          <w:pPr>
            <w:jc w:val="both"/>
          </w:pPr>
        </w:pPrChange>
      </w:pPr>
      <w:r w:rsidRPr="00D44E5F">
        <w:rPr>
          <w:rFonts w:ascii="Times New Roman" w:hAnsi="Times New Roman" w:cs="Times New Roman"/>
          <w:b/>
          <w:sz w:val="24"/>
          <w:szCs w:val="24"/>
          <w:lang w:val="en-US"/>
        </w:rPr>
        <w:t xml:space="preserve">Abstract: </w:t>
      </w:r>
      <w:r w:rsidRPr="00FD1332">
        <w:rPr>
          <w:rFonts w:ascii="Times New Roman" w:hAnsi="Times New Roman" w:cs="Times New Roman"/>
          <w:sz w:val="24"/>
          <w:szCs w:val="24"/>
          <w:lang w:val="en-US"/>
        </w:rPr>
        <w:t xml:space="preserve">Among the challenging problems in distributed software systems engineering is to accommodate the environment changes to </w:t>
      </w:r>
      <w:r w:rsidR="00C35ECD" w:rsidRPr="00FD1332">
        <w:rPr>
          <w:rFonts w:ascii="Times New Roman" w:hAnsi="Times New Roman" w:cs="Times New Roman"/>
          <w:sz w:val="24"/>
          <w:szCs w:val="24"/>
          <w:lang w:val="en-US"/>
        </w:rPr>
        <w:t>a designed system. Usually the changes are introduced at the high level (requirements specification level) before being propagated to the existing system components. This paper is concerned with the dynamic change of distributed systems specifications where the system activities are seen as collaborations among several components. This work is based on Bochmann’s work where an algorithm was provided to derive a distributed system components from a global requirement specification. T</w:t>
      </w:r>
      <w:r w:rsidR="00FD1332" w:rsidRPr="00FD1332">
        <w:rPr>
          <w:rFonts w:ascii="Times New Roman" w:hAnsi="Times New Roman" w:cs="Times New Roman"/>
          <w:sz w:val="24"/>
          <w:szCs w:val="24"/>
          <w:lang w:val="en-US"/>
        </w:rPr>
        <w:t>his paper provide a Meta-Level A</w:t>
      </w:r>
      <w:r w:rsidR="00C35ECD" w:rsidRPr="00FD1332">
        <w:rPr>
          <w:rFonts w:ascii="Times New Roman" w:hAnsi="Times New Roman" w:cs="Times New Roman"/>
          <w:sz w:val="24"/>
          <w:szCs w:val="24"/>
          <w:lang w:val="en-US"/>
        </w:rPr>
        <w:t>rchitecture</w:t>
      </w:r>
      <w:r w:rsidR="00FD1332" w:rsidRPr="00FD1332">
        <w:rPr>
          <w:rFonts w:ascii="Times New Roman" w:hAnsi="Times New Roman" w:cs="Times New Roman"/>
          <w:sz w:val="24"/>
          <w:szCs w:val="24"/>
          <w:lang w:val="en-US"/>
        </w:rPr>
        <w:t>, which consists in a set of meta-components, and an adaptation algorithm to allow for dynamic changes at the specification level and their propagation to the system component level. A set of rules is also defined to ensure a structural and behavioral conformance of the systems derived after the changes.</w:t>
      </w:r>
      <w:r w:rsidR="00FD1332">
        <w:rPr>
          <w:rFonts w:ascii="Times New Roman" w:hAnsi="Times New Roman" w:cs="Times New Roman"/>
          <w:b/>
          <w:sz w:val="24"/>
          <w:szCs w:val="24"/>
          <w:lang w:val="en-US"/>
        </w:rPr>
        <w:t xml:space="preserve"> </w:t>
      </w:r>
    </w:p>
    <w:p w:rsidR="00000000" w:rsidRDefault="007461FA">
      <w:pPr>
        <w:ind w:left="426"/>
        <w:jc w:val="both"/>
        <w:rPr>
          <w:del w:id="34" w:author="erradi" w:date="2011-08-07T11:50:00Z"/>
          <w:rFonts w:ascii="Times New Roman" w:hAnsi="Times New Roman" w:cs="Times New Roman"/>
          <w:b/>
          <w:sz w:val="24"/>
          <w:szCs w:val="24"/>
          <w:lang w:val="en-US"/>
        </w:rPr>
        <w:pPrChange w:id="35" w:author="erradi" w:date="2011-08-07T12:42:00Z">
          <w:pPr/>
        </w:pPrChange>
      </w:pPr>
    </w:p>
    <w:p w:rsidR="00000000" w:rsidRDefault="007461FA">
      <w:pPr>
        <w:ind w:left="426"/>
        <w:jc w:val="both"/>
        <w:rPr>
          <w:rFonts w:ascii="Times New Roman" w:hAnsi="Times New Roman" w:cs="Times New Roman"/>
          <w:b/>
          <w:sz w:val="24"/>
          <w:szCs w:val="24"/>
          <w:lang w:val="en-US"/>
        </w:rPr>
        <w:pPrChange w:id="36" w:author="erradi" w:date="2011-08-07T12:42:00Z">
          <w:pPr/>
        </w:pPrChange>
      </w:pPr>
    </w:p>
    <w:p w:rsidR="00000000" w:rsidRDefault="006F18AC">
      <w:pPr>
        <w:pStyle w:val="Paragraphedeliste"/>
        <w:numPr>
          <w:ilvl w:val="0"/>
          <w:numId w:val="1"/>
        </w:numPr>
        <w:ind w:left="426"/>
        <w:rPr>
          <w:rFonts w:ascii="Times New Roman" w:hAnsi="Times New Roman" w:cs="Times New Roman"/>
          <w:b/>
          <w:sz w:val="28"/>
          <w:szCs w:val="40"/>
          <w:rPrChange w:id="37" w:author="erradi" w:date="2011-08-07T11:50:00Z">
            <w:rPr>
              <w:rFonts w:ascii="Times New Roman" w:hAnsi="Times New Roman" w:cs="Times New Roman"/>
              <w:sz w:val="40"/>
              <w:szCs w:val="40"/>
            </w:rPr>
          </w:rPrChange>
        </w:rPr>
        <w:pPrChange w:id="38" w:author="erradi" w:date="2011-08-07T12:42:00Z">
          <w:pPr>
            <w:pStyle w:val="Paragraphedeliste"/>
            <w:numPr>
              <w:numId w:val="1"/>
            </w:numPr>
            <w:ind w:hanging="360"/>
          </w:pPr>
        </w:pPrChange>
      </w:pPr>
      <w:r w:rsidRPr="006F18AC">
        <w:rPr>
          <w:rFonts w:ascii="Times New Roman" w:hAnsi="Times New Roman" w:cs="Times New Roman"/>
          <w:b/>
          <w:sz w:val="28"/>
          <w:szCs w:val="40"/>
          <w:rPrChange w:id="39" w:author="erradi" w:date="2011-08-07T11:50:00Z">
            <w:rPr>
              <w:rFonts w:ascii="Times New Roman" w:hAnsi="Times New Roman" w:cs="Times New Roman"/>
              <w:color w:val="0000FF" w:themeColor="hyperlink"/>
              <w:sz w:val="40"/>
              <w:szCs w:val="40"/>
              <w:u w:val="single"/>
            </w:rPr>
          </w:rPrChange>
        </w:rPr>
        <w:t xml:space="preserve">Introduction </w:t>
      </w:r>
    </w:p>
    <w:p w:rsidR="00000000" w:rsidRDefault="007461FA">
      <w:pPr>
        <w:pStyle w:val="Paragraphedeliste"/>
        <w:ind w:left="426"/>
        <w:jc w:val="both"/>
        <w:rPr>
          <w:ins w:id="40" w:author="erradi" w:date="2011-08-07T11:27:00Z"/>
          <w:rFonts w:ascii="Times New Roman" w:hAnsi="Times New Roman" w:cs="Times New Roman"/>
          <w:lang w:val="en-US"/>
        </w:rPr>
        <w:pPrChange w:id="41" w:author="erradi" w:date="2011-08-07T12:42:00Z">
          <w:pPr>
            <w:pStyle w:val="Paragraphedeliste"/>
          </w:pPr>
        </w:pPrChange>
      </w:pPr>
    </w:p>
    <w:p w:rsidR="00000000" w:rsidRDefault="006F18AC">
      <w:pPr>
        <w:pStyle w:val="Paragraphedeliste"/>
        <w:ind w:left="426"/>
        <w:jc w:val="both"/>
        <w:rPr>
          <w:ins w:id="42" w:author="erradi" w:date="2011-08-07T11:30:00Z"/>
          <w:rFonts w:ascii="Times New Roman" w:hAnsi="Times New Roman" w:cs="Times New Roman"/>
          <w:lang w:val="en-US"/>
        </w:rPr>
        <w:pPrChange w:id="43" w:author="erradi" w:date="2011-08-07T12:42:00Z">
          <w:pPr>
            <w:pStyle w:val="Paragraphedeliste"/>
          </w:pPr>
        </w:pPrChange>
      </w:pPr>
      <w:ins w:id="44" w:author="erradi" w:date="2011-08-05T17:04:00Z">
        <w:r w:rsidRPr="006F18AC">
          <w:rPr>
            <w:rFonts w:ascii="Times New Roman" w:hAnsi="Times New Roman" w:cs="Times New Roman"/>
            <w:lang w:val="en-US"/>
            <w:rPrChange w:id="45" w:author="erradi" w:date="2011-08-05T17:05:00Z">
              <w:rPr>
                <w:rFonts w:ascii="Times New Roman" w:hAnsi="Times New Roman" w:cs="Times New Roman"/>
                <w:color w:val="0000FF" w:themeColor="hyperlink"/>
                <w:sz w:val="40"/>
                <w:szCs w:val="40"/>
                <w:u w:val="single"/>
                <w:lang w:val="en-US"/>
              </w:rPr>
            </w:rPrChange>
          </w:rPr>
          <w:t xml:space="preserve">There is a consensus that the construction and maintenance of large </w:t>
        </w:r>
      </w:ins>
      <w:ins w:id="46" w:author="erradi" w:date="2011-08-07T11:30:00Z">
        <w:r w:rsidR="0045210F">
          <w:rPr>
            <w:rFonts w:ascii="Times New Roman" w:hAnsi="Times New Roman" w:cs="Times New Roman"/>
            <w:lang w:val="en-US"/>
          </w:rPr>
          <w:t xml:space="preserve">distributed </w:t>
        </w:r>
      </w:ins>
      <w:ins w:id="47" w:author="erradi" w:date="2011-08-05T17:04:00Z">
        <w:r w:rsidRPr="006F18AC">
          <w:rPr>
            <w:rFonts w:ascii="Times New Roman" w:hAnsi="Times New Roman" w:cs="Times New Roman"/>
            <w:lang w:val="en-US"/>
            <w:rPrChange w:id="48" w:author="erradi" w:date="2011-08-05T17:05:00Z">
              <w:rPr>
                <w:rFonts w:ascii="Times New Roman" w:hAnsi="Times New Roman" w:cs="Times New Roman"/>
                <w:color w:val="0000FF" w:themeColor="hyperlink"/>
                <w:sz w:val="40"/>
                <w:szCs w:val="40"/>
                <w:u w:val="single"/>
                <w:lang w:val="en-US"/>
              </w:rPr>
            </w:rPrChange>
          </w:rPr>
          <w:t>software systems</w:t>
        </w:r>
      </w:ins>
      <w:ins w:id="49" w:author="erradi" w:date="2011-08-05T17:05:00Z">
        <w:r w:rsidR="002B1A57">
          <w:rPr>
            <w:rFonts w:ascii="Times New Roman" w:hAnsi="Times New Roman" w:cs="Times New Roman"/>
            <w:lang w:val="en-US"/>
          </w:rPr>
          <w:t xml:space="preserve"> </w:t>
        </w:r>
      </w:ins>
      <w:ins w:id="50" w:author="erradi" w:date="2011-08-05T17:04:00Z">
        <w:r w:rsidRPr="006F18AC">
          <w:rPr>
            <w:rFonts w:ascii="Times New Roman" w:hAnsi="Times New Roman" w:cs="Times New Roman"/>
            <w:lang w:val="en-US"/>
            <w:rPrChange w:id="51" w:author="erradi" w:date="2011-08-05T17:05:00Z">
              <w:rPr>
                <w:rFonts w:ascii="Times New Roman" w:hAnsi="Times New Roman" w:cs="Times New Roman"/>
                <w:color w:val="0000FF" w:themeColor="hyperlink"/>
                <w:sz w:val="40"/>
                <w:szCs w:val="40"/>
                <w:u w:val="single"/>
                <w:lang w:val="en-US"/>
              </w:rPr>
            </w:rPrChange>
          </w:rPr>
          <w:t>would greatly bene</w:t>
        </w:r>
      </w:ins>
      <w:ins w:id="52" w:author="erradi" w:date="2011-08-05T17:05:00Z">
        <w:r w:rsidR="002B1A57">
          <w:rPr>
            <w:rFonts w:ascii="Times New Roman" w:hAnsi="Times New Roman" w:cs="Times New Roman"/>
            <w:lang w:val="en-US"/>
          </w:rPr>
          <w:t>fi</w:t>
        </w:r>
      </w:ins>
      <w:ins w:id="53" w:author="erradi" w:date="2011-08-05T17:04:00Z">
        <w:r w:rsidRPr="006F18AC">
          <w:rPr>
            <w:rFonts w:ascii="Times New Roman" w:hAnsi="Times New Roman" w:cs="Times New Roman"/>
            <w:lang w:val="en-US"/>
            <w:rPrChange w:id="54" w:author="erradi" w:date="2011-08-05T17:05:00Z">
              <w:rPr>
                <w:rFonts w:ascii="Times New Roman" w:hAnsi="Times New Roman" w:cs="Times New Roman"/>
                <w:color w:val="0000FF" w:themeColor="hyperlink"/>
                <w:sz w:val="40"/>
                <w:szCs w:val="40"/>
                <w:u w:val="single"/>
                <w:lang w:val="en-US"/>
              </w:rPr>
            </w:rPrChange>
          </w:rPr>
          <w:t>t from the existence of explicitly stated architectural principles.</w:t>
        </w:r>
      </w:ins>
      <w:ins w:id="55" w:author="erradi" w:date="2011-08-05T17:05:00Z">
        <w:r w:rsidR="002B1A57">
          <w:rPr>
            <w:rFonts w:ascii="Times New Roman" w:hAnsi="Times New Roman" w:cs="Times New Roman"/>
            <w:lang w:val="en-US"/>
          </w:rPr>
          <w:t xml:space="preserve"> </w:t>
        </w:r>
      </w:ins>
      <w:ins w:id="56" w:author="erradi" w:date="2011-08-05T17:04:00Z">
        <w:r w:rsidRPr="006F18AC">
          <w:rPr>
            <w:rFonts w:ascii="Times New Roman" w:hAnsi="Times New Roman" w:cs="Times New Roman"/>
            <w:lang w:val="en-US"/>
            <w:rPrChange w:id="57" w:author="erradi" w:date="2011-08-05T17:05:00Z">
              <w:rPr>
                <w:rFonts w:ascii="Times New Roman" w:hAnsi="Times New Roman" w:cs="Times New Roman"/>
                <w:color w:val="0000FF" w:themeColor="hyperlink"/>
                <w:sz w:val="40"/>
                <w:szCs w:val="40"/>
                <w:u w:val="single"/>
                <w:lang w:val="en-US"/>
              </w:rPr>
            </w:rPrChange>
          </w:rPr>
          <w:t xml:space="preserve">Such principles should </w:t>
        </w:r>
      </w:ins>
      <w:ins w:id="58" w:author="erradi" w:date="2011-08-07T11:30:00Z">
        <w:r w:rsidR="0045210F">
          <w:rPr>
            <w:rFonts w:ascii="Times New Roman" w:hAnsi="Times New Roman" w:cs="Times New Roman"/>
            <w:lang w:val="en-US"/>
          </w:rPr>
          <w:t xml:space="preserve">provide techniques and approaches to </w:t>
        </w:r>
      </w:ins>
      <w:ins w:id="59" w:author="erradi" w:date="2011-08-07T11:28:00Z">
        <w:r w:rsidR="0045210F">
          <w:rPr>
            <w:rFonts w:ascii="Times New Roman" w:hAnsi="Times New Roman" w:cs="Times New Roman"/>
            <w:lang w:val="en-US"/>
          </w:rPr>
          <w:t>deal with adapting the soft</w:t>
        </w:r>
      </w:ins>
      <w:ins w:id="60" w:author="erradi" w:date="2011-08-07T11:29:00Z">
        <w:r w:rsidR="0045210F">
          <w:rPr>
            <w:rFonts w:ascii="Times New Roman" w:hAnsi="Times New Roman" w:cs="Times New Roman"/>
            <w:lang w:val="en-US"/>
          </w:rPr>
          <w:t>wa</w:t>
        </w:r>
      </w:ins>
      <w:ins w:id="61" w:author="erradi" w:date="2011-08-07T11:28:00Z">
        <w:r w:rsidR="0045210F">
          <w:rPr>
            <w:rFonts w:ascii="Times New Roman" w:hAnsi="Times New Roman" w:cs="Times New Roman"/>
            <w:lang w:val="en-US"/>
          </w:rPr>
          <w:t>r</w:t>
        </w:r>
      </w:ins>
      <w:ins w:id="62" w:author="erradi" w:date="2011-08-07T11:29:00Z">
        <w:r w:rsidR="0045210F">
          <w:rPr>
            <w:rFonts w:ascii="Times New Roman" w:hAnsi="Times New Roman" w:cs="Times New Roman"/>
            <w:lang w:val="en-US"/>
          </w:rPr>
          <w:t>e</w:t>
        </w:r>
      </w:ins>
      <w:ins w:id="63" w:author="erradi" w:date="2011-08-07T11:28:00Z">
        <w:r w:rsidR="0045210F">
          <w:rPr>
            <w:rFonts w:ascii="Times New Roman" w:hAnsi="Times New Roman" w:cs="Times New Roman"/>
            <w:lang w:val="en-US"/>
          </w:rPr>
          <w:t xml:space="preserve"> </w:t>
        </w:r>
      </w:ins>
      <w:ins w:id="64" w:author="erradi" w:date="2011-08-07T11:30:00Z">
        <w:r w:rsidR="0045210F">
          <w:rPr>
            <w:rFonts w:ascii="Times New Roman" w:hAnsi="Times New Roman" w:cs="Times New Roman"/>
            <w:lang w:val="en-US"/>
          </w:rPr>
          <w:t xml:space="preserve">to its environment </w:t>
        </w:r>
      </w:ins>
      <w:ins w:id="65" w:author="erradi" w:date="2011-08-07T11:28:00Z">
        <w:r w:rsidR="0045210F">
          <w:rPr>
            <w:rFonts w:ascii="Times New Roman" w:hAnsi="Times New Roman" w:cs="Times New Roman"/>
            <w:lang w:val="en-US"/>
          </w:rPr>
          <w:t>evolutionary change</w:t>
        </w:r>
      </w:ins>
      <w:ins w:id="66" w:author="erradi" w:date="2011-08-07T11:30:00Z">
        <w:r w:rsidR="0045210F">
          <w:rPr>
            <w:rFonts w:ascii="Times New Roman" w:hAnsi="Times New Roman" w:cs="Times New Roman"/>
            <w:lang w:val="en-US"/>
          </w:rPr>
          <w:t>s</w:t>
        </w:r>
      </w:ins>
      <w:ins w:id="67" w:author="erradi" w:date="2011-08-07T11:31:00Z">
        <w:r w:rsidR="0045210F">
          <w:rPr>
            <w:rFonts w:ascii="Times New Roman" w:hAnsi="Times New Roman" w:cs="Times New Roman"/>
            <w:lang w:val="en-US"/>
          </w:rPr>
          <w:t xml:space="preserve">, and to govern </w:t>
        </w:r>
      </w:ins>
      <w:ins w:id="68" w:author="erradi" w:date="2011-08-07T11:32:00Z">
        <w:r w:rsidR="0045210F">
          <w:rPr>
            <w:rFonts w:ascii="Times New Roman" w:hAnsi="Times New Roman" w:cs="Times New Roman"/>
            <w:lang w:val="en-US"/>
          </w:rPr>
          <w:t xml:space="preserve">its </w:t>
        </w:r>
        <w:r w:rsidR="0045210F" w:rsidRPr="002C2482">
          <w:rPr>
            <w:rFonts w:ascii="Times New Roman" w:hAnsi="Times New Roman" w:cs="Times New Roman"/>
            <w:lang w:val="en-US"/>
          </w:rPr>
          <w:t>structure and</w:t>
        </w:r>
        <w:r w:rsidR="0045210F">
          <w:rPr>
            <w:rFonts w:ascii="Times New Roman" w:hAnsi="Times New Roman" w:cs="Times New Roman"/>
            <w:lang w:val="en-US"/>
          </w:rPr>
          <w:t xml:space="preserve"> its </w:t>
        </w:r>
        <w:r w:rsidR="0045210F" w:rsidRPr="002C2482">
          <w:rPr>
            <w:rFonts w:ascii="Times New Roman" w:hAnsi="Times New Roman" w:cs="Times New Roman"/>
            <w:lang w:val="en-US"/>
          </w:rPr>
          <w:t xml:space="preserve">dynamic behavior </w:t>
        </w:r>
        <w:r w:rsidR="0045210F">
          <w:rPr>
            <w:rFonts w:ascii="Times New Roman" w:hAnsi="Times New Roman" w:cs="Times New Roman"/>
            <w:lang w:val="en-US"/>
          </w:rPr>
          <w:t>according to such changes.</w:t>
        </w:r>
      </w:ins>
      <w:ins w:id="69" w:author="erradi" w:date="2011-08-07T11:33:00Z">
        <w:r w:rsidR="00D87578">
          <w:rPr>
            <w:rFonts w:ascii="Times New Roman" w:hAnsi="Times New Roman" w:cs="Times New Roman"/>
            <w:lang w:val="en-US"/>
          </w:rPr>
          <w:t xml:space="preserve"> Among the cha</w:t>
        </w:r>
      </w:ins>
      <w:ins w:id="70" w:author="erradi" w:date="2011-08-07T11:34:00Z">
        <w:r w:rsidR="00D87578">
          <w:rPr>
            <w:rFonts w:ascii="Times New Roman" w:hAnsi="Times New Roman" w:cs="Times New Roman"/>
            <w:lang w:val="en-US"/>
          </w:rPr>
          <w:t>l</w:t>
        </w:r>
      </w:ins>
      <w:ins w:id="71" w:author="erradi" w:date="2011-08-07T11:33:00Z">
        <w:r w:rsidR="00D87578">
          <w:rPr>
            <w:rFonts w:ascii="Times New Roman" w:hAnsi="Times New Roman" w:cs="Times New Roman"/>
            <w:lang w:val="en-US"/>
          </w:rPr>
          <w:t xml:space="preserve">lenges </w:t>
        </w:r>
      </w:ins>
      <w:ins w:id="72" w:author="erradi" w:date="2011-08-07T11:34:00Z">
        <w:r w:rsidR="00D87578">
          <w:rPr>
            <w:rFonts w:ascii="Times New Roman" w:hAnsi="Times New Roman" w:cs="Times New Roman"/>
            <w:lang w:val="en-US"/>
          </w:rPr>
          <w:t>is to find rigorous methods to support the dynamics of distributed software systems engineering</w:t>
        </w:r>
      </w:ins>
      <w:ins w:id="73" w:author="erradi" w:date="2011-08-07T11:38:00Z">
        <w:r w:rsidR="00D87578">
          <w:rPr>
            <w:rFonts w:ascii="Times New Roman" w:hAnsi="Times New Roman" w:cs="Times New Roman"/>
            <w:lang w:val="en-US"/>
          </w:rPr>
          <w:t xml:space="preserve"> which is always open to change.</w:t>
        </w:r>
      </w:ins>
    </w:p>
    <w:p w:rsidR="00000000" w:rsidRDefault="007461FA">
      <w:pPr>
        <w:pStyle w:val="Paragraphedeliste"/>
        <w:ind w:left="426"/>
        <w:jc w:val="both"/>
        <w:rPr>
          <w:ins w:id="74" w:author="erradi" w:date="2011-08-07T11:30:00Z"/>
          <w:rFonts w:ascii="Times New Roman" w:hAnsi="Times New Roman" w:cs="Times New Roman"/>
          <w:lang w:val="en-US"/>
        </w:rPr>
        <w:pPrChange w:id="75" w:author="erradi" w:date="2011-08-07T11:21:00Z">
          <w:pPr>
            <w:pStyle w:val="Paragraphedeliste"/>
          </w:pPr>
        </w:pPrChange>
      </w:pPr>
    </w:p>
    <w:p w:rsidR="00000000" w:rsidRDefault="006F18AC">
      <w:pPr>
        <w:pStyle w:val="Paragraphedeliste"/>
        <w:ind w:left="426"/>
        <w:rPr>
          <w:rFonts w:ascii="Times New Roman" w:hAnsi="Times New Roman" w:cs="Times New Roman"/>
          <w:lang w:val="en-US"/>
          <w:rPrChange w:id="76" w:author="erradi" w:date="2011-08-07T11:20:00Z">
            <w:rPr>
              <w:rFonts w:ascii="Times New Roman" w:hAnsi="Times New Roman" w:cs="Times New Roman"/>
              <w:sz w:val="40"/>
              <w:szCs w:val="40"/>
              <w:lang w:val="en-US"/>
            </w:rPr>
          </w:rPrChange>
        </w:rPr>
        <w:pPrChange w:id="77" w:author="erradi" w:date="2011-08-07T11:21:00Z">
          <w:pPr>
            <w:pStyle w:val="Paragraphedeliste"/>
          </w:pPr>
        </w:pPrChange>
      </w:pPr>
      <w:del w:id="78" w:author="erradi" w:date="2011-08-07T11:16:00Z">
        <w:r w:rsidRPr="006F18AC">
          <w:rPr>
            <w:rFonts w:ascii="Times New Roman" w:hAnsi="Times New Roman" w:cs="Times New Roman"/>
            <w:lang w:val="en-US"/>
            <w:rPrChange w:id="79" w:author="erradi" w:date="2011-08-07T11:20:00Z">
              <w:rPr>
                <w:rFonts w:ascii="Times New Roman" w:hAnsi="Times New Roman" w:cs="Times New Roman"/>
                <w:color w:val="0000FF" w:themeColor="hyperlink"/>
                <w:sz w:val="40"/>
                <w:szCs w:val="40"/>
                <w:u w:val="single"/>
                <w:lang w:val="en-US"/>
              </w:rPr>
            </w:rPrChange>
          </w:rPr>
          <w:delText>***</w:delText>
        </w:r>
      </w:del>
    </w:p>
    <w:p w:rsidR="00C07D49" w:rsidRDefault="000B156F">
      <w:pPr>
        <w:pStyle w:val="Paragraphedeliste"/>
        <w:ind w:left="426" w:right="-142"/>
        <w:jc w:val="both"/>
        <w:rPr>
          <w:rFonts w:ascii="Times New Roman" w:hAnsi="Times New Roman" w:cs="Times New Roman"/>
          <w:lang w:val="en-US"/>
        </w:rPr>
      </w:pPr>
      <w:r w:rsidRPr="000B156F">
        <w:rPr>
          <w:rFonts w:ascii="Times New Roman" w:hAnsi="Times New Roman" w:cs="Times New Roman"/>
          <w:lang w:val="en-US"/>
        </w:rPr>
        <w:t xml:space="preserve">The transformation algorithm presented in this paper </w:t>
      </w:r>
      <w:r w:rsidR="008C4D48">
        <w:rPr>
          <w:rFonts w:ascii="Times New Roman" w:hAnsi="Times New Roman" w:cs="Times New Roman"/>
          <w:lang w:val="en-US"/>
        </w:rPr>
        <w:t>extends the one developed</w:t>
      </w:r>
      <w:r w:rsidRPr="000B156F">
        <w:rPr>
          <w:rFonts w:ascii="Times New Roman" w:hAnsi="Times New Roman" w:cs="Times New Roman"/>
          <w:lang w:val="en-US"/>
        </w:rPr>
        <w:t xml:space="preserve"> by </w:t>
      </w:r>
      <w:r>
        <w:rPr>
          <w:rFonts w:ascii="Times New Roman" w:hAnsi="Times New Roman" w:cs="Times New Roman"/>
          <w:lang w:val="en-US"/>
        </w:rPr>
        <w:t xml:space="preserve">Bochmann’s </w:t>
      </w:r>
      <w:r w:rsidRPr="000B156F">
        <w:rPr>
          <w:rFonts w:ascii="Times New Roman" w:hAnsi="Times New Roman" w:cs="Times New Roman"/>
          <w:lang w:val="en-US"/>
        </w:rPr>
        <w:t>work</w:t>
      </w:r>
      <w:r w:rsidR="008C4D48">
        <w:rPr>
          <w:rFonts w:ascii="Times New Roman" w:hAnsi="Times New Roman" w:cs="Times New Roman"/>
          <w:lang w:val="en-US"/>
        </w:rPr>
        <w:t xml:space="preserve"> in</w:t>
      </w:r>
      <w:r>
        <w:rPr>
          <w:rFonts w:ascii="Times New Roman" w:hAnsi="Times New Roman" w:cs="Times New Roman"/>
          <w:lang w:val="en-US"/>
        </w:rPr>
        <w:t xml:space="preserve"> [</w:t>
      </w:r>
      <w:r w:rsidR="00E01668">
        <w:rPr>
          <w:rFonts w:ascii="Times New Roman" w:hAnsi="Times New Roman" w:cs="Times New Roman"/>
          <w:lang w:val="en-US"/>
        </w:rPr>
        <w:t>1</w:t>
      </w:r>
      <w:r>
        <w:rPr>
          <w:rFonts w:ascii="Times New Roman" w:hAnsi="Times New Roman" w:cs="Times New Roman"/>
          <w:lang w:val="en-US"/>
        </w:rPr>
        <w:t>]</w:t>
      </w:r>
      <w:r w:rsidR="008C4D48">
        <w:rPr>
          <w:rFonts w:ascii="Times New Roman" w:hAnsi="Times New Roman" w:cs="Times New Roman"/>
          <w:lang w:val="en-US"/>
        </w:rPr>
        <w:t>. Originally</w:t>
      </w:r>
      <w:r>
        <w:rPr>
          <w:rFonts w:ascii="Times New Roman" w:hAnsi="Times New Roman" w:cs="Times New Roman"/>
          <w:lang w:val="en-US"/>
        </w:rPr>
        <w:t xml:space="preserve">, </w:t>
      </w:r>
      <w:r w:rsidR="008C4D48">
        <w:rPr>
          <w:rFonts w:ascii="Times New Roman" w:hAnsi="Times New Roman" w:cs="Times New Roman"/>
          <w:lang w:val="en-US"/>
        </w:rPr>
        <w:t xml:space="preserve">the algorithm presented in [1] was </w:t>
      </w:r>
      <w:r>
        <w:rPr>
          <w:rFonts w:ascii="Times New Roman" w:hAnsi="Times New Roman" w:cs="Times New Roman"/>
          <w:lang w:val="en-US"/>
        </w:rPr>
        <w:t>dedicated to d</w:t>
      </w:r>
      <w:r w:rsidRPr="000B156F">
        <w:rPr>
          <w:rFonts w:ascii="Times New Roman" w:hAnsi="Times New Roman" w:cs="Times New Roman"/>
          <w:lang w:val="en-US"/>
        </w:rPr>
        <w:t>eriving component designs from global service and workflow specifications</w:t>
      </w:r>
      <w:r>
        <w:rPr>
          <w:rFonts w:ascii="Times New Roman" w:hAnsi="Times New Roman" w:cs="Times New Roman"/>
          <w:lang w:val="en-US"/>
        </w:rPr>
        <w:t xml:space="preserve">. </w:t>
      </w:r>
      <w:r w:rsidRPr="000B156F">
        <w:rPr>
          <w:rFonts w:ascii="Times New Roman" w:hAnsi="Times New Roman" w:cs="Times New Roman"/>
          <w:lang w:val="en-US"/>
        </w:rPr>
        <w:t xml:space="preserve"> </w:t>
      </w:r>
      <w:r>
        <w:rPr>
          <w:rFonts w:ascii="Times New Roman" w:hAnsi="Times New Roman" w:cs="Times New Roman"/>
          <w:lang w:val="en-US"/>
        </w:rPr>
        <w:t xml:space="preserve">This paper is mainly concerned with the dynamic change of </w:t>
      </w:r>
      <w:r w:rsidR="000615FB">
        <w:rPr>
          <w:rFonts w:ascii="Times New Roman" w:hAnsi="Times New Roman" w:cs="Times New Roman"/>
          <w:lang w:val="en-US"/>
        </w:rPr>
        <w:t>global requirements specification of a distributed system</w:t>
      </w:r>
      <w:r>
        <w:rPr>
          <w:rFonts w:ascii="Times New Roman" w:hAnsi="Times New Roman" w:cs="Times New Roman"/>
          <w:lang w:val="en-US"/>
        </w:rPr>
        <w:t xml:space="preserve"> where the system activities are seen as collaborations </w:t>
      </w:r>
      <w:r w:rsidR="00E01668">
        <w:rPr>
          <w:rFonts w:ascii="Times New Roman" w:hAnsi="Times New Roman" w:cs="Times New Roman"/>
          <w:lang w:val="en-US"/>
        </w:rPr>
        <w:t>among several components</w:t>
      </w:r>
      <w:r w:rsidR="009C442C">
        <w:rPr>
          <w:rFonts w:ascii="Times New Roman" w:hAnsi="Times New Roman" w:cs="Times New Roman"/>
          <w:lang w:val="en-US"/>
        </w:rPr>
        <w:t xml:space="preserve"> </w:t>
      </w:r>
      <w:r>
        <w:rPr>
          <w:rFonts w:ascii="Times New Roman" w:hAnsi="Times New Roman" w:cs="Times New Roman"/>
          <w:lang w:val="en-US"/>
        </w:rPr>
        <w:t>[</w:t>
      </w:r>
      <w:r w:rsidR="008C4D48">
        <w:rPr>
          <w:rFonts w:ascii="Times New Roman" w:hAnsi="Times New Roman" w:cs="Times New Roman"/>
          <w:lang w:val="en-US"/>
        </w:rPr>
        <w:t>2</w:t>
      </w:r>
      <w:proofErr w:type="gramStart"/>
      <w:r w:rsidR="008C4D48">
        <w:rPr>
          <w:rFonts w:ascii="Times New Roman" w:hAnsi="Times New Roman" w:cs="Times New Roman"/>
          <w:lang w:val="en-US"/>
        </w:rPr>
        <w:t>,3</w:t>
      </w:r>
      <w:proofErr w:type="gramEnd"/>
      <w:r>
        <w:rPr>
          <w:rFonts w:ascii="Times New Roman" w:hAnsi="Times New Roman" w:cs="Times New Roman"/>
          <w:lang w:val="en-US"/>
        </w:rPr>
        <w:t>]</w:t>
      </w:r>
      <w:r w:rsidR="00E01668">
        <w:rPr>
          <w:rFonts w:ascii="Times New Roman" w:hAnsi="Times New Roman" w:cs="Times New Roman"/>
          <w:lang w:val="en-US"/>
        </w:rPr>
        <w:t>.</w:t>
      </w:r>
    </w:p>
    <w:p w:rsidR="00E01668" w:rsidRDefault="00E01668" w:rsidP="000B156F">
      <w:pPr>
        <w:pStyle w:val="Paragraphedeliste"/>
        <w:ind w:left="426" w:right="-142"/>
        <w:jc w:val="both"/>
        <w:rPr>
          <w:ins w:id="80" w:author="erradi" w:date="2011-08-07T11:14:00Z"/>
          <w:rFonts w:ascii="Times New Roman" w:hAnsi="Times New Roman" w:cs="Times New Roman"/>
          <w:lang w:val="en-US"/>
        </w:rPr>
      </w:pPr>
    </w:p>
    <w:p w:rsidR="00367EB3" w:rsidRDefault="00367EB3" w:rsidP="000B156F">
      <w:pPr>
        <w:pStyle w:val="Paragraphedeliste"/>
        <w:ind w:left="426" w:right="-142"/>
        <w:jc w:val="both"/>
        <w:rPr>
          <w:rFonts w:ascii="Times New Roman" w:hAnsi="Times New Roman" w:cs="Times New Roman"/>
          <w:lang w:val="en-US"/>
        </w:rPr>
      </w:pPr>
      <w:ins w:id="81" w:author="erradi" w:date="2011-08-07T11:14:00Z">
        <w:r>
          <w:rPr>
            <w:rFonts w:ascii="Times New Roman" w:hAnsi="Times New Roman" w:cs="Times New Roman"/>
            <w:lang w:val="en-US"/>
          </w:rPr>
          <w:t xml:space="preserve">*** </w:t>
        </w:r>
        <w:proofErr w:type="gramStart"/>
        <w:r>
          <w:rPr>
            <w:rFonts w:ascii="Times New Roman" w:hAnsi="Times New Roman" w:cs="Times New Roman"/>
            <w:lang w:val="en-US"/>
          </w:rPr>
          <w:t>text</w:t>
        </w:r>
        <w:proofErr w:type="gramEnd"/>
        <w:r>
          <w:rPr>
            <w:rFonts w:ascii="Times New Roman" w:hAnsi="Times New Roman" w:cs="Times New Roman"/>
            <w:lang w:val="en-US"/>
          </w:rPr>
          <w:t xml:space="preserve"> from </w:t>
        </w:r>
      </w:ins>
      <w:ins w:id="82" w:author="erradi" w:date="2011-08-07T11:15:00Z">
        <w:r>
          <w:rPr>
            <w:rFonts w:ascii="Times New Roman" w:hAnsi="Times New Roman" w:cs="Times New Roman"/>
            <w:lang w:val="en-US"/>
          </w:rPr>
          <w:t>[1]</w:t>
        </w:r>
      </w:ins>
    </w:p>
    <w:p w:rsidR="000615FB" w:rsidRDefault="000615FB" w:rsidP="000615FB">
      <w:pPr>
        <w:pStyle w:val="Paragraphedeliste"/>
        <w:ind w:left="426" w:right="-142"/>
        <w:jc w:val="both"/>
        <w:rPr>
          <w:rFonts w:ascii="Times New Roman" w:hAnsi="Times New Roman" w:cs="Times New Roman"/>
          <w:lang w:val="en-US"/>
        </w:rPr>
      </w:pPr>
      <w:r w:rsidRPr="00CC4DBF">
        <w:rPr>
          <w:rFonts w:ascii="Times New Roman" w:hAnsi="Times New Roman" w:cs="Times New Roman"/>
          <w:lang w:val="en-US"/>
        </w:rPr>
        <w:t xml:space="preserve">Various notations have been proposed for defining the global requirement models for </w:t>
      </w:r>
      <w:r w:rsidR="008C4D48">
        <w:rPr>
          <w:rFonts w:ascii="Times New Roman" w:hAnsi="Times New Roman" w:cs="Times New Roman"/>
          <w:lang w:val="en-US"/>
        </w:rPr>
        <w:t>a distributed application</w:t>
      </w:r>
      <w:r w:rsidRPr="00CC4DBF">
        <w:rPr>
          <w:rFonts w:ascii="Times New Roman" w:hAnsi="Times New Roman" w:cs="Times New Roman"/>
          <w:lang w:val="en-US"/>
        </w:rPr>
        <w:t xml:space="preserve"> system. We mention in particular UML Activity Diagrams, Use Case Maps (UCM), the Process Definition Language (XPDL) of the Workflow Management Coalition, the Business Process Execution Language (BPEL), and the Web Services Choreography Description Language (WS-CDL) developed by W3C. These different notations contain many common concepts, but also show important differences. They all have in common that the overall workflow behavior can be decomposed into several sub-activities, and further into sub-sub-activities. Most of these notations assume that the basic (primitive) activities in this behavior decomposition are activities that are allocated to a single system component within the architectural design of the system. However, for </w:t>
      </w:r>
      <w:r w:rsidRPr="00CC4DBF">
        <w:rPr>
          <w:rFonts w:ascii="Times New Roman" w:hAnsi="Times New Roman" w:cs="Times New Roman"/>
          <w:lang w:val="en-US"/>
        </w:rPr>
        <w:lastRenderedPageBreak/>
        <w:t xml:space="preserve">many of </w:t>
      </w:r>
      <w:r>
        <w:rPr>
          <w:rFonts w:ascii="Times New Roman" w:hAnsi="Times New Roman" w:cs="Times New Roman"/>
          <w:lang w:val="en-US"/>
        </w:rPr>
        <w:t>distributed</w:t>
      </w:r>
      <w:r w:rsidRPr="00CC4DBF">
        <w:rPr>
          <w:rFonts w:ascii="Times New Roman" w:hAnsi="Times New Roman" w:cs="Times New Roman"/>
          <w:lang w:val="en-US"/>
        </w:rPr>
        <w:t xml:space="preserve"> applications, the basic building blocks of the behavior are activities that are actually collaborations between several system components, for instance a service operation between a client and a server. </w:t>
      </w:r>
    </w:p>
    <w:p w:rsidR="000615FB" w:rsidRDefault="000615FB" w:rsidP="000615FB">
      <w:pPr>
        <w:pStyle w:val="Paragraphedeliste"/>
        <w:ind w:left="426" w:right="-142"/>
        <w:jc w:val="both"/>
        <w:rPr>
          <w:rFonts w:ascii="Times New Roman" w:hAnsi="Times New Roman" w:cs="Times New Roman"/>
          <w:lang w:val="en-US"/>
        </w:rPr>
      </w:pPr>
    </w:p>
    <w:p w:rsidR="000615FB" w:rsidRDefault="000615FB" w:rsidP="000615FB">
      <w:pPr>
        <w:pStyle w:val="Paragraphedeliste"/>
        <w:ind w:left="426" w:right="-142"/>
        <w:jc w:val="both"/>
        <w:rPr>
          <w:rFonts w:ascii="Times New Roman" w:hAnsi="Times New Roman" w:cs="Times New Roman"/>
          <w:lang w:val="en-US"/>
        </w:rPr>
      </w:pPr>
      <w:r w:rsidRPr="00CC4DBF">
        <w:rPr>
          <w:rFonts w:ascii="Times New Roman" w:hAnsi="Times New Roman" w:cs="Times New Roman"/>
          <w:lang w:val="en-US"/>
        </w:rPr>
        <w:t xml:space="preserve">Therefore </w:t>
      </w:r>
      <w:r>
        <w:rPr>
          <w:rFonts w:ascii="Times New Roman" w:hAnsi="Times New Roman" w:cs="Times New Roman"/>
          <w:lang w:val="en-US"/>
        </w:rPr>
        <w:t>[2]</w:t>
      </w:r>
      <w:r w:rsidRPr="00CC4DBF">
        <w:rPr>
          <w:rFonts w:ascii="Times New Roman" w:hAnsi="Times New Roman" w:cs="Times New Roman"/>
          <w:lang w:val="en-US"/>
        </w:rPr>
        <w:t xml:space="preserve"> proposed </w:t>
      </w:r>
      <w:r>
        <w:rPr>
          <w:rFonts w:ascii="Times New Roman" w:hAnsi="Times New Roman" w:cs="Times New Roman"/>
          <w:lang w:val="en-US"/>
        </w:rPr>
        <w:t>an approach using</w:t>
      </w:r>
      <w:r w:rsidRPr="00CC4DBF">
        <w:rPr>
          <w:rFonts w:ascii="Times New Roman" w:hAnsi="Times New Roman" w:cs="Times New Roman"/>
          <w:lang w:val="en-US"/>
        </w:rPr>
        <w:t xml:space="preserve"> the UML Collaborations as the basic building blocks for constructing global requirement models</w:t>
      </w:r>
      <w:r>
        <w:rPr>
          <w:rFonts w:ascii="Times New Roman" w:hAnsi="Times New Roman" w:cs="Times New Roman"/>
          <w:lang w:val="en-US"/>
        </w:rPr>
        <w:t>.</w:t>
      </w:r>
      <w:r w:rsidRPr="00CC4DBF">
        <w:rPr>
          <w:rFonts w:ascii="Times New Roman" w:hAnsi="Times New Roman" w:cs="Times New Roman"/>
          <w:lang w:val="en-US"/>
        </w:rPr>
        <w:t xml:space="preserve"> </w:t>
      </w:r>
      <w:r>
        <w:rPr>
          <w:rFonts w:ascii="Times New Roman" w:hAnsi="Times New Roman" w:cs="Times New Roman"/>
          <w:lang w:val="en-US"/>
        </w:rPr>
        <w:t>Such</w:t>
      </w:r>
      <w:r w:rsidRPr="00CC4DBF">
        <w:rPr>
          <w:rFonts w:ascii="Times New Roman" w:hAnsi="Times New Roman" w:cs="Times New Roman"/>
          <w:lang w:val="en-US"/>
        </w:rPr>
        <w:t xml:space="preserve"> approach was to use the sequencing operations of UML Activity Diagrams and use Collaborations as the basic activities; the temporal order among these collaborations is then defined by the flow rel</w:t>
      </w:r>
      <w:r>
        <w:rPr>
          <w:rFonts w:ascii="Times New Roman" w:hAnsi="Times New Roman" w:cs="Times New Roman"/>
          <w:lang w:val="en-US"/>
        </w:rPr>
        <w:t>at</w:t>
      </w:r>
      <w:r w:rsidR="00CE5EE8">
        <w:rPr>
          <w:rFonts w:ascii="Times New Roman" w:hAnsi="Times New Roman" w:cs="Times New Roman"/>
          <w:lang w:val="en-US"/>
        </w:rPr>
        <w:t xml:space="preserve">ions of the Activity Diagrams. </w:t>
      </w:r>
      <w:r w:rsidRPr="00CC4DBF">
        <w:rPr>
          <w:rFonts w:ascii="Times New Roman" w:hAnsi="Times New Roman" w:cs="Times New Roman"/>
          <w:lang w:val="en-US"/>
        </w:rPr>
        <w:t xml:space="preserve">Before the transformation into a design model, it is important to define the architectural design and to identify the different system components that are involved in providing the different functions of the system. For each of the primitive collaboration activities identified in the global requirements model, one has to determine which system component will implement each of the collaboration roles involved. This goes hand in hand with the allocation of system resources and is very important for obtaining the desired system performance characteristics.  This question of what is the best architectural design, resource allocation and allocation of collaboration roles to different system components, in short “architectural choices”, is not further developed in this paper.  Instead, we concentrate here on the subsequent question: What should be the dynamic behavior of </w:t>
      </w:r>
      <w:r w:rsidR="00CE5EE8">
        <w:rPr>
          <w:rFonts w:ascii="Times New Roman" w:hAnsi="Times New Roman" w:cs="Times New Roman"/>
          <w:lang w:val="en-US"/>
        </w:rPr>
        <w:t>the global system</w:t>
      </w:r>
      <w:r w:rsidRPr="00CC4DBF">
        <w:rPr>
          <w:rFonts w:ascii="Times New Roman" w:hAnsi="Times New Roman" w:cs="Times New Roman"/>
          <w:lang w:val="en-US"/>
        </w:rPr>
        <w:t xml:space="preserve"> components</w:t>
      </w:r>
      <w:r w:rsidR="00CE5EE8">
        <w:rPr>
          <w:rFonts w:ascii="Times New Roman" w:hAnsi="Times New Roman" w:cs="Times New Roman"/>
          <w:lang w:val="en-US"/>
        </w:rPr>
        <w:t>, after changing the global requirements,</w:t>
      </w:r>
      <w:r w:rsidRPr="00CC4DBF">
        <w:rPr>
          <w:rFonts w:ascii="Times New Roman" w:hAnsi="Times New Roman" w:cs="Times New Roman"/>
          <w:lang w:val="en-US"/>
        </w:rPr>
        <w:t xml:space="preserve"> </w:t>
      </w:r>
      <w:r w:rsidR="00CE5EE8">
        <w:rPr>
          <w:rFonts w:ascii="Times New Roman" w:hAnsi="Times New Roman" w:cs="Times New Roman"/>
          <w:lang w:val="en-US"/>
        </w:rPr>
        <w:t xml:space="preserve">and how to preserve the consistency of both the structure and the behavior </w:t>
      </w:r>
      <w:proofErr w:type="gramStart"/>
      <w:r w:rsidR="00CE5EE8">
        <w:rPr>
          <w:rFonts w:ascii="Times New Roman" w:hAnsi="Times New Roman" w:cs="Times New Roman"/>
          <w:lang w:val="en-US"/>
        </w:rPr>
        <w:t>either at the requirement level and</w:t>
      </w:r>
      <w:proofErr w:type="gramEnd"/>
      <w:r w:rsidR="00CE5EE8">
        <w:rPr>
          <w:rFonts w:ascii="Times New Roman" w:hAnsi="Times New Roman" w:cs="Times New Roman"/>
          <w:lang w:val="en-US"/>
        </w:rPr>
        <w:t xml:space="preserve"> at the system components level</w:t>
      </w:r>
      <w:r w:rsidRPr="00CC4DBF">
        <w:rPr>
          <w:rFonts w:ascii="Times New Roman" w:hAnsi="Times New Roman" w:cs="Times New Roman"/>
          <w:lang w:val="en-US"/>
        </w:rPr>
        <w:t xml:space="preserve">. </w:t>
      </w:r>
    </w:p>
    <w:p w:rsidR="000615FB" w:rsidRPr="00CC4DBF" w:rsidRDefault="000615FB" w:rsidP="000615FB">
      <w:pPr>
        <w:pStyle w:val="Paragraphedeliste"/>
        <w:ind w:left="426" w:right="-142"/>
        <w:jc w:val="both"/>
        <w:rPr>
          <w:rFonts w:ascii="Times New Roman" w:hAnsi="Times New Roman" w:cs="Times New Roman"/>
          <w:lang w:val="en-US"/>
        </w:rPr>
      </w:pPr>
    </w:p>
    <w:p w:rsidR="000615FB" w:rsidRDefault="000615FB" w:rsidP="000615FB">
      <w:pPr>
        <w:pStyle w:val="Paragraphedeliste"/>
        <w:ind w:left="426" w:right="-142"/>
        <w:jc w:val="both"/>
        <w:rPr>
          <w:ins w:id="83" w:author="erradi" w:date="2011-08-07T11:15:00Z"/>
          <w:rFonts w:ascii="Times New Roman" w:hAnsi="Times New Roman" w:cs="Times New Roman"/>
          <w:lang w:val="en-US"/>
        </w:rPr>
      </w:pPr>
      <w:r w:rsidRPr="00CC4DBF">
        <w:rPr>
          <w:rFonts w:ascii="Times New Roman" w:hAnsi="Times New Roman" w:cs="Times New Roman"/>
          <w:lang w:val="en-US"/>
        </w:rPr>
        <w:t xml:space="preserve">We note that the same kind of question has been addressed by many papers during the last 10 years in a context where the global requirements are defined in terms of Message Sequence Charts (MSCs) or UML Sequence Diagrams. In this context one usually wants to describe the behavior of each system component in the form of a state machine. </w:t>
      </w:r>
    </w:p>
    <w:p w:rsidR="00367EB3" w:rsidRDefault="00367EB3" w:rsidP="000615FB">
      <w:pPr>
        <w:pStyle w:val="Paragraphedeliste"/>
        <w:ind w:left="426" w:right="-142"/>
        <w:jc w:val="both"/>
        <w:rPr>
          <w:rFonts w:ascii="Times New Roman" w:hAnsi="Times New Roman" w:cs="Times New Roman"/>
          <w:lang w:val="en-US"/>
        </w:rPr>
      </w:pPr>
    </w:p>
    <w:p w:rsidR="000615FB" w:rsidRDefault="00367EB3" w:rsidP="000615FB">
      <w:pPr>
        <w:pStyle w:val="Paragraphedeliste"/>
        <w:ind w:left="426" w:right="-142"/>
        <w:jc w:val="both"/>
        <w:rPr>
          <w:ins w:id="84" w:author="erradi" w:date="2011-08-07T11:15:00Z"/>
          <w:rFonts w:ascii="Times New Roman" w:hAnsi="Times New Roman" w:cs="Times New Roman"/>
          <w:lang w:val="en-US"/>
        </w:rPr>
      </w:pPr>
      <w:ins w:id="85" w:author="erradi" w:date="2011-08-07T11:15:00Z">
        <w:r>
          <w:rPr>
            <w:rFonts w:ascii="Times New Roman" w:hAnsi="Times New Roman" w:cs="Times New Roman"/>
            <w:lang w:val="en-US"/>
          </w:rPr>
          <w:t>***end of text [1]</w:t>
        </w:r>
      </w:ins>
    </w:p>
    <w:p w:rsidR="00367EB3" w:rsidRPr="00CC4DBF" w:rsidRDefault="00367EB3" w:rsidP="000615FB">
      <w:pPr>
        <w:pStyle w:val="Paragraphedeliste"/>
        <w:ind w:left="426" w:right="-142"/>
        <w:jc w:val="both"/>
        <w:rPr>
          <w:rFonts w:ascii="Times New Roman" w:hAnsi="Times New Roman" w:cs="Times New Roman"/>
          <w:lang w:val="en-US"/>
        </w:rPr>
      </w:pPr>
    </w:p>
    <w:p w:rsidR="000615FB" w:rsidRPr="00CC4DBF" w:rsidRDefault="00CE5EE8" w:rsidP="000615FB">
      <w:pPr>
        <w:pStyle w:val="Paragraphedeliste"/>
        <w:ind w:left="426" w:right="-142"/>
        <w:jc w:val="both"/>
        <w:rPr>
          <w:rFonts w:ascii="Times New Roman" w:hAnsi="Times New Roman" w:cs="Times New Roman"/>
          <w:lang w:val="en-US"/>
        </w:rPr>
      </w:pPr>
      <w:r>
        <w:rPr>
          <w:rFonts w:ascii="Times New Roman" w:hAnsi="Times New Roman" w:cs="Times New Roman"/>
          <w:lang w:val="en-US"/>
        </w:rPr>
        <w:t>As originally defined in [1], w</w:t>
      </w:r>
      <w:r w:rsidR="000615FB" w:rsidRPr="00CC4DBF">
        <w:rPr>
          <w:rFonts w:ascii="Times New Roman" w:hAnsi="Times New Roman" w:cs="Times New Roman"/>
          <w:lang w:val="en-US"/>
        </w:rPr>
        <w:t xml:space="preserve">e use a number of temporal ordering operators, similar to those found in Activity Diagrams, XPDL and BPEL, to build the global requirements model for a system. In this paper, we show how such an abstract model, together with the allocation of collaboration roles to the system components identified by the architectural design, </w:t>
      </w:r>
      <w:r w:rsidR="00304210">
        <w:rPr>
          <w:rFonts w:ascii="Times New Roman" w:hAnsi="Times New Roman" w:cs="Times New Roman"/>
          <w:lang w:val="en-US"/>
        </w:rPr>
        <w:t xml:space="preserve">combined with dynamic change operators, </w:t>
      </w:r>
      <w:r w:rsidR="000615FB" w:rsidRPr="00CC4DBF">
        <w:rPr>
          <w:rFonts w:ascii="Times New Roman" w:hAnsi="Times New Roman" w:cs="Times New Roman"/>
          <w:lang w:val="en-US"/>
        </w:rPr>
        <w:t xml:space="preserve">can be automatically transformed into a set of component behavior models. </w:t>
      </w:r>
      <w:r w:rsidR="00304210">
        <w:rPr>
          <w:rFonts w:ascii="Times New Roman" w:hAnsi="Times New Roman" w:cs="Times New Roman"/>
          <w:lang w:val="en-US"/>
        </w:rPr>
        <w:t>A set of structural and behavioral rules are also defined to provide a system that is</w:t>
      </w:r>
      <w:r w:rsidR="000615FB" w:rsidRPr="00CC4DBF">
        <w:rPr>
          <w:rFonts w:ascii="Times New Roman" w:hAnsi="Times New Roman" w:cs="Times New Roman"/>
          <w:lang w:val="en-US"/>
        </w:rPr>
        <w:t xml:space="preserve"> correct by construction, that is, they will give rise to a </w:t>
      </w:r>
      <w:r w:rsidR="00304210">
        <w:rPr>
          <w:rFonts w:ascii="Times New Roman" w:hAnsi="Times New Roman" w:cs="Times New Roman"/>
          <w:lang w:val="en-US"/>
        </w:rPr>
        <w:t xml:space="preserve">new </w:t>
      </w:r>
      <w:r w:rsidR="000615FB" w:rsidRPr="00CC4DBF">
        <w:rPr>
          <w:rFonts w:ascii="Times New Roman" w:hAnsi="Times New Roman" w:cs="Times New Roman"/>
          <w:lang w:val="en-US"/>
        </w:rPr>
        <w:t>global system behavior</w:t>
      </w:r>
      <w:r w:rsidR="00304210">
        <w:rPr>
          <w:rFonts w:ascii="Times New Roman" w:hAnsi="Times New Roman" w:cs="Times New Roman"/>
          <w:lang w:val="en-US"/>
        </w:rPr>
        <w:t>,</w:t>
      </w:r>
      <w:r w:rsidR="000615FB" w:rsidRPr="00CC4DBF">
        <w:rPr>
          <w:rFonts w:ascii="Times New Roman" w:hAnsi="Times New Roman" w:cs="Times New Roman"/>
          <w:lang w:val="en-US"/>
        </w:rPr>
        <w:t xml:space="preserve"> that satisfie</w:t>
      </w:r>
      <w:r w:rsidR="00304210">
        <w:rPr>
          <w:rFonts w:ascii="Times New Roman" w:hAnsi="Times New Roman" w:cs="Times New Roman"/>
          <w:lang w:val="en-US"/>
        </w:rPr>
        <w:t>s the global requirements model,</w:t>
      </w:r>
      <w:r w:rsidR="000615FB" w:rsidRPr="00CC4DBF">
        <w:rPr>
          <w:rFonts w:ascii="Times New Roman" w:hAnsi="Times New Roman" w:cs="Times New Roman"/>
          <w:lang w:val="en-US"/>
        </w:rPr>
        <w:t xml:space="preserve"> </w:t>
      </w:r>
      <w:r w:rsidR="00304210">
        <w:rPr>
          <w:rFonts w:ascii="Times New Roman" w:hAnsi="Times New Roman" w:cs="Times New Roman"/>
          <w:lang w:val="en-US"/>
        </w:rPr>
        <w:t>after the changes having been made.</w:t>
      </w:r>
    </w:p>
    <w:p w:rsidR="00304210" w:rsidRDefault="00304210" w:rsidP="000B156F">
      <w:pPr>
        <w:pStyle w:val="Paragraphedeliste"/>
        <w:ind w:left="426" w:right="-142"/>
        <w:jc w:val="both"/>
        <w:rPr>
          <w:rFonts w:ascii="Times New Roman" w:hAnsi="Times New Roman" w:cs="Times New Roman"/>
          <w:lang w:val="en-US"/>
        </w:rPr>
      </w:pPr>
    </w:p>
    <w:p w:rsidR="00EE4881" w:rsidRDefault="000B156F" w:rsidP="000B156F">
      <w:pPr>
        <w:pStyle w:val="Paragraphedeliste"/>
        <w:ind w:left="426" w:right="-142"/>
        <w:jc w:val="both"/>
        <w:rPr>
          <w:rFonts w:ascii="Times New Roman" w:hAnsi="Times New Roman" w:cs="Times New Roman"/>
          <w:lang w:val="en-US"/>
        </w:rPr>
      </w:pPr>
      <w:r w:rsidRPr="000B156F">
        <w:rPr>
          <w:rFonts w:ascii="Times New Roman" w:hAnsi="Times New Roman" w:cs="Times New Roman"/>
          <w:lang w:val="en-US"/>
        </w:rPr>
        <w:t xml:space="preserve">The paper is structured as follows. After a </w:t>
      </w:r>
      <w:r w:rsidR="00E01668">
        <w:rPr>
          <w:rFonts w:ascii="Times New Roman" w:hAnsi="Times New Roman" w:cs="Times New Roman"/>
          <w:lang w:val="en-US"/>
        </w:rPr>
        <w:t xml:space="preserve">problem statement in Section 2, Section 3 presents the </w:t>
      </w:r>
      <w:r w:rsidR="00EE4881">
        <w:rPr>
          <w:rFonts w:ascii="Times New Roman" w:hAnsi="Times New Roman" w:cs="Times New Roman"/>
          <w:lang w:val="en-US"/>
        </w:rPr>
        <w:t xml:space="preserve">static </w:t>
      </w:r>
      <w:r w:rsidR="00E01668">
        <w:rPr>
          <w:rFonts w:ascii="Times New Roman" w:hAnsi="Times New Roman" w:cs="Times New Roman"/>
          <w:lang w:val="en-US"/>
        </w:rPr>
        <w:t xml:space="preserve">architecture </w:t>
      </w:r>
      <w:r w:rsidR="00EE4881">
        <w:rPr>
          <w:rFonts w:ascii="Times New Roman" w:hAnsi="Times New Roman" w:cs="Times New Roman"/>
          <w:lang w:val="en-US"/>
        </w:rPr>
        <w:t xml:space="preserve">where a distributed system components are derived from </w:t>
      </w:r>
      <w:r w:rsidR="00E01668">
        <w:rPr>
          <w:rFonts w:ascii="Times New Roman" w:hAnsi="Times New Roman" w:cs="Times New Roman"/>
          <w:lang w:val="en-US"/>
        </w:rPr>
        <w:t>of the</w:t>
      </w:r>
      <w:r w:rsidR="00EE4881">
        <w:rPr>
          <w:rFonts w:ascii="Times New Roman" w:hAnsi="Times New Roman" w:cs="Times New Roman"/>
          <w:lang w:val="en-US"/>
        </w:rPr>
        <w:t xml:space="preserve"> global requirements. It presents also the dynamic architecture showing the meta-component introduced to perform the dynamic change to system components after changing its requirements specification. Section 4 describes also the</w:t>
      </w:r>
      <w:r w:rsidR="00E01668">
        <w:rPr>
          <w:rFonts w:ascii="Times New Roman" w:hAnsi="Times New Roman" w:cs="Times New Roman"/>
          <w:lang w:val="en-US"/>
        </w:rPr>
        <w:t xml:space="preserve"> main concept and operators, </w:t>
      </w:r>
      <w:r w:rsidR="00E01668" w:rsidRPr="000B156F">
        <w:rPr>
          <w:rFonts w:ascii="Times New Roman" w:hAnsi="Times New Roman" w:cs="Times New Roman"/>
          <w:lang w:val="en-US"/>
        </w:rPr>
        <w:t>for describing the temporal orde</w:t>
      </w:r>
      <w:r w:rsidR="00EE4881">
        <w:rPr>
          <w:rFonts w:ascii="Times New Roman" w:hAnsi="Times New Roman" w:cs="Times New Roman"/>
          <w:lang w:val="en-US"/>
        </w:rPr>
        <w:t xml:space="preserve">ring of activities in the </w:t>
      </w:r>
      <w:r w:rsidR="00E01668" w:rsidRPr="000B156F">
        <w:rPr>
          <w:rFonts w:ascii="Times New Roman" w:hAnsi="Times New Roman" w:cs="Times New Roman"/>
          <w:lang w:val="en-US"/>
        </w:rPr>
        <w:t>global requirements</w:t>
      </w:r>
      <w:r w:rsidR="00E01668">
        <w:rPr>
          <w:rFonts w:ascii="Times New Roman" w:hAnsi="Times New Roman" w:cs="Times New Roman"/>
          <w:lang w:val="en-US"/>
        </w:rPr>
        <w:t xml:space="preserve"> of a distributed system, as used in Bochmann’s approach.</w:t>
      </w:r>
    </w:p>
    <w:p w:rsidR="00EE4881" w:rsidRDefault="00EE4881" w:rsidP="000B156F">
      <w:pPr>
        <w:pStyle w:val="Paragraphedeliste"/>
        <w:ind w:left="426" w:right="-142"/>
        <w:jc w:val="both"/>
        <w:rPr>
          <w:rFonts w:ascii="Times New Roman" w:hAnsi="Times New Roman" w:cs="Times New Roman"/>
          <w:lang w:val="en-US"/>
        </w:rPr>
      </w:pPr>
    </w:p>
    <w:p w:rsidR="000B156F" w:rsidRPr="00D44E5F" w:rsidRDefault="00D44E5F" w:rsidP="00D44E5F">
      <w:pPr>
        <w:pStyle w:val="Paragraphedeliste"/>
        <w:ind w:left="426" w:right="-142"/>
        <w:jc w:val="both"/>
        <w:rPr>
          <w:rFonts w:ascii="Times New Roman" w:hAnsi="Times New Roman" w:cs="Times New Roman"/>
          <w:lang w:val="en-US"/>
        </w:rPr>
      </w:pPr>
      <w:r>
        <w:rPr>
          <w:rFonts w:ascii="Times New Roman" w:hAnsi="Times New Roman" w:cs="Times New Roman"/>
          <w:lang w:val="en-US"/>
        </w:rPr>
        <w:t>Section 5 is considered as the main section of this paper</w:t>
      </w:r>
      <w:r w:rsidR="000B156F" w:rsidRPr="000B156F">
        <w:rPr>
          <w:rFonts w:ascii="Times New Roman" w:hAnsi="Times New Roman" w:cs="Times New Roman"/>
          <w:lang w:val="en-US"/>
        </w:rPr>
        <w:t xml:space="preserve">. </w:t>
      </w:r>
      <w:r>
        <w:rPr>
          <w:rFonts w:ascii="Times New Roman" w:hAnsi="Times New Roman" w:cs="Times New Roman"/>
          <w:lang w:val="en-US"/>
        </w:rPr>
        <w:t>In Section 5.1 we</w:t>
      </w:r>
      <w:r w:rsidR="000B156F" w:rsidRPr="000B156F">
        <w:rPr>
          <w:rFonts w:ascii="Times New Roman" w:hAnsi="Times New Roman" w:cs="Times New Roman"/>
          <w:lang w:val="en-US"/>
        </w:rPr>
        <w:t xml:space="preserve"> </w:t>
      </w:r>
      <w:r>
        <w:rPr>
          <w:rFonts w:ascii="Times New Roman" w:hAnsi="Times New Roman" w:cs="Times New Roman"/>
          <w:lang w:val="en-US"/>
        </w:rPr>
        <w:t>present the needed initializations and the structural and behavioral requirements for a dynamic change.</w:t>
      </w:r>
      <w:r w:rsidR="000B156F" w:rsidRPr="000B156F">
        <w:rPr>
          <w:rFonts w:ascii="Times New Roman" w:hAnsi="Times New Roman" w:cs="Times New Roman"/>
          <w:lang w:val="en-US"/>
        </w:rPr>
        <w:t xml:space="preserve"> </w:t>
      </w:r>
      <w:r>
        <w:rPr>
          <w:rFonts w:ascii="Times New Roman" w:hAnsi="Times New Roman" w:cs="Times New Roman"/>
          <w:lang w:val="en-US"/>
        </w:rPr>
        <w:t xml:space="preserve"> In Section 5.2 we describe the dynamic adaptation algorithm, </w:t>
      </w:r>
      <w:r w:rsidR="00B53297">
        <w:rPr>
          <w:rFonts w:ascii="Times New Roman" w:hAnsi="Times New Roman" w:cs="Times New Roman"/>
          <w:lang w:val="en-US"/>
        </w:rPr>
        <w:t xml:space="preserve">and </w:t>
      </w:r>
      <w:r>
        <w:rPr>
          <w:rFonts w:ascii="Times New Roman" w:hAnsi="Times New Roman" w:cs="Times New Roman"/>
          <w:lang w:val="en-US"/>
        </w:rPr>
        <w:t xml:space="preserve">then we present the structural and behavioral </w:t>
      </w:r>
      <w:r>
        <w:rPr>
          <w:rFonts w:ascii="Times New Roman" w:hAnsi="Times New Roman" w:cs="Times New Roman"/>
          <w:lang w:val="en-US"/>
        </w:rPr>
        <w:lastRenderedPageBreak/>
        <w:t xml:space="preserve">conformance constraints in Section 5.3 and Section 5.4 respectively. </w:t>
      </w:r>
      <w:r w:rsidR="000B156F" w:rsidRPr="000B156F">
        <w:rPr>
          <w:rFonts w:ascii="Times New Roman" w:hAnsi="Times New Roman" w:cs="Times New Roman"/>
          <w:lang w:val="en-US"/>
        </w:rPr>
        <w:t xml:space="preserve"> </w:t>
      </w:r>
      <w:r>
        <w:rPr>
          <w:rFonts w:ascii="Times New Roman" w:hAnsi="Times New Roman" w:cs="Times New Roman"/>
          <w:lang w:val="en-US"/>
        </w:rPr>
        <w:t>T</w:t>
      </w:r>
      <w:r w:rsidR="000B156F" w:rsidRPr="000B156F">
        <w:rPr>
          <w:rFonts w:ascii="Times New Roman" w:hAnsi="Times New Roman" w:cs="Times New Roman"/>
          <w:lang w:val="en-US"/>
        </w:rPr>
        <w:t xml:space="preserve">hen some examples are discussed in Section </w:t>
      </w:r>
      <w:r>
        <w:rPr>
          <w:rFonts w:ascii="Times New Roman" w:hAnsi="Times New Roman" w:cs="Times New Roman"/>
          <w:lang w:val="en-US"/>
        </w:rPr>
        <w:t>6</w:t>
      </w:r>
      <w:r w:rsidR="000B156F" w:rsidRPr="000B156F">
        <w:rPr>
          <w:rFonts w:ascii="Times New Roman" w:hAnsi="Times New Roman" w:cs="Times New Roman"/>
          <w:lang w:val="en-US"/>
        </w:rPr>
        <w:t xml:space="preserve">, </w:t>
      </w:r>
      <w:r>
        <w:rPr>
          <w:rFonts w:ascii="Times New Roman" w:hAnsi="Times New Roman" w:cs="Times New Roman"/>
          <w:lang w:val="en-US"/>
        </w:rPr>
        <w:t>before providing our</w:t>
      </w:r>
      <w:r w:rsidR="000B156F" w:rsidRPr="00D44E5F">
        <w:rPr>
          <w:rFonts w:ascii="Times New Roman" w:hAnsi="Times New Roman" w:cs="Times New Roman"/>
          <w:lang w:val="en-US"/>
        </w:rPr>
        <w:t xml:space="preserve"> conclusions</w:t>
      </w:r>
      <w:r w:rsidRPr="00D44E5F">
        <w:rPr>
          <w:rFonts w:ascii="Times New Roman" w:hAnsi="Times New Roman" w:cs="Times New Roman"/>
          <w:lang w:val="en-US"/>
        </w:rPr>
        <w:t xml:space="preserve"> in Section 7</w:t>
      </w:r>
      <w:r w:rsidR="000B156F" w:rsidRPr="00D44E5F">
        <w:rPr>
          <w:rFonts w:ascii="Times New Roman" w:hAnsi="Times New Roman" w:cs="Times New Roman"/>
          <w:lang w:val="en-US"/>
        </w:rPr>
        <w:t>.</w:t>
      </w:r>
    </w:p>
    <w:p w:rsidR="00D7128A" w:rsidRPr="00D44E5F" w:rsidRDefault="00D7128A">
      <w:pPr>
        <w:rPr>
          <w:rFonts w:ascii="Times New Roman" w:hAnsi="Times New Roman" w:cs="Times New Roman"/>
          <w:lang w:val="en-US"/>
        </w:rPr>
      </w:pPr>
    </w:p>
    <w:p w:rsidR="00D7128A" w:rsidRPr="00BB2EBF" w:rsidRDefault="006F18AC" w:rsidP="00D7128A">
      <w:pPr>
        <w:pStyle w:val="Paragraphedeliste"/>
        <w:numPr>
          <w:ilvl w:val="0"/>
          <w:numId w:val="1"/>
        </w:numPr>
        <w:rPr>
          <w:rFonts w:ascii="Times New Roman" w:hAnsi="Times New Roman" w:cs="Times New Roman"/>
          <w:b/>
          <w:sz w:val="28"/>
          <w:szCs w:val="40"/>
          <w:lang w:val="en-US"/>
          <w:rPrChange w:id="86" w:author="erradi" w:date="2011-08-07T11:50:00Z">
            <w:rPr>
              <w:rFonts w:ascii="Times New Roman" w:hAnsi="Times New Roman" w:cs="Times New Roman"/>
              <w:sz w:val="40"/>
              <w:szCs w:val="40"/>
            </w:rPr>
          </w:rPrChange>
        </w:rPr>
      </w:pPr>
      <w:r w:rsidRPr="006F18AC">
        <w:rPr>
          <w:rFonts w:ascii="Times New Roman" w:hAnsi="Times New Roman" w:cs="Times New Roman"/>
          <w:b/>
          <w:sz w:val="28"/>
          <w:szCs w:val="40"/>
          <w:lang w:val="en-US"/>
          <w:rPrChange w:id="87" w:author="erradi" w:date="2011-08-07T11:50:00Z">
            <w:rPr>
              <w:rFonts w:ascii="Times New Roman" w:hAnsi="Times New Roman" w:cs="Times New Roman"/>
              <w:color w:val="0000FF" w:themeColor="hyperlink"/>
              <w:sz w:val="40"/>
              <w:szCs w:val="40"/>
              <w:u w:val="single"/>
            </w:rPr>
          </w:rPrChange>
        </w:rPr>
        <w:t>Problem Statement</w:t>
      </w:r>
      <w:r w:rsidR="00BB2EBF" w:rsidRPr="00BB2EBF">
        <w:rPr>
          <w:rFonts w:ascii="Times New Roman" w:hAnsi="Times New Roman" w:cs="Times New Roman"/>
          <w:b/>
          <w:sz w:val="28"/>
          <w:szCs w:val="40"/>
          <w:lang w:val="en-US"/>
        </w:rPr>
        <w:t xml:space="preserve"> (May be : Requirements..)</w:t>
      </w:r>
    </w:p>
    <w:p w:rsidR="0046083B" w:rsidRDefault="0097258D" w:rsidP="00763800">
      <w:pPr>
        <w:ind w:left="426"/>
        <w:jc w:val="both"/>
        <w:rPr>
          <w:rFonts w:ascii="Times New Roman" w:hAnsi="Times New Roman" w:cs="Times New Roman"/>
          <w:lang w:val="en-US"/>
        </w:rPr>
      </w:pPr>
      <w:r w:rsidRPr="00763800">
        <w:rPr>
          <w:rFonts w:ascii="Times New Roman" w:hAnsi="Times New Roman" w:cs="Times New Roman"/>
          <w:lang w:val="en-US"/>
        </w:rPr>
        <w:t xml:space="preserve">         </w:t>
      </w:r>
      <w:ins w:id="88" w:author="erradi" w:date="2011-08-05T17:04:00Z">
        <w:r w:rsidR="006F18AC" w:rsidRPr="006F18AC">
          <w:rPr>
            <w:rFonts w:ascii="Times New Roman" w:hAnsi="Times New Roman" w:cs="Times New Roman"/>
            <w:lang w:val="en-US"/>
            <w:rPrChange w:id="89" w:author="erradi" w:date="2011-08-05T17:05:00Z">
              <w:rPr>
                <w:rFonts w:ascii="Times New Roman" w:hAnsi="Times New Roman" w:cs="Times New Roman"/>
                <w:color w:val="0000FF" w:themeColor="hyperlink"/>
                <w:sz w:val="40"/>
                <w:szCs w:val="40"/>
                <w:u w:val="single"/>
                <w:lang w:val="en-US"/>
              </w:rPr>
            </w:rPrChange>
          </w:rPr>
          <w:t xml:space="preserve">There is a consensus that the construction and maintenance of large </w:t>
        </w:r>
      </w:ins>
      <w:ins w:id="90" w:author="erradi" w:date="2011-08-07T11:30:00Z">
        <w:r w:rsidR="00763800">
          <w:rPr>
            <w:rFonts w:ascii="Times New Roman" w:hAnsi="Times New Roman" w:cs="Times New Roman"/>
            <w:lang w:val="en-US"/>
          </w:rPr>
          <w:t xml:space="preserve">distributed </w:t>
        </w:r>
      </w:ins>
      <w:ins w:id="91" w:author="erradi" w:date="2011-08-05T17:04:00Z">
        <w:r w:rsidR="006F18AC" w:rsidRPr="006F18AC">
          <w:rPr>
            <w:rFonts w:ascii="Times New Roman" w:hAnsi="Times New Roman" w:cs="Times New Roman"/>
            <w:lang w:val="en-US"/>
            <w:rPrChange w:id="92" w:author="erradi" w:date="2011-08-05T17:05:00Z">
              <w:rPr>
                <w:rFonts w:ascii="Times New Roman" w:hAnsi="Times New Roman" w:cs="Times New Roman"/>
                <w:color w:val="0000FF" w:themeColor="hyperlink"/>
                <w:sz w:val="40"/>
                <w:szCs w:val="40"/>
                <w:u w:val="single"/>
                <w:lang w:val="en-US"/>
              </w:rPr>
            </w:rPrChange>
          </w:rPr>
          <w:t>software systems</w:t>
        </w:r>
      </w:ins>
      <w:ins w:id="93" w:author="erradi" w:date="2011-08-05T17:05:00Z">
        <w:r w:rsidR="00763800">
          <w:rPr>
            <w:rFonts w:ascii="Times New Roman" w:hAnsi="Times New Roman" w:cs="Times New Roman"/>
            <w:lang w:val="en-US"/>
          </w:rPr>
          <w:t xml:space="preserve"> </w:t>
        </w:r>
      </w:ins>
      <w:ins w:id="94" w:author="erradi" w:date="2011-08-05T17:04:00Z">
        <w:r w:rsidR="006F18AC" w:rsidRPr="006F18AC">
          <w:rPr>
            <w:rFonts w:ascii="Times New Roman" w:hAnsi="Times New Roman" w:cs="Times New Roman"/>
            <w:lang w:val="en-US"/>
            <w:rPrChange w:id="95" w:author="erradi" w:date="2011-08-05T17:05:00Z">
              <w:rPr>
                <w:rFonts w:ascii="Times New Roman" w:hAnsi="Times New Roman" w:cs="Times New Roman"/>
                <w:color w:val="0000FF" w:themeColor="hyperlink"/>
                <w:sz w:val="40"/>
                <w:szCs w:val="40"/>
                <w:u w:val="single"/>
                <w:lang w:val="en-US"/>
              </w:rPr>
            </w:rPrChange>
          </w:rPr>
          <w:t>would greatly bene</w:t>
        </w:r>
      </w:ins>
      <w:ins w:id="96" w:author="erradi" w:date="2011-08-05T17:05:00Z">
        <w:r w:rsidR="00763800">
          <w:rPr>
            <w:rFonts w:ascii="Times New Roman" w:hAnsi="Times New Roman" w:cs="Times New Roman"/>
            <w:lang w:val="en-US"/>
          </w:rPr>
          <w:t>fi</w:t>
        </w:r>
      </w:ins>
      <w:ins w:id="97" w:author="erradi" w:date="2011-08-05T17:04:00Z">
        <w:r w:rsidR="006F18AC" w:rsidRPr="006F18AC">
          <w:rPr>
            <w:rFonts w:ascii="Times New Roman" w:hAnsi="Times New Roman" w:cs="Times New Roman"/>
            <w:lang w:val="en-US"/>
            <w:rPrChange w:id="98" w:author="erradi" w:date="2011-08-05T17:05:00Z">
              <w:rPr>
                <w:rFonts w:ascii="Times New Roman" w:hAnsi="Times New Roman" w:cs="Times New Roman"/>
                <w:color w:val="0000FF" w:themeColor="hyperlink"/>
                <w:sz w:val="40"/>
                <w:szCs w:val="40"/>
                <w:u w:val="single"/>
                <w:lang w:val="en-US"/>
              </w:rPr>
            </w:rPrChange>
          </w:rPr>
          <w:t>t from the existence of explicitly stated architectural principles.</w:t>
        </w:r>
      </w:ins>
      <w:ins w:id="99" w:author="erradi" w:date="2011-08-05T17:05:00Z">
        <w:r w:rsidR="00763800">
          <w:rPr>
            <w:rFonts w:ascii="Times New Roman" w:hAnsi="Times New Roman" w:cs="Times New Roman"/>
            <w:lang w:val="en-US"/>
          </w:rPr>
          <w:t xml:space="preserve"> </w:t>
        </w:r>
      </w:ins>
      <w:ins w:id="100" w:author="erradi" w:date="2011-08-05T17:04:00Z">
        <w:r w:rsidR="006F18AC" w:rsidRPr="006F18AC">
          <w:rPr>
            <w:rFonts w:ascii="Times New Roman" w:hAnsi="Times New Roman" w:cs="Times New Roman"/>
            <w:lang w:val="en-US"/>
            <w:rPrChange w:id="101" w:author="erradi" w:date="2011-08-05T17:05:00Z">
              <w:rPr>
                <w:rFonts w:ascii="Times New Roman" w:hAnsi="Times New Roman" w:cs="Times New Roman"/>
                <w:color w:val="0000FF" w:themeColor="hyperlink"/>
                <w:sz w:val="40"/>
                <w:szCs w:val="40"/>
                <w:u w:val="single"/>
                <w:lang w:val="en-US"/>
              </w:rPr>
            </w:rPrChange>
          </w:rPr>
          <w:t xml:space="preserve">Such principles should </w:t>
        </w:r>
      </w:ins>
      <w:ins w:id="102" w:author="erradi" w:date="2011-08-07T11:30:00Z">
        <w:r w:rsidR="00763800">
          <w:rPr>
            <w:rFonts w:ascii="Times New Roman" w:hAnsi="Times New Roman" w:cs="Times New Roman"/>
            <w:lang w:val="en-US"/>
          </w:rPr>
          <w:t xml:space="preserve">provide techniques and approaches to </w:t>
        </w:r>
      </w:ins>
      <w:ins w:id="103" w:author="erradi" w:date="2011-08-07T11:28:00Z">
        <w:r w:rsidR="00763800">
          <w:rPr>
            <w:rFonts w:ascii="Times New Roman" w:hAnsi="Times New Roman" w:cs="Times New Roman"/>
            <w:lang w:val="en-US"/>
          </w:rPr>
          <w:t>deal with adapting the soft</w:t>
        </w:r>
      </w:ins>
      <w:ins w:id="104" w:author="erradi" w:date="2011-08-07T11:29:00Z">
        <w:r w:rsidR="00763800">
          <w:rPr>
            <w:rFonts w:ascii="Times New Roman" w:hAnsi="Times New Roman" w:cs="Times New Roman"/>
            <w:lang w:val="en-US"/>
          </w:rPr>
          <w:t>wa</w:t>
        </w:r>
      </w:ins>
      <w:ins w:id="105" w:author="erradi" w:date="2011-08-07T11:28:00Z">
        <w:r w:rsidR="00763800">
          <w:rPr>
            <w:rFonts w:ascii="Times New Roman" w:hAnsi="Times New Roman" w:cs="Times New Roman"/>
            <w:lang w:val="en-US"/>
          </w:rPr>
          <w:t>r</w:t>
        </w:r>
      </w:ins>
      <w:ins w:id="106" w:author="erradi" w:date="2011-08-07T11:29:00Z">
        <w:r w:rsidR="00763800">
          <w:rPr>
            <w:rFonts w:ascii="Times New Roman" w:hAnsi="Times New Roman" w:cs="Times New Roman"/>
            <w:lang w:val="en-US"/>
          </w:rPr>
          <w:t>e</w:t>
        </w:r>
      </w:ins>
      <w:ins w:id="107" w:author="erradi" w:date="2011-08-07T11:28:00Z">
        <w:r w:rsidR="00763800">
          <w:rPr>
            <w:rFonts w:ascii="Times New Roman" w:hAnsi="Times New Roman" w:cs="Times New Roman"/>
            <w:lang w:val="en-US"/>
          </w:rPr>
          <w:t xml:space="preserve"> </w:t>
        </w:r>
      </w:ins>
      <w:ins w:id="108" w:author="erradi" w:date="2011-08-07T11:30:00Z">
        <w:r w:rsidR="00763800">
          <w:rPr>
            <w:rFonts w:ascii="Times New Roman" w:hAnsi="Times New Roman" w:cs="Times New Roman"/>
            <w:lang w:val="en-US"/>
          </w:rPr>
          <w:t xml:space="preserve">to its environment </w:t>
        </w:r>
      </w:ins>
      <w:ins w:id="109" w:author="erradi" w:date="2011-08-07T11:28:00Z">
        <w:r w:rsidR="00763800">
          <w:rPr>
            <w:rFonts w:ascii="Times New Roman" w:hAnsi="Times New Roman" w:cs="Times New Roman"/>
            <w:lang w:val="en-US"/>
          </w:rPr>
          <w:t>evolutionary change</w:t>
        </w:r>
      </w:ins>
      <w:ins w:id="110" w:author="erradi" w:date="2011-08-07T11:30:00Z">
        <w:r w:rsidR="00763800">
          <w:rPr>
            <w:rFonts w:ascii="Times New Roman" w:hAnsi="Times New Roman" w:cs="Times New Roman"/>
            <w:lang w:val="en-US"/>
          </w:rPr>
          <w:t>s</w:t>
        </w:r>
      </w:ins>
      <w:ins w:id="111" w:author="erradi" w:date="2011-08-07T11:31:00Z">
        <w:r w:rsidR="00763800">
          <w:rPr>
            <w:rFonts w:ascii="Times New Roman" w:hAnsi="Times New Roman" w:cs="Times New Roman"/>
            <w:lang w:val="en-US"/>
          </w:rPr>
          <w:t xml:space="preserve">, and to govern </w:t>
        </w:r>
      </w:ins>
      <w:ins w:id="112" w:author="erradi" w:date="2011-08-07T11:32:00Z">
        <w:r w:rsidR="00763800">
          <w:rPr>
            <w:rFonts w:ascii="Times New Roman" w:hAnsi="Times New Roman" w:cs="Times New Roman"/>
            <w:lang w:val="en-US"/>
          </w:rPr>
          <w:t xml:space="preserve">its </w:t>
        </w:r>
        <w:r w:rsidR="00763800" w:rsidRPr="002C2482">
          <w:rPr>
            <w:rFonts w:ascii="Times New Roman" w:hAnsi="Times New Roman" w:cs="Times New Roman"/>
            <w:lang w:val="en-US"/>
          </w:rPr>
          <w:t>structure and</w:t>
        </w:r>
        <w:r w:rsidR="00763800">
          <w:rPr>
            <w:rFonts w:ascii="Times New Roman" w:hAnsi="Times New Roman" w:cs="Times New Roman"/>
            <w:lang w:val="en-US"/>
          </w:rPr>
          <w:t xml:space="preserve"> its </w:t>
        </w:r>
        <w:r w:rsidR="00763800" w:rsidRPr="002C2482">
          <w:rPr>
            <w:rFonts w:ascii="Times New Roman" w:hAnsi="Times New Roman" w:cs="Times New Roman"/>
            <w:lang w:val="en-US"/>
          </w:rPr>
          <w:t xml:space="preserve">dynamic behavior </w:t>
        </w:r>
        <w:r w:rsidR="00763800">
          <w:rPr>
            <w:rFonts w:ascii="Times New Roman" w:hAnsi="Times New Roman" w:cs="Times New Roman"/>
            <w:lang w:val="en-US"/>
          </w:rPr>
          <w:t>according to such changes</w:t>
        </w:r>
      </w:ins>
      <w:r w:rsidR="00763800">
        <w:rPr>
          <w:rFonts w:ascii="Times New Roman" w:hAnsi="Times New Roman" w:cs="Times New Roman"/>
          <w:lang w:val="en-US"/>
        </w:rPr>
        <w:t xml:space="preserve">. </w:t>
      </w:r>
      <w:r w:rsidR="0046083B">
        <w:rPr>
          <w:rFonts w:ascii="Times New Roman" w:hAnsi="Times New Roman" w:cs="Times New Roman"/>
          <w:lang w:val="en-US"/>
        </w:rPr>
        <w:t>The problem of how the d</w:t>
      </w:r>
      <w:r w:rsidR="0046083B" w:rsidRPr="0046083B">
        <w:rPr>
          <w:rFonts w:ascii="Times New Roman" w:hAnsi="Times New Roman" w:cs="Times New Roman"/>
          <w:lang w:val="en-US"/>
        </w:rPr>
        <w:t>ynamic software architectures modify their architecture and enact the modifications during the system’s execution</w:t>
      </w:r>
      <w:r w:rsidR="0046083B">
        <w:rPr>
          <w:rFonts w:ascii="Times New Roman" w:hAnsi="Times New Roman" w:cs="Times New Roman"/>
          <w:lang w:val="en-US"/>
        </w:rPr>
        <w:t xml:space="preserve"> has been widely addressed</w:t>
      </w:r>
      <w:r w:rsidR="00101E4F">
        <w:rPr>
          <w:rFonts w:ascii="Times New Roman" w:hAnsi="Times New Roman" w:cs="Times New Roman"/>
          <w:lang w:val="en-US"/>
        </w:rPr>
        <w:t xml:space="preserve"> [4</w:t>
      </w:r>
      <w:proofErr w:type="gramStart"/>
      <w:r w:rsidR="00101E4F">
        <w:rPr>
          <w:rFonts w:ascii="Times New Roman" w:hAnsi="Times New Roman" w:cs="Times New Roman"/>
          <w:lang w:val="en-US"/>
        </w:rPr>
        <w:t>,5,6</w:t>
      </w:r>
      <w:proofErr w:type="gramEnd"/>
      <w:r w:rsidR="00101E4F">
        <w:rPr>
          <w:rFonts w:ascii="Times New Roman" w:hAnsi="Times New Roman" w:cs="Times New Roman"/>
          <w:lang w:val="en-US"/>
        </w:rPr>
        <w:t>].</w:t>
      </w:r>
      <w:r w:rsidR="00101E4F" w:rsidRPr="00101E4F">
        <w:rPr>
          <w:rFonts w:ascii="Times New Roman" w:hAnsi="Times New Roman" w:cs="Times New Roman"/>
          <w:lang w:val="en-US"/>
        </w:rPr>
        <w:t xml:space="preserve"> </w:t>
      </w:r>
      <w:r w:rsidR="00101E4F">
        <w:rPr>
          <w:rFonts w:ascii="Times New Roman" w:hAnsi="Times New Roman" w:cs="Times New Roman"/>
          <w:lang w:val="en-US"/>
        </w:rPr>
        <w:t xml:space="preserve">However, one of the key issues in distributed systems dynamic evolution is how the system architecture </w:t>
      </w:r>
      <w:proofErr w:type="gramStart"/>
      <w:r w:rsidR="00101E4F">
        <w:rPr>
          <w:rFonts w:ascii="Times New Roman" w:hAnsi="Times New Roman" w:cs="Times New Roman"/>
          <w:lang w:val="en-US"/>
        </w:rPr>
        <w:t>evolve</w:t>
      </w:r>
      <w:proofErr w:type="gramEnd"/>
      <w:r w:rsidR="00101E4F">
        <w:rPr>
          <w:rFonts w:ascii="Times New Roman" w:hAnsi="Times New Roman" w:cs="Times New Roman"/>
          <w:lang w:val="en-US"/>
        </w:rPr>
        <w:t xml:space="preserve"> to meet changing requirements?</w:t>
      </w:r>
    </w:p>
    <w:p w:rsidR="006555EA" w:rsidRDefault="00101E4F" w:rsidP="00763800">
      <w:pPr>
        <w:ind w:left="426"/>
        <w:jc w:val="both"/>
        <w:rPr>
          <w:rFonts w:ascii="Times New Roman" w:hAnsi="Times New Roman" w:cs="Times New Roman"/>
          <w:lang w:val="en-US"/>
        </w:rPr>
      </w:pPr>
      <w:r>
        <w:rPr>
          <w:rFonts w:ascii="Times New Roman" w:hAnsi="Times New Roman" w:cs="Times New Roman"/>
          <w:lang w:val="en-US"/>
        </w:rPr>
        <w:tab/>
      </w:r>
      <w:r w:rsidR="00763800" w:rsidRPr="00763800">
        <w:rPr>
          <w:rFonts w:ascii="Times New Roman" w:hAnsi="Times New Roman" w:cs="Times New Roman"/>
          <w:lang w:val="en-US"/>
        </w:rPr>
        <w:t>Usually the changes are introduced at the high level (requirements specification level) before being propagated to the existing system components</w:t>
      </w:r>
      <w:r w:rsidR="00F134FF">
        <w:rPr>
          <w:rFonts w:ascii="Times New Roman" w:hAnsi="Times New Roman" w:cs="Times New Roman"/>
          <w:lang w:val="en-US"/>
        </w:rPr>
        <w:t xml:space="preserve"> at the design level and then to their running instances</w:t>
      </w:r>
      <w:r w:rsidR="00763800" w:rsidRPr="00763800">
        <w:rPr>
          <w:rFonts w:ascii="Times New Roman" w:hAnsi="Times New Roman" w:cs="Times New Roman"/>
          <w:lang w:val="en-US"/>
        </w:rPr>
        <w:t xml:space="preserve">. This </w:t>
      </w:r>
      <w:r w:rsidR="00F134FF">
        <w:rPr>
          <w:rFonts w:ascii="Times New Roman" w:hAnsi="Times New Roman" w:cs="Times New Roman"/>
          <w:lang w:val="en-US"/>
        </w:rPr>
        <w:t>work</w:t>
      </w:r>
      <w:r w:rsidR="00763800" w:rsidRPr="00763800">
        <w:rPr>
          <w:rFonts w:ascii="Times New Roman" w:hAnsi="Times New Roman" w:cs="Times New Roman"/>
          <w:lang w:val="en-US"/>
        </w:rPr>
        <w:t xml:space="preserve"> is concerned with the dynamic change of distributed systems specifications </w:t>
      </w:r>
      <w:r w:rsidR="00F134FF">
        <w:rPr>
          <w:rFonts w:ascii="Times New Roman" w:hAnsi="Times New Roman" w:cs="Times New Roman"/>
          <w:lang w:val="en-US"/>
        </w:rPr>
        <w:t xml:space="preserve">and the </w:t>
      </w:r>
      <w:r w:rsidR="006555EA">
        <w:rPr>
          <w:rFonts w:ascii="Times New Roman" w:hAnsi="Times New Roman" w:cs="Times New Roman"/>
          <w:lang w:val="en-US"/>
        </w:rPr>
        <w:t>corresponding evolution of the system architecture.</w:t>
      </w:r>
      <w:r w:rsidR="00F134FF">
        <w:rPr>
          <w:rFonts w:ascii="Times New Roman" w:hAnsi="Times New Roman" w:cs="Times New Roman"/>
          <w:lang w:val="en-US"/>
        </w:rPr>
        <w:t xml:space="preserve"> </w:t>
      </w:r>
    </w:p>
    <w:p w:rsidR="0046083B" w:rsidRDefault="00F134FF" w:rsidP="00763800">
      <w:pPr>
        <w:ind w:left="426"/>
        <w:jc w:val="both"/>
        <w:rPr>
          <w:rFonts w:ascii="Times New Roman" w:hAnsi="Times New Roman" w:cs="Times New Roman"/>
          <w:lang w:val="en-US"/>
        </w:rPr>
      </w:pPr>
      <w:r>
        <w:rPr>
          <w:rFonts w:ascii="Times New Roman" w:hAnsi="Times New Roman" w:cs="Times New Roman"/>
          <w:lang w:val="en-US"/>
        </w:rPr>
        <w:t>We consider here</w:t>
      </w:r>
      <w:r w:rsidR="00763800" w:rsidRPr="00763800">
        <w:rPr>
          <w:rFonts w:ascii="Times New Roman" w:hAnsi="Times New Roman" w:cs="Times New Roman"/>
          <w:lang w:val="en-US"/>
        </w:rPr>
        <w:t xml:space="preserve"> the</w:t>
      </w:r>
      <w:r>
        <w:rPr>
          <w:rFonts w:ascii="Times New Roman" w:hAnsi="Times New Roman" w:cs="Times New Roman"/>
          <w:lang w:val="en-US"/>
        </w:rPr>
        <w:t xml:space="preserve"> case where the</w:t>
      </w:r>
      <w:r w:rsidR="00763800" w:rsidRPr="00763800">
        <w:rPr>
          <w:rFonts w:ascii="Times New Roman" w:hAnsi="Times New Roman" w:cs="Times New Roman"/>
          <w:lang w:val="en-US"/>
        </w:rPr>
        <w:t xml:space="preserve"> </w:t>
      </w:r>
      <w:r>
        <w:rPr>
          <w:rFonts w:ascii="Times New Roman" w:hAnsi="Times New Roman" w:cs="Times New Roman"/>
          <w:lang w:val="en-US"/>
        </w:rPr>
        <w:t xml:space="preserve">distributed </w:t>
      </w:r>
      <w:r w:rsidR="00763800" w:rsidRPr="00763800">
        <w:rPr>
          <w:rFonts w:ascii="Times New Roman" w:hAnsi="Times New Roman" w:cs="Times New Roman"/>
          <w:lang w:val="en-US"/>
        </w:rPr>
        <w:t>system activities are seen as collaborations among several components.</w:t>
      </w:r>
      <w:r w:rsidR="004E5393">
        <w:rPr>
          <w:rFonts w:ascii="Times New Roman" w:hAnsi="Times New Roman" w:cs="Times New Roman"/>
          <w:lang w:val="en-US"/>
        </w:rPr>
        <w:t xml:space="preserve"> </w:t>
      </w:r>
    </w:p>
    <w:p w:rsidR="00763800" w:rsidRDefault="00763800" w:rsidP="00763800">
      <w:pPr>
        <w:ind w:left="426"/>
        <w:jc w:val="both"/>
        <w:rPr>
          <w:rFonts w:ascii="Times New Roman" w:hAnsi="Times New Roman" w:cs="Times New Roman"/>
          <w:lang w:val="en-US"/>
        </w:rPr>
      </w:pPr>
    </w:p>
    <w:p w:rsidR="0046083B" w:rsidRPr="0046083B" w:rsidRDefault="0046083B" w:rsidP="0046083B">
      <w:pPr>
        <w:ind w:left="426"/>
        <w:jc w:val="both"/>
        <w:rPr>
          <w:rFonts w:ascii="Times" w:hAnsi="Times" w:cs="Times"/>
          <w:sz w:val="18"/>
          <w:szCs w:val="18"/>
          <w:lang w:val="en-US"/>
        </w:rPr>
      </w:pPr>
    </w:p>
    <w:p w:rsidR="00D7128A" w:rsidRPr="00763800" w:rsidRDefault="003D46F9" w:rsidP="00763800">
      <w:pPr>
        <w:ind w:left="426"/>
        <w:jc w:val="both"/>
        <w:rPr>
          <w:rFonts w:ascii="Times New Roman" w:hAnsi="Times New Roman" w:cs="Times New Roman"/>
          <w:lang w:val="en-US"/>
        </w:rPr>
      </w:pPr>
      <w:ins w:id="113" w:author="erradi" w:date="2011-08-07T11:48:00Z">
        <w:r w:rsidRPr="00763800">
          <w:rPr>
            <w:rFonts w:ascii="Times New Roman" w:hAnsi="Times New Roman" w:cs="Times New Roman"/>
            <w:lang w:val="en-US"/>
          </w:rPr>
          <w:t>*********</w:t>
        </w:r>
      </w:ins>
    </w:p>
    <w:p w:rsidR="00D7128A" w:rsidRPr="003D46F9" w:rsidRDefault="006F18AC" w:rsidP="00D7128A">
      <w:pPr>
        <w:pStyle w:val="Paragraphedeliste"/>
        <w:numPr>
          <w:ilvl w:val="0"/>
          <w:numId w:val="1"/>
        </w:numPr>
        <w:rPr>
          <w:rFonts w:ascii="Times New Roman" w:hAnsi="Times New Roman" w:cs="Times New Roman"/>
          <w:b/>
          <w:sz w:val="28"/>
          <w:szCs w:val="40"/>
          <w:rPrChange w:id="114" w:author="erradi" w:date="2011-08-07T11:51:00Z">
            <w:rPr>
              <w:rFonts w:ascii="Times New Roman" w:hAnsi="Times New Roman" w:cs="Times New Roman"/>
              <w:sz w:val="40"/>
              <w:szCs w:val="40"/>
            </w:rPr>
          </w:rPrChange>
        </w:rPr>
      </w:pPr>
      <w:r w:rsidRPr="006F18AC">
        <w:rPr>
          <w:rFonts w:ascii="Times New Roman" w:hAnsi="Times New Roman" w:cs="Times New Roman"/>
          <w:b/>
          <w:sz w:val="28"/>
          <w:szCs w:val="40"/>
          <w:rPrChange w:id="115" w:author="erradi" w:date="2011-08-07T11:51:00Z">
            <w:rPr>
              <w:rFonts w:ascii="Times New Roman" w:hAnsi="Times New Roman" w:cs="Times New Roman"/>
              <w:color w:val="0000FF" w:themeColor="hyperlink"/>
              <w:sz w:val="40"/>
              <w:szCs w:val="40"/>
              <w:u w:val="single"/>
            </w:rPr>
          </w:rPrChange>
        </w:rPr>
        <w:t>Architecture</w:t>
      </w:r>
    </w:p>
    <w:p w:rsidR="00B35C67" w:rsidRPr="00B35C67" w:rsidRDefault="00B35C67" w:rsidP="00B35C67">
      <w:pPr>
        <w:pStyle w:val="Paragraphedeliste"/>
        <w:ind w:left="426"/>
        <w:rPr>
          <w:rFonts w:ascii="Times New Roman" w:hAnsi="Times New Roman" w:cs="Times New Roman"/>
          <w:sz w:val="24"/>
          <w:szCs w:val="24"/>
        </w:rPr>
      </w:pPr>
    </w:p>
    <w:p w:rsidR="00D7128A" w:rsidRPr="00CC4DBF" w:rsidRDefault="006F18AC" w:rsidP="00D7128A">
      <w:pPr>
        <w:pStyle w:val="Paragraphedeliste"/>
        <w:numPr>
          <w:ilvl w:val="1"/>
          <w:numId w:val="1"/>
        </w:numPr>
        <w:rPr>
          <w:rFonts w:ascii="Times New Roman" w:hAnsi="Times New Roman" w:cs="Times New Roman"/>
          <w:sz w:val="32"/>
          <w:szCs w:val="32"/>
          <w:lang w:val="en-US"/>
        </w:rPr>
      </w:pPr>
      <w:r w:rsidRPr="006F18AC">
        <w:rPr>
          <w:rFonts w:ascii="Times New Roman" w:hAnsi="Times New Roman" w:cs="Times New Roman"/>
          <w:sz w:val="24"/>
          <w:szCs w:val="32"/>
          <w:lang w:val="en-US"/>
          <w:rPrChange w:id="116" w:author="erradi" w:date="2011-08-07T11:51:00Z">
            <w:rPr>
              <w:rFonts w:ascii="Times New Roman" w:hAnsi="Times New Roman" w:cs="Times New Roman"/>
              <w:color w:val="0000FF" w:themeColor="hyperlink"/>
              <w:sz w:val="32"/>
              <w:szCs w:val="32"/>
              <w:u w:val="single"/>
              <w:lang w:val="en-US"/>
            </w:rPr>
          </w:rPrChange>
        </w:rPr>
        <w:t xml:space="preserve">Static </w:t>
      </w:r>
      <w:del w:id="117" w:author="erradi" w:date="2011-08-07T11:49:00Z">
        <w:r w:rsidRPr="006F18AC">
          <w:rPr>
            <w:rFonts w:ascii="Times New Roman" w:hAnsi="Times New Roman" w:cs="Times New Roman"/>
            <w:sz w:val="24"/>
            <w:szCs w:val="32"/>
            <w:lang w:val="en-US"/>
            <w:rPrChange w:id="118" w:author="erradi" w:date="2011-08-07T11:51:00Z">
              <w:rPr>
                <w:rFonts w:ascii="Times New Roman" w:hAnsi="Times New Roman" w:cs="Times New Roman"/>
                <w:color w:val="0000FF" w:themeColor="hyperlink"/>
                <w:sz w:val="32"/>
                <w:szCs w:val="32"/>
                <w:u w:val="single"/>
                <w:lang w:val="en-US"/>
              </w:rPr>
            </w:rPrChange>
          </w:rPr>
          <w:delText xml:space="preserve">Case </w:delText>
        </w:r>
      </w:del>
      <w:ins w:id="119" w:author="erradi" w:date="2011-08-07T11:49:00Z">
        <w:r w:rsidRPr="006F18AC">
          <w:rPr>
            <w:rFonts w:ascii="Times New Roman" w:hAnsi="Times New Roman" w:cs="Times New Roman"/>
            <w:sz w:val="24"/>
            <w:szCs w:val="32"/>
            <w:lang w:val="en-US"/>
            <w:rPrChange w:id="120" w:author="erradi" w:date="2011-08-07T11:51:00Z">
              <w:rPr>
                <w:rFonts w:ascii="Times New Roman" w:hAnsi="Times New Roman" w:cs="Times New Roman"/>
                <w:color w:val="0000FF" w:themeColor="hyperlink"/>
                <w:sz w:val="32"/>
                <w:szCs w:val="32"/>
                <w:u w:val="single"/>
                <w:lang w:val="en-US"/>
              </w:rPr>
            </w:rPrChange>
          </w:rPr>
          <w:t xml:space="preserve">Derivation Process </w:t>
        </w:r>
      </w:ins>
      <w:r w:rsidRPr="006F18AC">
        <w:rPr>
          <w:rFonts w:ascii="Times New Roman" w:hAnsi="Times New Roman" w:cs="Times New Roman"/>
          <w:sz w:val="24"/>
          <w:szCs w:val="32"/>
          <w:lang w:val="en-US"/>
          <w:rPrChange w:id="121" w:author="erradi" w:date="2011-08-07T11:51:00Z">
            <w:rPr>
              <w:rFonts w:ascii="Times New Roman" w:hAnsi="Times New Roman" w:cs="Times New Roman"/>
              <w:color w:val="0000FF" w:themeColor="hyperlink"/>
              <w:sz w:val="32"/>
              <w:szCs w:val="32"/>
              <w:u w:val="single"/>
              <w:lang w:val="en-US"/>
            </w:rPr>
          </w:rPrChange>
        </w:rPr>
        <w:t xml:space="preserve">(text from Bochmann[1]) </w:t>
      </w:r>
      <w:del w:id="122" w:author="erradi" w:date="2011-08-07T11:51:00Z">
        <w:r w:rsidRPr="006F18AC">
          <w:rPr>
            <w:rFonts w:ascii="Times New Roman" w:hAnsi="Times New Roman" w:cs="Times New Roman"/>
            <w:sz w:val="24"/>
            <w:szCs w:val="32"/>
            <w:lang w:val="en-US"/>
            <w:rPrChange w:id="123" w:author="erradi" w:date="2011-08-07T11:51:00Z">
              <w:rPr>
                <w:rFonts w:ascii="Times New Roman" w:hAnsi="Times New Roman" w:cs="Times New Roman"/>
                <w:color w:val="0000FF" w:themeColor="hyperlink"/>
                <w:sz w:val="32"/>
                <w:szCs w:val="32"/>
                <w:u w:val="single"/>
                <w:lang w:val="en-US"/>
              </w:rPr>
            </w:rPrChange>
          </w:rPr>
          <w:delText>Fig .1</w:delText>
        </w:r>
      </w:del>
    </w:p>
    <w:p w:rsidR="00D7128A" w:rsidRDefault="00B35C67" w:rsidP="00B35C67">
      <w:pPr>
        <w:pStyle w:val="Paragraphedeliste"/>
        <w:ind w:left="426" w:right="-142"/>
        <w:jc w:val="both"/>
        <w:rPr>
          <w:rFonts w:ascii="Times New Roman" w:hAnsi="Times New Roman" w:cs="Times New Roman"/>
          <w:lang w:val="en-US"/>
        </w:rPr>
      </w:pPr>
      <w:r w:rsidRPr="00B35C67">
        <w:rPr>
          <w:rFonts w:ascii="Times New Roman" w:hAnsi="Times New Roman" w:cs="Times New Roman"/>
          <w:lang w:val="en-US"/>
        </w:rPr>
        <w:t xml:space="preserve">In </w:t>
      </w:r>
      <w:r>
        <w:rPr>
          <w:rFonts w:ascii="Times New Roman" w:hAnsi="Times New Roman" w:cs="Times New Roman"/>
          <w:lang w:val="en-US"/>
        </w:rPr>
        <w:t xml:space="preserve">Bochmann’s </w:t>
      </w:r>
      <w:proofErr w:type="gramStart"/>
      <w:r>
        <w:rPr>
          <w:rFonts w:ascii="Times New Roman" w:hAnsi="Times New Roman" w:cs="Times New Roman"/>
          <w:lang w:val="en-US"/>
        </w:rPr>
        <w:t>paper[</w:t>
      </w:r>
      <w:proofErr w:type="gramEnd"/>
      <w:ins w:id="124" w:author="erradi" w:date="2011-08-07T11:51:00Z">
        <w:r w:rsidR="003D46F9">
          <w:rPr>
            <w:rFonts w:ascii="Times New Roman" w:hAnsi="Times New Roman" w:cs="Times New Roman"/>
            <w:lang w:val="en-US"/>
          </w:rPr>
          <w:t>1</w:t>
        </w:r>
      </w:ins>
      <w:r>
        <w:rPr>
          <w:rFonts w:ascii="Times New Roman" w:hAnsi="Times New Roman" w:cs="Times New Roman"/>
          <w:lang w:val="en-US"/>
        </w:rPr>
        <w:t>]</w:t>
      </w:r>
      <w:r w:rsidRPr="00B35C67">
        <w:rPr>
          <w:rFonts w:ascii="Times New Roman" w:hAnsi="Times New Roman" w:cs="Times New Roman"/>
          <w:lang w:val="en-US"/>
        </w:rPr>
        <w:t xml:space="preserve">, </w:t>
      </w:r>
      <w:r>
        <w:rPr>
          <w:rFonts w:ascii="Times New Roman" w:hAnsi="Times New Roman" w:cs="Times New Roman"/>
          <w:lang w:val="en-US"/>
        </w:rPr>
        <w:t>his work was</w:t>
      </w:r>
      <w:r w:rsidRPr="00B35C67">
        <w:rPr>
          <w:rFonts w:ascii="Times New Roman" w:hAnsi="Times New Roman" w:cs="Times New Roman"/>
          <w:lang w:val="en-US"/>
        </w:rPr>
        <w:t xml:space="preserve"> concerned with the transformation from a global requirements model, which describes the functional behavior of a distributed system in an abstract manner, to a distributed system design where the different system components are identified and their behavior must be determined such that their interactions give rise to a behavior satisfying the global requirements model. This transformation is called </w:t>
      </w:r>
      <w:r w:rsidRPr="00B35C67">
        <w:rPr>
          <w:rFonts w:ascii="Times New Roman" w:hAnsi="Times New Roman" w:cs="Times New Roman"/>
          <w:i/>
          <w:lang w:val="en-US"/>
        </w:rPr>
        <w:t xml:space="preserve">design </w:t>
      </w:r>
      <w:proofErr w:type="gramStart"/>
      <w:r w:rsidRPr="00B35C67">
        <w:rPr>
          <w:rFonts w:ascii="Times New Roman" w:hAnsi="Times New Roman" w:cs="Times New Roman"/>
          <w:i/>
          <w:lang w:val="en-US"/>
        </w:rPr>
        <w:t>synthesis</w:t>
      </w:r>
      <w:r w:rsidRPr="00B35C67">
        <w:rPr>
          <w:rFonts w:ascii="Times New Roman" w:hAnsi="Times New Roman" w:cs="Times New Roman"/>
          <w:lang w:val="en-US"/>
        </w:rPr>
        <w:t xml:space="preserve"> </w:t>
      </w:r>
      <w:r>
        <w:rPr>
          <w:rFonts w:ascii="Times New Roman" w:hAnsi="Times New Roman" w:cs="Times New Roman"/>
          <w:lang w:val="en-US"/>
        </w:rPr>
        <w:t xml:space="preserve"> as</w:t>
      </w:r>
      <w:proofErr w:type="gramEnd"/>
      <w:r>
        <w:rPr>
          <w:rFonts w:ascii="Times New Roman" w:hAnsi="Times New Roman" w:cs="Times New Roman"/>
          <w:lang w:val="en-US"/>
        </w:rPr>
        <w:t xml:space="preserve"> shown </w:t>
      </w:r>
      <w:r w:rsidRPr="00B35C67">
        <w:rPr>
          <w:rFonts w:ascii="Times New Roman" w:hAnsi="Times New Roman" w:cs="Times New Roman"/>
          <w:lang w:val="en-US"/>
        </w:rPr>
        <w:t>in Fig</w:t>
      </w:r>
      <w:ins w:id="125" w:author="erradi" w:date="2011-08-07T11:51:00Z">
        <w:r w:rsidR="003D46F9">
          <w:rPr>
            <w:rFonts w:ascii="Times New Roman" w:hAnsi="Times New Roman" w:cs="Times New Roman"/>
            <w:lang w:val="en-US"/>
          </w:rPr>
          <w:t>.3.</w:t>
        </w:r>
      </w:ins>
      <w:del w:id="126" w:author="erradi" w:date="2011-08-07T11:51:00Z">
        <w:r w:rsidRPr="00B35C67" w:rsidDel="003D46F9">
          <w:rPr>
            <w:rFonts w:ascii="Times New Roman" w:hAnsi="Times New Roman" w:cs="Times New Roman"/>
            <w:lang w:val="en-US"/>
          </w:rPr>
          <w:delText>ure</w:delText>
        </w:r>
      </w:del>
      <w:r w:rsidRPr="00B35C67">
        <w:rPr>
          <w:rFonts w:ascii="Times New Roman" w:hAnsi="Times New Roman" w:cs="Times New Roman"/>
          <w:lang w:val="en-US"/>
        </w:rPr>
        <w:t xml:space="preserve"> 1. At the design level, the behavior of the different system components are often modeled using communicating state machines or modeling languages such as SDL or UML State Diagrams.</w:t>
      </w:r>
      <w:r w:rsidR="000615FB" w:rsidRPr="000615FB">
        <w:rPr>
          <w:rFonts w:ascii="Times New Roman" w:hAnsi="Times New Roman" w:cs="Times New Roman"/>
          <w:lang w:val="en-US"/>
        </w:rPr>
        <w:t xml:space="preserve"> </w:t>
      </w:r>
      <w:r w:rsidR="000615FB" w:rsidRPr="00CC4DBF">
        <w:rPr>
          <w:rFonts w:ascii="Times New Roman" w:hAnsi="Times New Roman" w:cs="Times New Roman"/>
          <w:lang w:val="en-US"/>
        </w:rPr>
        <w:t>The translation from these models into implementation code can be largely automated.</w:t>
      </w:r>
    </w:p>
    <w:p w:rsidR="00B35C67" w:rsidRDefault="00B35C67" w:rsidP="00B35C67">
      <w:pPr>
        <w:pStyle w:val="Paragraphedeliste"/>
        <w:ind w:left="426" w:right="-142"/>
        <w:jc w:val="both"/>
        <w:rPr>
          <w:rFonts w:ascii="Times New Roman" w:hAnsi="Times New Roman" w:cs="Times New Roman"/>
          <w:lang w:val="en-US"/>
        </w:rPr>
      </w:pPr>
    </w:p>
    <w:p w:rsidR="00B35C67" w:rsidRDefault="00B35C67" w:rsidP="00B35C67">
      <w:pPr>
        <w:jc w:val="center"/>
      </w:pPr>
      <w:r>
        <w:rPr>
          <w:noProof/>
          <w:lang w:val="fr-CH" w:eastAsia="fr-CH"/>
        </w:rPr>
        <w:lastRenderedPageBreak/>
        <w:drawing>
          <wp:inline distT="0" distB="0" distL="0" distR="0">
            <wp:extent cx="3673475" cy="26257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73475" cy="2625725"/>
                    </a:xfrm>
                    <a:prstGeom prst="rect">
                      <a:avLst/>
                    </a:prstGeom>
                    <a:noFill/>
                    <a:ln w="9525">
                      <a:noFill/>
                      <a:miter lim="800000"/>
                      <a:headEnd/>
                      <a:tailEnd/>
                    </a:ln>
                  </pic:spPr>
                </pic:pic>
              </a:graphicData>
            </a:graphic>
          </wp:inline>
        </w:drawing>
      </w:r>
    </w:p>
    <w:p w:rsidR="00B35C67" w:rsidRDefault="00B35C67" w:rsidP="00B35C67">
      <w:pPr>
        <w:pStyle w:val="figurelegend"/>
        <w:jc w:val="center"/>
      </w:pPr>
      <w:proofErr w:type="gramStart"/>
      <w:r>
        <w:rPr>
          <w:b/>
        </w:rPr>
        <w:t xml:space="preserve">Fig. </w:t>
      </w:r>
      <w:ins w:id="127" w:author="erradi" w:date="2011-08-07T11:51:00Z">
        <w:r w:rsidR="003D46F9">
          <w:rPr>
            <w:b/>
          </w:rPr>
          <w:t>3.</w:t>
        </w:r>
      </w:ins>
      <w:proofErr w:type="gramEnd"/>
      <w:r w:rsidR="006F18AC">
        <w:rPr>
          <w:b/>
        </w:rPr>
        <w:fldChar w:fldCharType="begin"/>
      </w:r>
      <w:r>
        <w:rPr>
          <w:b/>
        </w:rPr>
        <w:instrText xml:space="preserve"> SEQ Fig. \n </w:instrText>
      </w:r>
      <w:r w:rsidR="006F18AC">
        <w:rPr>
          <w:b/>
        </w:rPr>
        <w:fldChar w:fldCharType="separate"/>
      </w:r>
      <w:r>
        <w:rPr>
          <w:b/>
          <w:noProof/>
        </w:rPr>
        <w:t>1</w:t>
      </w:r>
      <w:r w:rsidR="006F18AC">
        <w:rPr>
          <w:b/>
        </w:rPr>
        <w:fldChar w:fldCharType="end"/>
      </w:r>
      <w:r>
        <w:rPr>
          <w:b/>
        </w:rPr>
        <w:t>.</w:t>
      </w:r>
      <w:r>
        <w:t xml:space="preserve">  </w:t>
      </w:r>
      <w:ins w:id="128" w:author="erradi" w:date="2011-08-07T11:52:00Z">
        <w:r w:rsidR="003D46F9">
          <w:t>A Derivation</w:t>
        </w:r>
      </w:ins>
      <w:del w:id="129" w:author="erradi" w:date="2011-08-07T11:52:00Z">
        <w:r w:rsidDel="003D46F9">
          <w:delText>Different types of system</w:delText>
        </w:r>
      </w:del>
      <w:r>
        <w:t xml:space="preserve"> model</w:t>
      </w:r>
      <w:del w:id="130" w:author="erradi" w:date="2011-08-07T11:52:00Z">
        <w:r w:rsidDel="003D46F9">
          <w:delText>s</w:delText>
        </w:r>
      </w:del>
      <w:r>
        <w:t xml:space="preserve"> (</w:t>
      </w:r>
      <w:del w:id="131" w:author="erradi" w:date="2011-08-07T11:52:00Z">
        <w:r w:rsidDel="003D46F9">
          <w:delText xml:space="preserve">taken </w:delText>
        </w:r>
      </w:del>
      <w:r>
        <w:t>from [1])</w:t>
      </w:r>
    </w:p>
    <w:p w:rsidR="00304210" w:rsidRPr="00304210" w:rsidRDefault="00304210" w:rsidP="00304210">
      <w:pPr>
        <w:rPr>
          <w:lang w:val="en-US"/>
        </w:rPr>
      </w:pPr>
    </w:p>
    <w:p w:rsidR="00B35C67" w:rsidRDefault="00304210" w:rsidP="00B35C67">
      <w:pPr>
        <w:pStyle w:val="Paragraphedeliste"/>
        <w:ind w:left="426" w:right="-142"/>
        <w:jc w:val="both"/>
        <w:rPr>
          <w:rFonts w:ascii="Times New Roman" w:hAnsi="Times New Roman" w:cs="Times New Roman"/>
          <w:lang w:val="en-US"/>
        </w:rPr>
      </w:pPr>
      <w:r>
        <w:rPr>
          <w:rFonts w:ascii="Times New Roman" w:hAnsi="Times New Roman" w:cs="Times New Roman"/>
          <w:lang w:val="en-US"/>
        </w:rPr>
        <w:t>*************</w:t>
      </w:r>
    </w:p>
    <w:p w:rsidR="00304210" w:rsidRPr="00B35C67" w:rsidRDefault="00304210" w:rsidP="00B35C67">
      <w:pPr>
        <w:pStyle w:val="Paragraphedeliste"/>
        <w:ind w:left="426" w:right="-142"/>
        <w:jc w:val="both"/>
        <w:rPr>
          <w:rFonts w:ascii="Times New Roman" w:hAnsi="Times New Roman" w:cs="Times New Roman"/>
          <w:lang w:val="en-US"/>
        </w:rPr>
      </w:pPr>
    </w:p>
    <w:p w:rsidR="00D7128A" w:rsidRPr="003D46F9" w:rsidRDefault="006F18AC" w:rsidP="00D7128A">
      <w:pPr>
        <w:pStyle w:val="Paragraphedeliste"/>
        <w:numPr>
          <w:ilvl w:val="1"/>
          <w:numId w:val="1"/>
        </w:numPr>
        <w:rPr>
          <w:rFonts w:ascii="Times New Roman" w:hAnsi="Times New Roman" w:cs="Times New Roman"/>
          <w:sz w:val="24"/>
          <w:szCs w:val="32"/>
          <w:lang w:val="en-US"/>
          <w:rPrChange w:id="132" w:author="erradi" w:date="2011-08-07T11:52:00Z">
            <w:rPr>
              <w:rFonts w:ascii="Times New Roman" w:hAnsi="Times New Roman" w:cs="Times New Roman"/>
              <w:sz w:val="32"/>
              <w:szCs w:val="32"/>
              <w:lang w:val="en-US"/>
            </w:rPr>
          </w:rPrChange>
        </w:rPr>
      </w:pPr>
      <w:r w:rsidRPr="006F18AC">
        <w:rPr>
          <w:rFonts w:ascii="Times New Roman" w:hAnsi="Times New Roman" w:cs="Times New Roman"/>
          <w:sz w:val="24"/>
          <w:szCs w:val="32"/>
          <w:lang w:val="en-US"/>
          <w:rPrChange w:id="133" w:author="erradi" w:date="2011-08-07T11:52:00Z">
            <w:rPr>
              <w:rFonts w:ascii="Times New Roman" w:hAnsi="Times New Roman" w:cs="Times New Roman"/>
              <w:color w:val="0000FF" w:themeColor="hyperlink"/>
              <w:sz w:val="32"/>
              <w:szCs w:val="32"/>
              <w:u w:val="single"/>
              <w:lang w:val="en-US"/>
            </w:rPr>
          </w:rPrChange>
        </w:rPr>
        <w:t xml:space="preserve">Dynamic </w:t>
      </w:r>
      <w:del w:id="134" w:author="erradi" w:date="2011-08-07T11:52:00Z">
        <w:r w:rsidRPr="006F18AC">
          <w:rPr>
            <w:rFonts w:ascii="Times New Roman" w:hAnsi="Times New Roman" w:cs="Times New Roman"/>
            <w:sz w:val="24"/>
            <w:szCs w:val="32"/>
            <w:lang w:val="en-US"/>
            <w:rPrChange w:id="135" w:author="erradi" w:date="2011-08-07T11:52:00Z">
              <w:rPr>
                <w:rFonts w:ascii="Times New Roman" w:hAnsi="Times New Roman" w:cs="Times New Roman"/>
                <w:color w:val="0000FF" w:themeColor="hyperlink"/>
                <w:sz w:val="32"/>
                <w:szCs w:val="32"/>
                <w:u w:val="single"/>
                <w:lang w:val="en-US"/>
              </w:rPr>
            </w:rPrChange>
          </w:rPr>
          <w:delText xml:space="preserve">Case </w:delText>
        </w:r>
      </w:del>
      <w:ins w:id="136" w:author="erradi" w:date="2011-08-07T11:52:00Z">
        <w:r w:rsidR="003D46F9">
          <w:rPr>
            <w:rFonts w:ascii="Times New Roman" w:hAnsi="Times New Roman" w:cs="Times New Roman"/>
            <w:sz w:val="24"/>
            <w:szCs w:val="32"/>
            <w:lang w:val="en-US"/>
          </w:rPr>
          <w:t>Derivation Process</w:t>
        </w:r>
        <w:r w:rsidRPr="006F18AC">
          <w:rPr>
            <w:rFonts w:ascii="Times New Roman" w:hAnsi="Times New Roman" w:cs="Times New Roman"/>
            <w:sz w:val="24"/>
            <w:szCs w:val="32"/>
            <w:lang w:val="en-US"/>
            <w:rPrChange w:id="137" w:author="erradi" w:date="2011-08-07T11:52:00Z">
              <w:rPr>
                <w:rFonts w:ascii="Times New Roman" w:hAnsi="Times New Roman" w:cs="Times New Roman"/>
                <w:color w:val="0000FF" w:themeColor="hyperlink"/>
                <w:sz w:val="32"/>
                <w:szCs w:val="32"/>
                <w:u w:val="single"/>
                <w:lang w:val="en-US"/>
              </w:rPr>
            </w:rPrChange>
          </w:rPr>
          <w:t xml:space="preserve"> </w:t>
        </w:r>
      </w:ins>
      <w:del w:id="138" w:author="erradi" w:date="2011-08-07T11:53:00Z">
        <w:r w:rsidRPr="006F18AC">
          <w:rPr>
            <w:rFonts w:ascii="Times New Roman" w:hAnsi="Times New Roman" w:cs="Times New Roman"/>
            <w:sz w:val="24"/>
            <w:szCs w:val="32"/>
            <w:lang w:val="en-US"/>
            <w:rPrChange w:id="139" w:author="erradi" w:date="2011-08-07T11:52:00Z">
              <w:rPr>
                <w:rFonts w:ascii="Times New Roman" w:hAnsi="Times New Roman" w:cs="Times New Roman"/>
                <w:color w:val="0000FF" w:themeColor="hyperlink"/>
                <w:sz w:val="32"/>
                <w:szCs w:val="32"/>
                <w:u w:val="single"/>
                <w:lang w:val="en-US"/>
              </w:rPr>
            </w:rPrChange>
          </w:rPr>
          <w:delText>(Cong-Err) Fig 2</w:delText>
        </w:r>
      </w:del>
    </w:p>
    <w:p w:rsidR="00000000" w:rsidRDefault="00F60C1F">
      <w:pPr>
        <w:ind w:left="360"/>
        <w:jc w:val="both"/>
        <w:rPr>
          <w:rFonts w:ascii="Times New Roman" w:hAnsi="Times New Roman" w:cs="Times New Roman"/>
          <w:lang w:val="en-US"/>
        </w:rPr>
        <w:pPrChange w:id="140" w:author="erradi" w:date="2011-08-07T11:53:00Z">
          <w:pPr/>
        </w:pPrChange>
      </w:pPr>
      <w:r>
        <w:rPr>
          <w:rFonts w:ascii="Times New Roman" w:hAnsi="Times New Roman" w:cs="Times New Roman"/>
          <w:lang w:val="en-US"/>
        </w:rPr>
        <w:t>The key components of</w:t>
      </w:r>
      <w:r w:rsidR="0097258D">
        <w:rPr>
          <w:rFonts w:ascii="Times New Roman" w:hAnsi="Times New Roman" w:cs="Times New Roman"/>
          <w:lang w:val="en-US"/>
        </w:rPr>
        <w:t xml:space="preserve"> our</w:t>
      </w:r>
      <w:r>
        <w:rPr>
          <w:rFonts w:ascii="Times New Roman" w:hAnsi="Times New Roman" w:cs="Times New Roman"/>
          <w:lang w:val="en-US"/>
        </w:rPr>
        <w:t xml:space="preserve"> dynamic derivation process architecture are</w:t>
      </w:r>
      <w:r w:rsidR="0097258D">
        <w:rPr>
          <w:rFonts w:ascii="Times New Roman" w:hAnsi="Times New Roman" w:cs="Times New Roman"/>
          <w:lang w:val="en-US"/>
        </w:rPr>
        <w:t>:</w:t>
      </w:r>
      <w:r>
        <w:rPr>
          <w:rFonts w:ascii="Times New Roman" w:hAnsi="Times New Roman" w:cs="Times New Roman"/>
          <w:lang w:val="en-US"/>
        </w:rPr>
        <w:t xml:space="preserve"> the Global System Component, the Meta Structural Component, and the Meta Behavioral Component (as shown in Fig. 3.2).</w:t>
      </w:r>
    </w:p>
    <w:p w:rsidR="00C07D49" w:rsidRDefault="00304210" w:rsidP="00F60C1F">
      <w:pPr>
        <w:ind w:left="360"/>
        <w:jc w:val="both"/>
        <w:rPr>
          <w:ins w:id="141" w:author="erradi" w:date="2011-08-07T11:48:00Z"/>
          <w:rFonts w:ascii="Times New Roman" w:hAnsi="Times New Roman" w:cs="Times New Roman"/>
          <w:lang w:val="en-US"/>
        </w:rPr>
      </w:pPr>
      <w:r>
        <w:rPr>
          <w:rFonts w:ascii="Times New Roman" w:hAnsi="Times New Roman" w:cs="Times New Roman"/>
          <w:lang w:val="en-US"/>
        </w:rPr>
        <w:br w:type="page"/>
      </w:r>
      <w:ins w:id="142" w:author="erradi" w:date="2011-08-07T11:47:00Z">
        <w:r w:rsidR="007461FA">
          <w:rPr>
            <w:rFonts w:ascii="Times New Roman" w:hAnsi="Times New Roman" w:cs="Times New Roman"/>
            <w:noProof/>
            <w:lang w:val="fr-CH" w:eastAsia="fr-CH"/>
            <w:rPrChange w:id="143">
              <w:rPr>
                <w:noProof/>
                <w:color w:val="0000FF" w:themeColor="hyperlink"/>
                <w:u w:val="single"/>
                <w:lang w:val="fr-CH" w:eastAsia="fr-CH"/>
              </w:rPr>
            </w:rPrChange>
          </w:rPr>
          <w:lastRenderedPageBreak/>
          <w:drawing>
            <wp:inline distT="0" distB="0" distL="0" distR="0">
              <wp:extent cx="3975049" cy="3198720"/>
              <wp:effectExtent l="19050" t="0" r="6401"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973212" cy="3197242"/>
                      </a:xfrm>
                      <a:prstGeom prst="rect">
                        <a:avLst/>
                      </a:prstGeom>
                      <a:noFill/>
                      <a:ln w="9525">
                        <a:noFill/>
                        <a:miter lim="800000"/>
                        <a:headEnd/>
                        <a:tailEnd/>
                      </a:ln>
                    </pic:spPr>
                  </pic:pic>
                </a:graphicData>
              </a:graphic>
            </wp:inline>
          </w:drawing>
        </w:r>
      </w:ins>
    </w:p>
    <w:p w:rsidR="003D46F9" w:rsidRPr="003D46F9" w:rsidRDefault="006F18AC" w:rsidP="003D46F9">
      <w:pPr>
        <w:ind w:left="360"/>
        <w:jc w:val="center"/>
        <w:rPr>
          <w:ins w:id="144" w:author="erradi" w:date="2011-08-07T11:48:00Z"/>
          <w:rFonts w:ascii="Times New Roman" w:hAnsi="Times New Roman" w:cs="Times New Roman"/>
          <w:sz w:val="20"/>
          <w:szCs w:val="20"/>
          <w:lang w:val="en-US"/>
          <w:rPrChange w:id="145" w:author="erradi" w:date="2011-08-07T11:48:00Z">
            <w:rPr>
              <w:ins w:id="146" w:author="erradi" w:date="2011-08-07T11:48:00Z"/>
              <w:rFonts w:ascii="Times New Roman" w:hAnsi="Times New Roman" w:cs="Times New Roman"/>
              <w:sz w:val="20"/>
              <w:szCs w:val="20"/>
            </w:rPr>
          </w:rPrChange>
        </w:rPr>
      </w:pPr>
      <w:proofErr w:type="gramStart"/>
      <w:ins w:id="147" w:author="erradi" w:date="2011-08-07T11:48:00Z">
        <w:r w:rsidRPr="006F18AC">
          <w:rPr>
            <w:rFonts w:ascii="Times New Roman" w:hAnsi="Times New Roman" w:cs="Times New Roman"/>
            <w:sz w:val="20"/>
            <w:szCs w:val="20"/>
            <w:lang w:val="en-US"/>
            <w:rPrChange w:id="148" w:author="erradi" w:date="2011-08-07T11:48:00Z">
              <w:rPr>
                <w:rFonts w:ascii="Times New Roman" w:hAnsi="Times New Roman" w:cs="Times New Roman"/>
                <w:color w:val="0000FF" w:themeColor="hyperlink"/>
                <w:sz w:val="20"/>
                <w:szCs w:val="20"/>
                <w:u w:val="single"/>
              </w:rPr>
            </w:rPrChange>
          </w:rPr>
          <w:t xml:space="preserve">Fig. </w:t>
        </w:r>
        <w:r w:rsidR="003D46F9">
          <w:rPr>
            <w:rFonts w:ascii="Times New Roman" w:hAnsi="Times New Roman" w:cs="Times New Roman"/>
            <w:sz w:val="20"/>
            <w:szCs w:val="20"/>
            <w:lang w:val="en-US"/>
          </w:rPr>
          <w:t>3.2.</w:t>
        </w:r>
        <w:proofErr w:type="gramEnd"/>
        <w:r w:rsidR="003D46F9">
          <w:rPr>
            <w:rFonts w:ascii="Times New Roman" w:hAnsi="Times New Roman" w:cs="Times New Roman"/>
            <w:sz w:val="20"/>
            <w:szCs w:val="20"/>
            <w:lang w:val="en-US"/>
          </w:rPr>
          <w:t xml:space="preserve"> </w:t>
        </w:r>
        <w:r w:rsidRPr="006F18AC">
          <w:rPr>
            <w:rFonts w:ascii="Times New Roman" w:hAnsi="Times New Roman" w:cs="Times New Roman"/>
            <w:sz w:val="20"/>
            <w:szCs w:val="20"/>
            <w:lang w:val="en-US"/>
            <w:rPrChange w:id="149" w:author="erradi" w:date="2011-08-07T11:48:00Z">
              <w:rPr>
                <w:rFonts w:ascii="Times New Roman" w:hAnsi="Times New Roman" w:cs="Times New Roman"/>
                <w:color w:val="0000FF" w:themeColor="hyperlink"/>
                <w:sz w:val="20"/>
                <w:szCs w:val="20"/>
                <w:u w:val="single"/>
              </w:rPr>
            </w:rPrChange>
          </w:rPr>
          <w:t>Gobal System architecture</w:t>
        </w:r>
      </w:ins>
      <w:r w:rsidR="00954C88">
        <w:rPr>
          <w:rFonts w:ascii="Times New Roman" w:hAnsi="Times New Roman" w:cs="Times New Roman"/>
          <w:sz w:val="20"/>
          <w:szCs w:val="20"/>
          <w:lang w:val="en-US"/>
        </w:rPr>
        <w:t xml:space="preserve"> for Dynamic Evolution</w:t>
      </w:r>
    </w:p>
    <w:p w:rsidR="00E5656D" w:rsidRDefault="00E5656D">
      <w:pPr>
        <w:rPr>
          <w:rFonts w:ascii="Times New Roman" w:hAnsi="Times New Roman" w:cs="Times New Roman"/>
          <w:lang w:val="en-US"/>
        </w:rPr>
      </w:pPr>
    </w:p>
    <w:p w:rsidR="00D7128A" w:rsidRPr="003D46F9" w:rsidRDefault="006F18AC" w:rsidP="00D7128A">
      <w:pPr>
        <w:pStyle w:val="Paragraphedeliste"/>
        <w:numPr>
          <w:ilvl w:val="0"/>
          <w:numId w:val="1"/>
        </w:numPr>
        <w:rPr>
          <w:rFonts w:ascii="Times New Roman" w:hAnsi="Times New Roman" w:cs="Times New Roman"/>
          <w:b/>
          <w:sz w:val="28"/>
          <w:szCs w:val="40"/>
          <w:lang w:val="en-US"/>
          <w:rPrChange w:id="150" w:author="erradi" w:date="2011-08-07T11:53:00Z">
            <w:rPr>
              <w:rFonts w:ascii="Times New Roman" w:hAnsi="Times New Roman" w:cs="Times New Roman"/>
              <w:sz w:val="40"/>
              <w:szCs w:val="40"/>
            </w:rPr>
          </w:rPrChange>
        </w:rPr>
      </w:pPr>
      <w:r w:rsidRPr="006F18AC">
        <w:rPr>
          <w:rFonts w:ascii="Times New Roman" w:hAnsi="Times New Roman" w:cs="Times New Roman"/>
          <w:b/>
          <w:sz w:val="28"/>
          <w:szCs w:val="40"/>
          <w:lang w:val="en-US"/>
          <w:rPrChange w:id="151" w:author="erradi" w:date="2011-08-07T11:53:00Z">
            <w:rPr>
              <w:rFonts w:ascii="Times New Roman" w:hAnsi="Times New Roman" w:cs="Times New Roman"/>
              <w:color w:val="0000FF" w:themeColor="hyperlink"/>
              <w:sz w:val="40"/>
              <w:szCs w:val="40"/>
              <w:u w:val="single"/>
            </w:rPr>
          </w:rPrChange>
        </w:rPr>
        <w:t>Bochmann</w:t>
      </w:r>
      <w:ins w:id="152" w:author="erradi" w:date="2011-08-07T11:53:00Z">
        <w:r w:rsidR="003D46F9">
          <w:rPr>
            <w:rFonts w:ascii="Times New Roman" w:hAnsi="Times New Roman" w:cs="Times New Roman"/>
            <w:b/>
            <w:sz w:val="28"/>
            <w:szCs w:val="40"/>
            <w:lang w:val="en-US"/>
          </w:rPr>
          <w:t>’s</w:t>
        </w:r>
      </w:ins>
      <w:r w:rsidRPr="006F18AC">
        <w:rPr>
          <w:rFonts w:ascii="Times New Roman" w:hAnsi="Times New Roman" w:cs="Times New Roman"/>
          <w:b/>
          <w:sz w:val="28"/>
          <w:szCs w:val="40"/>
          <w:lang w:val="en-US"/>
          <w:rPrChange w:id="153" w:author="erradi" w:date="2011-08-07T11:53:00Z">
            <w:rPr>
              <w:rFonts w:ascii="Times New Roman" w:hAnsi="Times New Roman" w:cs="Times New Roman"/>
              <w:color w:val="0000FF" w:themeColor="hyperlink"/>
              <w:sz w:val="40"/>
              <w:szCs w:val="40"/>
              <w:u w:val="single"/>
            </w:rPr>
          </w:rPrChange>
        </w:rPr>
        <w:t xml:space="preserve"> Approach Overview</w:t>
      </w:r>
    </w:p>
    <w:p w:rsidR="00304210" w:rsidRDefault="00304210" w:rsidP="00304210">
      <w:pPr>
        <w:pStyle w:val="Standard"/>
        <w:ind w:left="720"/>
        <w:jc w:val="both"/>
        <w:rPr>
          <w:lang w:val="en-US"/>
        </w:rPr>
      </w:pPr>
      <w:r>
        <w:rPr>
          <w:lang w:val="en-US"/>
        </w:rPr>
        <w:t>Our approach starts basically from the work done by G.v. Bochmann [</w:t>
      </w:r>
      <w:r w:rsidR="00994913">
        <w:rPr>
          <w:lang w:val="en-US"/>
        </w:rPr>
        <w:t>1</w:t>
      </w:r>
      <w:r>
        <w:rPr>
          <w:lang w:val="en-US"/>
        </w:rPr>
        <w:t>] which provides a formal approach and an algorithm for deriving a distributed system components from a system global behavior specification. A global specification consists in a behavior expressio</w:t>
      </w:r>
      <w:r w:rsidR="00994913">
        <w:rPr>
          <w:lang w:val="en-US"/>
        </w:rPr>
        <w:t>n using the operators shown in T</w:t>
      </w:r>
      <w:r>
        <w:rPr>
          <w:lang w:val="en-US"/>
        </w:rPr>
        <w:t>able</w:t>
      </w:r>
      <w:ins w:id="154" w:author="erradi" w:date="2011-08-06T11:11:00Z">
        <w:r w:rsidR="00437CD4">
          <w:rPr>
            <w:lang w:val="en-US"/>
          </w:rPr>
          <w:t xml:space="preserve"> 4.</w:t>
        </w:r>
      </w:ins>
      <w:r>
        <w:rPr>
          <w:lang w:val="en-US"/>
        </w:rPr>
        <w:t>1.</w:t>
      </w:r>
      <w:r w:rsidR="00994913">
        <w:rPr>
          <w:lang w:val="en-US"/>
        </w:rPr>
        <w:t xml:space="preserve"> A set of calculating rules is show in Table </w:t>
      </w:r>
      <w:ins w:id="155" w:author="erradi" w:date="2011-08-06T11:11:00Z">
        <w:r w:rsidR="00437CD4">
          <w:rPr>
            <w:lang w:val="en-US"/>
          </w:rPr>
          <w:t>4.</w:t>
        </w:r>
      </w:ins>
      <w:r w:rsidR="00994913">
        <w:rPr>
          <w:lang w:val="en-US"/>
        </w:rPr>
        <w:t xml:space="preserve">2, and the definition of the translation function Tc, the hart of the derivation algorithm, is shown in Table </w:t>
      </w:r>
      <w:ins w:id="156" w:author="erradi" w:date="2011-08-06T11:11:00Z">
        <w:r w:rsidR="00437CD4">
          <w:rPr>
            <w:lang w:val="en-US"/>
          </w:rPr>
          <w:t>4.</w:t>
        </w:r>
      </w:ins>
      <w:r w:rsidR="00994913">
        <w:rPr>
          <w:lang w:val="en-US"/>
        </w:rPr>
        <w:t>3.</w:t>
      </w:r>
    </w:p>
    <w:p w:rsidR="00304210" w:rsidRDefault="00304210" w:rsidP="00304210">
      <w:pPr>
        <w:pStyle w:val="Standard"/>
        <w:ind w:left="720"/>
        <w:jc w:val="both"/>
        <w:rPr>
          <w:lang w:val="en-US"/>
        </w:rPr>
      </w:pPr>
    </w:p>
    <w:p w:rsidR="00000000" w:rsidRDefault="00304210">
      <w:pPr>
        <w:pStyle w:val="Standard"/>
        <w:numPr>
          <w:ilvl w:val="1"/>
          <w:numId w:val="7"/>
        </w:numPr>
        <w:jc w:val="center"/>
        <w:rPr>
          <w:sz w:val="20"/>
          <w:lang w:val="en-US"/>
        </w:rPr>
        <w:pPrChange w:id="157" w:author="erradi" w:date="2011-08-06T11:11:00Z">
          <w:pPr>
            <w:pStyle w:val="Standard"/>
            <w:numPr>
              <w:numId w:val="6"/>
            </w:numPr>
            <w:ind w:left="720" w:hanging="360"/>
            <w:jc w:val="center"/>
          </w:pPr>
        </w:pPrChange>
      </w:pPr>
      <w:r w:rsidRPr="00E5656D">
        <w:rPr>
          <w:b/>
          <w:bCs/>
          <w:sz w:val="20"/>
          <w:lang w:val="en-US"/>
        </w:rPr>
        <w:t>Table1. Operators used in behavior expressions</w:t>
      </w:r>
    </w:p>
    <w:p w:rsidR="00E5656D" w:rsidRPr="00E5656D" w:rsidRDefault="00E5656D" w:rsidP="00E5656D">
      <w:pPr>
        <w:pStyle w:val="Standard"/>
        <w:ind w:left="1065"/>
        <w:jc w:val="center"/>
        <w:rPr>
          <w:sz w:val="20"/>
          <w:lang w:val="en-US"/>
        </w:rPr>
      </w:pPr>
    </w:p>
    <w:tbl>
      <w:tblPr>
        <w:tblW w:w="6706" w:type="dxa"/>
        <w:tblInd w:w="1036" w:type="dxa"/>
        <w:tblLayout w:type="fixed"/>
        <w:tblCellMar>
          <w:left w:w="10" w:type="dxa"/>
          <w:right w:w="10" w:type="dxa"/>
        </w:tblCellMar>
        <w:tblLook w:val="04A0"/>
      </w:tblPr>
      <w:tblGrid>
        <w:gridCol w:w="1133"/>
        <w:gridCol w:w="1072"/>
        <w:gridCol w:w="4501"/>
      </w:tblGrid>
      <w:tr w:rsidR="00304210" w:rsidTr="00994913">
        <w:trPr>
          <w:trHeight w:hRule="exact" w:val="226"/>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lang w:val="en-US"/>
              </w:rPr>
              <w:tab/>
            </w:r>
            <w:r>
              <w:rPr>
                <w:b/>
                <w:bCs/>
                <w:sz w:val="16"/>
                <w:szCs w:val="19"/>
              </w:rPr>
              <w:t>C</w:t>
            </w:r>
            <w:r>
              <w:rPr>
                <w:b/>
                <w:bCs/>
                <w:spacing w:val="1"/>
                <w:sz w:val="16"/>
                <w:szCs w:val="19"/>
              </w:rPr>
              <w:t>o</w:t>
            </w:r>
            <w:r>
              <w:rPr>
                <w:b/>
                <w:bCs/>
                <w:sz w:val="16"/>
                <w:szCs w:val="19"/>
              </w:rPr>
              <w:t>ns</w:t>
            </w:r>
            <w:r>
              <w:rPr>
                <w:b/>
                <w:bCs/>
                <w:spacing w:val="-2"/>
                <w:sz w:val="16"/>
                <w:szCs w:val="19"/>
              </w:rPr>
              <w:t>t</w:t>
            </w:r>
            <w:r>
              <w:rPr>
                <w:b/>
                <w:bCs/>
                <w:sz w:val="16"/>
                <w:szCs w:val="19"/>
              </w:rPr>
              <w:t>ruct</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7"/>
            </w:pPr>
            <w:r>
              <w:rPr>
                <w:b/>
                <w:bCs/>
                <w:spacing w:val="-2"/>
                <w:sz w:val="16"/>
                <w:szCs w:val="19"/>
              </w:rPr>
              <w:t>N</w:t>
            </w:r>
            <w:r>
              <w:rPr>
                <w:b/>
                <w:bCs/>
                <w:spacing w:val="2"/>
                <w:sz w:val="16"/>
                <w:szCs w:val="19"/>
              </w:rPr>
              <w:t>o</w:t>
            </w:r>
            <w:r>
              <w:rPr>
                <w:b/>
                <w:bCs/>
                <w:spacing w:val="-2"/>
                <w:sz w:val="16"/>
                <w:szCs w:val="19"/>
              </w:rPr>
              <w:t>t</w:t>
            </w:r>
            <w:r>
              <w:rPr>
                <w:b/>
                <w:bCs/>
                <w:spacing w:val="1"/>
                <w:sz w:val="16"/>
                <w:szCs w:val="19"/>
              </w:rPr>
              <w:t>a</w:t>
            </w:r>
            <w:r>
              <w:rPr>
                <w:b/>
                <w:bCs/>
                <w:sz w:val="16"/>
                <w:szCs w:val="19"/>
              </w:rPr>
              <w:t>tion</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5"/>
            </w:pPr>
            <w:r>
              <w:rPr>
                <w:b/>
                <w:bCs/>
                <w:sz w:val="16"/>
                <w:szCs w:val="19"/>
              </w:rPr>
              <w:t>Ex</w:t>
            </w:r>
            <w:r>
              <w:rPr>
                <w:b/>
                <w:bCs/>
                <w:spacing w:val="-2"/>
                <w:sz w:val="16"/>
                <w:szCs w:val="19"/>
              </w:rPr>
              <w:t>p</w:t>
            </w:r>
            <w:r>
              <w:rPr>
                <w:b/>
                <w:bCs/>
                <w:spacing w:val="2"/>
                <w:sz w:val="16"/>
                <w:szCs w:val="19"/>
              </w:rPr>
              <w:t>l</w:t>
            </w:r>
            <w:r>
              <w:rPr>
                <w:b/>
                <w:bCs/>
                <w:sz w:val="16"/>
                <w:szCs w:val="19"/>
              </w:rPr>
              <w:t>a</w:t>
            </w:r>
            <w:r>
              <w:rPr>
                <w:b/>
                <w:bCs/>
                <w:spacing w:val="-2"/>
                <w:sz w:val="16"/>
                <w:szCs w:val="19"/>
              </w:rPr>
              <w:t>n</w:t>
            </w:r>
            <w:r>
              <w:rPr>
                <w:b/>
                <w:bCs/>
                <w:sz w:val="16"/>
                <w:szCs w:val="19"/>
              </w:rPr>
              <w:t>ati</w:t>
            </w:r>
            <w:r>
              <w:rPr>
                <w:b/>
                <w:bCs/>
                <w:spacing w:val="1"/>
                <w:sz w:val="16"/>
                <w:szCs w:val="19"/>
              </w:rPr>
              <w:t>o</w:t>
            </w:r>
            <w:r>
              <w:rPr>
                <w:b/>
                <w:bCs/>
                <w:sz w:val="16"/>
                <w:szCs w:val="19"/>
              </w:rPr>
              <w:t>n</w:t>
            </w:r>
            <w:r>
              <w:rPr>
                <w:b/>
                <w:bCs/>
                <w:spacing w:val="-11"/>
                <w:sz w:val="16"/>
                <w:szCs w:val="19"/>
              </w:rPr>
              <w:t xml:space="preserve"> </w:t>
            </w:r>
            <w:r>
              <w:rPr>
                <w:b/>
                <w:bCs/>
                <w:sz w:val="16"/>
                <w:szCs w:val="19"/>
              </w:rPr>
              <w:t>of</w:t>
            </w:r>
            <w:r>
              <w:rPr>
                <w:b/>
                <w:bCs/>
                <w:spacing w:val="-3"/>
                <w:sz w:val="16"/>
                <w:szCs w:val="19"/>
              </w:rPr>
              <w:t xml:space="preserve"> </w:t>
            </w:r>
            <w:r>
              <w:rPr>
                <w:b/>
                <w:bCs/>
                <w:sz w:val="16"/>
                <w:szCs w:val="19"/>
              </w:rPr>
              <w:t>t</w:t>
            </w:r>
            <w:r>
              <w:rPr>
                <w:b/>
                <w:bCs/>
                <w:spacing w:val="-2"/>
                <w:sz w:val="16"/>
                <w:szCs w:val="19"/>
              </w:rPr>
              <w:t>h</w:t>
            </w:r>
            <w:r>
              <w:rPr>
                <w:b/>
                <w:bCs/>
                <w:sz w:val="16"/>
                <w:szCs w:val="19"/>
              </w:rPr>
              <w:t>e</w:t>
            </w:r>
            <w:r>
              <w:rPr>
                <w:b/>
                <w:bCs/>
                <w:spacing w:val="-3"/>
                <w:sz w:val="16"/>
                <w:szCs w:val="19"/>
              </w:rPr>
              <w:t xml:space="preserve"> </w:t>
            </w:r>
            <w:r>
              <w:rPr>
                <w:b/>
                <w:bCs/>
                <w:sz w:val="16"/>
                <w:szCs w:val="19"/>
              </w:rPr>
              <w:t>sema</w:t>
            </w:r>
            <w:r>
              <w:rPr>
                <w:b/>
                <w:bCs/>
                <w:spacing w:val="-2"/>
                <w:sz w:val="16"/>
                <w:szCs w:val="19"/>
              </w:rPr>
              <w:t>n</w:t>
            </w:r>
            <w:r>
              <w:rPr>
                <w:b/>
                <w:bCs/>
                <w:sz w:val="16"/>
                <w:szCs w:val="19"/>
              </w:rPr>
              <w:t>tics</w:t>
            </w:r>
          </w:p>
        </w:tc>
      </w:tr>
      <w:tr w:rsidR="00304210" w:rsidTr="00994913">
        <w:trPr>
          <w:trHeight w:hRule="exact" w:val="442"/>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primitive</w:t>
            </w:r>
          </w:p>
          <w:p w:rsidR="00304210" w:rsidRDefault="00304210" w:rsidP="00994913">
            <w:pPr>
              <w:pStyle w:val="Standard"/>
              <w:spacing w:line="216" w:lineRule="exact"/>
              <w:ind w:left="96"/>
              <w:rPr>
                <w:sz w:val="16"/>
                <w:szCs w:val="19"/>
              </w:rPr>
            </w:pPr>
            <w:r>
              <w:rPr>
                <w:sz w:val="16"/>
                <w:szCs w:val="19"/>
              </w:rPr>
              <w:t>activity</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&lt;a</w:t>
            </w:r>
            <w:r>
              <w:rPr>
                <w:spacing w:val="-2"/>
                <w:sz w:val="16"/>
                <w:szCs w:val="19"/>
              </w:rPr>
              <w:t>c</w:t>
            </w:r>
            <w:r>
              <w:rPr>
                <w:sz w:val="16"/>
                <w:szCs w:val="19"/>
              </w:rPr>
              <w:t>tion&gt;</w:t>
            </w:r>
            <w:r w:rsidRPr="00BA1528">
              <w:rPr>
                <w:position w:val="11"/>
                <w:sz w:val="16"/>
                <w:szCs w:val="12"/>
              </w:rPr>
              <w:t>(r)</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3" w:lineRule="exact"/>
              <w:ind w:left="95"/>
              <w:rPr>
                <w:lang w:val="en-US"/>
              </w:rPr>
            </w:pPr>
            <w:r>
              <w:rPr>
                <w:sz w:val="16"/>
                <w:szCs w:val="19"/>
                <w:lang w:val="en-US"/>
              </w:rPr>
              <w:t>Executi</w:t>
            </w:r>
            <w:r>
              <w:rPr>
                <w:spacing w:val="1"/>
                <w:sz w:val="16"/>
                <w:szCs w:val="19"/>
                <w:lang w:val="en-US"/>
              </w:rPr>
              <w:t>o</w:t>
            </w:r>
            <w:r>
              <w:rPr>
                <w:sz w:val="16"/>
                <w:szCs w:val="19"/>
                <w:lang w:val="en-US"/>
              </w:rPr>
              <w:t xml:space="preserve">n  </w:t>
            </w:r>
            <w:r>
              <w:rPr>
                <w:spacing w:val="1"/>
                <w:sz w:val="16"/>
                <w:szCs w:val="19"/>
                <w:lang w:val="en-US"/>
              </w:rPr>
              <w:t xml:space="preserve"> </w:t>
            </w:r>
            <w:r>
              <w:rPr>
                <w:sz w:val="16"/>
                <w:szCs w:val="19"/>
                <w:lang w:val="en-US"/>
              </w:rPr>
              <w:t xml:space="preserve">of  </w:t>
            </w:r>
            <w:r>
              <w:rPr>
                <w:spacing w:val="5"/>
                <w:sz w:val="16"/>
                <w:szCs w:val="19"/>
                <w:lang w:val="en-US"/>
              </w:rPr>
              <w:t xml:space="preserve"> </w:t>
            </w:r>
            <w:r>
              <w:rPr>
                <w:sz w:val="16"/>
                <w:szCs w:val="19"/>
                <w:lang w:val="en-US"/>
              </w:rPr>
              <w:t xml:space="preserve">a  </w:t>
            </w:r>
            <w:r>
              <w:rPr>
                <w:spacing w:val="8"/>
                <w:sz w:val="16"/>
                <w:szCs w:val="19"/>
                <w:lang w:val="en-US"/>
              </w:rPr>
              <w:t xml:space="preserve"> </w:t>
            </w:r>
            <w:r>
              <w:rPr>
                <w:sz w:val="16"/>
                <w:szCs w:val="19"/>
                <w:lang w:val="en-US"/>
              </w:rPr>
              <w:t>l</w:t>
            </w:r>
            <w:r>
              <w:rPr>
                <w:spacing w:val="1"/>
                <w:sz w:val="16"/>
                <w:szCs w:val="19"/>
                <w:lang w:val="en-US"/>
              </w:rPr>
              <w:t>o</w:t>
            </w:r>
            <w:r>
              <w:rPr>
                <w:sz w:val="16"/>
                <w:szCs w:val="19"/>
                <w:lang w:val="en-US"/>
              </w:rPr>
              <w:t xml:space="preserve">cal  </w:t>
            </w:r>
            <w:r>
              <w:rPr>
                <w:spacing w:val="5"/>
                <w:sz w:val="16"/>
                <w:szCs w:val="19"/>
                <w:lang w:val="en-US"/>
              </w:rPr>
              <w:t xml:space="preserve"> </w:t>
            </w:r>
            <w:r>
              <w:rPr>
                <w:sz w:val="16"/>
                <w:szCs w:val="19"/>
                <w:lang w:val="en-US"/>
              </w:rPr>
              <w:t>a</w:t>
            </w:r>
            <w:r>
              <w:rPr>
                <w:spacing w:val="-2"/>
                <w:sz w:val="16"/>
                <w:szCs w:val="19"/>
                <w:lang w:val="en-US"/>
              </w:rPr>
              <w:t>c</w:t>
            </w:r>
            <w:r>
              <w:rPr>
                <w:sz w:val="16"/>
                <w:szCs w:val="19"/>
                <w:lang w:val="en-US"/>
              </w:rPr>
              <w:t xml:space="preserve">tion  </w:t>
            </w:r>
            <w:r>
              <w:rPr>
                <w:spacing w:val="4"/>
                <w:sz w:val="16"/>
                <w:szCs w:val="19"/>
                <w:lang w:val="en-US"/>
              </w:rPr>
              <w:t xml:space="preserve"> </w:t>
            </w:r>
            <w:r>
              <w:rPr>
                <w:spacing w:val="-2"/>
                <w:sz w:val="16"/>
                <w:szCs w:val="19"/>
                <w:lang w:val="en-US"/>
              </w:rPr>
              <w:t>w</w:t>
            </w:r>
            <w:r>
              <w:rPr>
                <w:sz w:val="16"/>
                <w:szCs w:val="19"/>
                <w:lang w:val="en-US"/>
              </w:rPr>
              <w:t xml:space="preserve">ith  </w:t>
            </w:r>
            <w:r>
              <w:rPr>
                <w:spacing w:val="5"/>
                <w:sz w:val="16"/>
                <w:szCs w:val="19"/>
                <w:lang w:val="en-US"/>
              </w:rPr>
              <w:t xml:space="preserve"> </w:t>
            </w:r>
            <w:r>
              <w:rPr>
                <w:sz w:val="16"/>
                <w:szCs w:val="19"/>
                <w:lang w:val="en-US"/>
              </w:rPr>
              <w:t>n</w:t>
            </w:r>
            <w:r>
              <w:rPr>
                <w:spacing w:val="-2"/>
                <w:sz w:val="16"/>
                <w:szCs w:val="19"/>
                <w:lang w:val="en-US"/>
              </w:rPr>
              <w:t>a</w:t>
            </w:r>
            <w:r>
              <w:rPr>
                <w:sz w:val="16"/>
                <w:szCs w:val="19"/>
                <w:lang w:val="en-US"/>
              </w:rPr>
              <w:t xml:space="preserve">me  </w:t>
            </w:r>
            <w:r>
              <w:rPr>
                <w:spacing w:val="4"/>
                <w:sz w:val="16"/>
                <w:szCs w:val="19"/>
                <w:lang w:val="en-US"/>
              </w:rPr>
              <w:t xml:space="preserve"> </w:t>
            </w:r>
            <w:r>
              <w:rPr>
                <w:spacing w:val="2"/>
                <w:sz w:val="16"/>
                <w:szCs w:val="19"/>
                <w:lang w:val="en-US"/>
              </w:rPr>
              <w:t>&lt;</w:t>
            </w:r>
            <w:r>
              <w:rPr>
                <w:sz w:val="16"/>
                <w:szCs w:val="19"/>
                <w:lang w:val="en-US"/>
              </w:rPr>
              <w:t>action&gt;</w:t>
            </w:r>
          </w:p>
          <w:p w:rsidR="00304210" w:rsidRDefault="00304210" w:rsidP="00994913">
            <w:pPr>
              <w:pStyle w:val="Standard"/>
              <w:spacing w:line="216" w:lineRule="exact"/>
              <w:ind w:left="95"/>
            </w:pPr>
            <w:r>
              <w:rPr>
                <w:sz w:val="16"/>
                <w:szCs w:val="19"/>
              </w:rPr>
              <w:t>perfo</w:t>
            </w:r>
            <w:r>
              <w:rPr>
                <w:spacing w:val="-2"/>
                <w:sz w:val="16"/>
                <w:szCs w:val="19"/>
              </w:rPr>
              <w:t>r</w:t>
            </w:r>
            <w:r>
              <w:rPr>
                <w:sz w:val="16"/>
                <w:szCs w:val="19"/>
              </w:rPr>
              <w:t>med</w:t>
            </w:r>
            <w:r>
              <w:rPr>
                <w:spacing w:val="-9"/>
                <w:sz w:val="16"/>
                <w:szCs w:val="19"/>
              </w:rPr>
              <w:t xml:space="preserve"> </w:t>
            </w:r>
            <w:r>
              <w:rPr>
                <w:sz w:val="16"/>
                <w:szCs w:val="19"/>
              </w:rPr>
              <w:t>by</w:t>
            </w:r>
            <w:r>
              <w:rPr>
                <w:spacing w:val="-2"/>
                <w:sz w:val="16"/>
                <w:szCs w:val="19"/>
              </w:rPr>
              <w:t xml:space="preserve"> </w:t>
            </w:r>
            <w:r>
              <w:rPr>
                <w:sz w:val="16"/>
                <w:szCs w:val="19"/>
              </w:rPr>
              <w:t>ro</w:t>
            </w:r>
            <w:r>
              <w:rPr>
                <w:spacing w:val="2"/>
                <w:sz w:val="16"/>
                <w:szCs w:val="19"/>
              </w:rPr>
              <w:t>l</w:t>
            </w:r>
            <w:r>
              <w:rPr>
                <w:sz w:val="16"/>
                <w:szCs w:val="19"/>
              </w:rPr>
              <w:t>e</w:t>
            </w:r>
            <w:r>
              <w:rPr>
                <w:spacing w:val="-5"/>
                <w:sz w:val="16"/>
                <w:szCs w:val="19"/>
              </w:rPr>
              <w:t xml:space="preserve"> </w:t>
            </w:r>
            <w:r>
              <w:rPr>
                <w:sz w:val="16"/>
                <w:szCs w:val="19"/>
              </w:rPr>
              <w:t>r</w:t>
            </w:r>
          </w:p>
        </w:tc>
      </w:tr>
      <w:tr w:rsidR="00304210" w:rsidRPr="00763800" w:rsidTr="00994913">
        <w:trPr>
          <w:trHeight w:hRule="exact" w:val="442"/>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inv</w:t>
            </w:r>
            <w:r>
              <w:rPr>
                <w:spacing w:val="1"/>
                <w:sz w:val="16"/>
                <w:szCs w:val="19"/>
              </w:rPr>
              <w:t>o</w:t>
            </w:r>
            <w:r>
              <w:rPr>
                <w:sz w:val="16"/>
                <w:szCs w:val="19"/>
              </w:rPr>
              <w:t>cati</w:t>
            </w:r>
            <w:r>
              <w:rPr>
                <w:spacing w:val="1"/>
                <w:sz w:val="16"/>
                <w:szCs w:val="19"/>
              </w:rPr>
              <w:t>o</w:t>
            </w:r>
            <w:r>
              <w:rPr>
                <w:sz w:val="16"/>
                <w:szCs w:val="19"/>
              </w:rPr>
              <w:t>n</w:t>
            </w:r>
          </w:p>
          <w:p w:rsidR="00304210" w:rsidRDefault="00304210" w:rsidP="00994913">
            <w:pPr>
              <w:pStyle w:val="Standard"/>
              <w:spacing w:line="217" w:lineRule="exact"/>
              <w:ind w:left="96"/>
            </w:pPr>
            <w:r>
              <w:rPr>
                <w:sz w:val="16"/>
                <w:szCs w:val="19"/>
              </w:rPr>
              <w:t>of</w:t>
            </w:r>
            <w:r>
              <w:rPr>
                <w:spacing w:val="-4"/>
                <w:sz w:val="16"/>
                <w:szCs w:val="19"/>
              </w:rPr>
              <w:t xml:space="preserve"> </w:t>
            </w:r>
            <w:r>
              <w:rPr>
                <w:sz w:val="16"/>
                <w:szCs w:val="19"/>
              </w:rPr>
              <w:t>sub</w:t>
            </w:r>
            <w:r>
              <w:rPr>
                <w:spacing w:val="-2"/>
                <w:sz w:val="16"/>
                <w:szCs w:val="19"/>
              </w:rPr>
              <w:t>-</w:t>
            </w:r>
            <w:r>
              <w:rPr>
                <w:sz w:val="16"/>
                <w:szCs w:val="19"/>
              </w:rPr>
              <w:t>col.</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&lt;subcol</w:t>
            </w:r>
            <w:r>
              <w:rPr>
                <w:spacing w:val="2"/>
                <w:sz w:val="16"/>
                <w:szCs w:val="19"/>
              </w:rPr>
              <w:t>&gt;</w:t>
            </w:r>
            <w:r w:rsidRPr="00BA1528">
              <w:rPr>
                <w:position w:val="11"/>
                <w:sz w:val="16"/>
                <w:szCs w:val="12"/>
              </w:rPr>
              <w:t>(R)</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3" w:lineRule="exact"/>
              <w:ind w:left="95"/>
              <w:rPr>
                <w:lang w:val="en-US"/>
              </w:rPr>
            </w:pPr>
            <w:r>
              <w:rPr>
                <w:sz w:val="16"/>
                <w:szCs w:val="19"/>
                <w:lang w:val="en-US"/>
              </w:rPr>
              <w:t>Executi</w:t>
            </w:r>
            <w:r>
              <w:rPr>
                <w:spacing w:val="1"/>
                <w:sz w:val="16"/>
                <w:szCs w:val="19"/>
                <w:lang w:val="en-US"/>
              </w:rPr>
              <w:t>o</w:t>
            </w:r>
            <w:r>
              <w:rPr>
                <w:sz w:val="16"/>
                <w:szCs w:val="19"/>
                <w:lang w:val="en-US"/>
              </w:rPr>
              <w:t xml:space="preserve">n </w:t>
            </w:r>
            <w:r>
              <w:rPr>
                <w:spacing w:val="41"/>
                <w:sz w:val="16"/>
                <w:szCs w:val="19"/>
                <w:lang w:val="en-US"/>
              </w:rPr>
              <w:t xml:space="preserve"> </w:t>
            </w:r>
            <w:r>
              <w:rPr>
                <w:sz w:val="16"/>
                <w:szCs w:val="19"/>
                <w:lang w:val="en-US"/>
              </w:rPr>
              <w:t xml:space="preserve">of </w:t>
            </w:r>
            <w:r>
              <w:rPr>
                <w:spacing w:val="46"/>
                <w:sz w:val="16"/>
                <w:szCs w:val="19"/>
                <w:lang w:val="en-US"/>
              </w:rPr>
              <w:t xml:space="preserve"> </w:t>
            </w:r>
            <w:r>
              <w:rPr>
                <w:sz w:val="16"/>
                <w:szCs w:val="19"/>
                <w:lang w:val="en-US"/>
              </w:rPr>
              <w:t>a   c</w:t>
            </w:r>
            <w:r>
              <w:rPr>
                <w:spacing w:val="1"/>
                <w:sz w:val="16"/>
                <w:szCs w:val="19"/>
                <w:lang w:val="en-US"/>
              </w:rPr>
              <w:t>o</w:t>
            </w:r>
            <w:r>
              <w:rPr>
                <w:sz w:val="16"/>
                <w:szCs w:val="19"/>
                <w:lang w:val="en-US"/>
              </w:rPr>
              <w:t>l</w:t>
            </w:r>
            <w:r>
              <w:rPr>
                <w:spacing w:val="2"/>
                <w:sz w:val="16"/>
                <w:szCs w:val="19"/>
                <w:lang w:val="en-US"/>
              </w:rPr>
              <w:t>l</w:t>
            </w:r>
            <w:r>
              <w:rPr>
                <w:spacing w:val="-2"/>
                <w:sz w:val="16"/>
                <w:szCs w:val="19"/>
                <w:lang w:val="en-US"/>
              </w:rPr>
              <w:t>a</w:t>
            </w:r>
            <w:r>
              <w:rPr>
                <w:sz w:val="16"/>
                <w:szCs w:val="19"/>
                <w:lang w:val="en-US"/>
              </w:rPr>
              <w:t xml:space="preserve">boration </w:t>
            </w:r>
            <w:r>
              <w:rPr>
                <w:spacing w:val="39"/>
                <w:sz w:val="16"/>
                <w:szCs w:val="19"/>
                <w:lang w:val="en-US"/>
              </w:rPr>
              <w:t xml:space="preserve"> </w:t>
            </w:r>
            <w:r>
              <w:rPr>
                <w:spacing w:val="-2"/>
                <w:sz w:val="16"/>
                <w:szCs w:val="19"/>
                <w:lang w:val="en-US"/>
              </w:rPr>
              <w:t>w</w:t>
            </w:r>
            <w:r>
              <w:rPr>
                <w:sz w:val="16"/>
                <w:szCs w:val="19"/>
                <w:lang w:val="en-US"/>
              </w:rPr>
              <w:t xml:space="preserve">ith </w:t>
            </w:r>
            <w:r>
              <w:rPr>
                <w:spacing w:val="45"/>
                <w:sz w:val="16"/>
                <w:szCs w:val="19"/>
                <w:lang w:val="en-US"/>
              </w:rPr>
              <w:t xml:space="preserve"> </w:t>
            </w:r>
            <w:r>
              <w:rPr>
                <w:sz w:val="16"/>
                <w:szCs w:val="19"/>
                <w:lang w:val="en-US"/>
              </w:rPr>
              <w:t xml:space="preserve">name </w:t>
            </w:r>
            <w:r>
              <w:rPr>
                <w:spacing w:val="44"/>
                <w:sz w:val="16"/>
                <w:szCs w:val="19"/>
                <w:lang w:val="en-US"/>
              </w:rPr>
              <w:t xml:space="preserve"> </w:t>
            </w:r>
            <w:r>
              <w:rPr>
                <w:sz w:val="16"/>
                <w:szCs w:val="19"/>
                <w:lang w:val="en-US"/>
              </w:rPr>
              <w:t>&lt;sub</w:t>
            </w:r>
            <w:r>
              <w:rPr>
                <w:spacing w:val="-2"/>
                <w:sz w:val="16"/>
                <w:szCs w:val="19"/>
                <w:lang w:val="en-US"/>
              </w:rPr>
              <w:t>c</w:t>
            </w:r>
            <w:r>
              <w:rPr>
                <w:sz w:val="16"/>
                <w:szCs w:val="19"/>
                <w:lang w:val="en-US"/>
              </w:rPr>
              <w:t>ol&gt;</w:t>
            </w:r>
          </w:p>
          <w:p w:rsidR="00304210" w:rsidRPr="0000573F" w:rsidRDefault="00304210" w:rsidP="00994913">
            <w:pPr>
              <w:pStyle w:val="Standard"/>
              <w:spacing w:line="217" w:lineRule="exact"/>
              <w:ind w:left="95"/>
              <w:rPr>
                <w:lang w:val="en-US"/>
              </w:rPr>
            </w:pPr>
            <w:r>
              <w:rPr>
                <w:spacing w:val="2"/>
                <w:sz w:val="16"/>
                <w:szCs w:val="19"/>
                <w:lang w:val="en-US"/>
              </w:rPr>
              <w:t>i</w:t>
            </w:r>
            <w:r>
              <w:rPr>
                <w:sz w:val="16"/>
                <w:szCs w:val="19"/>
                <w:lang w:val="en-US"/>
              </w:rPr>
              <w:t>nv</w:t>
            </w:r>
            <w:r>
              <w:rPr>
                <w:spacing w:val="1"/>
                <w:sz w:val="16"/>
                <w:szCs w:val="19"/>
                <w:lang w:val="en-US"/>
              </w:rPr>
              <w:t>o</w:t>
            </w:r>
            <w:r>
              <w:rPr>
                <w:sz w:val="16"/>
                <w:szCs w:val="19"/>
                <w:lang w:val="en-US"/>
              </w:rPr>
              <w:t>lving</w:t>
            </w:r>
            <w:r>
              <w:rPr>
                <w:spacing w:val="-8"/>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2"/>
                <w:sz w:val="16"/>
                <w:szCs w:val="19"/>
                <w:lang w:val="en-US"/>
              </w:rPr>
              <w:t xml:space="preserve"> </w:t>
            </w:r>
            <w:r>
              <w:rPr>
                <w:sz w:val="16"/>
                <w:szCs w:val="19"/>
                <w:lang w:val="en-US"/>
              </w:rPr>
              <w:t>set</w:t>
            </w:r>
            <w:r>
              <w:rPr>
                <w:spacing w:val="-2"/>
                <w:sz w:val="16"/>
                <w:szCs w:val="19"/>
                <w:lang w:val="en-US"/>
              </w:rPr>
              <w:t xml:space="preserve"> </w:t>
            </w:r>
            <w:r>
              <w:rPr>
                <w:sz w:val="16"/>
                <w:szCs w:val="19"/>
                <w:lang w:val="en-US"/>
              </w:rPr>
              <w:t>R</w:t>
            </w:r>
            <w:r>
              <w:rPr>
                <w:spacing w:val="-2"/>
                <w:sz w:val="16"/>
                <w:szCs w:val="19"/>
                <w:lang w:val="en-US"/>
              </w:rPr>
              <w:t xml:space="preserve"> </w:t>
            </w:r>
            <w:r>
              <w:rPr>
                <w:sz w:val="16"/>
                <w:szCs w:val="19"/>
                <w:lang w:val="en-US"/>
              </w:rPr>
              <w:t>of</w:t>
            </w:r>
            <w:r>
              <w:rPr>
                <w:spacing w:val="-3"/>
                <w:sz w:val="16"/>
                <w:szCs w:val="19"/>
                <w:lang w:val="en-US"/>
              </w:rPr>
              <w:t xml:space="preserve"> </w:t>
            </w:r>
            <w:r>
              <w:rPr>
                <w:sz w:val="16"/>
                <w:szCs w:val="19"/>
                <w:lang w:val="en-US"/>
              </w:rPr>
              <w:t>pa</w:t>
            </w:r>
            <w:r>
              <w:rPr>
                <w:spacing w:val="-2"/>
                <w:sz w:val="16"/>
                <w:szCs w:val="19"/>
                <w:lang w:val="en-US"/>
              </w:rPr>
              <w:t>r</w:t>
            </w:r>
            <w:r>
              <w:rPr>
                <w:sz w:val="16"/>
                <w:szCs w:val="19"/>
                <w:lang w:val="en-US"/>
              </w:rPr>
              <w:t>ticipating</w:t>
            </w:r>
            <w:r>
              <w:rPr>
                <w:spacing w:val="-11"/>
                <w:sz w:val="16"/>
                <w:szCs w:val="19"/>
                <w:lang w:val="en-US"/>
              </w:rPr>
              <w:t xml:space="preserve"> </w:t>
            </w:r>
            <w:r>
              <w:rPr>
                <w:sz w:val="16"/>
                <w:szCs w:val="19"/>
                <w:lang w:val="en-US"/>
              </w:rPr>
              <w:t>roles</w:t>
            </w:r>
          </w:p>
        </w:tc>
      </w:tr>
      <w:tr w:rsidR="00304210" w:rsidRPr="00763800" w:rsidTr="00994913">
        <w:trPr>
          <w:trHeight w:hRule="exact" w:val="442"/>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strong</w:t>
            </w:r>
          </w:p>
          <w:p w:rsidR="00304210" w:rsidRDefault="00304210" w:rsidP="00994913">
            <w:pPr>
              <w:pStyle w:val="Standard"/>
              <w:spacing w:line="216" w:lineRule="exact"/>
              <w:ind w:left="96"/>
              <w:rPr>
                <w:sz w:val="16"/>
                <w:szCs w:val="19"/>
              </w:rPr>
            </w:pPr>
            <w:r>
              <w:rPr>
                <w:sz w:val="16"/>
                <w:szCs w:val="19"/>
              </w:rPr>
              <w:t>sequence</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proofErr w:type="gramStart"/>
            <w:r w:rsidRPr="00BA1528">
              <w:rPr>
                <w:position w:val="1"/>
                <w:sz w:val="16"/>
                <w:szCs w:val="19"/>
              </w:rPr>
              <w:t>C</w:t>
            </w:r>
            <w:r w:rsidRPr="00BA1528">
              <w:rPr>
                <w:position w:val="-3"/>
                <w:sz w:val="16"/>
                <w:szCs w:val="12"/>
              </w:rPr>
              <w:t xml:space="preserve">1 </w:t>
            </w:r>
            <w:r w:rsidRPr="00BA1528">
              <w:rPr>
                <w:spacing w:val="16"/>
                <w:position w:val="-3"/>
                <w:sz w:val="16"/>
                <w:szCs w:val="12"/>
              </w:rPr>
              <w:t xml:space="preserve"> </w:t>
            </w:r>
            <w:r w:rsidRPr="00BA1528">
              <w:rPr>
                <w:position w:val="1"/>
                <w:sz w:val="16"/>
                <w:szCs w:val="19"/>
              </w:rPr>
              <w:t>;</w:t>
            </w:r>
            <w:r w:rsidRPr="00BA1528">
              <w:rPr>
                <w:position w:val="-3"/>
                <w:sz w:val="16"/>
                <w:szCs w:val="12"/>
              </w:rPr>
              <w:t>s</w:t>
            </w:r>
            <w:proofErr w:type="gramEnd"/>
            <w:r w:rsidRPr="00BA1528">
              <w:rPr>
                <w:position w:val="-3"/>
                <w:sz w:val="16"/>
                <w:szCs w:val="12"/>
              </w:rPr>
              <w:t xml:space="preserve">   </w:t>
            </w:r>
            <w:r w:rsidRPr="00BA1528">
              <w:rPr>
                <w:spacing w:val="20"/>
                <w:position w:val="-3"/>
                <w:sz w:val="16"/>
                <w:szCs w:val="12"/>
              </w:rPr>
              <w:t xml:space="preserve"> </w:t>
            </w:r>
            <w:r w:rsidRPr="00BA1528">
              <w:rPr>
                <w:spacing w:val="1"/>
                <w:position w:val="1"/>
                <w:sz w:val="16"/>
                <w:szCs w:val="19"/>
              </w:rPr>
              <w:t>C</w:t>
            </w:r>
            <w:r w:rsidRPr="00BA1528">
              <w:rPr>
                <w:position w:val="-3"/>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before="7" w:line="218" w:lineRule="auto"/>
              <w:ind w:left="95" w:right="60"/>
              <w:rPr>
                <w:lang w:val="en-US"/>
              </w:rPr>
            </w:pPr>
            <w:r>
              <w:rPr>
                <w:spacing w:val="1"/>
                <w:sz w:val="16"/>
                <w:szCs w:val="19"/>
                <w:lang w:val="en-US"/>
              </w:rPr>
              <w:t>C</w:t>
            </w:r>
            <w:r w:rsidRPr="00BA1528">
              <w:rPr>
                <w:position w:val="-4"/>
                <w:sz w:val="16"/>
                <w:szCs w:val="12"/>
                <w:lang w:val="en-US"/>
              </w:rPr>
              <w:t xml:space="preserve">2   </w:t>
            </w:r>
            <w:r w:rsidRPr="00BA1528">
              <w:rPr>
                <w:spacing w:val="15"/>
                <w:position w:val="-4"/>
                <w:sz w:val="16"/>
                <w:szCs w:val="12"/>
                <w:lang w:val="en-US"/>
              </w:rPr>
              <w:t xml:space="preserve"> </w:t>
            </w:r>
            <w:r>
              <w:rPr>
                <w:sz w:val="16"/>
                <w:szCs w:val="19"/>
                <w:lang w:val="en-US"/>
              </w:rPr>
              <w:t>is</w:t>
            </w:r>
            <w:r>
              <w:rPr>
                <w:spacing w:val="19"/>
                <w:sz w:val="16"/>
                <w:szCs w:val="19"/>
                <w:lang w:val="en-US"/>
              </w:rPr>
              <w:t xml:space="preserve"> </w:t>
            </w:r>
            <w:r>
              <w:rPr>
                <w:sz w:val="16"/>
                <w:szCs w:val="19"/>
                <w:lang w:val="en-US"/>
              </w:rPr>
              <w:t>exe</w:t>
            </w:r>
            <w:r>
              <w:rPr>
                <w:spacing w:val="-2"/>
                <w:sz w:val="16"/>
                <w:szCs w:val="19"/>
                <w:lang w:val="en-US"/>
              </w:rPr>
              <w:t>c</w:t>
            </w:r>
            <w:r>
              <w:rPr>
                <w:sz w:val="16"/>
                <w:szCs w:val="19"/>
                <w:lang w:val="en-US"/>
              </w:rPr>
              <w:t>u</w:t>
            </w:r>
            <w:r>
              <w:rPr>
                <w:spacing w:val="2"/>
                <w:sz w:val="16"/>
                <w:szCs w:val="19"/>
                <w:lang w:val="en-US"/>
              </w:rPr>
              <w:t>t</w:t>
            </w:r>
            <w:r>
              <w:rPr>
                <w:spacing w:val="-2"/>
                <w:sz w:val="16"/>
                <w:szCs w:val="19"/>
                <w:lang w:val="en-US"/>
              </w:rPr>
              <w:t>e</w:t>
            </w:r>
            <w:r>
              <w:rPr>
                <w:sz w:val="16"/>
                <w:szCs w:val="19"/>
                <w:lang w:val="en-US"/>
              </w:rPr>
              <w:t>d</w:t>
            </w:r>
            <w:r>
              <w:rPr>
                <w:spacing w:val="14"/>
                <w:sz w:val="16"/>
                <w:szCs w:val="19"/>
                <w:lang w:val="en-US"/>
              </w:rPr>
              <w:t xml:space="preserve"> </w:t>
            </w:r>
            <w:r>
              <w:rPr>
                <w:sz w:val="16"/>
                <w:szCs w:val="19"/>
                <w:lang w:val="en-US"/>
              </w:rPr>
              <w:t>after</w:t>
            </w:r>
            <w:r>
              <w:rPr>
                <w:spacing w:val="17"/>
                <w:sz w:val="16"/>
                <w:szCs w:val="19"/>
                <w:lang w:val="en-US"/>
              </w:rPr>
              <w:t xml:space="preserve"> </w:t>
            </w:r>
            <w:r>
              <w:rPr>
                <w:spacing w:val="2"/>
                <w:sz w:val="16"/>
                <w:szCs w:val="19"/>
                <w:lang w:val="en-US"/>
              </w:rPr>
              <w:t>C</w:t>
            </w:r>
            <w:r w:rsidRPr="00BA1528">
              <w:rPr>
                <w:position w:val="-4"/>
                <w:sz w:val="16"/>
                <w:szCs w:val="12"/>
                <w:lang w:val="en-US"/>
              </w:rPr>
              <w:t xml:space="preserve">1 </w:t>
            </w:r>
            <w:r w:rsidRPr="00BA1528">
              <w:rPr>
                <w:spacing w:val="6"/>
                <w:position w:val="-4"/>
                <w:sz w:val="16"/>
                <w:szCs w:val="12"/>
                <w:lang w:val="en-US"/>
              </w:rPr>
              <w:t xml:space="preserve"> </w:t>
            </w:r>
            <w:r>
              <w:rPr>
                <w:sz w:val="16"/>
                <w:szCs w:val="19"/>
                <w:lang w:val="en-US"/>
              </w:rPr>
              <w:t>in</w:t>
            </w:r>
            <w:r>
              <w:rPr>
                <w:spacing w:val="20"/>
                <w:sz w:val="16"/>
                <w:szCs w:val="19"/>
                <w:lang w:val="en-US"/>
              </w:rPr>
              <w:t xml:space="preserve"> </w:t>
            </w:r>
            <w:r>
              <w:rPr>
                <w:b/>
                <w:bCs/>
                <w:sz w:val="16"/>
                <w:szCs w:val="19"/>
                <w:lang w:val="en-US"/>
              </w:rPr>
              <w:t>s</w:t>
            </w:r>
            <w:r>
              <w:rPr>
                <w:b/>
                <w:bCs/>
                <w:spacing w:val="-2"/>
                <w:sz w:val="16"/>
                <w:szCs w:val="19"/>
                <w:lang w:val="en-US"/>
              </w:rPr>
              <w:t>t</w:t>
            </w:r>
            <w:r>
              <w:rPr>
                <w:b/>
                <w:bCs/>
                <w:sz w:val="16"/>
                <w:szCs w:val="19"/>
                <w:lang w:val="en-US"/>
              </w:rPr>
              <w:t>rong</w:t>
            </w:r>
            <w:r>
              <w:rPr>
                <w:b/>
                <w:bCs/>
                <w:spacing w:val="16"/>
                <w:sz w:val="16"/>
                <w:szCs w:val="19"/>
                <w:lang w:val="en-US"/>
              </w:rPr>
              <w:t xml:space="preserve"> </w:t>
            </w:r>
            <w:r>
              <w:rPr>
                <w:sz w:val="16"/>
                <w:szCs w:val="19"/>
                <w:lang w:val="en-US"/>
              </w:rPr>
              <w:t>sequen</w:t>
            </w:r>
            <w:r>
              <w:rPr>
                <w:spacing w:val="-2"/>
                <w:sz w:val="16"/>
                <w:szCs w:val="19"/>
                <w:lang w:val="en-US"/>
              </w:rPr>
              <w:t>c</w:t>
            </w:r>
            <w:r>
              <w:rPr>
                <w:sz w:val="16"/>
                <w:szCs w:val="19"/>
                <w:lang w:val="en-US"/>
              </w:rPr>
              <w:t>e,</w:t>
            </w:r>
            <w:r>
              <w:rPr>
                <w:spacing w:val="13"/>
                <w:sz w:val="16"/>
                <w:szCs w:val="19"/>
                <w:lang w:val="en-US"/>
              </w:rPr>
              <w:t xml:space="preserve"> </w:t>
            </w:r>
            <w:r>
              <w:rPr>
                <w:sz w:val="16"/>
                <w:szCs w:val="19"/>
                <w:lang w:val="en-US"/>
              </w:rPr>
              <w:t>that</w:t>
            </w:r>
            <w:r>
              <w:rPr>
                <w:spacing w:val="17"/>
                <w:sz w:val="16"/>
                <w:szCs w:val="19"/>
                <w:lang w:val="en-US"/>
              </w:rPr>
              <w:t xml:space="preserve"> </w:t>
            </w:r>
            <w:r>
              <w:rPr>
                <w:sz w:val="16"/>
                <w:szCs w:val="19"/>
                <w:lang w:val="en-US"/>
              </w:rPr>
              <w:t>is,</w:t>
            </w:r>
            <w:r>
              <w:rPr>
                <w:spacing w:val="18"/>
                <w:sz w:val="16"/>
                <w:szCs w:val="19"/>
                <w:lang w:val="en-US"/>
              </w:rPr>
              <w:t xml:space="preserve"> </w:t>
            </w:r>
            <w:r>
              <w:rPr>
                <w:sz w:val="16"/>
                <w:szCs w:val="19"/>
                <w:lang w:val="en-US"/>
              </w:rPr>
              <w:t>all actions</w:t>
            </w:r>
            <w:r>
              <w:rPr>
                <w:spacing w:val="-5"/>
                <w:sz w:val="16"/>
                <w:szCs w:val="19"/>
                <w:lang w:val="en-US"/>
              </w:rPr>
              <w:t xml:space="preserve"> </w:t>
            </w:r>
            <w:r>
              <w:rPr>
                <w:sz w:val="16"/>
                <w:szCs w:val="19"/>
                <w:lang w:val="en-US"/>
              </w:rPr>
              <w:t>of</w:t>
            </w:r>
            <w:r>
              <w:rPr>
                <w:spacing w:val="-5"/>
                <w:sz w:val="16"/>
                <w:szCs w:val="19"/>
                <w:lang w:val="en-US"/>
              </w:rPr>
              <w:t xml:space="preserve"> </w:t>
            </w:r>
            <w:r>
              <w:rPr>
                <w:spacing w:val="2"/>
                <w:sz w:val="16"/>
                <w:szCs w:val="19"/>
                <w:lang w:val="en-US"/>
              </w:rPr>
              <w:t>C</w:t>
            </w:r>
            <w:r w:rsidRPr="00BA1528">
              <w:rPr>
                <w:position w:val="-4"/>
                <w:sz w:val="16"/>
                <w:szCs w:val="12"/>
                <w:lang w:val="en-US"/>
              </w:rPr>
              <w:t xml:space="preserve">1 </w:t>
            </w:r>
            <w:r>
              <w:rPr>
                <w:sz w:val="16"/>
                <w:szCs w:val="19"/>
                <w:lang w:val="en-US"/>
              </w:rPr>
              <w:t>a</w:t>
            </w:r>
            <w:r>
              <w:rPr>
                <w:spacing w:val="-3"/>
                <w:sz w:val="16"/>
                <w:szCs w:val="19"/>
                <w:lang w:val="en-US"/>
              </w:rPr>
              <w:t>r</w:t>
            </w:r>
            <w:r>
              <w:rPr>
                <w:sz w:val="16"/>
                <w:szCs w:val="19"/>
                <w:lang w:val="en-US"/>
              </w:rPr>
              <w:t>e</w:t>
            </w:r>
            <w:r>
              <w:rPr>
                <w:spacing w:val="-2"/>
                <w:sz w:val="16"/>
                <w:szCs w:val="19"/>
                <w:lang w:val="en-US"/>
              </w:rPr>
              <w:t xml:space="preserve"> </w:t>
            </w:r>
            <w:r>
              <w:rPr>
                <w:sz w:val="16"/>
                <w:szCs w:val="19"/>
                <w:lang w:val="en-US"/>
              </w:rPr>
              <w:t>c</w:t>
            </w:r>
            <w:r>
              <w:rPr>
                <w:spacing w:val="1"/>
                <w:sz w:val="16"/>
                <w:szCs w:val="19"/>
                <w:lang w:val="en-US"/>
              </w:rPr>
              <w:t>o</w:t>
            </w:r>
            <w:r>
              <w:rPr>
                <w:sz w:val="16"/>
                <w:szCs w:val="19"/>
                <w:lang w:val="en-US"/>
              </w:rPr>
              <w:t>mpl</w:t>
            </w:r>
            <w:r>
              <w:rPr>
                <w:spacing w:val="-2"/>
                <w:sz w:val="16"/>
                <w:szCs w:val="19"/>
                <w:lang w:val="en-US"/>
              </w:rPr>
              <w:t>e</w:t>
            </w:r>
            <w:r>
              <w:rPr>
                <w:spacing w:val="2"/>
                <w:sz w:val="16"/>
                <w:szCs w:val="19"/>
                <w:lang w:val="en-US"/>
              </w:rPr>
              <w:t>t</w:t>
            </w:r>
            <w:r>
              <w:rPr>
                <w:sz w:val="16"/>
                <w:szCs w:val="19"/>
                <w:lang w:val="en-US"/>
              </w:rPr>
              <w:t>ed</w:t>
            </w:r>
            <w:r>
              <w:rPr>
                <w:spacing w:val="-8"/>
                <w:sz w:val="16"/>
                <w:szCs w:val="19"/>
                <w:lang w:val="en-US"/>
              </w:rPr>
              <w:t xml:space="preserve"> </w:t>
            </w:r>
            <w:r>
              <w:rPr>
                <w:sz w:val="16"/>
                <w:szCs w:val="19"/>
                <w:lang w:val="en-US"/>
              </w:rPr>
              <w:t>before</w:t>
            </w:r>
            <w:r>
              <w:rPr>
                <w:spacing w:val="-7"/>
                <w:sz w:val="16"/>
                <w:szCs w:val="19"/>
                <w:lang w:val="en-US"/>
              </w:rPr>
              <w:t xml:space="preserve"> </w:t>
            </w:r>
            <w:r>
              <w:rPr>
                <w:spacing w:val="1"/>
                <w:sz w:val="16"/>
                <w:szCs w:val="19"/>
                <w:lang w:val="en-US"/>
              </w:rPr>
              <w:t>C</w:t>
            </w:r>
            <w:r w:rsidRPr="00BA1528">
              <w:rPr>
                <w:position w:val="-4"/>
                <w:sz w:val="16"/>
                <w:szCs w:val="12"/>
                <w:lang w:val="en-US"/>
              </w:rPr>
              <w:t xml:space="preserve">2 </w:t>
            </w:r>
            <w:r>
              <w:rPr>
                <w:sz w:val="16"/>
                <w:szCs w:val="19"/>
                <w:lang w:val="en-US"/>
              </w:rPr>
              <w:t>can</w:t>
            </w:r>
            <w:r>
              <w:rPr>
                <w:spacing w:val="-3"/>
                <w:sz w:val="16"/>
                <w:szCs w:val="19"/>
                <w:lang w:val="en-US"/>
              </w:rPr>
              <w:t xml:space="preserve"> </w:t>
            </w:r>
            <w:r>
              <w:rPr>
                <w:sz w:val="16"/>
                <w:szCs w:val="19"/>
                <w:lang w:val="en-US"/>
              </w:rPr>
              <w:t>start</w:t>
            </w:r>
          </w:p>
        </w:tc>
      </w:tr>
      <w:tr w:rsidR="00304210" w:rsidRPr="00763800" w:rsidTr="00994913">
        <w:trPr>
          <w:trHeight w:hRule="exact" w:val="443"/>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weak</w:t>
            </w:r>
          </w:p>
          <w:p w:rsidR="00304210" w:rsidRDefault="00304210" w:rsidP="00994913">
            <w:pPr>
              <w:pStyle w:val="Standard"/>
              <w:spacing w:line="216" w:lineRule="exact"/>
              <w:ind w:left="96"/>
              <w:rPr>
                <w:sz w:val="16"/>
                <w:szCs w:val="19"/>
              </w:rPr>
            </w:pPr>
            <w:r>
              <w:rPr>
                <w:sz w:val="16"/>
                <w:szCs w:val="19"/>
              </w:rPr>
              <w:t>sequence</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5"/>
                <w:position w:val="-3"/>
                <w:sz w:val="16"/>
                <w:szCs w:val="12"/>
              </w:rPr>
              <w:t xml:space="preserve"> </w:t>
            </w:r>
            <w:proofErr w:type="gramStart"/>
            <w:r w:rsidRPr="00BA1528">
              <w:rPr>
                <w:spacing w:val="2"/>
                <w:position w:val="1"/>
                <w:sz w:val="16"/>
                <w:szCs w:val="19"/>
              </w:rPr>
              <w:t>;</w:t>
            </w:r>
            <w:r w:rsidRPr="00BA1528">
              <w:rPr>
                <w:position w:val="-3"/>
                <w:sz w:val="16"/>
                <w:szCs w:val="12"/>
              </w:rPr>
              <w:t>w</w:t>
            </w:r>
            <w:proofErr w:type="gramEnd"/>
            <w:r w:rsidRPr="00BA1528">
              <w:rPr>
                <w:position w:val="-3"/>
                <w:sz w:val="16"/>
                <w:szCs w:val="12"/>
              </w:rPr>
              <w:t xml:space="preserve">   </w:t>
            </w:r>
            <w:r w:rsidRPr="00BA1528">
              <w:rPr>
                <w:spacing w:val="20"/>
                <w:position w:val="-3"/>
                <w:sz w:val="16"/>
                <w:szCs w:val="12"/>
              </w:rPr>
              <w:t xml:space="preserve"> </w:t>
            </w:r>
            <w:r w:rsidRPr="00BA1528">
              <w:rPr>
                <w:position w:val="1"/>
                <w:sz w:val="16"/>
                <w:szCs w:val="19"/>
              </w:rPr>
              <w:t>C</w:t>
            </w:r>
            <w:r w:rsidRPr="00BA1528">
              <w:rPr>
                <w:position w:val="-3"/>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before="7" w:line="218" w:lineRule="auto"/>
              <w:ind w:left="95" w:right="63"/>
              <w:rPr>
                <w:lang w:val="en-US"/>
              </w:rPr>
            </w:pPr>
            <w:r>
              <w:rPr>
                <w:spacing w:val="1"/>
                <w:sz w:val="16"/>
                <w:szCs w:val="19"/>
                <w:lang w:val="en-US"/>
              </w:rPr>
              <w:t>C</w:t>
            </w:r>
            <w:r w:rsidRPr="00BA1528">
              <w:rPr>
                <w:position w:val="-4"/>
                <w:sz w:val="16"/>
                <w:szCs w:val="12"/>
                <w:lang w:val="en-US"/>
              </w:rPr>
              <w:t xml:space="preserve">2  </w:t>
            </w:r>
            <w:r w:rsidRPr="00BA1528">
              <w:rPr>
                <w:spacing w:val="24"/>
                <w:position w:val="-4"/>
                <w:sz w:val="16"/>
                <w:szCs w:val="12"/>
                <w:lang w:val="en-US"/>
              </w:rPr>
              <w:t xml:space="preserve"> </w:t>
            </w:r>
            <w:r>
              <w:rPr>
                <w:sz w:val="16"/>
                <w:szCs w:val="19"/>
                <w:lang w:val="en-US"/>
              </w:rPr>
              <w:t>is</w:t>
            </w:r>
            <w:r>
              <w:rPr>
                <w:spacing w:val="9"/>
                <w:sz w:val="16"/>
                <w:szCs w:val="19"/>
                <w:lang w:val="en-US"/>
              </w:rPr>
              <w:t xml:space="preserve"> </w:t>
            </w:r>
            <w:r>
              <w:rPr>
                <w:sz w:val="16"/>
                <w:szCs w:val="19"/>
                <w:lang w:val="en-US"/>
              </w:rPr>
              <w:t>exec</w:t>
            </w:r>
            <w:r>
              <w:rPr>
                <w:spacing w:val="1"/>
                <w:sz w:val="16"/>
                <w:szCs w:val="19"/>
                <w:lang w:val="en-US"/>
              </w:rPr>
              <w:t>u</w:t>
            </w:r>
            <w:r>
              <w:rPr>
                <w:sz w:val="16"/>
                <w:szCs w:val="19"/>
                <w:lang w:val="en-US"/>
              </w:rPr>
              <w:t>ted</w:t>
            </w:r>
            <w:r>
              <w:rPr>
                <w:spacing w:val="2"/>
                <w:sz w:val="16"/>
                <w:szCs w:val="19"/>
                <w:lang w:val="en-US"/>
              </w:rPr>
              <w:t xml:space="preserve"> </w:t>
            </w:r>
            <w:r>
              <w:rPr>
                <w:sz w:val="16"/>
                <w:szCs w:val="19"/>
                <w:lang w:val="en-US"/>
              </w:rPr>
              <w:t xml:space="preserve">after </w:t>
            </w:r>
            <w:r>
              <w:rPr>
                <w:spacing w:val="17"/>
                <w:sz w:val="16"/>
                <w:szCs w:val="19"/>
                <w:lang w:val="en-US"/>
              </w:rPr>
              <w:t xml:space="preserve"> </w:t>
            </w:r>
            <w:r>
              <w:rPr>
                <w:sz w:val="16"/>
                <w:szCs w:val="19"/>
                <w:lang w:val="en-US"/>
              </w:rPr>
              <w:t>C</w:t>
            </w:r>
            <w:r w:rsidRPr="00BA1528">
              <w:rPr>
                <w:position w:val="-4"/>
                <w:sz w:val="16"/>
                <w:szCs w:val="12"/>
                <w:lang w:val="en-US"/>
              </w:rPr>
              <w:t>1</w:t>
            </w:r>
            <w:r w:rsidRPr="00BA1528">
              <w:rPr>
                <w:spacing w:val="27"/>
                <w:position w:val="-4"/>
                <w:sz w:val="16"/>
                <w:szCs w:val="12"/>
                <w:lang w:val="en-US"/>
              </w:rPr>
              <w:t xml:space="preserve"> </w:t>
            </w:r>
            <w:r>
              <w:rPr>
                <w:sz w:val="16"/>
                <w:szCs w:val="19"/>
                <w:lang w:val="en-US"/>
              </w:rPr>
              <w:t>in</w:t>
            </w:r>
            <w:r>
              <w:rPr>
                <w:spacing w:val="10"/>
                <w:sz w:val="16"/>
                <w:szCs w:val="19"/>
                <w:lang w:val="en-US"/>
              </w:rPr>
              <w:t xml:space="preserve"> </w:t>
            </w:r>
            <w:r>
              <w:rPr>
                <w:b/>
                <w:bCs/>
                <w:sz w:val="16"/>
                <w:szCs w:val="19"/>
                <w:lang w:val="en-US"/>
              </w:rPr>
              <w:t>weak</w:t>
            </w:r>
            <w:r>
              <w:rPr>
                <w:b/>
                <w:bCs/>
                <w:spacing w:val="7"/>
                <w:sz w:val="16"/>
                <w:szCs w:val="19"/>
                <w:lang w:val="en-US"/>
              </w:rPr>
              <w:t xml:space="preserve"> </w:t>
            </w:r>
            <w:r>
              <w:rPr>
                <w:sz w:val="16"/>
                <w:szCs w:val="19"/>
                <w:lang w:val="en-US"/>
              </w:rPr>
              <w:t>seq</w:t>
            </w:r>
            <w:r>
              <w:rPr>
                <w:spacing w:val="1"/>
                <w:sz w:val="16"/>
                <w:szCs w:val="19"/>
                <w:lang w:val="en-US"/>
              </w:rPr>
              <w:t>u</w:t>
            </w:r>
            <w:r>
              <w:rPr>
                <w:sz w:val="16"/>
                <w:szCs w:val="19"/>
                <w:lang w:val="en-US"/>
              </w:rPr>
              <w:t>e</w:t>
            </w:r>
            <w:r>
              <w:rPr>
                <w:spacing w:val="1"/>
                <w:sz w:val="16"/>
                <w:szCs w:val="19"/>
                <w:lang w:val="en-US"/>
              </w:rPr>
              <w:t>n</w:t>
            </w:r>
            <w:r>
              <w:rPr>
                <w:sz w:val="16"/>
                <w:szCs w:val="19"/>
                <w:lang w:val="en-US"/>
              </w:rPr>
              <w:t>ce,</w:t>
            </w:r>
            <w:r>
              <w:rPr>
                <w:spacing w:val="2"/>
                <w:sz w:val="16"/>
                <w:szCs w:val="19"/>
                <w:lang w:val="en-US"/>
              </w:rPr>
              <w:t xml:space="preserve"> </w:t>
            </w:r>
            <w:r>
              <w:rPr>
                <w:sz w:val="16"/>
                <w:szCs w:val="19"/>
                <w:lang w:val="en-US"/>
              </w:rPr>
              <w:t>t</w:t>
            </w:r>
            <w:r>
              <w:rPr>
                <w:spacing w:val="1"/>
                <w:sz w:val="16"/>
                <w:szCs w:val="19"/>
                <w:lang w:val="en-US"/>
              </w:rPr>
              <w:t>h</w:t>
            </w:r>
            <w:r>
              <w:rPr>
                <w:sz w:val="16"/>
                <w:szCs w:val="19"/>
                <w:lang w:val="en-US"/>
              </w:rPr>
              <w:t>at</w:t>
            </w:r>
            <w:r>
              <w:rPr>
                <w:spacing w:val="8"/>
                <w:sz w:val="16"/>
                <w:szCs w:val="19"/>
                <w:lang w:val="en-US"/>
              </w:rPr>
              <w:t xml:space="preserve"> </w:t>
            </w:r>
            <w:r>
              <w:rPr>
                <w:sz w:val="16"/>
                <w:szCs w:val="19"/>
                <w:lang w:val="en-US"/>
              </w:rPr>
              <w:t>is,</w:t>
            </w:r>
            <w:r>
              <w:rPr>
                <w:spacing w:val="7"/>
                <w:sz w:val="16"/>
                <w:szCs w:val="19"/>
                <w:lang w:val="en-US"/>
              </w:rPr>
              <w:t xml:space="preserve"> </w:t>
            </w:r>
            <w:r>
              <w:rPr>
                <w:spacing w:val="1"/>
                <w:sz w:val="16"/>
                <w:szCs w:val="19"/>
                <w:lang w:val="en-US"/>
              </w:rPr>
              <w:t>o</w:t>
            </w:r>
            <w:r>
              <w:rPr>
                <w:sz w:val="16"/>
                <w:szCs w:val="19"/>
                <w:lang w:val="en-US"/>
              </w:rPr>
              <w:t xml:space="preserve">nly </w:t>
            </w:r>
            <w:r>
              <w:rPr>
                <w:spacing w:val="2"/>
                <w:sz w:val="16"/>
                <w:szCs w:val="19"/>
                <w:lang w:val="en-US"/>
              </w:rPr>
              <w:t>l</w:t>
            </w:r>
            <w:r>
              <w:rPr>
                <w:spacing w:val="1"/>
                <w:sz w:val="16"/>
                <w:szCs w:val="19"/>
                <w:lang w:val="en-US"/>
              </w:rPr>
              <w:t>o</w:t>
            </w:r>
            <w:r>
              <w:rPr>
                <w:sz w:val="16"/>
                <w:szCs w:val="19"/>
                <w:lang w:val="en-US"/>
              </w:rPr>
              <w:t>cal</w:t>
            </w:r>
            <w:r>
              <w:rPr>
                <w:spacing w:val="-5"/>
                <w:sz w:val="16"/>
                <w:szCs w:val="19"/>
                <w:lang w:val="en-US"/>
              </w:rPr>
              <w:t xml:space="preserve"> </w:t>
            </w:r>
            <w:r>
              <w:rPr>
                <w:sz w:val="16"/>
                <w:szCs w:val="19"/>
                <w:lang w:val="en-US"/>
              </w:rPr>
              <w:t>order</w:t>
            </w:r>
            <w:r>
              <w:rPr>
                <w:spacing w:val="-5"/>
                <w:sz w:val="16"/>
                <w:szCs w:val="19"/>
                <w:lang w:val="en-US"/>
              </w:rPr>
              <w:t xml:space="preserve"> </w:t>
            </w:r>
            <w:r>
              <w:rPr>
                <w:sz w:val="16"/>
                <w:szCs w:val="19"/>
                <w:lang w:val="en-US"/>
              </w:rPr>
              <w:t>is</w:t>
            </w:r>
            <w:r>
              <w:rPr>
                <w:spacing w:val="-2"/>
                <w:sz w:val="16"/>
                <w:szCs w:val="19"/>
                <w:lang w:val="en-US"/>
              </w:rPr>
              <w:t xml:space="preserve"> </w:t>
            </w:r>
            <w:r>
              <w:rPr>
                <w:sz w:val="16"/>
                <w:szCs w:val="19"/>
                <w:lang w:val="en-US"/>
              </w:rPr>
              <w:t>enforced</w:t>
            </w:r>
            <w:r>
              <w:rPr>
                <w:spacing w:val="-8"/>
                <w:sz w:val="16"/>
                <w:szCs w:val="19"/>
                <w:lang w:val="en-US"/>
              </w:rPr>
              <w:t xml:space="preserve"> </w:t>
            </w:r>
            <w:r>
              <w:rPr>
                <w:sz w:val="16"/>
                <w:szCs w:val="19"/>
                <w:lang w:val="en-US"/>
              </w:rPr>
              <w:t>by</w:t>
            </w:r>
            <w:r>
              <w:rPr>
                <w:spacing w:val="-3"/>
                <w:sz w:val="16"/>
                <w:szCs w:val="19"/>
                <w:lang w:val="en-US"/>
              </w:rPr>
              <w:t xml:space="preserve"> </w:t>
            </w:r>
            <w:r>
              <w:rPr>
                <w:sz w:val="16"/>
                <w:szCs w:val="19"/>
                <w:lang w:val="en-US"/>
              </w:rPr>
              <w:t>each</w:t>
            </w:r>
            <w:r>
              <w:rPr>
                <w:spacing w:val="-3"/>
                <w:sz w:val="16"/>
                <w:szCs w:val="19"/>
                <w:lang w:val="en-US"/>
              </w:rPr>
              <w:t xml:space="preserve"> </w:t>
            </w:r>
            <w:r>
              <w:rPr>
                <w:sz w:val="16"/>
                <w:szCs w:val="19"/>
                <w:lang w:val="en-US"/>
              </w:rPr>
              <w:t>part</w:t>
            </w:r>
            <w:r>
              <w:rPr>
                <w:spacing w:val="2"/>
                <w:sz w:val="16"/>
                <w:szCs w:val="19"/>
                <w:lang w:val="en-US"/>
              </w:rPr>
              <w:t>i</w:t>
            </w:r>
            <w:r>
              <w:rPr>
                <w:sz w:val="16"/>
                <w:szCs w:val="19"/>
                <w:lang w:val="en-US"/>
              </w:rPr>
              <w:t>ci</w:t>
            </w:r>
            <w:r>
              <w:rPr>
                <w:spacing w:val="1"/>
                <w:sz w:val="16"/>
                <w:szCs w:val="19"/>
                <w:lang w:val="en-US"/>
              </w:rPr>
              <w:t>p</w:t>
            </w:r>
            <w:r>
              <w:rPr>
                <w:sz w:val="16"/>
                <w:szCs w:val="19"/>
                <w:lang w:val="en-US"/>
              </w:rPr>
              <w:t>ating</w:t>
            </w:r>
            <w:r>
              <w:rPr>
                <w:spacing w:val="-12"/>
                <w:sz w:val="16"/>
                <w:szCs w:val="19"/>
                <w:lang w:val="en-US"/>
              </w:rPr>
              <w:t xml:space="preserve"> </w:t>
            </w:r>
            <w:r>
              <w:rPr>
                <w:sz w:val="16"/>
                <w:szCs w:val="19"/>
                <w:lang w:val="en-US"/>
              </w:rPr>
              <w:t>role</w:t>
            </w:r>
          </w:p>
        </w:tc>
      </w:tr>
      <w:tr w:rsidR="00304210" w:rsidRPr="00763800" w:rsidTr="00994913">
        <w:trPr>
          <w:trHeight w:hRule="exact" w:val="875"/>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choice</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5"/>
                <w:position w:val="-3"/>
                <w:sz w:val="16"/>
                <w:szCs w:val="12"/>
              </w:rPr>
              <w:t xml:space="preserve"> </w:t>
            </w:r>
            <w:r w:rsidRPr="00BA1528">
              <w:rPr>
                <w:spacing w:val="1"/>
                <w:position w:val="1"/>
                <w:sz w:val="16"/>
                <w:szCs w:val="19"/>
              </w:rPr>
              <w:t>[</w:t>
            </w:r>
            <w:r w:rsidRPr="00BA1528">
              <w:rPr>
                <w:position w:val="1"/>
                <w:sz w:val="16"/>
                <w:szCs w:val="19"/>
              </w:rPr>
              <w:t>]</w:t>
            </w:r>
            <w:r w:rsidRPr="00BA1528">
              <w:rPr>
                <w:spacing w:val="-3"/>
                <w:position w:val="1"/>
                <w:sz w:val="16"/>
                <w:szCs w:val="19"/>
              </w:rPr>
              <w:t xml:space="preserve"> </w:t>
            </w:r>
            <w:r w:rsidRPr="00BA1528">
              <w:rPr>
                <w:spacing w:val="1"/>
                <w:position w:val="1"/>
                <w:sz w:val="16"/>
                <w:szCs w:val="19"/>
              </w:rPr>
              <w:t>C</w:t>
            </w:r>
            <w:r w:rsidRPr="00BA1528">
              <w:rPr>
                <w:position w:val="-3"/>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28" w:lineRule="auto"/>
              <w:ind w:left="95" w:right="61"/>
              <w:jc w:val="both"/>
              <w:rPr>
                <w:lang w:val="en-US"/>
              </w:rPr>
            </w:pPr>
            <w:r>
              <w:rPr>
                <w:sz w:val="16"/>
                <w:szCs w:val="19"/>
                <w:lang w:val="en-US"/>
              </w:rPr>
              <w:t>Either</w:t>
            </w:r>
            <w:r>
              <w:rPr>
                <w:spacing w:val="9"/>
                <w:sz w:val="16"/>
                <w:szCs w:val="19"/>
                <w:lang w:val="en-US"/>
              </w:rPr>
              <w:t xml:space="preserve"> </w:t>
            </w:r>
            <w:r>
              <w:rPr>
                <w:sz w:val="16"/>
                <w:szCs w:val="19"/>
                <w:lang w:val="en-US"/>
              </w:rPr>
              <w:t>C</w:t>
            </w:r>
            <w:r w:rsidRPr="00BA1528">
              <w:rPr>
                <w:position w:val="-4"/>
                <w:sz w:val="16"/>
                <w:szCs w:val="12"/>
                <w:lang w:val="en-US"/>
              </w:rPr>
              <w:t xml:space="preserve">1  </w:t>
            </w:r>
            <w:r>
              <w:rPr>
                <w:spacing w:val="2"/>
                <w:sz w:val="16"/>
                <w:szCs w:val="19"/>
                <w:lang w:val="en-US"/>
              </w:rPr>
              <w:t>o</w:t>
            </w:r>
            <w:r>
              <w:rPr>
                <w:sz w:val="16"/>
                <w:szCs w:val="19"/>
                <w:lang w:val="en-US"/>
              </w:rPr>
              <w:t>r</w:t>
            </w:r>
            <w:r>
              <w:rPr>
                <w:spacing w:val="12"/>
                <w:sz w:val="16"/>
                <w:szCs w:val="19"/>
                <w:lang w:val="en-US"/>
              </w:rPr>
              <w:t xml:space="preserve"> </w:t>
            </w:r>
            <w:r>
              <w:rPr>
                <w:sz w:val="16"/>
                <w:szCs w:val="19"/>
                <w:lang w:val="en-US"/>
              </w:rPr>
              <w:t>C</w:t>
            </w:r>
            <w:r w:rsidRPr="00BA1528">
              <w:rPr>
                <w:position w:val="-4"/>
                <w:sz w:val="16"/>
                <w:szCs w:val="12"/>
                <w:lang w:val="en-US"/>
              </w:rPr>
              <w:t xml:space="preserve">2 </w:t>
            </w:r>
            <w:r w:rsidRPr="00BA1528">
              <w:rPr>
                <w:spacing w:val="1"/>
                <w:position w:val="-4"/>
                <w:sz w:val="16"/>
                <w:szCs w:val="12"/>
                <w:lang w:val="en-US"/>
              </w:rPr>
              <w:t xml:space="preserve"> </w:t>
            </w:r>
            <w:r>
              <w:rPr>
                <w:spacing w:val="2"/>
                <w:sz w:val="16"/>
                <w:szCs w:val="19"/>
                <w:lang w:val="en-US"/>
              </w:rPr>
              <w:t>i</w:t>
            </w:r>
            <w:r>
              <w:rPr>
                <w:sz w:val="16"/>
                <w:szCs w:val="19"/>
                <w:lang w:val="en-US"/>
              </w:rPr>
              <w:t>s</w:t>
            </w:r>
            <w:r>
              <w:rPr>
                <w:spacing w:val="12"/>
                <w:sz w:val="16"/>
                <w:szCs w:val="19"/>
                <w:lang w:val="en-US"/>
              </w:rPr>
              <w:t xml:space="preserve"> </w:t>
            </w:r>
            <w:r>
              <w:rPr>
                <w:sz w:val="16"/>
                <w:szCs w:val="19"/>
                <w:lang w:val="en-US"/>
              </w:rPr>
              <w:t>exec</w:t>
            </w:r>
            <w:r>
              <w:rPr>
                <w:spacing w:val="1"/>
                <w:sz w:val="16"/>
                <w:szCs w:val="19"/>
                <w:lang w:val="en-US"/>
              </w:rPr>
              <w:t>u</w:t>
            </w:r>
            <w:r>
              <w:rPr>
                <w:sz w:val="16"/>
                <w:szCs w:val="19"/>
                <w:lang w:val="en-US"/>
              </w:rPr>
              <w:t>ted;</w:t>
            </w:r>
            <w:r>
              <w:rPr>
                <w:spacing w:val="8"/>
                <w:sz w:val="16"/>
                <w:szCs w:val="19"/>
                <w:lang w:val="en-US"/>
              </w:rPr>
              <w:t xml:space="preserve"> </w:t>
            </w:r>
            <w:r>
              <w:rPr>
                <w:sz w:val="16"/>
                <w:szCs w:val="19"/>
                <w:lang w:val="en-US"/>
              </w:rPr>
              <w:t>this</w:t>
            </w:r>
            <w:r>
              <w:rPr>
                <w:spacing w:val="12"/>
                <w:sz w:val="16"/>
                <w:szCs w:val="19"/>
                <w:lang w:val="en-US"/>
              </w:rPr>
              <w:t xml:space="preserve"> </w:t>
            </w:r>
            <w:r>
              <w:rPr>
                <w:sz w:val="16"/>
                <w:szCs w:val="19"/>
                <w:lang w:val="en-US"/>
              </w:rPr>
              <w:t>may</w:t>
            </w:r>
            <w:r>
              <w:rPr>
                <w:spacing w:val="11"/>
                <w:sz w:val="16"/>
                <w:szCs w:val="19"/>
                <w:lang w:val="en-US"/>
              </w:rPr>
              <w:t xml:space="preserve"> </w:t>
            </w:r>
            <w:r>
              <w:rPr>
                <w:sz w:val="16"/>
                <w:szCs w:val="19"/>
                <w:lang w:val="en-US"/>
              </w:rPr>
              <w:t>be</w:t>
            </w:r>
            <w:r>
              <w:rPr>
                <w:spacing w:val="14"/>
                <w:sz w:val="16"/>
                <w:szCs w:val="19"/>
                <w:lang w:val="en-US"/>
              </w:rPr>
              <w:t xml:space="preserve"> </w:t>
            </w:r>
            <w:r>
              <w:rPr>
                <w:sz w:val="16"/>
                <w:szCs w:val="19"/>
                <w:lang w:val="en-US"/>
              </w:rPr>
              <w:t>a</w:t>
            </w:r>
            <w:r>
              <w:rPr>
                <w:spacing w:val="13"/>
                <w:sz w:val="16"/>
                <w:szCs w:val="19"/>
                <w:lang w:val="en-US"/>
              </w:rPr>
              <w:t xml:space="preserve"> </w:t>
            </w:r>
            <w:r>
              <w:rPr>
                <w:sz w:val="16"/>
                <w:szCs w:val="19"/>
                <w:lang w:val="en-US"/>
              </w:rPr>
              <w:t>loc</w:t>
            </w:r>
            <w:r>
              <w:rPr>
                <w:spacing w:val="-2"/>
                <w:sz w:val="16"/>
                <w:szCs w:val="19"/>
                <w:lang w:val="en-US"/>
              </w:rPr>
              <w:t>a</w:t>
            </w:r>
            <w:r>
              <w:rPr>
                <w:sz w:val="16"/>
                <w:szCs w:val="19"/>
                <w:lang w:val="en-US"/>
              </w:rPr>
              <w:t>l</w:t>
            </w:r>
            <w:r>
              <w:rPr>
                <w:spacing w:val="12"/>
                <w:sz w:val="16"/>
                <w:szCs w:val="19"/>
                <w:lang w:val="en-US"/>
              </w:rPr>
              <w:t xml:space="preserve"> </w:t>
            </w:r>
            <w:r>
              <w:rPr>
                <w:sz w:val="16"/>
                <w:szCs w:val="19"/>
                <w:lang w:val="en-US"/>
              </w:rPr>
              <w:t>c</w:t>
            </w:r>
            <w:r>
              <w:rPr>
                <w:spacing w:val="1"/>
                <w:sz w:val="16"/>
                <w:szCs w:val="19"/>
                <w:lang w:val="en-US"/>
              </w:rPr>
              <w:t>h</w:t>
            </w:r>
            <w:r>
              <w:rPr>
                <w:sz w:val="16"/>
                <w:szCs w:val="19"/>
                <w:lang w:val="en-US"/>
              </w:rPr>
              <w:t>oice (that</w:t>
            </w:r>
            <w:r>
              <w:rPr>
                <w:spacing w:val="3"/>
                <w:sz w:val="16"/>
                <w:szCs w:val="19"/>
                <w:lang w:val="en-US"/>
              </w:rPr>
              <w:t xml:space="preserve"> </w:t>
            </w:r>
            <w:r>
              <w:rPr>
                <w:sz w:val="16"/>
                <w:szCs w:val="19"/>
                <w:lang w:val="en-US"/>
              </w:rPr>
              <w:t>is,</w:t>
            </w:r>
            <w:r>
              <w:rPr>
                <w:spacing w:val="4"/>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3"/>
                <w:sz w:val="16"/>
                <w:szCs w:val="19"/>
                <w:lang w:val="en-US"/>
              </w:rPr>
              <w:t xml:space="preserve"> </w:t>
            </w:r>
            <w:r>
              <w:rPr>
                <w:sz w:val="16"/>
                <w:szCs w:val="19"/>
                <w:lang w:val="en-US"/>
              </w:rPr>
              <w:t>choice is</w:t>
            </w:r>
            <w:r>
              <w:rPr>
                <w:spacing w:val="6"/>
                <w:sz w:val="16"/>
                <w:szCs w:val="19"/>
                <w:lang w:val="en-US"/>
              </w:rPr>
              <w:t xml:space="preserve"> </w:t>
            </w:r>
            <w:r>
              <w:rPr>
                <w:sz w:val="16"/>
                <w:szCs w:val="19"/>
                <w:lang w:val="en-US"/>
              </w:rPr>
              <w:t>perfo</w:t>
            </w:r>
            <w:r>
              <w:rPr>
                <w:spacing w:val="-2"/>
                <w:sz w:val="16"/>
                <w:szCs w:val="19"/>
                <w:lang w:val="en-US"/>
              </w:rPr>
              <w:t>r</w:t>
            </w:r>
            <w:r>
              <w:rPr>
                <w:sz w:val="16"/>
                <w:szCs w:val="19"/>
                <w:lang w:val="en-US"/>
              </w:rPr>
              <w:t>med by</w:t>
            </w:r>
            <w:r>
              <w:rPr>
                <w:spacing w:val="4"/>
                <w:sz w:val="16"/>
                <w:szCs w:val="19"/>
                <w:lang w:val="en-US"/>
              </w:rPr>
              <w:t xml:space="preserve"> </w:t>
            </w:r>
            <w:r>
              <w:rPr>
                <w:sz w:val="16"/>
                <w:szCs w:val="19"/>
                <w:lang w:val="en-US"/>
              </w:rPr>
              <w:t>a</w:t>
            </w:r>
            <w:r>
              <w:rPr>
                <w:spacing w:val="5"/>
                <w:sz w:val="16"/>
                <w:szCs w:val="19"/>
                <w:lang w:val="en-US"/>
              </w:rPr>
              <w:t xml:space="preserve"> </w:t>
            </w:r>
            <w:r>
              <w:rPr>
                <w:sz w:val="16"/>
                <w:szCs w:val="19"/>
                <w:lang w:val="en-US"/>
              </w:rPr>
              <w:t>s</w:t>
            </w:r>
            <w:r>
              <w:rPr>
                <w:spacing w:val="2"/>
                <w:sz w:val="16"/>
                <w:szCs w:val="19"/>
                <w:lang w:val="en-US"/>
              </w:rPr>
              <w:t>i</w:t>
            </w:r>
            <w:r>
              <w:rPr>
                <w:sz w:val="16"/>
                <w:szCs w:val="19"/>
                <w:lang w:val="en-US"/>
              </w:rPr>
              <w:t>ngle</w:t>
            </w:r>
            <w:r>
              <w:rPr>
                <w:spacing w:val="1"/>
                <w:sz w:val="16"/>
                <w:szCs w:val="19"/>
                <w:lang w:val="en-US"/>
              </w:rPr>
              <w:t xml:space="preserve"> </w:t>
            </w:r>
            <w:r>
              <w:rPr>
                <w:sz w:val="16"/>
                <w:szCs w:val="19"/>
                <w:lang w:val="en-US"/>
              </w:rPr>
              <w:t>role</w:t>
            </w:r>
            <w:r>
              <w:rPr>
                <w:spacing w:val="2"/>
                <w:sz w:val="16"/>
                <w:szCs w:val="19"/>
                <w:lang w:val="en-US"/>
              </w:rPr>
              <w:t xml:space="preserve"> </w:t>
            </w:r>
            <w:r>
              <w:rPr>
                <w:sz w:val="16"/>
                <w:szCs w:val="19"/>
                <w:lang w:val="en-US"/>
              </w:rPr>
              <w:t>/ com</w:t>
            </w:r>
            <w:r>
              <w:rPr>
                <w:spacing w:val="2"/>
                <w:sz w:val="16"/>
                <w:szCs w:val="19"/>
                <w:lang w:val="en-US"/>
              </w:rPr>
              <w:t>p</w:t>
            </w:r>
            <w:r>
              <w:rPr>
                <w:sz w:val="16"/>
                <w:szCs w:val="19"/>
                <w:lang w:val="en-US"/>
              </w:rPr>
              <w:t>o</w:t>
            </w:r>
            <w:r>
              <w:rPr>
                <w:spacing w:val="1"/>
                <w:sz w:val="16"/>
                <w:szCs w:val="19"/>
                <w:lang w:val="en-US"/>
              </w:rPr>
              <w:t>n</w:t>
            </w:r>
            <w:r>
              <w:rPr>
                <w:spacing w:val="-2"/>
                <w:sz w:val="16"/>
                <w:szCs w:val="19"/>
                <w:lang w:val="en-US"/>
              </w:rPr>
              <w:t>e</w:t>
            </w:r>
            <w:r>
              <w:rPr>
                <w:spacing w:val="1"/>
                <w:sz w:val="16"/>
                <w:szCs w:val="19"/>
                <w:lang w:val="en-US"/>
              </w:rPr>
              <w:t>n</w:t>
            </w:r>
            <w:r>
              <w:rPr>
                <w:spacing w:val="2"/>
                <w:sz w:val="16"/>
                <w:szCs w:val="19"/>
                <w:lang w:val="en-US"/>
              </w:rPr>
              <w:t>t</w:t>
            </w:r>
            <w:r>
              <w:rPr>
                <w:sz w:val="16"/>
                <w:szCs w:val="19"/>
                <w:lang w:val="en-US"/>
              </w:rPr>
              <w:t>) or</w:t>
            </w:r>
            <w:r>
              <w:rPr>
                <w:spacing w:val="7"/>
                <w:sz w:val="16"/>
                <w:szCs w:val="19"/>
                <w:lang w:val="en-US"/>
              </w:rPr>
              <w:t xml:space="preserve"> </w:t>
            </w:r>
            <w:r>
              <w:rPr>
                <w:sz w:val="16"/>
                <w:szCs w:val="19"/>
                <w:lang w:val="en-US"/>
              </w:rPr>
              <w:t>com</w:t>
            </w:r>
            <w:r>
              <w:rPr>
                <w:spacing w:val="1"/>
                <w:sz w:val="16"/>
                <w:szCs w:val="19"/>
                <w:lang w:val="en-US"/>
              </w:rPr>
              <w:t>p</w:t>
            </w:r>
            <w:r>
              <w:rPr>
                <w:sz w:val="16"/>
                <w:szCs w:val="19"/>
                <w:lang w:val="en-US"/>
              </w:rPr>
              <w:t>et</w:t>
            </w:r>
            <w:r>
              <w:rPr>
                <w:spacing w:val="2"/>
                <w:sz w:val="16"/>
                <w:szCs w:val="19"/>
                <w:lang w:val="en-US"/>
              </w:rPr>
              <w:t>i</w:t>
            </w:r>
            <w:r>
              <w:rPr>
                <w:sz w:val="16"/>
                <w:szCs w:val="19"/>
                <w:lang w:val="en-US"/>
              </w:rPr>
              <w:t>ng</w:t>
            </w:r>
            <w:r>
              <w:rPr>
                <w:spacing w:val="1"/>
                <w:sz w:val="16"/>
                <w:szCs w:val="19"/>
                <w:lang w:val="en-US"/>
              </w:rPr>
              <w:t xml:space="preserve"> </w:t>
            </w:r>
            <w:r>
              <w:rPr>
                <w:sz w:val="16"/>
                <w:szCs w:val="19"/>
                <w:lang w:val="en-US"/>
              </w:rPr>
              <w:t>initiat</w:t>
            </w:r>
            <w:r>
              <w:rPr>
                <w:spacing w:val="2"/>
                <w:sz w:val="16"/>
                <w:szCs w:val="19"/>
                <w:lang w:val="en-US"/>
              </w:rPr>
              <w:t>i</w:t>
            </w:r>
            <w:r>
              <w:rPr>
                <w:sz w:val="16"/>
                <w:szCs w:val="19"/>
                <w:lang w:val="en-US"/>
              </w:rPr>
              <w:t>ves</w:t>
            </w:r>
            <w:r>
              <w:rPr>
                <w:spacing w:val="4"/>
                <w:sz w:val="16"/>
                <w:szCs w:val="19"/>
                <w:lang w:val="en-US"/>
              </w:rPr>
              <w:t xml:space="preserve"> </w:t>
            </w:r>
            <w:r>
              <w:rPr>
                <w:sz w:val="16"/>
                <w:szCs w:val="19"/>
                <w:lang w:val="en-US"/>
              </w:rPr>
              <w:t>f</w:t>
            </w:r>
            <w:r>
              <w:rPr>
                <w:spacing w:val="-2"/>
                <w:sz w:val="16"/>
                <w:szCs w:val="19"/>
                <w:lang w:val="en-US"/>
              </w:rPr>
              <w:t>r</w:t>
            </w:r>
            <w:r>
              <w:rPr>
                <w:spacing w:val="2"/>
                <w:sz w:val="16"/>
                <w:szCs w:val="19"/>
                <w:lang w:val="en-US"/>
              </w:rPr>
              <w:t>o</w:t>
            </w:r>
            <w:r>
              <w:rPr>
                <w:sz w:val="16"/>
                <w:szCs w:val="19"/>
                <w:lang w:val="en-US"/>
              </w:rPr>
              <w:t>m</w:t>
            </w:r>
            <w:r>
              <w:rPr>
                <w:spacing w:val="5"/>
                <w:sz w:val="16"/>
                <w:szCs w:val="19"/>
                <w:lang w:val="en-US"/>
              </w:rPr>
              <w:t xml:space="preserve"> </w:t>
            </w:r>
            <w:r>
              <w:rPr>
                <w:sz w:val="16"/>
                <w:szCs w:val="19"/>
                <w:lang w:val="en-US"/>
              </w:rPr>
              <w:t>several</w:t>
            </w:r>
            <w:r>
              <w:rPr>
                <w:spacing w:val="7"/>
                <w:sz w:val="16"/>
                <w:szCs w:val="19"/>
                <w:lang w:val="en-US"/>
              </w:rPr>
              <w:t xml:space="preserve"> </w:t>
            </w:r>
            <w:r>
              <w:rPr>
                <w:spacing w:val="-2"/>
                <w:sz w:val="16"/>
                <w:szCs w:val="19"/>
                <w:lang w:val="en-US"/>
              </w:rPr>
              <w:t>r</w:t>
            </w:r>
            <w:r>
              <w:rPr>
                <w:spacing w:val="1"/>
                <w:sz w:val="16"/>
                <w:szCs w:val="19"/>
                <w:lang w:val="en-US"/>
              </w:rPr>
              <w:t>o</w:t>
            </w:r>
            <w:r>
              <w:rPr>
                <w:sz w:val="16"/>
                <w:szCs w:val="19"/>
                <w:lang w:val="en-US"/>
              </w:rPr>
              <w:t>les; for</w:t>
            </w:r>
            <w:r>
              <w:rPr>
                <w:spacing w:val="-2"/>
                <w:sz w:val="16"/>
                <w:szCs w:val="19"/>
                <w:lang w:val="en-US"/>
              </w:rPr>
              <w:t xml:space="preserve"> </w:t>
            </w:r>
            <w:r>
              <w:rPr>
                <w:sz w:val="16"/>
                <w:szCs w:val="19"/>
                <w:lang w:val="en-US"/>
              </w:rPr>
              <w:t>a</w:t>
            </w:r>
            <w:r>
              <w:rPr>
                <w:spacing w:val="-3"/>
                <w:sz w:val="16"/>
                <w:szCs w:val="19"/>
                <w:lang w:val="en-US"/>
              </w:rPr>
              <w:t xml:space="preserve"> </w:t>
            </w:r>
            <w:r>
              <w:rPr>
                <w:sz w:val="16"/>
                <w:szCs w:val="19"/>
                <w:lang w:val="en-US"/>
              </w:rPr>
              <w:t>m</w:t>
            </w:r>
            <w:r>
              <w:rPr>
                <w:spacing w:val="1"/>
                <w:sz w:val="16"/>
                <w:szCs w:val="19"/>
                <w:lang w:val="en-US"/>
              </w:rPr>
              <w:t>o</w:t>
            </w:r>
            <w:r>
              <w:rPr>
                <w:sz w:val="16"/>
                <w:szCs w:val="19"/>
                <w:lang w:val="en-US"/>
              </w:rPr>
              <w:t>re</w:t>
            </w:r>
            <w:r>
              <w:rPr>
                <w:spacing w:val="-4"/>
                <w:sz w:val="16"/>
                <w:szCs w:val="19"/>
                <w:lang w:val="en-US"/>
              </w:rPr>
              <w:t xml:space="preserve"> </w:t>
            </w:r>
            <w:r>
              <w:rPr>
                <w:sz w:val="16"/>
                <w:szCs w:val="19"/>
                <w:lang w:val="en-US"/>
              </w:rPr>
              <w:t>detailed</w:t>
            </w:r>
            <w:r>
              <w:rPr>
                <w:spacing w:val="-8"/>
                <w:sz w:val="16"/>
                <w:szCs w:val="19"/>
                <w:lang w:val="en-US"/>
              </w:rPr>
              <w:t xml:space="preserve"> </w:t>
            </w:r>
            <w:r>
              <w:rPr>
                <w:sz w:val="16"/>
                <w:szCs w:val="19"/>
                <w:lang w:val="en-US"/>
              </w:rPr>
              <w:t>d</w:t>
            </w:r>
            <w:r>
              <w:rPr>
                <w:spacing w:val="2"/>
                <w:sz w:val="16"/>
                <w:szCs w:val="19"/>
                <w:lang w:val="en-US"/>
              </w:rPr>
              <w:t>i</w:t>
            </w:r>
            <w:r>
              <w:rPr>
                <w:sz w:val="16"/>
                <w:szCs w:val="19"/>
                <w:lang w:val="en-US"/>
              </w:rPr>
              <w:t>s</w:t>
            </w:r>
            <w:r>
              <w:rPr>
                <w:spacing w:val="-2"/>
                <w:sz w:val="16"/>
                <w:szCs w:val="19"/>
                <w:lang w:val="en-US"/>
              </w:rPr>
              <w:t>c</w:t>
            </w:r>
            <w:r>
              <w:rPr>
                <w:sz w:val="16"/>
                <w:szCs w:val="19"/>
                <w:lang w:val="en-US"/>
              </w:rPr>
              <w:t>ussion,</w:t>
            </w:r>
            <w:r>
              <w:rPr>
                <w:spacing w:val="-10"/>
                <w:sz w:val="16"/>
                <w:szCs w:val="19"/>
                <w:lang w:val="en-US"/>
              </w:rPr>
              <w:t xml:space="preserve"> </w:t>
            </w:r>
            <w:r>
              <w:rPr>
                <w:sz w:val="16"/>
                <w:szCs w:val="19"/>
                <w:lang w:val="en-US"/>
              </w:rPr>
              <w:t>see</w:t>
            </w:r>
            <w:r>
              <w:rPr>
                <w:spacing w:val="-2"/>
                <w:sz w:val="16"/>
                <w:szCs w:val="19"/>
                <w:lang w:val="en-US"/>
              </w:rPr>
              <w:t xml:space="preserve"> </w:t>
            </w:r>
            <w:r>
              <w:rPr>
                <w:sz w:val="16"/>
                <w:szCs w:val="19"/>
                <w:lang w:val="en-US"/>
              </w:rPr>
              <w:t>[2])</w:t>
            </w:r>
          </w:p>
        </w:tc>
      </w:tr>
      <w:tr w:rsidR="00304210" w:rsidRPr="00763800" w:rsidTr="00994913">
        <w:trPr>
          <w:trHeight w:hRule="exact" w:val="1524"/>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strong</w:t>
            </w:r>
          </w:p>
          <w:p w:rsidR="00304210" w:rsidRDefault="00304210" w:rsidP="00994913">
            <w:pPr>
              <w:pStyle w:val="Standard"/>
              <w:spacing w:line="216" w:lineRule="exact"/>
              <w:ind w:left="96"/>
            </w:pPr>
            <w:r>
              <w:rPr>
                <w:sz w:val="16"/>
                <w:szCs w:val="19"/>
              </w:rPr>
              <w:t>while</w:t>
            </w:r>
            <w:r>
              <w:rPr>
                <w:spacing w:val="-4"/>
                <w:sz w:val="16"/>
                <w:szCs w:val="19"/>
              </w:rPr>
              <w:t xml:space="preserve"> </w:t>
            </w:r>
            <w:r>
              <w:rPr>
                <w:sz w:val="16"/>
                <w:szCs w:val="19"/>
              </w:rPr>
              <w:t>loop</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5"/>
                <w:position w:val="-3"/>
                <w:sz w:val="16"/>
                <w:szCs w:val="12"/>
              </w:rPr>
              <w:t xml:space="preserve"> </w:t>
            </w:r>
            <w:r w:rsidRPr="00BA1528">
              <w:rPr>
                <w:position w:val="1"/>
                <w:sz w:val="16"/>
                <w:szCs w:val="19"/>
              </w:rPr>
              <w:t>*</w:t>
            </w:r>
            <w:r w:rsidRPr="00BA1528">
              <w:rPr>
                <w:spacing w:val="-17"/>
                <w:position w:val="1"/>
                <w:sz w:val="16"/>
                <w:szCs w:val="19"/>
              </w:rPr>
              <w:t xml:space="preserve"> </w:t>
            </w:r>
            <w:r w:rsidRPr="00BA1528">
              <w:rPr>
                <w:position w:val="-3"/>
                <w:sz w:val="16"/>
                <w:szCs w:val="12"/>
              </w:rPr>
              <w:t xml:space="preserve">s   </w:t>
            </w:r>
            <w:r w:rsidRPr="00BA1528">
              <w:rPr>
                <w:spacing w:val="20"/>
                <w:position w:val="-3"/>
                <w:sz w:val="16"/>
                <w:szCs w:val="12"/>
              </w:rPr>
              <w:t xml:space="preserve"> </w:t>
            </w:r>
            <w:r w:rsidRPr="00BA1528">
              <w:rPr>
                <w:position w:val="1"/>
                <w:sz w:val="16"/>
                <w:szCs w:val="19"/>
              </w:rPr>
              <w:t>C</w:t>
            </w:r>
            <w:r w:rsidRPr="00BA1528">
              <w:rPr>
                <w:position w:val="-3"/>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before="3" w:line="223" w:lineRule="auto"/>
              <w:ind w:left="95" w:right="59"/>
              <w:jc w:val="both"/>
              <w:rPr>
                <w:lang w:val="en-US"/>
              </w:rPr>
            </w:pPr>
            <w:r>
              <w:rPr>
                <w:spacing w:val="1"/>
                <w:sz w:val="16"/>
                <w:szCs w:val="19"/>
                <w:lang w:val="en-US"/>
              </w:rPr>
              <w:t>C</w:t>
            </w:r>
            <w:r w:rsidRPr="00BA1528">
              <w:rPr>
                <w:position w:val="-4"/>
                <w:sz w:val="16"/>
                <w:szCs w:val="12"/>
                <w:lang w:val="en-US"/>
              </w:rPr>
              <w:t>1</w:t>
            </w:r>
            <w:r w:rsidRPr="00BA1528">
              <w:rPr>
                <w:spacing w:val="23"/>
                <w:position w:val="-4"/>
                <w:sz w:val="16"/>
                <w:szCs w:val="12"/>
                <w:lang w:val="en-US"/>
              </w:rPr>
              <w:t xml:space="preserve"> </w:t>
            </w:r>
            <w:r>
              <w:rPr>
                <w:sz w:val="16"/>
                <w:szCs w:val="19"/>
                <w:lang w:val="en-US"/>
              </w:rPr>
              <w:t>is</w:t>
            </w:r>
            <w:r>
              <w:rPr>
                <w:spacing w:val="6"/>
                <w:sz w:val="16"/>
                <w:szCs w:val="19"/>
                <w:lang w:val="en-US"/>
              </w:rPr>
              <w:t xml:space="preserve"> </w:t>
            </w:r>
            <w:r>
              <w:rPr>
                <w:spacing w:val="-2"/>
                <w:sz w:val="16"/>
                <w:szCs w:val="19"/>
                <w:lang w:val="en-US"/>
              </w:rPr>
              <w:t>e</w:t>
            </w:r>
            <w:r>
              <w:rPr>
                <w:spacing w:val="1"/>
                <w:sz w:val="16"/>
                <w:szCs w:val="19"/>
                <w:lang w:val="en-US"/>
              </w:rPr>
              <w:t>x</w:t>
            </w:r>
            <w:r>
              <w:rPr>
                <w:sz w:val="16"/>
                <w:szCs w:val="19"/>
                <w:lang w:val="en-US"/>
              </w:rPr>
              <w:t>ec</w:t>
            </w:r>
            <w:r>
              <w:rPr>
                <w:spacing w:val="1"/>
                <w:sz w:val="16"/>
                <w:szCs w:val="19"/>
                <w:lang w:val="en-US"/>
              </w:rPr>
              <w:t>u</w:t>
            </w:r>
            <w:r>
              <w:rPr>
                <w:sz w:val="16"/>
                <w:szCs w:val="19"/>
                <w:lang w:val="en-US"/>
              </w:rPr>
              <w:t>ted zer</w:t>
            </w:r>
            <w:r>
              <w:rPr>
                <w:spacing w:val="1"/>
                <w:sz w:val="16"/>
                <w:szCs w:val="19"/>
                <w:lang w:val="en-US"/>
              </w:rPr>
              <w:t>o</w:t>
            </w:r>
            <w:r>
              <w:rPr>
                <w:sz w:val="16"/>
                <w:szCs w:val="19"/>
                <w:lang w:val="en-US"/>
              </w:rPr>
              <w:t>,</w:t>
            </w:r>
            <w:r>
              <w:rPr>
                <w:spacing w:val="3"/>
                <w:sz w:val="16"/>
                <w:szCs w:val="19"/>
                <w:lang w:val="en-US"/>
              </w:rPr>
              <w:t xml:space="preserve"> </w:t>
            </w:r>
            <w:r>
              <w:rPr>
                <w:sz w:val="16"/>
                <w:szCs w:val="19"/>
                <w:lang w:val="en-US"/>
              </w:rPr>
              <w:t>o</w:t>
            </w:r>
            <w:r>
              <w:rPr>
                <w:spacing w:val="1"/>
                <w:sz w:val="16"/>
                <w:szCs w:val="19"/>
                <w:lang w:val="en-US"/>
              </w:rPr>
              <w:t>n</w:t>
            </w:r>
            <w:r>
              <w:rPr>
                <w:sz w:val="16"/>
                <w:szCs w:val="19"/>
                <w:lang w:val="en-US"/>
              </w:rPr>
              <w:t>e</w:t>
            </w:r>
            <w:r>
              <w:rPr>
                <w:spacing w:val="4"/>
                <w:sz w:val="16"/>
                <w:szCs w:val="19"/>
                <w:lang w:val="en-US"/>
              </w:rPr>
              <w:t xml:space="preserve"> </w:t>
            </w:r>
            <w:r>
              <w:rPr>
                <w:spacing w:val="1"/>
                <w:sz w:val="16"/>
                <w:szCs w:val="19"/>
                <w:lang w:val="en-US"/>
              </w:rPr>
              <w:t>o</w:t>
            </w:r>
            <w:r>
              <w:rPr>
                <w:sz w:val="16"/>
                <w:szCs w:val="19"/>
                <w:lang w:val="en-US"/>
              </w:rPr>
              <w:t>r</w:t>
            </w:r>
            <w:r>
              <w:rPr>
                <w:spacing w:val="3"/>
                <w:sz w:val="16"/>
                <w:szCs w:val="19"/>
                <w:lang w:val="en-US"/>
              </w:rPr>
              <w:t xml:space="preserve"> </w:t>
            </w:r>
            <w:r>
              <w:rPr>
                <w:sz w:val="16"/>
                <w:szCs w:val="19"/>
                <w:lang w:val="en-US"/>
              </w:rPr>
              <w:t>m</w:t>
            </w:r>
            <w:r>
              <w:rPr>
                <w:spacing w:val="1"/>
                <w:sz w:val="16"/>
                <w:szCs w:val="19"/>
                <w:lang w:val="en-US"/>
              </w:rPr>
              <w:t>o</w:t>
            </w:r>
            <w:r>
              <w:rPr>
                <w:sz w:val="16"/>
                <w:szCs w:val="19"/>
                <w:lang w:val="en-US"/>
              </w:rPr>
              <w:t>re</w:t>
            </w:r>
            <w:r>
              <w:rPr>
                <w:spacing w:val="4"/>
                <w:sz w:val="16"/>
                <w:szCs w:val="19"/>
                <w:lang w:val="en-US"/>
              </w:rPr>
              <w:t xml:space="preserve"> </w:t>
            </w:r>
            <w:r>
              <w:rPr>
                <w:sz w:val="16"/>
                <w:szCs w:val="19"/>
                <w:lang w:val="en-US"/>
              </w:rPr>
              <w:t>times</w:t>
            </w:r>
            <w:r>
              <w:rPr>
                <w:spacing w:val="3"/>
                <w:sz w:val="16"/>
                <w:szCs w:val="19"/>
                <w:lang w:val="en-US"/>
              </w:rPr>
              <w:t xml:space="preserve"> </w:t>
            </w:r>
            <w:r>
              <w:rPr>
                <w:sz w:val="16"/>
                <w:szCs w:val="19"/>
                <w:lang w:val="en-US"/>
              </w:rPr>
              <w:t>and</w:t>
            </w:r>
            <w:r>
              <w:rPr>
                <w:spacing w:val="4"/>
                <w:sz w:val="16"/>
                <w:szCs w:val="19"/>
                <w:lang w:val="en-US"/>
              </w:rPr>
              <w:t xml:space="preserve"> </w:t>
            </w:r>
            <w:r>
              <w:rPr>
                <w:sz w:val="16"/>
                <w:szCs w:val="19"/>
                <w:lang w:val="en-US"/>
              </w:rPr>
              <w:t>t</w:t>
            </w:r>
            <w:r>
              <w:rPr>
                <w:spacing w:val="1"/>
                <w:sz w:val="16"/>
                <w:szCs w:val="19"/>
                <w:lang w:val="en-US"/>
              </w:rPr>
              <w:t>h</w:t>
            </w:r>
            <w:r>
              <w:rPr>
                <w:sz w:val="16"/>
                <w:szCs w:val="19"/>
                <w:lang w:val="en-US"/>
              </w:rPr>
              <w:t>en</w:t>
            </w:r>
            <w:r>
              <w:rPr>
                <w:spacing w:val="3"/>
                <w:sz w:val="16"/>
                <w:szCs w:val="19"/>
                <w:lang w:val="en-US"/>
              </w:rPr>
              <w:t xml:space="preserve"> </w:t>
            </w:r>
            <w:r>
              <w:rPr>
                <w:sz w:val="16"/>
                <w:szCs w:val="19"/>
                <w:lang w:val="en-US"/>
              </w:rPr>
              <w:t>C</w:t>
            </w:r>
            <w:r w:rsidRPr="00BA1528">
              <w:rPr>
                <w:position w:val="-4"/>
                <w:sz w:val="16"/>
                <w:szCs w:val="12"/>
                <w:lang w:val="en-US"/>
              </w:rPr>
              <w:t>2</w:t>
            </w:r>
            <w:r w:rsidRPr="00BA1528">
              <w:rPr>
                <w:spacing w:val="6"/>
                <w:position w:val="-4"/>
                <w:sz w:val="16"/>
                <w:szCs w:val="12"/>
                <w:lang w:val="en-US"/>
              </w:rPr>
              <w:t xml:space="preserve"> </w:t>
            </w:r>
            <w:r>
              <w:rPr>
                <w:spacing w:val="-2"/>
                <w:sz w:val="16"/>
                <w:szCs w:val="19"/>
                <w:lang w:val="en-US"/>
              </w:rPr>
              <w:t>w</w:t>
            </w:r>
            <w:r>
              <w:rPr>
                <w:spacing w:val="2"/>
                <w:sz w:val="16"/>
                <w:szCs w:val="19"/>
                <w:lang w:val="en-US"/>
              </w:rPr>
              <w:t>i</w:t>
            </w:r>
            <w:r>
              <w:rPr>
                <w:sz w:val="16"/>
                <w:szCs w:val="19"/>
                <w:lang w:val="en-US"/>
              </w:rPr>
              <w:t>ll be</w:t>
            </w:r>
            <w:r>
              <w:rPr>
                <w:spacing w:val="7"/>
                <w:sz w:val="16"/>
                <w:szCs w:val="19"/>
                <w:lang w:val="en-US"/>
              </w:rPr>
              <w:t xml:space="preserve"> </w:t>
            </w:r>
            <w:r>
              <w:rPr>
                <w:sz w:val="16"/>
                <w:szCs w:val="19"/>
                <w:lang w:val="en-US"/>
              </w:rPr>
              <w:t>e</w:t>
            </w:r>
            <w:r>
              <w:rPr>
                <w:spacing w:val="1"/>
                <w:sz w:val="16"/>
                <w:szCs w:val="19"/>
                <w:lang w:val="en-US"/>
              </w:rPr>
              <w:t>x</w:t>
            </w:r>
            <w:r>
              <w:rPr>
                <w:sz w:val="16"/>
                <w:szCs w:val="19"/>
                <w:lang w:val="en-US"/>
              </w:rPr>
              <w:t>ecu</w:t>
            </w:r>
            <w:r>
              <w:rPr>
                <w:spacing w:val="2"/>
                <w:sz w:val="16"/>
                <w:szCs w:val="19"/>
                <w:lang w:val="en-US"/>
              </w:rPr>
              <w:t>t</w:t>
            </w:r>
            <w:r>
              <w:rPr>
                <w:spacing w:val="-2"/>
                <w:sz w:val="16"/>
                <w:szCs w:val="19"/>
                <w:lang w:val="en-US"/>
              </w:rPr>
              <w:t>e</w:t>
            </w:r>
            <w:r>
              <w:rPr>
                <w:sz w:val="16"/>
                <w:szCs w:val="19"/>
                <w:lang w:val="en-US"/>
              </w:rPr>
              <w:t>d;</w:t>
            </w:r>
            <w:r>
              <w:rPr>
                <w:spacing w:val="1"/>
                <w:sz w:val="16"/>
                <w:szCs w:val="19"/>
                <w:lang w:val="en-US"/>
              </w:rPr>
              <w:t xml:space="preserve"> </w:t>
            </w:r>
            <w:r>
              <w:rPr>
                <w:sz w:val="16"/>
                <w:szCs w:val="19"/>
                <w:lang w:val="en-US"/>
              </w:rPr>
              <w:t>m</w:t>
            </w:r>
            <w:r>
              <w:rPr>
                <w:spacing w:val="1"/>
                <w:sz w:val="16"/>
                <w:szCs w:val="19"/>
                <w:lang w:val="en-US"/>
              </w:rPr>
              <w:t>o</w:t>
            </w:r>
            <w:r>
              <w:rPr>
                <w:sz w:val="16"/>
                <w:szCs w:val="19"/>
                <w:lang w:val="en-US"/>
              </w:rPr>
              <w:t>re</w:t>
            </w:r>
            <w:r>
              <w:rPr>
                <w:spacing w:val="5"/>
                <w:sz w:val="16"/>
                <w:szCs w:val="19"/>
                <w:lang w:val="en-US"/>
              </w:rPr>
              <w:t xml:space="preserve"> </w:t>
            </w:r>
            <w:r>
              <w:rPr>
                <w:sz w:val="16"/>
                <w:szCs w:val="19"/>
                <w:lang w:val="en-US"/>
              </w:rPr>
              <w:t>p</w:t>
            </w:r>
            <w:r>
              <w:rPr>
                <w:spacing w:val="-2"/>
                <w:sz w:val="16"/>
                <w:szCs w:val="19"/>
                <w:lang w:val="en-US"/>
              </w:rPr>
              <w:t>r</w:t>
            </w:r>
            <w:r>
              <w:rPr>
                <w:sz w:val="16"/>
                <w:szCs w:val="19"/>
                <w:lang w:val="en-US"/>
              </w:rPr>
              <w:t>ecisely, the</w:t>
            </w:r>
            <w:r>
              <w:rPr>
                <w:spacing w:val="4"/>
                <w:sz w:val="16"/>
                <w:szCs w:val="19"/>
                <w:lang w:val="en-US"/>
              </w:rPr>
              <w:t xml:space="preserve"> </w:t>
            </w:r>
            <w:r>
              <w:rPr>
                <w:sz w:val="16"/>
                <w:szCs w:val="19"/>
                <w:lang w:val="en-US"/>
              </w:rPr>
              <w:t>behavior sta</w:t>
            </w:r>
            <w:r>
              <w:rPr>
                <w:spacing w:val="-2"/>
                <w:sz w:val="16"/>
                <w:szCs w:val="19"/>
                <w:lang w:val="en-US"/>
              </w:rPr>
              <w:t>r</w:t>
            </w:r>
            <w:r>
              <w:rPr>
                <w:spacing w:val="2"/>
                <w:sz w:val="16"/>
                <w:szCs w:val="19"/>
                <w:lang w:val="en-US"/>
              </w:rPr>
              <w:t>t</w:t>
            </w:r>
            <w:r>
              <w:rPr>
                <w:sz w:val="16"/>
                <w:szCs w:val="19"/>
                <w:lang w:val="en-US"/>
              </w:rPr>
              <w:t>s</w:t>
            </w:r>
            <w:r>
              <w:rPr>
                <w:spacing w:val="3"/>
                <w:sz w:val="16"/>
                <w:szCs w:val="19"/>
                <w:lang w:val="en-US"/>
              </w:rPr>
              <w:t xml:space="preserve"> </w:t>
            </w:r>
            <w:r>
              <w:rPr>
                <w:sz w:val="16"/>
                <w:szCs w:val="19"/>
                <w:lang w:val="en-US"/>
              </w:rPr>
              <w:t>with</w:t>
            </w:r>
            <w:r>
              <w:rPr>
                <w:spacing w:val="5"/>
                <w:sz w:val="16"/>
                <w:szCs w:val="19"/>
                <w:lang w:val="en-US"/>
              </w:rPr>
              <w:t xml:space="preserve"> </w:t>
            </w:r>
            <w:r>
              <w:rPr>
                <w:sz w:val="16"/>
                <w:szCs w:val="19"/>
                <w:lang w:val="en-US"/>
              </w:rPr>
              <w:t>a choice</w:t>
            </w:r>
            <w:r>
              <w:rPr>
                <w:spacing w:val="8"/>
                <w:sz w:val="16"/>
                <w:szCs w:val="19"/>
                <w:lang w:val="en-US"/>
              </w:rPr>
              <w:t xml:space="preserve"> </w:t>
            </w:r>
            <w:r>
              <w:rPr>
                <w:sz w:val="16"/>
                <w:szCs w:val="19"/>
                <w:lang w:val="en-US"/>
              </w:rPr>
              <w:t>b</w:t>
            </w:r>
            <w:r>
              <w:rPr>
                <w:spacing w:val="-2"/>
                <w:sz w:val="16"/>
                <w:szCs w:val="19"/>
                <w:lang w:val="en-US"/>
              </w:rPr>
              <w:t>e</w:t>
            </w:r>
            <w:r>
              <w:rPr>
                <w:spacing w:val="2"/>
                <w:sz w:val="16"/>
                <w:szCs w:val="19"/>
                <w:lang w:val="en-US"/>
              </w:rPr>
              <w:t>t</w:t>
            </w:r>
            <w:r>
              <w:rPr>
                <w:sz w:val="16"/>
                <w:szCs w:val="19"/>
                <w:lang w:val="en-US"/>
              </w:rPr>
              <w:t>ween</w:t>
            </w:r>
            <w:r>
              <w:rPr>
                <w:spacing w:val="7"/>
                <w:sz w:val="16"/>
                <w:szCs w:val="19"/>
                <w:lang w:val="en-US"/>
              </w:rPr>
              <w:t xml:space="preserve"> </w:t>
            </w:r>
            <w:r>
              <w:rPr>
                <w:sz w:val="16"/>
                <w:szCs w:val="19"/>
                <w:lang w:val="en-US"/>
              </w:rPr>
              <w:t>C</w:t>
            </w:r>
            <w:r w:rsidRPr="00BA1528">
              <w:rPr>
                <w:position w:val="-4"/>
                <w:sz w:val="16"/>
                <w:szCs w:val="12"/>
                <w:lang w:val="en-US"/>
              </w:rPr>
              <w:t xml:space="preserve">1 </w:t>
            </w:r>
            <w:r w:rsidRPr="00BA1528">
              <w:rPr>
                <w:spacing w:val="1"/>
                <w:position w:val="-4"/>
                <w:sz w:val="16"/>
                <w:szCs w:val="12"/>
                <w:lang w:val="en-US"/>
              </w:rPr>
              <w:t xml:space="preserve"> </w:t>
            </w:r>
            <w:r>
              <w:rPr>
                <w:sz w:val="16"/>
                <w:szCs w:val="19"/>
                <w:lang w:val="en-US"/>
              </w:rPr>
              <w:t>and</w:t>
            </w:r>
            <w:r>
              <w:rPr>
                <w:spacing w:val="10"/>
                <w:sz w:val="16"/>
                <w:szCs w:val="19"/>
                <w:lang w:val="en-US"/>
              </w:rPr>
              <w:t xml:space="preserve"> </w:t>
            </w:r>
            <w:r>
              <w:rPr>
                <w:sz w:val="16"/>
                <w:szCs w:val="19"/>
                <w:lang w:val="en-US"/>
              </w:rPr>
              <w:t>C</w:t>
            </w:r>
            <w:r w:rsidRPr="00BA1528">
              <w:rPr>
                <w:position w:val="-4"/>
                <w:sz w:val="16"/>
                <w:szCs w:val="12"/>
                <w:lang w:val="en-US"/>
              </w:rPr>
              <w:t xml:space="preserve">2  </w:t>
            </w:r>
            <w:r>
              <w:rPr>
                <w:sz w:val="16"/>
                <w:szCs w:val="19"/>
                <w:lang w:val="en-US"/>
              </w:rPr>
              <w:t>;</w:t>
            </w:r>
            <w:r>
              <w:rPr>
                <w:spacing w:val="13"/>
                <w:sz w:val="16"/>
                <w:szCs w:val="19"/>
                <w:lang w:val="en-US"/>
              </w:rPr>
              <w:t xml:space="preserve"> </w:t>
            </w:r>
            <w:r>
              <w:rPr>
                <w:sz w:val="16"/>
                <w:szCs w:val="19"/>
                <w:lang w:val="en-US"/>
              </w:rPr>
              <w:t>if</w:t>
            </w:r>
            <w:r>
              <w:rPr>
                <w:spacing w:val="11"/>
                <w:sz w:val="16"/>
                <w:szCs w:val="19"/>
                <w:lang w:val="en-US"/>
              </w:rPr>
              <w:t xml:space="preserve"> </w:t>
            </w:r>
            <w:r>
              <w:rPr>
                <w:spacing w:val="1"/>
                <w:sz w:val="16"/>
                <w:szCs w:val="19"/>
                <w:lang w:val="en-US"/>
              </w:rPr>
              <w:t>C</w:t>
            </w:r>
            <w:r w:rsidRPr="00BA1528">
              <w:rPr>
                <w:position w:val="-4"/>
                <w:sz w:val="16"/>
                <w:szCs w:val="12"/>
                <w:lang w:val="en-US"/>
              </w:rPr>
              <w:t xml:space="preserve">1  </w:t>
            </w:r>
            <w:r>
              <w:rPr>
                <w:sz w:val="16"/>
                <w:szCs w:val="19"/>
                <w:lang w:val="en-US"/>
              </w:rPr>
              <w:t>is</w:t>
            </w:r>
            <w:r>
              <w:rPr>
                <w:spacing w:val="13"/>
                <w:sz w:val="16"/>
                <w:szCs w:val="19"/>
                <w:lang w:val="en-US"/>
              </w:rPr>
              <w:t xml:space="preserve"> </w:t>
            </w:r>
            <w:r>
              <w:rPr>
                <w:sz w:val="16"/>
                <w:szCs w:val="19"/>
                <w:lang w:val="en-US"/>
              </w:rPr>
              <w:t>e</w:t>
            </w:r>
            <w:r>
              <w:rPr>
                <w:spacing w:val="1"/>
                <w:sz w:val="16"/>
                <w:szCs w:val="19"/>
                <w:lang w:val="en-US"/>
              </w:rPr>
              <w:t>x</w:t>
            </w:r>
            <w:r>
              <w:rPr>
                <w:sz w:val="16"/>
                <w:szCs w:val="19"/>
                <w:lang w:val="en-US"/>
              </w:rPr>
              <w:t>ec</w:t>
            </w:r>
            <w:r>
              <w:rPr>
                <w:spacing w:val="1"/>
                <w:sz w:val="16"/>
                <w:szCs w:val="19"/>
                <w:lang w:val="en-US"/>
              </w:rPr>
              <w:t>u</w:t>
            </w:r>
            <w:r>
              <w:rPr>
                <w:sz w:val="16"/>
                <w:szCs w:val="19"/>
                <w:lang w:val="en-US"/>
              </w:rPr>
              <w:t>ted,</w:t>
            </w:r>
            <w:r>
              <w:rPr>
                <w:spacing w:val="5"/>
                <w:sz w:val="16"/>
                <w:szCs w:val="19"/>
                <w:lang w:val="en-US"/>
              </w:rPr>
              <w:t xml:space="preserve"> </w:t>
            </w:r>
            <w:r>
              <w:rPr>
                <w:sz w:val="16"/>
                <w:szCs w:val="19"/>
                <w:lang w:val="en-US"/>
              </w:rPr>
              <w:t>there</w:t>
            </w:r>
            <w:r>
              <w:rPr>
                <w:spacing w:val="9"/>
                <w:sz w:val="16"/>
                <w:szCs w:val="19"/>
                <w:lang w:val="en-US"/>
              </w:rPr>
              <w:t xml:space="preserve"> </w:t>
            </w:r>
            <w:r>
              <w:rPr>
                <w:sz w:val="16"/>
                <w:szCs w:val="19"/>
                <w:lang w:val="en-US"/>
              </w:rPr>
              <w:t xml:space="preserve">is </w:t>
            </w:r>
            <w:r>
              <w:rPr>
                <w:b/>
                <w:bCs/>
                <w:spacing w:val="1"/>
                <w:sz w:val="16"/>
                <w:szCs w:val="19"/>
                <w:lang w:val="en-US"/>
              </w:rPr>
              <w:t>s</w:t>
            </w:r>
            <w:r>
              <w:rPr>
                <w:b/>
                <w:bCs/>
                <w:spacing w:val="-2"/>
                <w:sz w:val="16"/>
                <w:szCs w:val="19"/>
                <w:lang w:val="en-US"/>
              </w:rPr>
              <w:t>t</w:t>
            </w:r>
            <w:r>
              <w:rPr>
                <w:b/>
                <w:bCs/>
                <w:spacing w:val="1"/>
                <w:sz w:val="16"/>
                <w:szCs w:val="19"/>
                <w:lang w:val="en-US"/>
              </w:rPr>
              <w:t>ro</w:t>
            </w:r>
            <w:r>
              <w:rPr>
                <w:b/>
                <w:bCs/>
                <w:sz w:val="16"/>
                <w:szCs w:val="19"/>
                <w:lang w:val="en-US"/>
              </w:rPr>
              <w:t>ng</w:t>
            </w:r>
            <w:r>
              <w:rPr>
                <w:b/>
                <w:bCs/>
                <w:spacing w:val="1"/>
                <w:sz w:val="16"/>
                <w:szCs w:val="19"/>
                <w:lang w:val="en-US"/>
              </w:rPr>
              <w:t xml:space="preserve"> </w:t>
            </w:r>
            <w:r>
              <w:rPr>
                <w:sz w:val="16"/>
                <w:szCs w:val="19"/>
                <w:lang w:val="en-US"/>
              </w:rPr>
              <w:t>seq</w:t>
            </w:r>
            <w:r>
              <w:rPr>
                <w:spacing w:val="1"/>
                <w:sz w:val="16"/>
                <w:szCs w:val="19"/>
                <w:lang w:val="en-US"/>
              </w:rPr>
              <w:t>u</w:t>
            </w:r>
            <w:r>
              <w:rPr>
                <w:spacing w:val="-2"/>
                <w:sz w:val="16"/>
                <w:szCs w:val="19"/>
                <w:lang w:val="en-US"/>
              </w:rPr>
              <w:t>e</w:t>
            </w:r>
            <w:r>
              <w:rPr>
                <w:spacing w:val="1"/>
                <w:sz w:val="16"/>
                <w:szCs w:val="19"/>
                <w:lang w:val="en-US"/>
              </w:rPr>
              <w:t>n</w:t>
            </w:r>
            <w:r>
              <w:rPr>
                <w:sz w:val="16"/>
                <w:szCs w:val="19"/>
                <w:lang w:val="en-US"/>
              </w:rPr>
              <w:t>cing</w:t>
            </w:r>
            <w:r>
              <w:rPr>
                <w:spacing w:val="-3"/>
                <w:sz w:val="16"/>
                <w:szCs w:val="19"/>
                <w:lang w:val="en-US"/>
              </w:rPr>
              <w:t xml:space="preserve"> </w:t>
            </w:r>
            <w:r>
              <w:rPr>
                <w:sz w:val="16"/>
                <w:szCs w:val="19"/>
                <w:lang w:val="en-US"/>
              </w:rPr>
              <w:t>b</w:t>
            </w:r>
            <w:r>
              <w:rPr>
                <w:spacing w:val="-2"/>
                <w:sz w:val="16"/>
                <w:szCs w:val="19"/>
                <w:lang w:val="en-US"/>
              </w:rPr>
              <w:t>e</w:t>
            </w:r>
            <w:r>
              <w:rPr>
                <w:spacing w:val="2"/>
                <w:sz w:val="16"/>
                <w:szCs w:val="19"/>
                <w:lang w:val="en-US"/>
              </w:rPr>
              <w:t>t</w:t>
            </w:r>
            <w:r>
              <w:rPr>
                <w:sz w:val="16"/>
                <w:szCs w:val="19"/>
                <w:lang w:val="en-US"/>
              </w:rPr>
              <w:t>ween t</w:t>
            </w:r>
            <w:r>
              <w:rPr>
                <w:spacing w:val="1"/>
                <w:sz w:val="16"/>
                <w:szCs w:val="19"/>
                <w:lang w:val="en-US"/>
              </w:rPr>
              <w:t>h</w:t>
            </w:r>
            <w:r>
              <w:rPr>
                <w:sz w:val="16"/>
                <w:szCs w:val="19"/>
                <w:lang w:val="en-US"/>
              </w:rPr>
              <w:t>e</w:t>
            </w:r>
            <w:r>
              <w:rPr>
                <w:spacing w:val="4"/>
                <w:sz w:val="16"/>
                <w:szCs w:val="19"/>
                <w:lang w:val="en-US"/>
              </w:rPr>
              <w:t xml:space="preserve"> </w:t>
            </w:r>
            <w:r>
              <w:rPr>
                <w:sz w:val="16"/>
                <w:szCs w:val="19"/>
                <w:lang w:val="en-US"/>
              </w:rPr>
              <w:t>end</w:t>
            </w:r>
            <w:r>
              <w:rPr>
                <w:spacing w:val="2"/>
                <w:sz w:val="16"/>
                <w:szCs w:val="19"/>
                <w:lang w:val="en-US"/>
              </w:rPr>
              <w:t xml:space="preserve"> </w:t>
            </w:r>
            <w:r>
              <w:rPr>
                <w:sz w:val="16"/>
                <w:szCs w:val="19"/>
                <w:lang w:val="en-US"/>
              </w:rPr>
              <w:t>of</w:t>
            </w:r>
            <w:r>
              <w:rPr>
                <w:spacing w:val="3"/>
                <w:sz w:val="16"/>
                <w:szCs w:val="19"/>
                <w:lang w:val="en-US"/>
              </w:rPr>
              <w:t xml:space="preserve"> </w:t>
            </w:r>
            <w:r>
              <w:rPr>
                <w:spacing w:val="1"/>
                <w:sz w:val="16"/>
                <w:szCs w:val="19"/>
                <w:lang w:val="en-US"/>
              </w:rPr>
              <w:t>C</w:t>
            </w:r>
            <w:r w:rsidRPr="00BA1528">
              <w:rPr>
                <w:position w:val="-4"/>
                <w:sz w:val="16"/>
                <w:szCs w:val="12"/>
                <w:lang w:val="en-US"/>
              </w:rPr>
              <w:t>1</w:t>
            </w:r>
            <w:r w:rsidRPr="00BA1528">
              <w:rPr>
                <w:spacing w:val="22"/>
                <w:position w:val="-4"/>
                <w:sz w:val="16"/>
                <w:szCs w:val="12"/>
                <w:lang w:val="en-US"/>
              </w:rPr>
              <w:t xml:space="preserve"> </w:t>
            </w:r>
            <w:r>
              <w:rPr>
                <w:spacing w:val="-2"/>
                <w:sz w:val="16"/>
                <w:szCs w:val="19"/>
                <w:lang w:val="en-US"/>
              </w:rPr>
              <w:t>a</w:t>
            </w:r>
            <w:r>
              <w:rPr>
                <w:sz w:val="16"/>
                <w:szCs w:val="19"/>
                <w:lang w:val="en-US"/>
              </w:rPr>
              <w:t>nd</w:t>
            </w:r>
            <w:r>
              <w:rPr>
                <w:spacing w:val="3"/>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4"/>
                <w:sz w:val="16"/>
                <w:szCs w:val="19"/>
                <w:lang w:val="en-US"/>
              </w:rPr>
              <w:t xml:space="preserve"> </w:t>
            </w:r>
            <w:r>
              <w:rPr>
                <w:sz w:val="16"/>
                <w:szCs w:val="19"/>
                <w:lang w:val="en-US"/>
              </w:rPr>
              <w:t xml:space="preserve">choice </w:t>
            </w:r>
            <w:r>
              <w:rPr>
                <w:spacing w:val="1"/>
                <w:sz w:val="16"/>
                <w:szCs w:val="19"/>
                <w:lang w:val="en-US"/>
              </w:rPr>
              <w:t>o</w:t>
            </w:r>
            <w:r>
              <w:rPr>
                <w:sz w:val="16"/>
                <w:szCs w:val="19"/>
                <w:lang w:val="en-US"/>
              </w:rPr>
              <w:t>f</w:t>
            </w:r>
            <w:r>
              <w:rPr>
                <w:spacing w:val="21"/>
                <w:sz w:val="16"/>
                <w:szCs w:val="19"/>
                <w:lang w:val="en-US"/>
              </w:rPr>
              <w:t xml:space="preserve"> </w:t>
            </w:r>
            <w:r>
              <w:rPr>
                <w:spacing w:val="-2"/>
                <w:sz w:val="16"/>
                <w:szCs w:val="19"/>
                <w:lang w:val="en-US"/>
              </w:rPr>
              <w:t>e</w:t>
            </w:r>
            <w:r>
              <w:rPr>
                <w:spacing w:val="1"/>
                <w:sz w:val="16"/>
                <w:szCs w:val="19"/>
                <w:lang w:val="en-US"/>
              </w:rPr>
              <w:t>xe</w:t>
            </w:r>
            <w:r>
              <w:rPr>
                <w:sz w:val="16"/>
                <w:szCs w:val="19"/>
                <w:lang w:val="en-US"/>
              </w:rPr>
              <w:t>c</w:t>
            </w:r>
            <w:r>
              <w:rPr>
                <w:spacing w:val="1"/>
                <w:sz w:val="16"/>
                <w:szCs w:val="19"/>
                <w:lang w:val="en-US"/>
              </w:rPr>
              <w:t>u</w:t>
            </w:r>
            <w:r>
              <w:rPr>
                <w:sz w:val="16"/>
                <w:szCs w:val="19"/>
                <w:lang w:val="en-US"/>
              </w:rPr>
              <w:t>ti</w:t>
            </w:r>
            <w:r>
              <w:rPr>
                <w:spacing w:val="1"/>
                <w:sz w:val="16"/>
                <w:szCs w:val="19"/>
                <w:lang w:val="en-US"/>
              </w:rPr>
              <w:t>n</w:t>
            </w:r>
            <w:r>
              <w:rPr>
                <w:sz w:val="16"/>
                <w:szCs w:val="19"/>
                <w:lang w:val="en-US"/>
              </w:rPr>
              <w:t>g</w:t>
            </w:r>
            <w:r>
              <w:rPr>
                <w:spacing w:val="14"/>
                <w:sz w:val="16"/>
                <w:szCs w:val="19"/>
                <w:lang w:val="en-US"/>
              </w:rPr>
              <w:t xml:space="preserve"> </w:t>
            </w:r>
            <w:r>
              <w:rPr>
                <w:sz w:val="16"/>
                <w:szCs w:val="19"/>
                <w:lang w:val="en-US"/>
              </w:rPr>
              <w:t>C</w:t>
            </w:r>
            <w:r w:rsidRPr="00BA1528">
              <w:rPr>
                <w:position w:val="-4"/>
                <w:sz w:val="16"/>
                <w:szCs w:val="12"/>
                <w:lang w:val="en-US"/>
              </w:rPr>
              <w:t>1</w:t>
            </w:r>
            <w:r w:rsidRPr="00BA1528">
              <w:rPr>
                <w:spacing w:val="21"/>
                <w:position w:val="-4"/>
                <w:sz w:val="16"/>
                <w:szCs w:val="12"/>
                <w:lang w:val="en-US"/>
              </w:rPr>
              <w:t xml:space="preserve"> </w:t>
            </w:r>
            <w:r>
              <w:rPr>
                <w:sz w:val="16"/>
                <w:szCs w:val="19"/>
                <w:lang w:val="en-US"/>
              </w:rPr>
              <w:t>a</w:t>
            </w:r>
            <w:r>
              <w:rPr>
                <w:spacing w:val="1"/>
                <w:sz w:val="16"/>
                <w:szCs w:val="19"/>
                <w:lang w:val="en-US"/>
              </w:rPr>
              <w:t>g</w:t>
            </w:r>
            <w:r>
              <w:rPr>
                <w:sz w:val="16"/>
                <w:szCs w:val="19"/>
                <w:lang w:val="en-US"/>
              </w:rPr>
              <w:t>ain</w:t>
            </w:r>
            <w:r>
              <w:rPr>
                <w:spacing w:val="17"/>
                <w:sz w:val="16"/>
                <w:szCs w:val="19"/>
                <w:lang w:val="en-US"/>
              </w:rPr>
              <w:t xml:space="preserve"> </w:t>
            </w:r>
            <w:r>
              <w:rPr>
                <w:spacing w:val="1"/>
                <w:sz w:val="16"/>
                <w:szCs w:val="19"/>
                <w:lang w:val="en-US"/>
              </w:rPr>
              <w:t>o</w:t>
            </w:r>
            <w:r>
              <w:rPr>
                <w:sz w:val="16"/>
                <w:szCs w:val="19"/>
                <w:lang w:val="en-US"/>
              </w:rPr>
              <w:t>r</w:t>
            </w:r>
            <w:r>
              <w:rPr>
                <w:spacing w:val="17"/>
                <w:sz w:val="16"/>
                <w:szCs w:val="19"/>
                <w:lang w:val="en-US"/>
              </w:rPr>
              <w:t xml:space="preserve"> </w:t>
            </w:r>
            <w:r>
              <w:rPr>
                <w:spacing w:val="2"/>
                <w:sz w:val="16"/>
                <w:szCs w:val="19"/>
                <w:lang w:val="en-US"/>
              </w:rPr>
              <w:t>t</w:t>
            </w:r>
            <w:r>
              <w:rPr>
                <w:sz w:val="16"/>
                <w:szCs w:val="19"/>
                <w:lang w:val="en-US"/>
              </w:rPr>
              <w:t>erm</w:t>
            </w:r>
            <w:r>
              <w:rPr>
                <w:spacing w:val="2"/>
                <w:sz w:val="16"/>
                <w:szCs w:val="19"/>
                <w:lang w:val="en-US"/>
              </w:rPr>
              <w:t>i</w:t>
            </w:r>
            <w:r>
              <w:rPr>
                <w:spacing w:val="1"/>
                <w:sz w:val="16"/>
                <w:szCs w:val="19"/>
                <w:lang w:val="en-US"/>
              </w:rPr>
              <w:t>n</w:t>
            </w:r>
            <w:r>
              <w:rPr>
                <w:sz w:val="16"/>
                <w:szCs w:val="19"/>
                <w:lang w:val="en-US"/>
              </w:rPr>
              <w:t>ati</w:t>
            </w:r>
            <w:r>
              <w:rPr>
                <w:spacing w:val="1"/>
                <w:sz w:val="16"/>
                <w:szCs w:val="19"/>
                <w:lang w:val="en-US"/>
              </w:rPr>
              <w:t>n</w:t>
            </w:r>
            <w:r>
              <w:rPr>
                <w:sz w:val="16"/>
                <w:szCs w:val="19"/>
                <w:lang w:val="en-US"/>
              </w:rPr>
              <w:t>g</w:t>
            </w:r>
            <w:r>
              <w:rPr>
                <w:spacing w:val="11"/>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18"/>
                <w:sz w:val="16"/>
                <w:szCs w:val="19"/>
                <w:lang w:val="en-US"/>
              </w:rPr>
              <w:t xml:space="preserve"> </w:t>
            </w:r>
            <w:r>
              <w:rPr>
                <w:sz w:val="16"/>
                <w:szCs w:val="19"/>
                <w:lang w:val="en-US"/>
              </w:rPr>
              <w:t>l</w:t>
            </w:r>
            <w:r>
              <w:rPr>
                <w:spacing w:val="1"/>
                <w:sz w:val="16"/>
                <w:szCs w:val="19"/>
                <w:lang w:val="en-US"/>
              </w:rPr>
              <w:t>o</w:t>
            </w:r>
            <w:r>
              <w:rPr>
                <w:sz w:val="16"/>
                <w:szCs w:val="19"/>
                <w:lang w:val="en-US"/>
              </w:rPr>
              <w:t>op</w:t>
            </w:r>
            <w:r>
              <w:rPr>
                <w:spacing w:val="20"/>
                <w:sz w:val="16"/>
                <w:szCs w:val="19"/>
                <w:lang w:val="en-US"/>
              </w:rPr>
              <w:t xml:space="preserve"> </w:t>
            </w:r>
            <w:r>
              <w:rPr>
                <w:sz w:val="16"/>
                <w:szCs w:val="19"/>
                <w:lang w:val="en-US"/>
              </w:rPr>
              <w:t>with</w:t>
            </w:r>
            <w:r>
              <w:rPr>
                <w:spacing w:val="17"/>
                <w:sz w:val="16"/>
                <w:szCs w:val="19"/>
                <w:lang w:val="en-US"/>
              </w:rPr>
              <w:t xml:space="preserve"> </w:t>
            </w:r>
            <w:r>
              <w:rPr>
                <w:spacing w:val="1"/>
                <w:sz w:val="16"/>
                <w:szCs w:val="19"/>
                <w:lang w:val="en-US"/>
              </w:rPr>
              <w:t>C</w:t>
            </w:r>
            <w:r w:rsidRPr="00BA1528">
              <w:rPr>
                <w:position w:val="-4"/>
                <w:sz w:val="16"/>
                <w:szCs w:val="12"/>
                <w:lang w:val="en-US"/>
              </w:rPr>
              <w:t>2</w:t>
            </w:r>
            <w:r w:rsidRPr="00BA1528">
              <w:rPr>
                <w:spacing w:val="20"/>
                <w:position w:val="-4"/>
                <w:sz w:val="16"/>
                <w:szCs w:val="12"/>
                <w:lang w:val="en-US"/>
              </w:rPr>
              <w:t xml:space="preserve"> </w:t>
            </w:r>
            <w:r>
              <w:rPr>
                <w:sz w:val="16"/>
                <w:szCs w:val="19"/>
                <w:lang w:val="en-US"/>
              </w:rPr>
              <w:t xml:space="preserve">; we </w:t>
            </w:r>
            <w:r>
              <w:rPr>
                <w:spacing w:val="4"/>
                <w:sz w:val="16"/>
                <w:szCs w:val="19"/>
                <w:lang w:val="en-US"/>
              </w:rPr>
              <w:t xml:space="preserve"> </w:t>
            </w:r>
            <w:r>
              <w:rPr>
                <w:sz w:val="16"/>
                <w:szCs w:val="19"/>
                <w:lang w:val="en-US"/>
              </w:rPr>
              <w:t xml:space="preserve">assume  that </w:t>
            </w:r>
            <w:r>
              <w:rPr>
                <w:spacing w:val="3"/>
                <w:sz w:val="16"/>
                <w:szCs w:val="19"/>
                <w:lang w:val="en-US"/>
              </w:rPr>
              <w:t xml:space="preserve"> </w:t>
            </w:r>
            <w:r>
              <w:rPr>
                <w:sz w:val="16"/>
                <w:szCs w:val="19"/>
                <w:lang w:val="en-US"/>
              </w:rPr>
              <w:t xml:space="preserve">the </w:t>
            </w:r>
            <w:r>
              <w:rPr>
                <w:spacing w:val="4"/>
                <w:sz w:val="16"/>
                <w:szCs w:val="19"/>
                <w:lang w:val="en-US"/>
              </w:rPr>
              <w:t xml:space="preserve"> </w:t>
            </w:r>
            <w:r>
              <w:rPr>
                <w:spacing w:val="-2"/>
                <w:sz w:val="16"/>
                <w:szCs w:val="19"/>
                <w:lang w:val="en-US"/>
              </w:rPr>
              <w:t>c</w:t>
            </w:r>
            <w:r>
              <w:rPr>
                <w:sz w:val="16"/>
                <w:szCs w:val="19"/>
                <w:lang w:val="en-US"/>
              </w:rPr>
              <w:t>hoi</w:t>
            </w:r>
            <w:r>
              <w:rPr>
                <w:spacing w:val="-2"/>
                <w:sz w:val="16"/>
                <w:szCs w:val="19"/>
                <w:lang w:val="en-US"/>
              </w:rPr>
              <w:t>c</w:t>
            </w:r>
            <w:r>
              <w:rPr>
                <w:sz w:val="16"/>
                <w:szCs w:val="19"/>
                <w:lang w:val="en-US"/>
              </w:rPr>
              <w:t xml:space="preserve">e </w:t>
            </w:r>
            <w:r>
              <w:rPr>
                <w:spacing w:val="1"/>
                <w:sz w:val="16"/>
                <w:szCs w:val="19"/>
                <w:lang w:val="en-US"/>
              </w:rPr>
              <w:t xml:space="preserve"> </w:t>
            </w:r>
            <w:r>
              <w:rPr>
                <w:sz w:val="16"/>
                <w:szCs w:val="19"/>
                <w:lang w:val="en-US"/>
              </w:rPr>
              <w:t xml:space="preserve">is </w:t>
            </w:r>
            <w:r>
              <w:rPr>
                <w:spacing w:val="4"/>
                <w:sz w:val="16"/>
                <w:szCs w:val="19"/>
                <w:lang w:val="en-US"/>
              </w:rPr>
              <w:t xml:space="preserve"> </w:t>
            </w:r>
            <w:r>
              <w:rPr>
                <w:sz w:val="16"/>
                <w:szCs w:val="19"/>
                <w:lang w:val="en-US"/>
              </w:rPr>
              <w:t xml:space="preserve">local </w:t>
            </w:r>
            <w:r>
              <w:rPr>
                <w:spacing w:val="3"/>
                <w:sz w:val="16"/>
                <w:szCs w:val="19"/>
                <w:lang w:val="en-US"/>
              </w:rPr>
              <w:t xml:space="preserve"> </w:t>
            </w:r>
            <w:r>
              <w:rPr>
                <w:spacing w:val="-2"/>
                <w:sz w:val="16"/>
                <w:szCs w:val="19"/>
                <w:lang w:val="en-US"/>
              </w:rPr>
              <w:t>(</w:t>
            </w:r>
            <w:r>
              <w:rPr>
                <w:spacing w:val="1"/>
                <w:sz w:val="16"/>
                <w:szCs w:val="19"/>
                <w:lang w:val="en-US"/>
              </w:rPr>
              <w:t>p</w:t>
            </w:r>
            <w:r>
              <w:rPr>
                <w:sz w:val="16"/>
                <w:szCs w:val="19"/>
                <w:lang w:val="en-US"/>
              </w:rPr>
              <w:t>erformed</w:t>
            </w:r>
            <w:r>
              <w:rPr>
                <w:spacing w:val="45"/>
                <w:sz w:val="16"/>
                <w:szCs w:val="19"/>
                <w:lang w:val="en-US"/>
              </w:rPr>
              <w:t xml:space="preserve"> </w:t>
            </w:r>
            <w:r>
              <w:rPr>
                <w:sz w:val="16"/>
                <w:szCs w:val="19"/>
                <w:lang w:val="en-US"/>
              </w:rPr>
              <w:t xml:space="preserve">by </w:t>
            </w:r>
            <w:r>
              <w:rPr>
                <w:spacing w:val="5"/>
                <w:sz w:val="16"/>
                <w:szCs w:val="19"/>
                <w:lang w:val="en-US"/>
              </w:rPr>
              <w:t xml:space="preserve"> </w:t>
            </w:r>
            <w:r>
              <w:rPr>
                <w:sz w:val="16"/>
                <w:szCs w:val="19"/>
                <w:lang w:val="en-US"/>
              </w:rPr>
              <w:t>a single</w:t>
            </w:r>
            <w:r>
              <w:rPr>
                <w:spacing w:val="-7"/>
                <w:sz w:val="16"/>
                <w:szCs w:val="19"/>
                <w:lang w:val="en-US"/>
              </w:rPr>
              <w:t xml:space="preserve"> </w:t>
            </w:r>
            <w:r>
              <w:rPr>
                <w:sz w:val="16"/>
                <w:szCs w:val="19"/>
                <w:lang w:val="en-US"/>
              </w:rPr>
              <w:t>role).</w:t>
            </w:r>
          </w:p>
        </w:tc>
      </w:tr>
      <w:tr w:rsidR="00304210" w:rsidRPr="00763800" w:rsidTr="00994913">
        <w:trPr>
          <w:trHeight w:hRule="exact" w:val="658"/>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lastRenderedPageBreak/>
              <w:t xml:space="preserve">weak </w:t>
            </w:r>
            <w:r>
              <w:rPr>
                <w:spacing w:val="17"/>
                <w:sz w:val="16"/>
                <w:szCs w:val="19"/>
              </w:rPr>
              <w:t xml:space="preserve"> </w:t>
            </w:r>
            <w:r>
              <w:rPr>
                <w:sz w:val="16"/>
                <w:szCs w:val="19"/>
              </w:rPr>
              <w:t>whi</w:t>
            </w:r>
            <w:r>
              <w:rPr>
                <w:spacing w:val="2"/>
                <w:sz w:val="16"/>
                <w:szCs w:val="19"/>
              </w:rPr>
              <w:t>l</w:t>
            </w:r>
            <w:r>
              <w:rPr>
                <w:sz w:val="16"/>
                <w:szCs w:val="19"/>
              </w:rPr>
              <w:t>e</w:t>
            </w:r>
          </w:p>
          <w:p w:rsidR="00304210" w:rsidRDefault="00304210" w:rsidP="00994913">
            <w:pPr>
              <w:pStyle w:val="Standard"/>
              <w:spacing w:line="217" w:lineRule="exact"/>
              <w:ind w:left="96"/>
              <w:rPr>
                <w:sz w:val="16"/>
                <w:szCs w:val="19"/>
              </w:rPr>
            </w:pPr>
            <w:r>
              <w:rPr>
                <w:sz w:val="16"/>
                <w:szCs w:val="19"/>
              </w:rPr>
              <w:t>loop</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5"/>
                <w:position w:val="-3"/>
                <w:sz w:val="16"/>
                <w:szCs w:val="12"/>
              </w:rPr>
              <w:t xml:space="preserve"> </w:t>
            </w:r>
            <w:r w:rsidRPr="00BA1528">
              <w:rPr>
                <w:position w:val="1"/>
                <w:sz w:val="16"/>
                <w:szCs w:val="19"/>
              </w:rPr>
              <w:t>*</w:t>
            </w:r>
            <w:r w:rsidRPr="00BA1528">
              <w:rPr>
                <w:spacing w:val="-17"/>
                <w:position w:val="1"/>
                <w:sz w:val="16"/>
                <w:szCs w:val="19"/>
              </w:rPr>
              <w:t xml:space="preserve"> </w:t>
            </w:r>
            <w:r w:rsidRPr="00BA1528">
              <w:rPr>
                <w:position w:val="-3"/>
                <w:sz w:val="16"/>
                <w:szCs w:val="12"/>
              </w:rPr>
              <w:t xml:space="preserve">w   </w:t>
            </w:r>
            <w:r w:rsidRPr="00BA1528">
              <w:rPr>
                <w:spacing w:val="21"/>
                <w:position w:val="-3"/>
                <w:sz w:val="16"/>
                <w:szCs w:val="12"/>
              </w:rPr>
              <w:t xml:space="preserve"> </w:t>
            </w:r>
            <w:r w:rsidRPr="00BA1528">
              <w:rPr>
                <w:position w:val="1"/>
                <w:sz w:val="16"/>
                <w:szCs w:val="19"/>
              </w:rPr>
              <w:t>C</w:t>
            </w:r>
            <w:r w:rsidRPr="00BA1528">
              <w:rPr>
                <w:position w:val="-3"/>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3" w:lineRule="exact"/>
              <w:ind w:left="95"/>
              <w:rPr>
                <w:lang w:val="en-US"/>
              </w:rPr>
            </w:pPr>
            <w:r>
              <w:rPr>
                <w:sz w:val="16"/>
                <w:szCs w:val="19"/>
                <w:lang w:val="en-US"/>
              </w:rPr>
              <w:t>As</w:t>
            </w:r>
            <w:r>
              <w:rPr>
                <w:spacing w:val="9"/>
                <w:sz w:val="16"/>
                <w:szCs w:val="19"/>
                <w:lang w:val="en-US"/>
              </w:rPr>
              <w:t xml:space="preserve"> </w:t>
            </w:r>
            <w:r>
              <w:rPr>
                <w:sz w:val="16"/>
                <w:szCs w:val="19"/>
                <w:lang w:val="en-US"/>
              </w:rPr>
              <w:t>a</w:t>
            </w:r>
            <w:r>
              <w:rPr>
                <w:spacing w:val="1"/>
                <w:sz w:val="16"/>
                <w:szCs w:val="19"/>
                <w:lang w:val="en-US"/>
              </w:rPr>
              <w:t>b</w:t>
            </w:r>
            <w:r>
              <w:rPr>
                <w:sz w:val="16"/>
                <w:szCs w:val="19"/>
                <w:lang w:val="en-US"/>
              </w:rPr>
              <w:t>o</w:t>
            </w:r>
            <w:r>
              <w:rPr>
                <w:spacing w:val="1"/>
                <w:sz w:val="16"/>
                <w:szCs w:val="19"/>
                <w:lang w:val="en-US"/>
              </w:rPr>
              <w:t>v</w:t>
            </w:r>
            <w:r>
              <w:rPr>
                <w:sz w:val="16"/>
                <w:szCs w:val="19"/>
                <w:lang w:val="en-US"/>
              </w:rPr>
              <w:t>e,</w:t>
            </w:r>
            <w:r>
              <w:rPr>
                <w:spacing w:val="4"/>
                <w:sz w:val="16"/>
                <w:szCs w:val="19"/>
                <w:lang w:val="en-US"/>
              </w:rPr>
              <w:t xml:space="preserve"> </w:t>
            </w:r>
            <w:r>
              <w:rPr>
                <w:sz w:val="16"/>
                <w:szCs w:val="19"/>
                <w:lang w:val="en-US"/>
              </w:rPr>
              <w:t>e</w:t>
            </w:r>
            <w:r>
              <w:rPr>
                <w:spacing w:val="1"/>
                <w:sz w:val="16"/>
                <w:szCs w:val="19"/>
                <w:lang w:val="en-US"/>
              </w:rPr>
              <w:t>x</w:t>
            </w:r>
            <w:r>
              <w:rPr>
                <w:sz w:val="16"/>
                <w:szCs w:val="19"/>
                <w:lang w:val="en-US"/>
              </w:rPr>
              <w:t>ce</w:t>
            </w:r>
            <w:r>
              <w:rPr>
                <w:spacing w:val="1"/>
                <w:sz w:val="16"/>
                <w:szCs w:val="19"/>
                <w:lang w:val="en-US"/>
              </w:rPr>
              <w:t>p</w:t>
            </w:r>
            <w:r>
              <w:rPr>
                <w:sz w:val="16"/>
                <w:szCs w:val="19"/>
                <w:lang w:val="en-US"/>
              </w:rPr>
              <w:t>t</w:t>
            </w:r>
            <w:r>
              <w:rPr>
                <w:spacing w:val="6"/>
                <w:sz w:val="16"/>
                <w:szCs w:val="19"/>
                <w:lang w:val="en-US"/>
              </w:rPr>
              <w:t xml:space="preserve"> </w:t>
            </w:r>
            <w:r>
              <w:rPr>
                <w:sz w:val="16"/>
                <w:szCs w:val="19"/>
                <w:lang w:val="en-US"/>
              </w:rPr>
              <w:t>t</w:t>
            </w:r>
            <w:r>
              <w:rPr>
                <w:spacing w:val="1"/>
                <w:sz w:val="16"/>
                <w:szCs w:val="19"/>
                <w:lang w:val="en-US"/>
              </w:rPr>
              <w:t>h</w:t>
            </w:r>
            <w:r>
              <w:rPr>
                <w:sz w:val="16"/>
                <w:szCs w:val="19"/>
                <w:lang w:val="en-US"/>
              </w:rPr>
              <w:t>at</w:t>
            </w:r>
            <w:r>
              <w:rPr>
                <w:spacing w:val="6"/>
                <w:sz w:val="16"/>
                <w:szCs w:val="19"/>
                <w:lang w:val="en-US"/>
              </w:rPr>
              <w:t xml:space="preserve"> </w:t>
            </w:r>
            <w:r>
              <w:rPr>
                <w:b/>
                <w:bCs/>
                <w:spacing w:val="1"/>
                <w:sz w:val="16"/>
                <w:szCs w:val="19"/>
                <w:lang w:val="en-US"/>
              </w:rPr>
              <w:t>w</w:t>
            </w:r>
            <w:r>
              <w:rPr>
                <w:b/>
                <w:bCs/>
                <w:sz w:val="16"/>
                <w:szCs w:val="19"/>
                <w:lang w:val="en-US"/>
              </w:rPr>
              <w:t>eak</w:t>
            </w:r>
            <w:r>
              <w:rPr>
                <w:b/>
                <w:bCs/>
                <w:spacing w:val="6"/>
                <w:sz w:val="16"/>
                <w:szCs w:val="19"/>
                <w:lang w:val="en-US"/>
              </w:rPr>
              <w:t xml:space="preserve"> </w:t>
            </w:r>
            <w:r>
              <w:rPr>
                <w:sz w:val="16"/>
                <w:szCs w:val="19"/>
                <w:lang w:val="en-US"/>
              </w:rPr>
              <w:t>seq</w:t>
            </w:r>
            <w:r>
              <w:rPr>
                <w:spacing w:val="1"/>
                <w:sz w:val="16"/>
                <w:szCs w:val="19"/>
                <w:lang w:val="en-US"/>
              </w:rPr>
              <w:t>u</w:t>
            </w:r>
            <w:r>
              <w:rPr>
                <w:sz w:val="16"/>
                <w:szCs w:val="19"/>
                <w:lang w:val="en-US"/>
              </w:rPr>
              <w:t>en</w:t>
            </w:r>
            <w:r>
              <w:rPr>
                <w:spacing w:val="-2"/>
                <w:sz w:val="16"/>
                <w:szCs w:val="19"/>
                <w:lang w:val="en-US"/>
              </w:rPr>
              <w:t>c</w:t>
            </w:r>
            <w:r>
              <w:rPr>
                <w:sz w:val="16"/>
                <w:szCs w:val="19"/>
                <w:lang w:val="en-US"/>
              </w:rPr>
              <w:t>ing is</w:t>
            </w:r>
            <w:r>
              <w:rPr>
                <w:spacing w:val="7"/>
                <w:sz w:val="16"/>
                <w:szCs w:val="19"/>
                <w:lang w:val="en-US"/>
              </w:rPr>
              <w:t xml:space="preserve"> </w:t>
            </w:r>
            <w:r>
              <w:rPr>
                <w:sz w:val="16"/>
                <w:szCs w:val="19"/>
                <w:lang w:val="en-US"/>
              </w:rPr>
              <w:t>used</w:t>
            </w:r>
            <w:r>
              <w:rPr>
                <w:spacing w:val="8"/>
                <w:sz w:val="16"/>
                <w:szCs w:val="19"/>
                <w:lang w:val="en-US"/>
              </w:rPr>
              <w:t xml:space="preserve"> </w:t>
            </w:r>
            <w:r>
              <w:rPr>
                <w:sz w:val="16"/>
                <w:szCs w:val="19"/>
                <w:lang w:val="en-US"/>
              </w:rPr>
              <w:t>between</w:t>
            </w:r>
          </w:p>
          <w:p w:rsidR="00304210" w:rsidRPr="0000573F" w:rsidRDefault="00304210" w:rsidP="00994913">
            <w:pPr>
              <w:pStyle w:val="Standard"/>
              <w:spacing w:before="5" w:line="214" w:lineRule="exact"/>
              <w:ind w:left="95" w:right="61"/>
              <w:rPr>
                <w:lang w:val="en-US"/>
              </w:rPr>
            </w:pPr>
            <w:r>
              <w:rPr>
                <w:spacing w:val="2"/>
                <w:sz w:val="16"/>
                <w:szCs w:val="19"/>
                <w:lang w:val="en-US"/>
              </w:rPr>
              <w:t>t</w:t>
            </w:r>
            <w:r>
              <w:rPr>
                <w:spacing w:val="1"/>
                <w:sz w:val="16"/>
                <w:szCs w:val="19"/>
                <w:lang w:val="en-US"/>
              </w:rPr>
              <w:t>h</w:t>
            </w:r>
            <w:r>
              <w:rPr>
                <w:sz w:val="16"/>
                <w:szCs w:val="19"/>
                <w:lang w:val="en-US"/>
              </w:rPr>
              <w:t>e</w:t>
            </w:r>
            <w:r>
              <w:rPr>
                <w:spacing w:val="25"/>
                <w:sz w:val="16"/>
                <w:szCs w:val="19"/>
                <w:lang w:val="en-US"/>
              </w:rPr>
              <w:t xml:space="preserve"> </w:t>
            </w:r>
            <w:r>
              <w:rPr>
                <w:sz w:val="16"/>
                <w:szCs w:val="19"/>
                <w:lang w:val="en-US"/>
              </w:rPr>
              <w:t>e</w:t>
            </w:r>
            <w:r>
              <w:rPr>
                <w:spacing w:val="1"/>
                <w:sz w:val="16"/>
                <w:szCs w:val="19"/>
                <w:lang w:val="en-US"/>
              </w:rPr>
              <w:t>n</w:t>
            </w:r>
            <w:r>
              <w:rPr>
                <w:sz w:val="16"/>
                <w:szCs w:val="19"/>
                <w:lang w:val="en-US"/>
              </w:rPr>
              <w:t>d</w:t>
            </w:r>
            <w:r>
              <w:rPr>
                <w:spacing w:val="26"/>
                <w:sz w:val="16"/>
                <w:szCs w:val="19"/>
                <w:lang w:val="en-US"/>
              </w:rPr>
              <w:t xml:space="preserve"> </w:t>
            </w:r>
            <w:r>
              <w:rPr>
                <w:sz w:val="16"/>
                <w:szCs w:val="19"/>
                <w:lang w:val="en-US"/>
              </w:rPr>
              <w:t>of</w:t>
            </w:r>
            <w:r>
              <w:rPr>
                <w:spacing w:val="27"/>
                <w:sz w:val="16"/>
                <w:szCs w:val="19"/>
                <w:lang w:val="en-US"/>
              </w:rPr>
              <w:t xml:space="preserve"> </w:t>
            </w:r>
            <w:r>
              <w:rPr>
                <w:sz w:val="16"/>
                <w:szCs w:val="19"/>
                <w:lang w:val="en-US"/>
              </w:rPr>
              <w:t>C</w:t>
            </w:r>
            <w:r w:rsidRPr="00BA1528">
              <w:rPr>
                <w:position w:val="-4"/>
                <w:sz w:val="16"/>
                <w:szCs w:val="12"/>
                <w:lang w:val="en-US"/>
              </w:rPr>
              <w:t xml:space="preserve">1 </w:t>
            </w:r>
            <w:r w:rsidRPr="00BA1528">
              <w:rPr>
                <w:spacing w:val="14"/>
                <w:position w:val="-4"/>
                <w:sz w:val="16"/>
                <w:szCs w:val="12"/>
                <w:lang w:val="en-US"/>
              </w:rPr>
              <w:t xml:space="preserve"> </w:t>
            </w:r>
            <w:r>
              <w:rPr>
                <w:sz w:val="16"/>
                <w:szCs w:val="19"/>
                <w:lang w:val="en-US"/>
              </w:rPr>
              <w:t>a</w:t>
            </w:r>
            <w:r>
              <w:rPr>
                <w:spacing w:val="1"/>
                <w:sz w:val="16"/>
                <w:szCs w:val="19"/>
                <w:lang w:val="en-US"/>
              </w:rPr>
              <w:t>n</w:t>
            </w:r>
            <w:r>
              <w:rPr>
                <w:sz w:val="16"/>
                <w:szCs w:val="19"/>
                <w:lang w:val="en-US"/>
              </w:rPr>
              <w:t>d</w:t>
            </w:r>
            <w:r>
              <w:rPr>
                <w:spacing w:val="25"/>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26"/>
                <w:sz w:val="16"/>
                <w:szCs w:val="19"/>
                <w:lang w:val="en-US"/>
              </w:rPr>
              <w:t xml:space="preserve"> </w:t>
            </w:r>
            <w:r>
              <w:rPr>
                <w:sz w:val="16"/>
                <w:szCs w:val="19"/>
                <w:lang w:val="en-US"/>
              </w:rPr>
              <w:t>choice</w:t>
            </w:r>
            <w:r>
              <w:rPr>
                <w:spacing w:val="23"/>
                <w:sz w:val="16"/>
                <w:szCs w:val="19"/>
                <w:lang w:val="en-US"/>
              </w:rPr>
              <w:t xml:space="preserve"> </w:t>
            </w:r>
            <w:r>
              <w:rPr>
                <w:sz w:val="16"/>
                <w:szCs w:val="19"/>
                <w:lang w:val="en-US"/>
              </w:rPr>
              <w:t>of</w:t>
            </w:r>
            <w:r>
              <w:rPr>
                <w:spacing w:val="29"/>
                <w:sz w:val="16"/>
                <w:szCs w:val="19"/>
                <w:lang w:val="en-US"/>
              </w:rPr>
              <w:t xml:space="preserve"> </w:t>
            </w:r>
            <w:r>
              <w:rPr>
                <w:sz w:val="16"/>
                <w:szCs w:val="19"/>
                <w:lang w:val="en-US"/>
              </w:rPr>
              <w:t>e</w:t>
            </w:r>
            <w:r>
              <w:rPr>
                <w:spacing w:val="1"/>
                <w:sz w:val="16"/>
                <w:szCs w:val="19"/>
                <w:lang w:val="en-US"/>
              </w:rPr>
              <w:t>x</w:t>
            </w:r>
            <w:r>
              <w:rPr>
                <w:sz w:val="16"/>
                <w:szCs w:val="19"/>
                <w:lang w:val="en-US"/>
              </w:rPr>
              <w:t>ec</w:t>
            </w:r>
            <w:r>
              <w:rPr>
                <w:spacing w:val="1"/>
                <w:sz w:val="16"/>
                <w:szCs w:val="19"/>
                <w:lang w:val="en-US"/>
              </w:rPr>
              <w:t>u</w:t>
            </w:r>
            <w:r>
              <w:rPr>
                <w:sz w:val="16"/>
                <w:szCs w:val="19"/>
                <w:lang w:val="en-US"/>
              </w:rPr>
              <w:t>ti</w:t>
            </w:r>
            <w:r>
              <w:rPr>
                <w:spacing w:val="1"/>
                <w:sz w:val="16"/>
                <w:szCs w:val="19"/>
                <w:lang w:val="en-US"/>
              </w:rPr>
              <w:t>n</w:t>
            </w:r>
            <w:r>
              <w:rPr>
                <w:sz w:val="16"/>
                <w:szCs w:val="19"/>
                <w:lang w:val="en-US"/>
              </w:rPr>
              <w:t>g</w:t>
            </w:r>
            <w:r>
              <w:rPr>
                <w:spacing w:val="20"/>
                <w:sz w:val="16"/>
                <w:szCs w:val="19"/>
                <w:lang w:val="en-US"/>
              </w:rPr>
              <w:t xml:space="preserve"> </w:t>
            </w:r>
            <w:r>
              <w:rPr>
                <w:sz w:val="16"/>
                <w:szCs w:val="19"/>
                <w:lang w:val="en-US"/>
              </w:rPr>
              <w:t>C</w:t>
            </w:r>
            <w:r w:rsidRPr="00BA1528">
              <w:rPr>
                <w:position w:val="-4"/>
                <w:sz w:val="16"/>
                <w:szCs w:val="12"/>
                <w:lang w:val="en-US"/>
              </w:rPr>
              <w:t>1</w:t>
            </w:r>
            <w:r w:rsidRPr="00BA1528">
              <w:rPr>
                <w:spacing w:val="29"/>
                <w:position w:val="-4"/>
                <w:sz w:val="16"/>
                <w:szCs w:val="12"/>
                <w:lang w:val="en-US"/>
              </w:rPr>
              <w:t xml:space="preserve"> </w:t>
            </w:r>
            <w:r>
              <w:rPr>
                <w:sz w:val="16"/>
                <w:szCs w:val="19"/>
                <w:lang w:val="en-US"/>
              </w:rPr>
              <w:t>a</w:t>
            </w:r>
            <w:r>
              <w:rPr>
                <w:spacing w:val="1"/>
                <w:sz w:val="16"/>
                <w:szCs w:val="19"/>
                <w:lang w:val="en-US"/>
              </w:rPr>
              <w:t>g</w:t>
            </w:r>
            <w:r>
              <w:rPr>
                <w:sz w:val="16"/>
                <w:szCs w:val="19"/>
                <w:lang w:val="en-US"/>
              </w:rPr>
              <w:t>ain</w:t>
            </w:r>
            <w:r>
              <w:rPr>
                <w:spacing w:val="24"/>
                <w:sz w:val="16"/>
                <w:szCs w:val="19"/>
                <w:lang w:val="en-US"/>
              </w:rPr>
              <w:t xml:space="preserve"> </w:t>
            </w:r>
            <w:r>
              <w:rPr>
                <w:spacing w:val="1"/>
                <w:sz w:val="16"/>
                <w:szCs w:val="19"/>
                <w:lang w:val="en-US"/>
              </w:rPr>
              <w:t>o</w:t>
            </w:r>
            <w:r>
              <w:rPr>
                <w:sz w:val="16"/>
                <w:szCs w:val="19"/>
                <w:lang w:val="en-US"/>
              </w:rPr>
              <w:t xml:space="preserve">r </w:t>
            </w:r>
            <w:r>
              <w:rPr>
                <w:spacing w:val="2"/>
                <w:sz w:val="16"/>
                <w:szCs w:val="19"/>
                <w:lang w:val="en-US"/>
              </w:rPr>
              <w:t>t</w:t>
            </w:r>
            <w:r>
              <w:rPr>
                <w:sz w:val="16"/>
                <w:szCs w:val="19"/>
                <w:lang w:val="en-US"/>
              </w:rPr>
              <w:t>erm</w:t>
            </w:r>
            <w:r>
              <w:rPr>
                <w:spacing w:val="2"/>
                <w:sz w:val="16"/>
                <w:szCs w:val="19"/>
                <w:lang w:val="en-US"/>
              </w:rPr>
              <w:t>i</w:t>
            </w:r>
            <w:r>
              <w:rPr>
                <w:spacing w:val="1"/>
                <w:sz w:val="16"/>
                <w:szCs w:val="19"/>
                <w:lang w:val="en-US"/>
              </w:rPr>
              <w:t>n</w:t>
            </w:r>
            <w:r>
              <w:rPr>
                <w:spacing w:val="-2"/>
                <w:sz w:val="16"/>
                <w:szCs w:val="19"/>
                <w:lang w:val="en-US"/>
              </w:rPr>
              <w:t>a</w:t>
            </w:r>
            <w:r>
              <w:rPr>
                <w:spacing w:val="2"/>
                <w:sz w:val="16"/>
                <w:szCs w:val="19"/>
                <w:lang w:val="en-US"/>
              </w:rPr>
              <w:t>t</w:t>
            </w:r>
            <w:r>
              <w:rPr>
                <w:sz w:val="16"/>
                <w:szCs w:val="19"/>
                <w:lang w:val="en-US"/>
              </w:rPr>
              <w:t>ing</w:t>
            </w:r>
            <w:r>
              <w:rPr>
                <w:spacing w:val="-9"/>
                <w:sz w:val="16"/>
                <w:szCs w:val="19"/>
                <w:lang w:val="en-US"/>
              </w:rPr>
              <w:t xml:space="preserve"> </w:t>
            </w:r>
            <w:r>
              <w:rPr>
                <w:sz w:val="16"/>
                <w:szCs w:val="19"/>
                <w:lang w:val="en-US"/>
              </w:rPr>
              <w:t>t</w:t>
            </w:r>
            <w:r>
              <w:rPr>
                <w:spacing w:val="1"/>
                <w:sz w:val="16"/>
                <w:szCs w:val="19"/>
                <w:lang w:val="en-US"/>
              </w:rPr>
              <w:t>h</w:t>
            </w:r>
            <w:r>
              <w:rPr>
                <w:sz w:val="16"/>
                <w:szCs w:val="19"/>
                <w:lang w:val="en-US"/>
              </w:rPr>
              <w:t>e</w:t>
            </w:r>
            <w:r>
              <w:rPr>
                <w:spacing w:val="-5"/>
                <w:sz w:val="16"/>
                <w:szCs w:val="19"/>
                <w:lang w:val="en-US"/>
              </w:rPr>
              <w:t xml:space="preserve"> </w:t>
            </w:r>
            <w:r>
              <w:rPr>
                <w:sz w:val="16"/>
                <w:szCs w:val="19"/>
                <w:lang w:val="en-US"/>
              </w:rPr>
              <w:t>l</w:t>
            </w:r>
            <w:r>
              <w:rPr>
                <w:spacing w:val="1"/>
                <w:sz w:val="16"/>
                <w:szCs w:val="19"/>
                <w:lang w:val="en-US"/>
              </w:rPr>
              <w:t>o</w:t>
            </w:r>
            <w:r>
              <w:rPr>
                <w:sz w:val="16"/>
                <w:szCs w:val="19"/>
                <w:lang w:val="en-US"/>
              </w:rPr>
              <w:t>op</w:t>
            </w:r>
            <w:r>
              <w:rPr>
                <w:spacing w:val="-3"/>
                <w:sz w:val="16"/>
                <w:szCs w:val="19"/>
                <w:lang w:val="en-US"/>
              </w:rPr>
              <w:t xml:space="preserve"> </w:t>
            </w:r>
            <w:r>
              <w:rPr>
                <w:sz w:val="16"/>
                <w:szCs w:val="19"/>
                <w:lang w:val="en-US"/>
              </w:rPr>
              <w:t>with</w:t>
            </w:r>
            <w:r>
              <w:rPr>
                <w:spacing w:val="-3"/>
                <w:sz w:val="16"/>
                <w:szCs w:val="19"/>
                <w:lang w:val="en-US"/>
              </w:rPr>
              <w:t xml:space="preserve"> </w:t>
            </w:r>
            <w:r>
              <w:rPr>
                <w:sz w:val="16"/>
                <w:szCs w:val="19"/>
                <w:lang w:val="en-US"/>
              </w:rPr>
              <w:t>C</w:t>
            </w:r>
            <w:r w:rsidRPr="00BA1528">
              <w:rPr>
                <w:position w:val="-4"/>
                <w:sz w:val="16"/>
                <w:szCs w:val="12"/>
                <w:lang w:val="en-US"/>
              </w:rPr>
              <w:t>2</w:t>
            </w:r>
          </w:p>
        </w:tc>
      </w:tr>
      <w:tr w:rsidR="00304210" w:rsidRPr="00763800" w:rsidTr="00994913">
        <w:trPr>
          <w:trHeight w:hRule="exact" w:val="226"/>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con</w:t>
            </w:r>
            <w:r>
              <w:rPr>
                <w:spacing w:val="-2"/>
                <w:sz w:val="16"/>
                <w:szCs w:val="19"/>
              </w:rPr>
              <w:t>c</w:t>
            </w:r>
            <w:r>
              <w:rPr>
                <w:sz w:val="16"/>
                <w:szCs w:val="19"/>
              </w:rPr>
              <w:t>urrency</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7"/>
            </w:pPr>
            <w:r>
              <w:rPr>
                <w:sz w:val="16"/>
                <w:szCs w:val="19"/>
              </w:rPr>
              <w:t>C</w:t>
            </w:r>
            <w:r w:rsidRPr="00BA1528">
              <w:rPr>
                <w:position w:val="-4"/>
                <w:sz w:val="16"/>
                <w:szCs w:val="12"/>
              </w:rPr>
              <w:t xml:space="preserve">1 </w:t>
            </w:r>
            <w:r w:rsidRPr="00BA1528">
              <w:rPr>
                <w:spacing w:val="16"/>
                <w:position w:val="-4"/>
                <w:sz w:val="16"/>
                <w:szCs w:val="12"/>
              </w:rPr>
              <w:t xml:space="preserve"> </w:t>
            </w:r>
            <w:r>
              <w:rPr>
                <w:sz w:val="16"/>
                <w:szCs w:val="19"/>
              </w:rPr>
              <w:t>||</w:t>
            </w:r>
            <w:r>
              <w:rPr>
                <w:spacing w:val="45"/>
                <w:sz w:val="16"/>
                <w:szCs w:val="19"/>
              </w:rPr>
              <w:t xml:space="preserve"> </w:t>
            </w:r>
            <w:r>
              <w:rPr>
                <w:sz w:val="16"/>
                <w:szCs w:val="19"/>
              </w:rPr>
              <w:t>C</w:t>
            </w:r>
            <w:r w:rsidRPr="00BA1528">
              <w:rPr>
                <w:position w:val="-4"/>
                <w:sz w:val="16"/>
                <w:szCs w:val="12"/>
              </w:rPr>
              <w:t>2</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5" w:lineRule="exact"/>
              <w:ind w:left="95"/>
              <w:rPr>
                <w:lang w:val="en-US"/>
              </w:rPr>
            </w:pPr>
            <w:r>
              <w:rPr>
                <w:spacing w:val="1"/>
                <w:sz w:val="16"/>
                <w:szCs w:val="19"/>
                <w:lang w:val="en-US"/>
              </w:rPr>
              <w:t>C</w:t>
            </w:r>
            <w:r w:rsidRPr="00BA1528">
              <w:rPr>
                <w:position w:val="-4"/>
                <w:sz w:val="16"/>
                <w:szCs w:val="12"/>
                <w:lang w:val="en-US"/>
              </w:rPr>
              <w:t>1</w:t>
            </w:r>
            <w:r w:rsidRPr="00BA1528">
              <w:rPr>
                <w:spacing w:val="15"/>
                <w:position w:val="-4"/>
                <w:sz w:val="16"/>
                <w:szCs w:val="12"/>
                <w:lang w:val="en-US"/>
              </w:rPr>
              <w:t xml:space="preserve"> </w:t>
            </w:r>
            <w:r>
              <w:rPr>
                <w:sz w:val="16"/>
                <w:szCs w:val="19"/>
                <w:lang w:val="en-US"/>
              </w:rPr>
              <w:t>and</w:t>
            </w:r>
            <w:r>
              <w:rPr>
                <w:spacing w:val="-4"/>
                <w:sz w:val="16"/>
                <w:szCs w:val="19"/>
                <w:lang w:val="en-US"/>
              </w:rPr>
              <w:t xml:space="preserve"> </w:t>
            </w:r>
            <w:r>
              <w:rPr>
                <w:sz w:val="16"/>
                <w:szCs w:val="19"/>
                <w:lang w:val="en-US"/>
              </w:rPr>
              <w:t>C</w:t>
            </w:r>
            <w:r w:rsidRPr="00BA1528">
              <w:rPr>
                <w:position w:val="-4"/>
                <w:sz w:val="16"/>
                <w:szCs w:val="12"/>
                <w:lang w:val="en-US"/>
              </w:rPr>
              <w:t>2</w:t>
            </w:r>
            <w:r w:rsidRPr="00BA1528">
              <w:rPr>
                <w:spacing w:val="15"/>
                <w:position w:val="-4"/>
                <w:sz w:val="16"/>
                <w:szCs w:val="12"/>
                <w:lang w:val="en-US"/>
              </w:rPr>
              <w:t xml:space="preserve"> </w:t>
            </w:r>
            <w:r>
              <w:rPr>
                <w:sz w:val="16"/>
                <w:szCs w:val="19"/>
                <w:lang w:val="en-US"/>
              </w:rPr>
              <w:t>are</w:t>
            </w:r>
            <w:r>
              <w:rPr>
                <w:spacing w:val="-4"/>
                <w:sz w:val="16"/>
                <w:szCs w:val="19"/>
                <w:lang w:val="en-US"/>
              </w:rPr>
              <w:t xml:space="preserve"> </w:t>
            </w:r>
            <w:r>
              <w:rPr>
                <w:sz w:val="16"/>
                <w:szCs w:val="19"/>
                <w:lang w:val="en-US"/>
              </w:rPr>
              <w:t>executed</w:t>
            </w:r>
            <w:r>
              <w:rPr>
                <w:spacing w:val="-9"/>
                <w:sz w:val="16"/>
                <w:szCs w:val="19"/>
                <w:lang w:val="en-US"/>
              </w:rPr>
              <w:t xml:space="preserve"> </w:t>
            </w:r>
            <w:r>
              <w:rPr>
                <w:sz w:val="16"/>
                <w:szCs w:val="19"/>
                <w:lang w:val="en-US"/>
              </w:rPr>
              <w:t>concu</w:t>
            </w:r>
            <w:r>
              <w:rPr>
                <w:spacing w:val="-3"/>
                <w:sz w:val="16"/>
                <w:szCs w:val="19"/>
                <w:lang w:val="en-US"/>
              </w:rPr>
              <w:t>r</w:t>
            </w:r>
            <w:r>
              <w:rPr>
                <w:sz w:val="16"/>
                <w:szCs w:val="19"/>
                <w:lang w:val="en-US"/>
              </w:rPr>
              <w:t>rently</w:t>
            </w:r>
          </w:p>
        </w:tc>
      </w:tr>
      <w:tr w:rsidR="00304210" w:rsidRPr="007C52C4" w:rsidTr="00994913">
        <w:trPr>
          <w:trHeight w:hRule="exact" w:val="1091"/>
        </w:trPr>
        <w:tc>
          <w:tcPr>
            <w:tcW w:w="113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in</w:t>
            </w:r>
            <w:r>
              <w:rPr>
                <w:spacing w:val="2"/>
                <w:sz w:val="16"/>
                <w:szCs w:val="19"/>
              </w:rPr>
              <w:t>t</w:t>
            </w:r>
            <w:r>
              <w:rPr>
                <w:sz w:val="16"/>
                <w:szCs w:val="19"/>
              </w:rPr>
              <w:t>erruption</w:t>
            </w:r>
          </w:p>
        </w:tc>
        <w:tc>
          <w:tcPr>
            <w:tcW w:w="10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7"/>
            </w:pPr>
            <w:r w:rsidRPr="00BA1528">
              <w:rPr>
                <w:position w:val="1"/>
                <w:sz w:val="16"/>
                <w:szCs w:val="19"/>
              </w:rPr>
              <w:t>C</w:t>
            </w:r>
            <w:r w:rsidRPr="00BA1528">
              <w:rPr>
                <w:position w:val="-3"/>
                <w:sz w:val="16"/>
                <w:szCs w:val="12"/>
              </w:rPr>
              <w:t xml:space="preserve">1    </w:t>
            </w:r>
            <w:r w:rsidRPr="00BA1528">
              <w:rPr>
                <w:spacing w:val="24"/>
                <w:position w:val="-3"/>
                <w:sz w:val="16"/>
                <w:szCs w:val="12"/>
              </w:rPr>
              <w:t xml:space="preserve"> </w:t>
            </w:r>
            <w:r w:rsidRPr="00BA1528">
              <w:rPr>
                <w:spacing w:val="-2"/>
                <w:position w:val="1"/>
                <w:sz w:val="16"/>
                <w:szCs w:val="19"/>
              </w:rPr>
              <w:t>|</w:t>
            </w:r>
            <w:r w:rsidRPr="00BA1528">
              <w:rPr>
                <w:position w:val="1"/>
                <w:sz w:val="16"/>
                <w:szCs w:val="19"/>
              </w:rPr>
              <w:t xml:space="preserve">&gt;  </w:t>
            </w:r>
            <w:r w:rsidRPr="00BA1528">
              <w:rPr>
                <w:spacing w:val="32"/>
                <w:position w:val="1"/>
                <w:sz w:val="16"/>
                <w:szCs w:val="19"/>
              </w:rPr>
              <w:t xml:space="preserve"> </w:t>
            </w:r>
            <w:r w:rsidRPr="00BA1528">
              <w:rPr>
                <w:position w:val="1"/>
                <w:sz w:val="16"/>
                <w:szCs w:val="19"/>
              </w:rPr>
              <w:t>C</w:t>
            </w:r>
            <w:r w:rsidRPr="00BA1528">
              <w:rPr>
                <w:position w:val="-3"/>
                <w:sz w:val="16"/>
                <w:szCs w:val="12"/>
              </w:rPr>
              <w:t>2</w:t>
            </w:r>
          </w:p>
          <w:p w:rsidR="00304210" w:rsidRDefault="00304210" w:rsidP="00994913">
            <w:pPr>
              <w:pStyle w:val="Standard"/>
              <w:spacing w:line="216" w:lineRule="exact"/>
              <w:ind w:left="96"/>
            </w:pPr>
            <w:r w:rsidRPr="00BA1528">
              <w:rPr>
                <w:position w:val="1"/>
                <w:sz w:val="16"/>
                <w:szCs w:val="19"/>
              </w:rPr>
              <w:t>el</w:t>
            </w:r>
            <w:r w:rsidRPr="00BA1528">
              <w:rPr>
                <w:spacing w:val="1"/>
                <w:position w:val="1"/>
                <w:sz w:val="16"/>
                <w:szCs w:val="19"/>
              </w:rPr>
              <w:t>s</w:t>
            </w:r>
            <w:r w:rsidRPr="00BA1528">
              <w:rPr>
                <w:position w:val="1"/>
                <w:sz w:val="16"/>
                <w:szCs w:val="19"/>
              </w:rPr>
              <w:t>e</w:t>
            </w:r>
            <w:r w:rsidRPr="00BA1528">
              <w:rPr>
                <w:spacing w:val="-5"/>
                <w:position w:val="1"/>
                <w:sz w:val="16"/>
                <w:szCs w:val="19"/>
              </w:rPr>
              <w:t xml:space="preserve"> </w:t>
            </w:r>
            <w:r w:rsidRPr="00BA1528">
              <w:rPr>
                <w:position w:val="1"/>
                <w:sz w:val="16"/>
                <w:szCs w:val="19"/>
              </w:rPr>
              <w:t>C</w:t>
            </w:r>
            <w:r w:rsidRPr="00BA1528">
              <w:rPr>
                <w:position w:val="-3"/>
                <w:sz w:val="16"/>
                <w:szCs w:val="12"/>
              </w:rPr>
              <w:t>3</w:t>
            </w:r>
          </w:p>
        </w:tc>
        <w:tc>
          <w:tcPr>
            <w:tcW w:w="4501"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before="7" w:line="218" w:lineRule="auto"/>
              <w:ind w:left="95" w:right="59"/>
              <w:jc w:val="both"/>
              <w:rPr>
                <w:lang w:val="en-US"/>
              </w:rPr>
            </w:pPr>
            <w:r>
              <w:rPr>
                <w:spacing w:val="1"/>
                <w:sz w:val="16"/>
                <w:szCs w:val="19"/>
                <w:lang w:val="en-US"/>
              </w:rPr>
              <w:t>C</w:t>
            </w:r>
            <w:r w:rsidRPr="00BA1528">
              <w:rPr>
                <w:position w:val="-4"/>
                <w:sz w:val="16"/>
                <w:szCs w:val="12"/>
                <w:lang w:val="en-US"/>
              </w:rPr>
              <w:t xml:space="preserve">1  </w:t>
            </w:r>
            <w:r w:rsidRPr="00BA1528">
              <w:rPr>
                <w:spacing w:val="1"/>
                <w:position w:val="-4"/>
                <w:sz w:val="16"/>
                <w:szCs w:val="12"/>
                <w:lang w:val="en-US"/>
              </w:rPr>
              <w:t xml:space="preserve"> </w:t>
            </w:r>
            <w:r>
              <w:rPr>
                <w:sz w:val="16"/>
                <w:szCs w:val="19"/>
                <w:lang w:val="en-US"/>
              </w:rPr>
              <w:t>is</w:t>
            </w:r>
            <w:r>
              <w:rPr>
                <w:spacing w:val="43"/>
                <w:sz w:val="16"/>
                <w:szCs w:val="19"/>
                <w:lang w:val="en-US"/>
              </w:rPr>
              <w:t xml:space="preserve"> </w:t>
            </w:r>
            <w:r>
              <w:rPr>
                <w:sz w:val="16"/>
                <w:szCs w:val="19"/>
                <w:lang w:val="en-US"/>
              </w:rPr>
              <w:t>executed,</w:t>
            </w:r>
            <w:r>
              <w:rPr>
                <w:spacing w:val="35"/>
                <w:sz w:val="16"/>
                <w:szCs w:val="19"/>
                <w:lang w:val="en-US"/>
              </w:rPr>
              <w:t xml:space="preserve"> </w:t>
            </w:r>
            <w:r>
              <w:rPr>
                <w:sz w:val="16"/>
                <w:szCs w:val="19"/>
                <w:lang w:val="en-US"/>
              </w:rPr>
              <w:t>but</w:t>
            </w:r>
            <w:r>
              <w:rPr>
                <w:spacing w:val="42"/>
                <w:sz w:val="16"/>
                <w:szCs w:val="19"/>
                <w:lang w:val="en-US"/>
              </w:rPr>
              <w:t xml:space="preserve"> </w:t>
            </w:r>
            <w:r>
              <w:rPr>
                <w:sz w:val="16"/>
                <w:szCs w:val="19"/>
                <w:lang w:val="en-US"/>
              </w:rPr>
              <w:t>may</w:t>
            </w:r>
            <w:r>
              <w:rPr>
                <w:spacing w:val="41"/>
                <w:sz w:val="16"/>
                <w:szCs w:val="19"/>
                <w:lang w:val="en-US"/>
              </w:rPr>
              <w:t xml:space="preserve"> </w:t>
            </w:r>
            <w:r>
              <w:rPr>
                <w:sz w:val="16"/>
                <w:szCs w:val="19"/>
                <w:lang w:val="en-US"/>
              </w:rPr>
              <w:t>be</w:t>
            </w:r>
            <w:r>
              <w:rPr>
                <w:spacing w:val="41"/>
                <w:sz w:val="16"/>
                <w:szCs w:val="19"/>
                <w:lang w:val="en-US"/>
              </w:rPr>
              <w:t xml:space="preserve"> </w:t>
            </w:r>
            <w:r>
              <w:rPr>
                <w:spacing w:val="2"/>
                <w:sz w:val="16"/>
                <w:szCs w:val="19"/>
                <w:lang w:val="en-US"/>
              </w:rPr>
              <w:t>i</w:t>
            </w:r>
            <w:r>
              <w:rPr>
                <w:sz w:val="16"/>
                <w:szCs w:val="19"/>
                <w:lang w:val="en-US"/>
              </w:rPr>
              <w:t>nte</w:t>
            </w:r>
            <w:r>
              <w:rPr>
                <w:spacing w:val="-2"/>
                <w:sz w:val="16"/>
                <w:szCs w:val="19"/>
                <w:lang w:val="en-US"/>
              </w:rPr>
              <w:t>r</w:t>
            </w:r>
            <w:r>
              <w:rPr>
                <w:sz w:val="16"/>
                <w:szCs w:val="19"/>
                <w:lang w:val="en-US"/>
              </w:rPr>
              <w:t>rupted</w:t>
            </w:r>
            <w:r>
              <w:rPr>
                <w:spacing w:val="35"/>
                <w:sz w:val="16"/>
                <w:szCs w:val="19"/>
                <w:lang w:val="en-US"/>
              </w:rPr>
              <w:t xml:space="preserve"> </w:t>
            </w:r>
            <w:r>
              <w:rPr>
                <w:sz w:val="16"/>
                <w:szCs w:val="19"/>
                <w:lang w:val="en-US"/>
              </w:rPr>
              <w:t>by</w:t>
            </w:r>
            <w:r>
              <w:rPr>
                <w:spacing w:val="41"/>
                <w:sz w:val="16"/>
                <w:szCs w:val="19"/>
                <w:lang w:val="en-US"/>
              </w:rPr>
              <w:t xml:space="preserve"> </w:t>
            </w:r>
            <w:r>
              <w:rPr>
                <w:spacing w:val="1"/>
                <w:sz w:val="16"/>
                <w:szCs w:val="19"/>
                <w:lang w:val="en-US"/>
              </w:rPr>
              <w:t>C</w:t>
            </w:r>
            <w:r w:rsidRPr="00BA1528">
              <w:rPr>
                <w:position w:val="-4"/>
                <w:sz w:val="16"/>
                <w:szCs w:val="12"/>
                <w:lang w:val="en-US"/>
              </w:rPr>
              <w:t xml:space="preserve">2   </w:t>
            </w:r>
            <w:r>
              <w:rPr>
                <w:sz w:val="16"/>
                <w:szCs w:val="19"/>
                <w:lang w:val="en-US"/>
              </w:rPr>
              <w:t>which represents</w:t>
            </w:r>
            <w:r>
              <w:rPr>
                <w:spacing w:val="12"/>
                <w:sz w:val="16"/>
                <w:szCs w:val="19"/>
                <w:lang w:val="en-US"/>
              </w:rPr>
              <w:t xml:space="preserve"> </w:t>
            </w:r>
            <w:r>
              <w:rPr>
                <w:sz w:val="16"/>
                <w:szCs w:val="19"/>
                <w:lang w:val="en-US"/>
              </w:rPr>
              <w:t>a</w:t>
            </w:r>
            <w:r>
              <w:rPr>
                <w:spacing w:val="18"/>
                <w:sz w:val="16"/>
                <w:szCs w:val="19"/>
                <w:lang w:val="en-US"/>
              </w:rPr>
              <w:t xml:space="preserve"> </w:t>
            </w:r>
            <w:r>
              <w:rPr>
                <w:sz w:val="16"/>
                <w:szCs w:val="19"/>
                <w:lang w:val="en-US"/>
              </w:rPr>
              <w:t>c</w:t>
            </w:r>
            <w:r>
              <w:rPr>
                <w:spacing w:val="1"/>
                <w:sz w:val="16"/>
                <w:szCs w:val="19"/>
                <w:lang w:val="en-US"/>
              </w:rPr>
              <w:t>h</w:t>
            </w:r>
            <w:r>
              <w:rPr>
                <w:sz w:val="16"/>
                <w:szCs w:val="19"/>
                <w:lang w:val="en-US"/>
              </w:rPr>
              <w:t>oice</w:t>
            </w:r>
            <w:r>
              <w:rPr>
                <w:spacing w:val="14"/>
                <w:sz w:val="16"/>
                <w:szCs w:val="19"/>
                <w:lang w:val="en-US"/>
              </w:rPr>
              <w:t xml:space="preserve"> </w:t>
            </w:r>
            <w:r>
              <w:rPr>
                <w:sz w:val="16"/>
                <w:szCs w:val="19"/>
                <w:lang w:val="en-US"/>
              </w:rPr>
              <w:t>with</w:t>
            </w:r>
            <w:r>
              <w:rPr>
                <w:spacing w:val="17"/>
                <w:sz w:val="16"/>
                <w:szCs w:val="19"/>
                <w:lang w:val="en-US"/>
              </w:rPr>
              <w:t xml:space="preserve"> </w:t>
            </w:r>
            <w:r>
              <w:rPr>
                <w:sz w:val="16"/>
                <w:szCs w:val="19"/>
                <w:lang w:val="en-US"/>
              </w:rPr>
              <w:t>pri</w:t>
            </w:r>
            <w:r>
              <w:rPr>
                <w:spacing w:val="1"/>
                <w:sz w:val="16"/>
                <w:szCs w:val="19"/>
                <w:lang w:val="en-US"/>
              </w:rPr>
              <w:t>o</w:t>
            </w:r>
            <w:r>
              <w:rPr>
                <w:sz w:val="16"/>
                <w:szCs w:val="19"/>
                <w:lang w:val="en-US"/>
              </w:rPr>
              <w:t>rity;</w:t>
            </w:r>
            <w:r>
              <w:rPr>
                <w:spacing w:val="13"/>
                <w:sz w:val="16"/>
                <w:szCs w:val="19"/>
                <w:lang w:val="en-US"/>
              </w:rPr>
              <w:t xml:space="preserve"> </w:t>
            </w:r>
            <w:proofErr w:type="gramStart"/>
            <w:r>
              <w:rPr>
                <w:sz w:val="16"/>
                <w:szCs w:val="19"/>
                <w:lang w:val="en-US"/>
              </w:rPr>
              <w:t>C</w:t>
            </w:r>
            <w:r w:rsidRPr="00BA1528">
              <w:rPr>
                <w:position w:val="-4"/>
                <w:sz w:val="16"/>
                <w:szCs w:val="12"/>
                <w:lang w:val="en-US"/>
              </w:rPr>
              <w:t xml:space="preserve">2 </w:t>
            </w:r>
            <w:r w:rsidRPr="00BA1528">
              <w:rPr>
                <w:spacing w:val="6"/>
                <w:position w:val="-4"/>
                <w:sz w:val="16"/>
                <w:szCs w:val="12"/>
                <w:lang w:val="en-US"/>
              </w:rPr>
              <w:t xml:space="preserve"> </w:t>
            </w:r>
            <w:r>
              <w:rPr>
                <w:sz w:val="16"/>
                <w:szCs w:val="19"/>
                <w:lang w:val="en-US"/>
              </w:rPr>
              <w:t>is</w:t>
            </w:r>
            <w:proofErr w:type="gramEnd"/>
            <w:r>
              <w:rPr>
                <w:spacing w:val="18"/>
                <w:sz w:val="16"/>
                <w:szCs w:val="19"/>
                <w:lang w:val="en-US"/>
              </w:rPr>
              <w:t xml:space="preserve"> </w:t>
            </w:r>
            <w:r>
              <w:rPr>
                <w:spacing w:val="-2"/>
                <w:sz w:val="16"/>
                <w:szCs w:val="19"/>
                <w:lang w:val="en-US"/>
              </w:rPr>
              <w:t>e</w:t>
            </w:r>
            <w:r>
              <w:rPr>
                <w:sz w:val="16"/>
                <w:szCs w:val="19"/>
                <w:lang w:val="en-US"/>
              </w:rPr>
              <w:t>na</w:t>
            </w:r>
            <w:r>
              <w:rPr>
                <w:spacing w:val="1"/>
                <w:sz w:val="16"/>
                <w:szCs w:val="19"/>
                <w:lang w:val="en-US"/>
              </w:rPr>
              <w:t>b</w:t>
            </w:r>
            <w:r>
              <w:rPr>
                <w:sz w:val="16"/>
                <w:szCs w:val="19"/>
                <w:lang w:val="en-US"/>
              </w:rPr>
              <w:t>led</w:t>
            </w:r>
            <w:r>
              <w:rPr>
                <w:spacing w:val="13"/>
                <w:sz w:val="16"/>
                <w:szCs w:val="19"/>
                <w:lang w:val="en-US"/>
              </w:rPr>
              <w:t xml:space="preserve"> </w:t>
            </w:r>
            <w:r>
              <w:rPr>
                <w:sz w:val="16"/>
                <w:szCs w:val="19"/>
                <w:lang w:val="en-US"/>
              </w:rPr>
              <w:t>as</w:t>
            </w:r>
            <w:r>
              <w:rPr>
                <w:spacing w:val="17"/>
                <w:sz w:val="16"/>
                <w:szCs w:val="19"/>
                <w:lang w:val="en-US"/>
              </w:rPr>
              <w:t xml:space="preserve"> </w:t>
            </w:r>
            <w:r>
              <w:rPr>
                <w:sz w:val="16"/>
                <w:szCs w:val="19"/>
                <w:lang w:val="en-US"/>
              </w:rPr>
              <w:t>soon as</w:t>
            </w:r>
            <w:r>
              <w:rPr>
                <w:spacing w:val="12"/>
                <w:sz w:val="16"/>
                <w:szCs w:val="19"/>
                <w:lang w:val="en-US"/>
              </w:rPr>
              <w:t xml:space="preserve"> </w:t>
            </w:r>
            <w:r>
              <w:rPr>
                <w:sz w:val="16"/>
                <w:szCs w:val="19"/>
                <w:lang w:val="en-US"/>
              </w:rPr>
              <w:t>C</w:t>
            </w:r>
            <w:r w:rsidRPr="00BA1528">
              <w:rPr>
                <w:position w:val="-4"/>
                <w:sz w:val="16"/>
                <w:szCs w:val="12"/>
                <w:lang w:val="en-US"/>
              </w:rPr>
              <w:t xml:space="preserve">1 </w:t>
            </w:r>
            <w:r w:rsidRPr="00BA1528">
              <w:rPr>
                <w:spacing w:val="2"/>
                <w:position w:val="-4"/>
                <w:sz w:val="16"/>
                <w:szCs w:val="12"/>
                <w:lang w:val="en-US"/>
              </w:rPr>
              <w:t xml:space="preserve"> </w:t>
            </w:r>
            <w:r>
              <w:rPr>
                <w:sz w:val="16"/>
                <w:szCs w:val="19"/>
                <w:lang w:val="en-US"/>
              </w:rPr>
              <w:t>starts.</w:t>
            </w:r>
            <w:r>
              <w:rPr>
                <w:spacing w:val="9"/>
                <w:sz w:val="16"/>
                <w:szCs w:val="19"/>
                <w:lang w:val="en-US"/>
              </w:rPr>
              <w:t xml:space="preserve"> </w:t>
            </w:r>
            <w:r>
              <w:rPr>
                <w:sz w:val="16"/>
                <w:szCs w:val="19"/>
                <w:lang w:val="en-US"/>
              </w:rPr>
              <w:t>If</w:t>
            </w:r>
            <w:r>
              <w:rPr>
                <w:spacing w:val="12"/>
                <w:sz w:val="16"/>
                <w:szCs w:val="19"/>
                <w:lang w:val="en-US"/>
              </w:rPr>
              <w:t xml:space="preserve"> </w:t>
            </w:r>
            <w:proofErr w:type="gramStart"/>
            <w:r>
              <w:rPr>
                <w:spacing w:val="2"/>
                <w:sz w:val="16"/>
                <w:szCs w:val="19"/>
                <w:lang w:val="en-US"/>
              </w:rPr>
              <w:t>C</w:t>
            </w:r>
            <w:r w:rsidRPr="00BA1528">
              <w:rPr>
                <w:position w:val="-4"/>
                <w:sz w:val="16"/>
                <w:szCs w:val="12"/>
                <w:lang w:val="en-US"/>
              </w:rPr>
              <w:t xml:space="preserve">2  </w:t>
            </w:r>
            <w:r>
              <w:rPr>
                <w:sz w:val="16"/>
                <w:szCs w:val="19"/>
                <w:lang w:val="en-US"/>
              </w:rPr>
              <w:t>d</w:t>
            </w:r>
            <w:r>
              <w:rPr>
                <w:spacing w:val="1"/>
                <w:sz w:val="16"/>
                <w:szCs w:val="19"/>
                <w:lang w:val="en-US"/>
              </w:rPr>
              <w:t>o</w:t>
            </w:r>
            <w:r>
              <w:rPr>
                <w:sz w:val="16"/>
                <w:szCs w:val="19"/>
                <w:lang w:val="en-US"/>
              </w:rPr>
              <w:t>es</w:t>
            </w:r>
            <w:proofErr w:type="gramEnd"/>
            <w:r>
              <w:rPr>
                <w:spacing w:val="10"/>
                <w:sz w:val="16"/>
                <w:szCs w:val="19"/>
                <w:lang w:val="en-US"/>
              </w:rPr>
              <w:t xml:space="preserve"> </w:t>
            </w:r>
            <w:r>
              <w:rPr>
                <w:sz w:val="16"/>
                <w:szCs w:val="19"/>
                <w:lang w:val="en-US"/>
              </w:rPr>
              <w:t>not</w:t>
            </w:r>
            <w:r>
              <w:rPr>
                <w:spacing w:val="12"/>
                <w:sz w:val="16"/>
                <w:szCs w:val="19"/>
                <w:lang w:val="en-US"/>
              </w:rPr>
              <w:t xml:space="preserve"> </w:t>
            </w:r>
            <w:r>
              <w:rPr>
                <w:sz w:val="16"/>
                <w:szCs w:val="19"/>
                <w:lang w:val="en-US"/>
              </w:rPr>
              <w:t>occ</w:t>
            </w:r>
            <w:r>
              <w:rPr>
                <w:spacing w:val="1"/>
                <w:sz w:val="16"/>
                <w:szCs w:val="19"/>
                <w:lang w:val="en-US"/>
              </w:rPr>
              <w:t>u</w:t>
            </w:r>
            <w:r>
              <w:rPr>
                <w:sz w:val="16"/>
                <w:szCs w:val="19"/>
                <w:lang w:val="en-US"/>
              </w:rPr>
              <w:t>r</w:t>
            </w:r>
            <w:r>
              <w:rPr>
                <w:spacing w:val="10"/>
                <w:sz w:val="16"/>
                <w:szCs w:val="19"/>
                <w:lang w:val="en-US"/>
              </w:rPr>
              <w:t xml:space="preserve"> </w:t>
            </w:r>
            <w:r>
              <w:rPr>
                <w:sz w:val="16"/>
                <w:szCs w:val="19"/>
                <w:lang w:val="en-US"/>
              </w:rPr>
              <w:t>(</w:t>
            </w:r>
            <w:r>
              <w:rPr>
                <w:spacing w:val="1"/>
                <w:sz w:val="16"/>
                <w:szCs w:val="19"/>
                <w:lang w:val="en-US"/>
              </w:rPr>
              <w:t>o</w:t>
            </w:r>
            <w:r>
              <w:rPr>
                <w:sz w:val="16"/>
                <w:szCs w:val="19"/>
                <w:lang w:val="en-US"/>
              </w:rPr>
              <w:t>r</w:t>
            </w:r>
            <w:r>
              <w:rPr>
                <w:spacing w:val="10"/>
                <w:sz w:val="16"/>
                <w:szCs w:val="19"/>
                <w:lang w:val="en-US"/>
              </w:rPr>
              <w:t xml:space="preserve"> </w:t>
            </w:r>
            <w:r>
              <w:rPr>
                <w:spacing w:val="1"/>
                <w:sz w:val="16"/>
                <w:szCs w:val="19"/>
                <w:lang w:val="en-US"/>
              </w:rPr>
              <w:t>o</w:t>
            </w:r>
            <w:r>
              <w:rPr>
                <w:sz w:val="16"/>
                <w:szCs w:val="19"/>
                <w:lang w:val="en-US"/>
              </w:rPr>
              <w:t>cc</w:t>
            </w:r>
            <w:r>
              <w:rPr>
                <w:spacing w:val="1"/>
                <w:sz w:val="16"/>
                <w:szCs w:val="19"/>
                <w:lang w:val="en-US"/>
              </w:rPr>
              <w:t>u</w:t>
            </w:r>
            <w:r>
              <w:rPr>
                <w:sz w:val="16"/>
                <w:szCs w:val="19"/>
                <w:lang w:val="en-US"/>
              </w:rPr>
              <w:t>rs</w:t>
            </w:r>
            <w:r>
              <w:rPr>
                <w:spacing w:val="10"/>
                <w:sz w:val="16"/>
                <w:szCs w:val="19"/>
                <w:lang w:val="en-US"/>
              </w:rPr>
              <w:t xml:space="preserve"> </w:t>
            </w:r>
            <w:r>
              <w:rPr>
                <w:sz w:val="16"/>
                <w:szCs w:val="19"/>
                <w:lang w:val="en-US"/>
              </w:rPr>
              <w:t>wh</w:t>
            </w:r>
            <w:r>
              <w:rPr>
                <w:spacing w:val="-2"/>
                <w:sz w:val="16"/>
                <w:szCs w:val="19"/>
                <w:lang w:val="en-US"/>
              </w:rPr>
              <w:t>e</w:t>
            </w:r>
            <w:r>
              <w:rPr>
                <w:sz w:val="16"/>
                <w:szCs w:val="19"/>
                <w:lang w:val="en-US"/>
              </w:rPr>
              <w:t>n</w:t>
            </w:r>
            <w:r>
              <w:rPr>
                <w:spacing w:val="11"/>
                <w:sz w:val="16"/>
                <w:szCs w:val="19"/>
                <w:lang w:val="en-US"/>
              </w:rPr>
              <w:t xml:space="preserve"> </w:t>
            </w:r>
            <w:r>
              <w:rPr>
                <w:sz w:val="16"/>
                <w:szCs w:val="19"/>
                <w:lang w:val="en-US"/>
              </w:rPr>
              <w:t>C</w:t>
            </w:r>
            <w:r w:rsidRPr="00BA1528">
              <w:rPr>
                <w:position w:val="-4"/>
                <w:sz w:val="16"/>
                <w:szCs w:val="12"/>
                <w:lang w:val="en-US"/>
              </w:rPr>
              <w:t xml:space="preserve">1 </w:t>
            </w:r>
            <w:r w:rsidRPr="00BA1528">
              <w:rPr>
                <w:spacing w:val="1"/>
                <w:position w:val="-4"/>
                <w:sz w:val="16"/>
                <w:szCs w:val="12"/>
                <w:lang w:val="en-US"/>
              </w:rPr>
              <w:t xml:space="preserve"> </w:t>
            </w:r>
            <w:r>
              <w:rPr>
                <w:sz w:val="16"/>
                <w:szCs w:val="19"/>
                <w:lang w:val="en-US"/>
              </w:rPr>
              <w:t>is already</w:t>
            </w:r>
            <w:r>
              <w:rPr>
                <w:spacing w:val="23"/>
                <w:sz w:val="16"/>
                <w:szCs w:val="19"/>
                <w:lang w:val="en-US"/>
              </w:rPr>
              <w:t xml:space="preserve"> </w:t>
            </w:r>
            <w:r>
              <w:rPr>
                <w:spacing w:val="2"/>
                <w:sz w:val="16"/>
                <w:szCs w:val="19"/>
                <w:lang w:val="en-US"/>
              </w:rPr>
              <w:t>t</w:t>
            </w:r>
            <w:r>
              <w:rPr>
                <w:sz w:val="16"/>
                <w:szCs w:val="19"/>
                <w:lang w:val="en-US"/>
              </w:rPr>
              <w:t>erm</w:t>
            </w:r>
            <w:r>
              <w:rPr>
                <w:spacing w:val="2"/>
                <w:sz w:val="16"/>
                <w:szCs w:val="19"/>
                <w:lang w:val="en-US"/>
              </w:rPr>
              <w:t>i</w:t>
            </w:r>
            <w:r>
              <w:rPr>
                <w:sz w:val="16"/>
                <w:szCs w:val="19"/>
                <w:lang w:val="en-US"/>
              </w:rPr>
              <w:t>na</w:t>
            </w:r>
            <w:r>
              <w:rPr>
                <w:spacing w:val="2"/>
                <w:sz w:val="16"/>
                <w:szCs w:val="19"/>
                <w:lang w:val="en-US"/>
              </w:rPr>
              <w:t>t</w:t>
            </w:r>
            <w:r>
              <w:rPr>
                <w:sz w:val="16"/>
                <w:szCs w:val="19"/>
                <w:lang w:val="en-US"/>
              </w:rPr>
              <w:t>e</w:t>
            </w:r>
            <w:r>
              <w:rPr>
                <w:spacing w:val="1"/>
                <w:sz w:val="16"/>
                <w:szCs w:val="19"/>
                <w:lang w:val="en-US"/>
              </w:rPr>
              <w:t>d</w:t>
            </w:r>
            <w:r>
              <w:rPr>
                <w:sz w:val="16"/>
                <w:szCs w:val="19"/>
                <w:lang w:val="en-US"/>
              </w:rPr>
              <w:t>)</w:t>
            </w:r>
            <w:r>
              <w:rPr>
                <w:spacing w:val="18"/>
                <w:sz w:val="16"/>
                <w:szCs w:val="19"/>
                <w:lang w:val="en-US"/>
              </w:rPr>
              <w:t xml:space="preserve"> </w:t>
            </w:r>
            <w:r>
              <w:rPr>
                <w:sz w:val="16"/>
                <w:szCs w:val="19"/>
                <w:lang w:val="en-US"/>
              </w:rPr>
              <w:t>t</w:t>
            </w:r>
            <w:r>
              <w:rPr>
                <w:spacing w:val="1"/>
                <w:sz w:val="16"/>
                <w:szCs w:val="19"/>
                <w:lang w:val="en-US"/>
              </w:rPr>
              <w:t>h</w:t>
            </w:r>
            <w:r>
              <w:rPr>
                <w:sz w:val="16"/>
                <w:szCs w:val="19"/>
                <w:lang w:val="en-US"/>
              </w:rPr>
              <w:t>en</w:t>
            </w:r>
            <w:r>
              <w:rPr>
                <w:spacing w:val="24"/>
                <w:sz w:val="16"/>
                <w:szCs w:val="19"/>
                <w:lang w:val="en-US"/>
              </w:rPr>
              <w:t xml:space="preserve"> </w:t>
            </w:r>
            <w:r>
              <w:rPr>
                <w:sz w:val="16"/>
                <w:szCs w:val="19"/>
                <w:lang w:val="en-US"/>
              </w:rPr>
              <w:t>C</w:t>
            </w:r>
            <w:r w:rsidRPr="00BA1528">
              <w:rPr>
                <w:position w:val="-4"/>
                <w:sz w:val="16"/>
                <w:szCs w:val="12"/>
                <w:lang w:val="en-US"/>
              </w:rPr>
              <w:t xml:space="preserve">3 </w:t>
            </w:r>
            <w:r w:rsidRPr="00BA1528">
              <w:rPr>
                <w:spacing w:val="15"/>
                <w:position w:val="-4"/>
                <w:sz w:val="16"/>
                <w:szCs w:val="12"/>
                <w:lang w:val="en-US"/>
              </w:rPr>
              <w:t xml:space="preserve"> </w:t>
            </w:r>
            <w:r>
              <w:rPr>
                <w:sz w:val="16"/>
                <w:szCs w:val="19"/>
                <w:lang w:val="en-US"/>
              </w:rPr>
              <w:t>will</w:t>
            </w:r>
            <w:r>
              <w:rPr>
                <w:spacing w:val="26"/>
                <w:sz w:val="16"/>
                <w:szCs w:val="19"/>
                <w:lang w:val="en-US"/>
              </w:rPr>
              <w:t xml:space="preserve"> </w:t>
            </w:r>
            <w:r>
              <w:rPr>
                <w:sz w:val="16"/>
                <w:szCs w:val="19"/>
                <w:lang w:val="en-US"/>
              </w:rPr>
              <w:t>oc</w:t>
            </w:r>
            <w:r>
              <w:rPr>
                <w:spacing w:val="-2"/>
                <w:sz w:val="16"/>
                <w:szCs w:val="19"/>
                <w:lang w:val="en-US"/>
              </w:rPr>
              <w:t>c</w:t>
            </w:r>
            <w:r>
              <w:rPr>
                <w:spacing w:val="1"/>
                <w:sz w:val="16"/>
                <w:szCs w:val="19"/>
                <w:lang w:val="en-US"/>
              </w:rPr>
              <w:t>u</w:t>
            </w:r>
            <w:r>
              <w:rPr>
                <w:sz w:val="16"/>
                <w:szCs w:val="19"/>
                <w:lang w:val="en-US"/>
              </w:rPr>
              <w:t>r</w:t>
            </w:r>
            <w:r>
              <w:rPr>
                <w:spacing w:val="24"/>
                <w:sz w:val="16"/>
                <w:szCs w:val="19"/>
                <w:lang w:val="en-US"/>
              </w:rPr>
              <w:t xml:space="preserve"> </w:t>
            </w:r>
            <w:r>
              <w:rPr>
                <w:sz w:val="16"/>
                <w:szCs w:val="19"/>
                <w:lang w:val="en-US"/>
              </w:rPr>
              <w:t>a</w:t>
            </w:r>
            <w:r>
              <w:rPr>
                <w:spacing w:val="-2"/>
                <w:sz w:val="16"/>
                <w:szCs w:val="19"/>
                <w:lang w:val="en-US"/>
              </w:rPr>
              <w:t>f</w:t>
            </w:r>
            <w:r>
              <w:rPr>
                <w:spacing w:val="2"/>
                <w:sz w:val="16"/>
                <w:szCs w:val="19"/>
                <w:lang w:val="en-US"/>
              </w:rPr>
              <w:t>t</w:t>
            </w:r>
            <w:r>
              <w:rPr>
                <w:spacing w:val="-2"/>
                <w:sz w:val="16"/>
                <w:szCs w:val="19"/>
                <w:lang w:val="en-US"/>
              </w:rPr>
              <w:t>e</w:t>
            </w:r>
            <w:r>
              <w:rPr>
                <w:sz w:val="16"/>
                <w:szCs w:val="19"/>
                <w:lang w:val="en-US"/>
              </w:rPr>
              <w:t>r</w:t>
            </w:r>
            <w:r>
              <w:rPr>
                <w:spacing w:val="25"/>
                <w:sz w:val="16"/>
                <w:szCs w:val="19"/>
                <w:lang w:val="en-US"/>
              </w:rPr>
              <w:t xml:space="preserve"> </w:t>
            </w:r>
            <w:r>
              <w:rPr>
                <w:spacing w:val="2"/>
                <w:sz w:val="16"/>
                <w:szCs w:val="19"/>
                <w:lang w:val="en-US"/>
              </w:rPr>
              <w:t>C</w:t>
            </w:r>
            <w:r w:rsidRPr="00BA1528">
              <w:rPr>
                <w:position w:val="-4"/>
                <w:sz w:val="16"/>
                <w:szCs w:val="12"/>
                <w:lang w:val="en-US"/>
              </w:rPr>
              <w:t>1</w:t>
            </w:r>
            <w:r w:rsidRPr="00BA1528">
              <w:rPr>
                <w:spacing w:val="28"/>
                <w:position w:val="-4"/>
                <w:sz w:val="16"/>
                <w:szCs w:val="12"/>
                <w:lang w:val="en-US"/>
              </w:rPr>
              <w:t xml:space="preserve"> </w:t>
            </w:r>
            <w:r>
              <w:rPr>
                <w:sz w:val="16"/>
                <w:szCs w:val="19"/>
                <w:lang w:val="en-US"/>
              </w:rPr>
              <w:t>(this</w:t>
            </w:r>
            <w:r>
              <w:rPr>
                <w:spacing w:val="24"/>
                <w:sz w:val="16"/>
                <w:szCs w:val="19"/>
                <w:lang w:val="en-US"/>
              </w:rPr>
              <w:t xml:space="preserve"> </w:t>
            </w:r>
            <w:r>
              <w:rPr>
                <w:sz w:val="16"/>
                <w:szCs w:val="19"/>
                <w:lang w:val="en-US"/>
              </w:rPr>
              <w:t xml:space="preserve">is </w:t>
            </w:r>
            <w:r>
              <w:rPr>
                <w:spacing w:val="2"/>
                <w:sz w:val="16"/>
                <w:szCs w:val="19"/>
                <w:lang w:val="en-US"/>
              </w:rPr>
              <w:t>t</w:t>
            </w:r>
            <w:r>
              <w:rPr>
                <w:spacing w:val="1"/>
                <w:sz w:val="16"/>
                <w:szCs w:val="19"/>
                <w:lang w:val="en-US"/>
              </w:rPr>
              <w:t>h</w:t>
            </w:r>
            <w:r>
              <w:rPr>
                <w:sz w:val="16"/>
                <w:szCs w:val="19"/>
                <w:lang w:val="en-US"/>
              </w:rPr>
              <w:t>e</w:t>
            </w:r>
            <w:r>
              <w:rPr>
                <w:spacing w:val="-4"/>
                <w:sz w:val="16"/>
                <w:szCs w:val="19"/>
                <w:lang w:val="en-US"/>
              </w:rPr>
              <w:t xml:space="preserve"> </w:t>
            </w:r>
            <w:r>
              <w:rPr>
                <w:sz w:val="16"/>
                <w:szCs w:val="19"/>
                <w:lang w:val="en-US"/>
              </w:rPr>
              <w:t>other</w:t>
            </w:r>
            <w:r>
              <w:rPr>
                <w:spacing w:val="-6"/>
                <w:sz w:val="16"/>
                <w:szCs w:val="19"/>
                <w:lang w:val="en-US"/>
              </w:rPr>
              <w:t xml:space="preserve"> </w:t>
            </w:r>
            <w:r>
              <w:rPr>
                <w:sz w:val="16"/>
                <w:szCs w:val="19"/>
                <w:lang w:val="en-US"/>
              </w:rPr>
              <w:t>choice</w:t>
            </w:r>
            <w:r>
              <w:rPr>
                <w:spacing w:val="-7"/>
                <w:sz w:val="16"/>
                <w:szCs w:val="19"/>
                <w:lang w:val="en-US"/>
              </w:rPr>
              <w:t xml:space="preserve"> </w:t>
            </w:r>
            <w:r>
              <w:rPr>
                <w:sz w:val="16"/>
                <w:szCs w:val="19"/>
                <w:lang w:val="en-US"/>
              </w:rPr>
              <w:t>altern</w:t>
            </w:r>
            <w:r>
              <w:rPr>
                <w:spacing w:val="-2"/>
                <w:sz w:val="16"/>
                <w:szCs w:val="19"/>
                <w:lang w:val="en-US"/>
              </w:rPr>
              <w:t>a</w:t>
            </w:r>
            <w:r>
              <w:rPr>
                <w:sz w:val="16"/>
                <w:szCs w:val="19"/>
                <w:lang w:val="en-US"/>
              </w:rPr>
              <w:t>tive).</w:t>
            </w:r>
          </w:p>
        </w:tc>
      </w:tr>
    </w:tbl>
    <w:p w:rsidR="00304210" w:rsidRDefault="00304210" w:rsidP="00304210">
      <w:pPr>
        <w:pStyle w:val="Standard"/>
        <w:ind w:left="720"/>
        <w:rPr>
          <w:lang w:val="en-US"/>
        </w:rPr>
      </w:pPr>
    </w:p>
    <w:p w:rsidR="00E5656D" w:rsidRDefault="00E5656D" w:rsidP="00304210">
      <w:pPr>
        <w:pStyle w:val="Standard"/>
        <w:jc w:val="center"/>
        <w:rPr>
          <w:lang w:val="en-US"/>
        </w:rPr>
      </w:pPr>
    </w:p>
    <w:p w:rsidR="00304210" w:rsidRPr="00E5656D" w:rsidRDefault="00304210" w:rsidP="00E5656D">
      <w:pPr>
        <w:pStyle w:val="Standard"/>
        <w:jc w:val="center"/>
        <w:rPr>
          <w:sz w:val="20"/>
          <w:lang w:val="en-US"/>
        </w:rPr>
      </w:pPr>
      <w:r w:rsidRPr="00E5656D">
        <w:rPr>
          <w:b/>
          <w:bCs/>
          <w:sz w:val="20"/>
          <w:lang w:val="en-US"/>
        </w:rPr>
        <w:t>Table</w:t>
      </w:r>
      <w:ins w:id="158" w:author="erradi" w:date="2011-08-06T11:12:00Z">
        <w:r w:rsidR="00437CD4" w:rsidRPr="00E5656D">
          <w:rPr>
            <w:b/>
            <w:bCs/>
            <w:sz w:val="20"/>
            <w:lang w:val="en-US"/>
          </w:rPr>
          <w:t>4.</w:t>
        </w:r>
      </w:ins>
      <w:r w:rsidRPr="00E5656D">
        <w:rPr>
          <w:b/>
          <w:bCs/>
          <w:sz w:val="20"/>
          <w:lang w:val="en-US"/>
        </w:rPr>
        <w:t>2. Rules for calculating the starting, terminating and participating roles</w:t>
      </w:r>
    </w:p>
    <w:p w:rsidR="00304210" w:rsidRDefault="00304210" w:rsidP="00304210">
      <w:pPr>
        <w:pStyle w:val="Standard"/>
        <w:ind w:left="720"/>
        <w:rPr>
          <w:lang w:val="en-US"/>
        </w:rPr>
      </w:pPr>
      <w:r>
        <w:rPr>
          <w:lang w:val="en-US"/>
        </w:rPr>
        <w:tab/>
      </w:r>
      <w:r>
        <w:rPr>
          <w:lang w:val="en-US"/>
        </w:rPr>
        <w:tab/>
      </w:r>
    </w:p>
    <w:tbl>
      <w:tblPr>
        <w:tblW w:w="6622" w:type="dxa"/>
        <w:tblInd w:w="1036" w:type="dxa"/>
        <w:tblLayout w:type="fixed"/>
        <w:tblCellMar>
          <w:left w:w="10" w:type="dxa"/>
          <w:right w:w="10" w:type="dxa"/>
        </w:tblCellMar>
        <w:tblLook w:val="04A0"/>
      </w:tblPr>
      <w:tblGrid>
        <w:gridCol w:w="1070"/>
        <w:gridCol w:w="1910"/>
        <w:gridCol w:w="1863"/>
        <w:gridCol w:w="1779"/>
      </w:tblGrid>
      <w:tr w:rsidR="00304210" w:rsidTr="00994913">
        <w:trPr>
          <w:trHeight w:hRule="exact" w:val="441"/>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rPr>
                <w:b/>
                <w:bCs/>
                <w:sz w:val="16"/>
                <w:szCs w:val="19"/>
              </w:rPr>
            </w:pPr>
            <w:r>
              <w:rPr>
                <w:b/>
                <w:bCs/>
                <w:sz w:val="16"/>
                <w:szCs w:val="19"/>
              </w:rPr>
              <w:t>Operator</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7"/>
            </w:pPr>
            <w:r>
              <w:rPr>
                <w:b/>
                <w:bCs/>
                <w:spacing w:val="-2"/>
                <w:sz w:val="16"/>
                <w:szCs w:val="19"/>
              </w:rPr>
              <w:t>S</w:t>
            </w:r>
            <w:r>
              <w:rPr>
                <w:b/>
                <w:bCs/>
                <w:sz w:val="16"/>
                <w:szCs w:val="19"/>
              </w:rPr>
              <w:t>tarti</w:t>
            </w:r>
            <w:r>
              <w:rPr>
                <w:b/>
                <w:bCs/>
                <w:spacing w:val="-2"/>
                <w:sz w:val="16"/>
                <w:szCs w:val="19"/>
              </w:rPr>
              <w:t>n</w:t>
            </w:r>
            <w:r>
              <w:rPr>
                <w:b/>
                <w:bCs/>
                <w:sz w:val="16"/>
                <w:szCs w:val="19"/>
              </w:rPr>
              <w:t>g</w:t>
            </w:r>
            <w:r>
              <w:rPr>
                <w:b/>
                <w:bCs/>
                <w:spacing w:val="-7"/>
                <w:sz w:val="16"/>
                <w:szCs w:val="19"/>
              </w:rPr>
              <w:t xml:space="preserve"> </w:t>
            </w:r>
            <w:r>
              <w:rPr>
                <w:b/>
                <w:bCs/>
                <w:sz w:val="16"/>
                <w:szCs w:val="19"/>
              </w:rPr>
              <w:t>roles</w:t>
            </w:r>
            <w:r>
              <w:rPr>
                <w:b/>
                <w:bCs/>
                <w:spacing w:val="-6"/>
                <w:sz w:val="16"/>
                <w:szCs w:val="19"/>
              </w:rPr>
              <w:t xml:space="preserve"> </w:t>
            </w:r>
            <w:r>
              <w:rPr>
                <w:b/>
                <w:bCs/>
                <w:sz w:val="16"/>
                <w:szCs w:val="19"/>
              </w:rPr>
              <w:t>(SR)</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tabs>
                <w:tab w:val="left" w:pos="1360"/>
              </w:tabs>
              <w:spacing w:line="215" w:lineRule="exact"/>
              <w:ind w:left="96"/>
            </w:pPr>
            <w:r>
              <w:rPr>
                <w:b/>
                <w:bCs/>
                <w:sz w:val="16"/>
                <w:szCs w:val="19"/>
              </w:rPr>
              <w:t>Term</w:t>
            </w:r>
            <w:r>
              <w:rPr>
                <w:b/>
                <w:bCs/>
                <w:spacing w:val="2"/>
                <w:sz w:val="16"/>
                <w:szCs w:val="19"/>
              </w:rPr>
              <w:t>i</w:t>
            </w:r>
            <w:r>
              <w:rPr>
                <w:b/>
                <w:bCs/>
                <w:spacing w:val="-2"/>
                <w:sz w:val="16"/>
                <w:szCs w:val="19"/>
              </w:rPr>
              <w:t>n</w:t>
            </w:r>
            <w:r>
              <w:rPr>
                <w:b/>
                <w:bCs/>
                <w:sz w:val="16"/>
                <w:szCs w:val="19"/>
              </w:rPr>
              <w:t>ating</w:t>
            </w:r>
            <w:r>
              <w:rPr>
                <w:b/>
                <w:bCs/>
                <w:sz w:val="16"/>
                <w:szCs w:val="19"/>
              </w:rPr>
              <w:tab/>
              <w:t>roles</w:t>
            </w:r>
          </w:p>
          <w:p w:rsidR="00304210" w:rsidRDefault="00304210" w:rsidP="00994913">
            <w:pPr>
              <w:pStyle w:val="Standard"/>
              <w:spacing w:line="215" w:lineRule="exact"/>
              <w:ind w:left="96"/>
              <w:rPr>
                <w:b/>
                <w:bCs/>
                <w:sz w:val="16"/>
                <w:szCs w:val="19"/>
              </w:rPr>
            </w:pPr>
            <w:r>
              <w:rPr>
                <w:b/>
                <w:bCs/>
                <w:sz w:val="16"/>
                <w:szCs w:val="19"/>
              </w:rPr>
              <w:t>(TR)</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b/>
                <w:bCs/>
                <w:sz w:val="16"/>
                <w:szCs w:val="19"/>
              </w:rPr>
              <w:t>Parti</w:t>
            </w:r>
            <w:r>
              <w:rPr>
                <w:b/>
                <w:bCs/>
                <w:spacing w:val="-2"/>
                <w:sz w:val="16"/>
                <w:szCs w:val="19"/>
              </w:rPr>
              <w:t>c</w:t>
            </w:r>
            <w:r>
              <w:rPr>
                <w:b/>
                <w:bCs/>
                <w:spacing w:val="2"/>
                <w:sz w:val="16"/>
                <w:szCs w:val="19"/>
              </w:rPr>
              <w:t>i</w:t>
            </w:r>
            <w:r>
              <w:rPr>
                <w:b/>
                <w:bCs/>
                <w:spacing w:val="-2"/>
                <w:sz w:val="16"/>
                <w:szCs w:val="19"/>
              </w:rPr>
              <w:t>p</w:t>
            </w:r>
            <w:r>
              <w:rPr>
                <w:b/>
                <w:bCs/>
                <w:sz w:val="16"/>
                <w:szCs w:val="19"/>
              </w:rPr>
              <w:t xml:space="preserve">ating </w:t>
            </w:r>
            <w:r>
              <w:rPr>
                <w:b/>
                <w:bCs/>
                <w:spacing w:val="26"/>
                <w:sz w:val="16"/>
                <w:szCs w:val="19"/>
              </w:rPr>
              <w:t xml:space="preserve"> </w:t>
            </w:r>
            <w:r>
              <w:rPr>
                <w:b/>
                <w:bCs/>
                <w:sz w:val="16"/>
                <w:szCs w:val="19"/>
              </w:rPr>
              <w:t>roles</w:t>
            </w:r>
          </w:p>
          <w:p w:rsidR="00304210" w:rsidRDefault="00304210" w:rsidP="00994913">
            <w:pPr>
              <w:pStyle w:val="Standard"/>
              <w:spacing w:line="215" w:lineRule="exact"/>
              <w:ind w:left="96"/>
              <w:rPr>
                <w:b/>
                <w:bCs/>
                <w:sz w:val="16"/>
                <w:szCs w:val="19"/>
              </w:rPr>
            </w:pPr>
            <w:r>
              <w:rPr>
                <w:b/>
                <w:bCs/>
                <w:sz w:val="16"/>
                <w:szCs w:val="19"/>
              </w:rPr>
              <w:t>(PR)</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&lt;action</w:t>
            </w:r>
            <w:r>
              <w:rPr>
                <w:spacing w:val="2"/>
                <w:sz w:val="16"/>
                <w:szCs w:val="19"/>
              </w:rPr>
              <w:t>&gt;</w:t>
            </w:r>
            <w:r w:rsidRPr="00BA1528">
              <w:rPr>
                <w:position w:val="11"/>
                <w:sz w:val="16"/>
                <w:szCs w:val="12"/>
              </w:rPr>
              <w:t>(r)</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{r}</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{r}</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rPr>
                <w:sz w:val="16"/>
                <w:szCs w:val="19"/>
              </w:rPr>
            </w:pPr>
            <w:r>
              <w:rPr>
                <w:sz w:val="16"/>
                <w:szCs w:val="19"/>
              </w:rPr>
              <w:t>{r}</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sz w:val="16"/>
                <w:szCs w:val="19"/>
              </w:rPr>
              <w:t>&lt;subcol&gt;</w:t>
            </w:r>
            <w:r w:rsidRPr="00BA1528">
              <w:rPr>
                <w:position w:val="11"/>
                <w:sz w:val="16"/>
                <w:szCs w:val="12"/>
              </w:rPr>
              <w:t>(R)</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proofErr w:type="gramStart"/>
            <w:r>
              <w:rPr>
                <w:spacing w:val="-2"/>
                <w:sz w:val="16"/>
                <w:szCs w:val="19"/>
              </w:rPr>
              <w:t>S</w:t>
            </w:r>
            <w:r>
              <w:rPr>
                <w:spacing w:val="1"/>
                <w:sz w:val="16"/>
                <w:szCs w:val="19"/>
              </w:rPr>
              <w:t>R</w:t>
            </w:r>
            <w:r>
              <w:rPr>
                <w:sz w:val="16"/>
                <w:szCs w:val="19"/>
              </w:rPr>
              <w:t>(</w:t>
            </w:r>
            <w:proofErr w:type="gramEnd"/>
            <w:r>
              <w:rPr>
                <w:sz w:val="16"/>
                <w:szCs w:val="19"/>
              </w:rPr>
              <w:t>&lt;name&gt;)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proofErr w:type="gramStart"/>
            <w:r>
              <w:rPr>
                <w:sz w:val="16"/>
                <w:szCs w:val="19"/>
              </w:rPr>
              <w:t>TR</w:t>
            </w:r>
            <w:r>
              <w:rPr>
                <w:spacing w:val="-2"/>
                <w:sz w:val="16"/>
                <w:szCs w:val="19"/>
              </w:rPr>
              <w:t>(</w:t>
            </w:r>
            <w:proofErr w:type="gramEnd"/>
            <w:r>
              <w:rPr>
                <w:sz w:val="16"/>
                <w:szCs w:val="19"/>
              </w:rPr>
              <w:t>&lt;name&gt;)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proofErr w:type="gramStart"/>
            <w:r>
              <w:rPr>
                <w:sz w:val="16"/>
                <w:szCs w:val="19"/>
              </w:rPr>
              <w:t>PR(</w:t>
            </w:r>
            <w:proofErr w:type="gramEnd"/>
            <w:r>
              <w:rPr>
                <w:sz w:val="16"/>
                <w:szCs w:val="19"/>
              </w:rPr>
              <w:t>&lt;name&gt;)</w:t>
            </w:r>
            <w:r>
              <w:rPr>
                <w:spacing w:val="-11"/>
                <w:sz w:val="16"/>
                <w:szCs w:val="19"/>
              </w:rPr>
              <w:t xml:space="preserve"> </w:t>
            </w:r>
            <w:r>
              <w:rPr>
                <w:sz w:val="16"/>
                <w:szCs w:val="19"/>
              </w:rPr>
              <w:t>=</w:t>
            </w:r>
            <w:r>
              <w:rPr>
                <w:spacing w:val="-2"/>
                <w:sz w:val="16"/>
                <w:szCs w:val="19"/>
              </w:rPr>
              <w:t xml:space="preserve"> </w:t>
            </w:r>
            <w:r>
              <w:rPr>
                <w:sz w:val="16"/>
                <w:szCs w:val="19"/>
              </w:rPr>
              <w:t>R</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C</w:t>
            </w:r>
            <w:r w:rsidRPr="00BA1528">
              <w:rPr>
                <w:position w:val="-4"/>
                <w:sz w:val="16"/>
                <w:szCs w:val="12"/>
              </w:rPr>
              <w:t>1</w:t>
            </w:r>
            <w:r w:rsidRPr="00BA1528">
              <w:rPr>
                <w:spacing w:val="16"/>
                <w:position w:val="-4"/>
                <w:sz w:val="16"/>
                <w:szCs w:val="12"/>
              </w:rPr>
              <w:t xml:space="preserve"> </w:t>
            </w:r>
            <w:proofErr w:type="gramStart"/>
            <w:r>
              <w:rPr>
                <w:sz w:val="16"/>
                <w:szCs w:val="19"/>
              </w:rPr>
              <w:t>;</w:t>
            </w:r>
            <w:r w:rsidRPr="00BA1528">
              <w:rPr>
                <w:position w:val="-4"/>
                <w:sz w:val="16"/>
                <w:szCs w:val="12"/>
              </w:rPr>
              <w:t>s</w:t>
            </w:r>
            <w:proofErr w:type="gramEnd"/>
            <w:r w:rsidRPr="00BA1528">
              <w:rPr>
                <w:position w:val="-4"/>
                <w:sz w:val="16"/>
                <w:szCs w:val="12"/>
              </w:rPr>
              <w:t xml:space="preserve">   </w:t>
            </w:r>
            <w:r w:rsidRPr="00BA1528">
              <w:rPr>
                <w:spacing w:val="20"/>
                <w:position w:val="-4"/>
                <w:sz w:val="16"/>
                <w:szCs w:val="12"/>
              </w:rPr>
              <w:t xml:space="preserve"> </w:t>
            </w:r>
            <w:r>
              <w:rPr>
                <w:spacing w:val="1"/>
                <w:sz w:val="16"/>
                <w:szCs w:val="19"/>
              </w:rPr>
              <w:t>C</w:t>
            </w:r>
            <w:r w:rsidRPr="00BA1528">
              <w:rPr>
                <w:position w:val="-4"/>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pacing w:val="-2"/>
                <w:sz w:val="16"/>
                <w:szCs w:val="19"/>
              </w:rPr>
              <w:t>S</w:t>
            </w:r>
            <w:r>
              <w:rPr>
                <w:spacing w:val="1"/>
                <w:sz w:val="16"/>
                <w:szCs w:val="19"/>
              </w:rPr>
              <w:t>R</w:t>
            </w:r>
            <w:r>
              <w:rPr>
                <w:sz w:val="16"/>
                <w:szCs w:val="19"/>
              </w:rPr>
              <w:t>(C</w:t>
            </w:r>
            <w:r w:rsidRPr="00BA1528">
              <w:rPr>
                <w:position w:val="-4"/>
                <w:sz w:val="16"/>
                <w:szCs w:val="12"/>
              </w:rPr>
              <w:t>1</w:t>
            </w:r>
            <w:r>
              <w:rPr>
                <w:sz w:val="16"/>
                <w:szCs w:val="19"/>
              </w:rPr>
              <w: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TR(</w:t>
            </w:r>
            <w:r>
              <w:rPr>
                <w:spacing w:val="1"/>
                <w:sz w:val="16"/>
                <w:szCs w:val="19"/>
              </w:rPr>
              <w:t>C</w:t>
            </w:r>
            <w:r w:rsidRPr="00BA1528">
              <w:rPr>
                <w:position w:val="-4"/>
                <w:sz w:val="16"/>
                <w:szCs w:val="12"/>
              </w:rPr>
              <w:t>2</w:t>
            </w:r>
            <w:r>
              <w:rPr>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PR(C</w:t>
            </w:r>
            <w:r w:rsidRPr="00BA1528">
              <w:rPr>
                <w:position w:val="-4"/>
                <w:sz w:val="16"/>
                <w:szCs w:val="12"/>
              </w:rPr>
              <w:t>1</w:t>
            </w:r>
            <w:r>
              <w:rPr>
                <w:sz w:val="16"/>
                <w:szCs w:val="19"/>
              </w:rPr>
              <w:t>)</w:t>
            </w:r>
            <w:r>
              <w:rPr>
                <w:spacing w:val="-6"/>
                <w:sz w:val="16"/>
                <w:szCs w:val="19"/>
              </w:rPr>
              <w:t xml:space="preserve"> </w:t>
            </w:r>
            <w:r>
              <w:rPr>
                <w:sz w:val="16"/>
                <w:szCs w:val="19"/>
              </w:rPr>
              <w:t xml:space="preserve">U </w:t>
            </w:r>
            <w:r>
              <w:rPr>
                <w:spacing w:val="-2"/>
                <w:sz w:val="16"/>
                <w:szCs w:val="19"/>
              </w:rPr>
              <w:t>P</w:t>
            </w:r>
            <w:r>
              <w:rPr>
                <w:spacing w:val="1"/>
                <w:sz w:val="16"/>
                <w:szCs w:val="19"/>
              </w:rPr>
              <w:t>R</w:t>
            </w:r>
            <w:r>
              <w:rPr>
                <w:spacing w:val="-2"/>
                <w:sz w:val="16"/>
                <w:szCs w:val="19"/>
              </w:rPr>
              <w:t>(</w:t>
            </w:r>
            <w:r>
              <w:rPr>
                <w:spacing w:val="1"/>
                <w:sz w:val="16"/>
                <w:szCs w:val="19"/>
              </w:rPr>
              <w:t>C</w:t>
            </w:r>
            <w:r w:rsidRPr="00BA1528">
              <w:rPr>
                <w:position w:val="-4"/>
                <w:sz w:val="16"/>
                <w:szCs w:val="12"/>
              </w:rPr>
              <w:t>2</w:t>
            </w:r>
            <w:r>
              <w:rPr>
                <w:sz w:val="16"/>
                <w:szCs w:val="19"/>
              </w:rPr>
              <w:t>)</w:t>
            </w:r>
          </w:p>
        </w:tc>
      </w:tr>
      <w:tr w:rsidR="00304210" w:rsidTr="00994913">
        <w:trPr>
          <w:trHeight w:hRule="exact" w:val="443"/>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6"/>
                <w:position w:val="-3"/>
                <w:sz w:val="16"/>
                <w:szCs w:val="12"/>
              </w:rPr>
              <w:t xml:space="preserve"> </w:t>
            </w:r>
            <w:proofErr w:type="gramStart"/>
            <w:r w:rsidRPr="00BA1528">
              <w:rPr>
                <w:position w:val="1"/>
                <w:sz w:val="16"/>
                <w:szCs w:val="19"/>
              </w:rPr>
              <w:t>;</w:t>
            </w:r>
            <w:r w:rsidRPr="00BA1528">
              <w:rPr>
                <w:position w:val="-3"/>
                <w:sz w:val="16"/>
                <w:szCs w:val="12"/>
              </w:rPr>
              <w:t>w</w:t>
            </w:r>
            <w:proofErr w:type="gramEnd"/>
            <w:r w:rsidRPr="00BA1528">
              <w:rPr>
                <w:position w:val="-3"/>
                <w:sz w:val="16"/>
                <w:szCs w:val="12"/>
              </w:rPr>
              <w:t xml:space="preserve">   </w:t>
            </w:r>
            <w:r w:rsidRPr="00BA1528">
              <w:rPr>
                <w:spacing w:val="20"/>
                <w:position w:val="-3"/>
                <w:sz w:val="16"/>
                <w:szCs w:val="12"/>
              </w:rPr>
              <w:t xml:space="preserve"> </w:t>
            </w:r>
            <w:r w:rsidRPr="00BA1528">
              <w:rPr>
                <w:position w:val="1"/>
                <w:sz w:val="16"/>
                <w:szCs w:val="19"/>
              </w:rPr>
              <w:t>C</w:t>
            </w:r>
            <w:r w:rsidRPr="00BA1528">
              <w:rPr>
                <w:position w:val="-3"/>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spacing w:val="-2"/>
                <w:position w:val="1"/>
                <w:sz w:val="16"/>
                <w:szCs w:val="19"/>
              </w:rPr>
              <w:t>S</w:t>
            </w:r>
            <w:r w:rsidRPr="00BA1528">
              <w:rPr>
                <w:spacing w:val="1"/>
                <w:position w:val="1"/>
                <w:sz w:val="16"/>
                <w:szCs w:val="19"/>
              </w:rPr>
              <w:t>R</w:t>
            </w:r>
            <w:r w:rsidRPr="00BA1528">
              <w:rPr>
                <w:position w:val="1"/>
                <w:sz w:val="16"/>
                <w:szCs w:val="19"/>
              </w:rPr>
              <w:t>(C</w:t>
            </w:r>
            <w:r w:rsidRPr="00BA1528">
              <w:rPr>
                <w:position w:val="-3"/>
                <w:sz w:val="16"/>
                <w:szCs w:val="12"/>
              </w:rPr>
              <w:t>1</w:t>
            </w:r>
            <w:r w:rsidRPr="00BA1528">
              <w:rPr>
                <w:position w:val="1"/>
                <w:sz w:val="16"/>
                <w:szCs w:val="19"/>
              </w:rPr>
              <w:t>)</w:t>
            </w:r>
            <w:r w:rsidRPr="00BA1528">
              <w:rPr>
                <w:spacing w:val="-6"/>
                <w:position w:val="1"/>
                <w:sz w:val="16"/>
                <w:szCs w:val="19"/>
              </w:rPr>
              <w:t xml:space="preserve"> </w:t>
            </w:r>
            <w:r w:rsidRPr="00BA1528">
              <w:rPr>
                <w:position w:val="1"/>
                <w:sz w:val="16"/>
                <w:szCs w:val="19"/>
              </w:rPr>
              <w:t>U</w:t>
            </w:r>
          </w:p>
          <w:p w:rsidR="00304210" w:rsidRDefault="00304210" w:rsidP="00994913">
            <w:pPr>
              <w:pStyle w:val="Standard"/>
              <w:spacing w:line="205" w:lineRule="exact"/>
              <w:ind w:left="142"/>
            </w:pPr>
            <w:r>
              <w:rPr>
                <w:spacing w:val="1"/>
                <w:sz w:val="16"/>
                <w:szCs w:val="19"/>
              </w:rPr>
              <w:t>(</w:t>
            </w:r>
            <w:r>
              <w:rPr>
                <w:sz w:val="16"/>
                <w:szCs w:val="19"/>
              </w:rPr>
              <w:t>S</w:t>
            </w:r>
            <w:r>
              <w:rPr>
                <w:spacing w:val="1"/>
                <w:sz w:val="16"/>
                <w:szCs w:val="19"/>
              </w:rPr>
              <w:t>R</w:t>
            </w:r>
            <w:r>
              <w:rPr>
                <w:sz w:val="16"/>
                <w:szCs w:val="19"/>
              </w:rPr>
              <w:t>(C</w:t>
            </w:r>
            <w:r w:rsidRPr="00BA1528">
              <w:rPr>
                <w:position w:val="-4"/>
                <w:sz w:val="16"/>
                <w:szCs w:val="12"/>
              </w:rPr>
              <w:t>2</w:t>
            </w:r>
            <w:r>
              <w:rPr>
                <w:sz w:val="16"/>
                <w:szCs w:val="19"/>
              </w:rPr>
              <w:t>)</w:t>
            </w:r>
            <w:r>
              <w:rPr>
                <w:spacing w:val="-6"/>
                <w:sz w:val="16"/>
                <w:szCs w:val="19"/>
              </w:rPr>
              <w:t xml:space="preserve"> </w:t>
            </w:r>
            <w:r>
              <w:rPr>
                <w:sz w:val="16"/>
                <w:szCs w:val="19"/>
              </w:rPr>
              <w:t xml:space="preserve">- </w:t>
            </w:r>
            <w:r>
              <w:rPr>
                <w:spacing w:val="-2"/>
                <w:sz w:val="16"/>
                <w:szCs w:val="19"/>
              </w:rPr>
              <w:t>P</w:t>
            </w:r>
            <w:r>
              <w:rPr>
                <w:spacing w:val="1"/>
                <w:sz w:val="16"/>
                <w:szCs w:val="19"/>
              </w:rPr>
              <w:t>R</w:t>
            </w:r>
            <w:r>
              <w:rPr>
                <w:sz w:val="16"/>
                <w:szCs w:val="19"/>
              </w:rPr>
              <w:t>(</w:t>
            </w:r>
            <w:r>
              <w:rPr>
                <w:spacing w:val="1"/>
                <w:sz w:val="16"/>
                <w:szCs w:val="19"/>
              </w:rPr>
              <w:t>C</w:t>
            </w:r>
            <w:r w:rsidRPr="00BA1528">
              <w:rPr>
                <w:position w:val="-4"/>
                <w:sz w:val="16"/>
                <w:szCs w:val="12"/>
              </w:rPr>
              <w:t>1</w:t>
            </w:r>
            <w:r>
              <w:rPr>
                <w:sz w:val="16"/>
                <w:szCs w:val="19"/>
              </w:rPr>
              <w: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TR(C</w:t>
            </w:r>
            <w:r w:rsidRPr="00BA1528">
              <w:rPr>
                <w:position w:val="-3"/>
                <w:sz w:val="16"/>
                <w:szCs w:val="12"/>
              </w:rPr>
              <w:t>2</w:t>
            </w:r>
            <w:r w:rsidRPr="00BA1528">
              <w:rPr>
                <w:position w:val="1"/>
                <w:sz w:val="16"/>
                <w:szCs w:val="19"/>
              </w:rPr>
              <w:t>)</w:t>
            </w:r>
            <w:r w:rsidRPr="00BA1528">
              <w:rPr>
                <w:spacing w:val="-6"/>
                <w:position w:val="1"/>
                <w:sz w:val="16"/>
                <w:szCs w:val="19"/>
              </w:rPr>
              <w:t xml:space="preserve"> </w:t>
            </w:r>
            <w:r w:rsidRPr="00BA1528">
              <w:rPr>
                <w:position w:val="1"/>
                <w:sz w:val="16"/>
                <w:szCs w:val="19"/>
              </w:rPr>
              <w:t>U</w:t>
            </w:r>
          </w:p>
          <w:p w:rsidR="00304210" w:rsidRDefault="00304210" w:rsidP="00994913">
            <w:pPr>
              <w:pStyle w:val="Standard"/>
              <w:spacing w:line="205" w:lineRule="exact"/>
              <w:ind w:left="142"/>
            </w:pPr>
            <w:r>
              <w:rPr>
                <w:sz w:val="16"/>
                <w:szCs w:val="19"/>
              </w:rPr>
              <w:t>(TR(</w:t>
            </w:r>
            <w:r>
              <w:rPr>
                <w:spacing w:val="1"/>
                <w:sz w:val="16"/>
                <w:szCs w:val="19"/>
              </w:rPr>
              <w:t>C</w:t>
            </w:r>
            <w:r w:rsidRPr="00BA1528">
              <w:rPr>
                <w:position w:val="-4"/>
                <w:sz w:val="16"/>
                <w:szCs w:val="12"/>
              </w:rPr>
              <w:t>1</w:t>
            </w:r>
            <w:r>
              <w:rPr>
                <w:sz w:val="16"/>
                <w:szCs w:val="19"/>
              </w:rPr>
              <w:t>)</w:t>
            </w:r>
            <w:r>
              <w:rPr>
                <w:spacing w:val="-5"/>
                <w:sz w:val="16"/>
                <w:szCs w:val="19"/>
              </w:rPr>
              <w:t xml:space="preserve"> </w:t>
            </w:r>
            <w:r>
              <w:rPr>
                <w:sz w:val="16"/>
                <w:szCs w:val="19"/>
              </w:rPr>
              <w:t>-</w:t>
            </w:r>
            <w:r>
              <w:rPr>
                <w:spacing w:val="-2"/>
                <w:sz w:val="16"/>
                <w:szCs w:val="19"/>
              </w:rPr>
              <w:t xml:space="preserve"> P</w:t>
            </w:r>
            <w:r>
              <w:rPr>
                <w:spacing w:val="1"/>
                <w:sz w:val="16"/>
                <w:szCs w:val="19"/>
              </w:rPr>
              <w:t>R(</w:t>
            </w:r>
            <w:r>
              <w:rPr>
                <w:sz w:val="16"/>
                <w:szCs w:val="19"/>
              </w:rPr>
              <w:t>C</w:t>
            </w:r>
            <w:r w:rsidRPr="00BA1528">
              <w:rPr>
                <w:position w:val="-4"/>
                <w:sz w:val="16"/>
                <w:szCs w:val="12"/>
              </w:rPr>
              <w:t>2</w:t>
            </w:r>
            <w:r>
              <w:rPr>
                <w:spacing w:val="-2"/>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PR(C</w:t>
            </w:r>
            <w:r w:rsidRPr="00BA1528">
              <w:rPr>
                <w:position w:val="-3"/>
                <w:sz w:val="16"/>
                <w:szCs w:val="12"/>
              </w:rPr>
              <w:t>1</w:t>
            </w:r>
            <w:r w:rsidRPr="00BA1528">
              <w:rPr>
                <w:position w:val="1"/>
                <w:sz w:val="16"/>
                <w:szCs w:val="19"/>
              </w:rPr>
              <w:t>)</w:t>
            </w:r>
            <w:r w:rsidRPr="00BA1528">
              <w:rPr>
                <w:spacing w:val="-6"/>
                <w:position w:val="1"/>
                <w:sz w:val="16"/>
                <w:szCs w:val="19"/>
              </w:rPr>
              <w:t xml:space="preserve"> </w:t>
            </w:r>
            <w:r w:rsidRPr="00BA1528">
              <w:rPr>
                <w:position w:val="1"/>
                <w:sz w:val="16"/>
                <w:szCs w:val="19"/>
              </w:rPr>
              <w:t xml:space="preserve">U </w:t>
            </w:r>
            <w:r w:rsidRPr="00BA1528">
              <w:rPr>
                <w:spacing w:val="-2"/>
                <w:position w:val="1"/>
                <w:sz w:val="16"/>
                <w:szCs w:val="19"/>
              </w:rPr>
              <w:t>P</w:t>
            </w:r>
            <w:r w:rsidRPr="00BA1528">
              <w:rPr>
                <w:spacing w:val="1"/>
                <w:position w:val="1"/>
                <w:sz w:val="16"/>
                <w:szCs w:val="19"/>
              </w:rPr>
              <w:t>R</w:t>
            </w:r>
            <w:r w:rsidRPr="00BA1528">
              <w:rPr>
                <w:spacing w:val="-2"/>
                <w:position w:val="1"/>
                <w:sz w:val="16"/>
                <w:szCs w:val="19"/>
              </w:rPr>
              <w:t>(</w:t>
            </w:r>
            <w:r w:rsidRPr="00BA1528">
              <w:rPr>
                <w:spacing w:val="1"/>
                <w:position w:val="1"/>
                <w:sz w:val="16"/>
                <w:szCs w:val="19"/>
              </w:rPr>
              <w:t>C</w:t>
            </w:r>
            <w:r w:rsidRPr="00BA1528">
              <w:rPr>
                <w:position w:val="-3"/>
                <w:sz w:val="16"/>
                <w:szCs w:val="12"/>
              </w:rPr>
              <w:t>2</w:t>
            </w:r>
            <w:r w:rsidRPr="00BA1528">
              <w:rPr>
                <w:position w:val="1"/>
                <w:sz w:val="16"/>
                <w:szCs w:val="19"/>
              </w:rPr>
              <w:t>)</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C</w:t>
            </w:r>
            <w:r w:rsidRPr="00BA1528">
              <w:rPr>
                <w:position w:val="-4"/>
                <w:sz w:val="16"/>
                <w:szCs w:val="12"/>
              </w:rPr>
              <w:t xml:space="preserve">1 </w:t>
            </w:r>
            <w:r w:rsidRPr="00BA1528">
              <w:rPr>
                <w:spacing w:val="16"/>
                <w:position w:val="-4"/>
                <w:sz w:val="16"/>
                <w:szCs w:val="12"/>
              </w:rPr>
              <w:t xml:space="preserve"> </w:t>
            </w:r>
            <w:r>
              <w:rPr>
                <w:spacing w:val="1"/>
                <w:sz w:val="16"/>
                <w:szCs w:val="19"/>
              </w:rPr>
              <w:t>[</w:t>
            </w:r>
            <w:r>
              <w:rPr>
                <w:sz w:val="16"/>
                <w:szCs w:val="19"/>
              </w:rPr>
              <w:t>]</w:t>
            </w:r>
            <w:r>
              <w:rPr>
                <w:spacing w:val="43"/>
                <w:sz w:val="16"/>
                <w:szCs w:val="19"/>
              </w:rPr>
              <w:t xml:space="preserve"> </w:t>
            </w:r>
            <w:r>
              <w:rPr>
                <w:sz w:val="16"/>
                <w:szCs w:val="19"/>
              </w:rPr>
              <w:t>C</w:t>
            </w:r>
            <w:r w:rsidRPr="00BA1528">
              <w:rPr>
                <w:position w:val="-4"/>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pacing w:val="-2"/>
                <w:sz w:val="16"/>
                <w:szCs w:val="19"/>
              </w:rPr>
              <w:t>S</w:t>
            </w:r>
            <w:r>
              <w:rPr>
                <w:spacing w:val="1"/>
                <w:sz w:val="16"/>
                <w:szCs w:val="19"/>
              </w:rPr>
              <w:t>R</w:t>
            </w:r>
            <w:r>
              <w:rPr>
                <w:sz w:val="16"/>
                <w:szCs w:val="19"/>
              </w:rPr>
              <w:t>(C</w:t>
            </w:r>
            <w:r w:rsidRPr="00BA1528">
              <w:rPr>
                <w:position w:val="-4"/>
                <w:sz w:val="16"/>
                <w:szCs w:val="12"/>
              </w:rPr>
              <w:t>1</w:t>
            </w:r>
            <w:r>
              <w:rPr>
                <w:sz w:val="16"/>
                <w:szCs w:val="19"/>
              </w:rPr>
              <w:t>)</w:t>
            </w:r>
            <w:r>
              <w:rPr>
                <w:spacing w:val="-6"/>
                <w:sz w:val="16"/>
                <w:szCs w:val="19"/>
              </w:rPr>
              <w:t xml:space="preserve"> </w:t>
            </w:r>
            <w:r>
              <w:rPr>
                <w:sz w:val="16"/>
                <w:szCs w:val="19"/>
              </w:rPr>
              <w:t>U SR(</w:t>
            </w:r>
            <w:r>
              <w:rPr>
                <w:spacing w:val="2"/>
                <w:sz w:val="16"/>
                <w:szCs w:val="19"/>
              </w:rPr>
              <w:t>C</w:t>
            </w:r>
            <w:r w:rsidRPr="00BA1528">
              <w:rPr>
                <w:position w:val="-4"/>
                <w:sz w:val="16"/>
                <w:szCs w:val="12"/>
              </w:rPr>
              <w:t>2</w:t>
            </w:r>
            <w:r>
              <w:rPr>
                <w:sz w:val="16"/>
                <w:szCs w:val="19"/>
              </w:rPr>
              <w: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TR(</w:t>
            </w:r>
            <w:r>
              <w:rPr>
                <w:spacing w:val="1"/>
                <w:sz w:val="16"/>
                <w:szCs w:val="19"/>
              </w:rPr>
              <w:t>C</w:t>
            </w:r>
            <w:r w:rsidRPr="00BA1528">
              <w:rPr>
                <w:position w:val="-4"/>
                <w:sz w:val="16"/>
                <w:szCs w:val="12"/>
              </w:rPr>
              <w:t>1</w:t>
            </w:r>
            <w:r>
              <w:rPr>
                <w:sz w:val="16"/>
                <w:szCs w:val="19"/>
              </w:rPr>
              <w:t>)</w:t>
            </w:r>
            <w:r>
              <w:rPr>
                <w:spacing w:val="-6"/>
                <w:sz w:val="16"/>
                <w:szCs w:val="19"/>
              </w:rPr>
              <w:t xml:space="preserve"> </w:t>
            </w:r>
            <w:r>
              <w:rPr>
                <w:sz w:val="16"/>
                <w:szCs w:val="19"/>
              </w:rPr>
              <w:t>U</w:t>
            </w:r>
            <w:r>
              <w:rPr>
                <w:spacing w:val="-2"/>
                <w:sz w:val="16"/>
                <w:szCs w:val="19"/>
              </w:rPr>
              <w:t xml:space="preserve"> </w:t>
            </w:r>
            <w:r>
              <w:rPr>
                <w:sz w:val="16"/>
                <w:szCs w:val="19"/>
              </w:rPr>
              <w:t>TR(</w:t>
            </w:r>
            <w:r>
              <w:rPr>
                <w:spacing w:val="1"/>
                <w:sz w:val="16"/>
                <w:szCs w:val="19"/>
              </w:rPr>
              <w:t>C</w:t>
            </w:r>
            <w:r w:rsidRPr="00BA1528">
              <w:rPr>
                <w:position w:val="-4"/>
                <w:sz w:val="16"/>
                <w:szCs w:val="12"/>
              </w:rPr>
              <w:t>2</w:t>
            </w:r>
            <w:r>
              <w:rPr>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PR(C</w:t>
            </w:r>
            <w:r w:rsidRPr="00BA1528">
              <w:rPr>
                <w:position w:val="-4"/>
                <w:sz w:val="16"/>
                <w:szCs w:val="12"/>
              </w:rPr>
              <w:t>1</w:t>
            </w:r>
            <w:r>
              <w:rPr>
                <w:sz w:val="16"/>
                <w:szCs w:val="19"/>
              </w:rPr>
              <w:t>)</w:t>
            </w:r>
            <w:r>
              <w:rPr>
                <w:spacing w:val="-6"/>
                <w:sz w:val="16"/>
                <w:szCs w:val="19"/>
              </w:rPr>
              <w:t xml:space="preserve"> </w:t>
            </w:r>
            <w:r>
              <w:rPr>
                <w:sz w:val="16"/>
                <w:szCs w:val="19"/>
              </w:rPr>
              <w:t xml:space="preserve">U </w:t>
            </w:r>
            <w:r>
              <w:rPr>
                <w:spacing w:val="-2"/>
                <w:sz w:val="16"/>
                <w:szCs w:val="19"/>
              </w:rPr>
              <w:t>P</w:t>
            </w:r>
            <w:r>
              <w:rPr>
                <w:spacing w:val="1"/>
                <w:sz w:val="16"/>
                <w:szCs w:val="19"/>
              </w:rPr>
              <w:t>R</w:t>
            </w:r>
            <w:r>
              <w:rPr>
                <w:spacing w:val="-2"/>
                <w:sz w:val="16"/>
                <w:szCs w:val="19"/>
              </w:rPr>
              <w:t>(</w:t>
            </w:r>
            <w:r>
              <w:rPr>
                <w:spacing w:val="1"/>
                <w:sz w:val="16"/>
                <w:szCs w:val="19"/>
              </w:rPr>
              <w:t>C</w:t>
            </w:r>
            <w:r w:rsidRPr="00BA1528">
              <w:rPr>
                <w:position w:val="-4"/>
                <w:sz w:val="16"/>
                <w:szCs w:val="12"/>
              </w:rPr>
              <w:t>2</w:t>
            </w:r>
            <w:r>
              <w:rPr>
                <w:sz w:val="16"/>
                <w:szCs w:val="19"/>
              </w:rPr>
              <w:t>)</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C</w:t>
            </w:r>
            <w:r w:rsidRPr="00BA1528">
              <w:rPr>
                <w:position w:val="-4"/>
                <w:sz w:val="16"/>
                <w:szCs w:val="12"/>
              </w:rPr>
              <w:t>1</w:t>
            </w:r>
            <w:r w:rsidRPr="00BA1528">
              <w:rPr>
                <w:spacing w:val="16"/>
                <w:position w:val="-4"/>
                <w:sz w:val="16"/>
                <w:szCs w:val="12"/>
              </w:rPr>
              <w:t xml:space="preserve"> </w:t>
            </w:r>
            <w:r>
              <w:rPr>
                <w:sz w:val="16"/>
                <w:szCs w:val="19"/>
              </w:rPr>
              <w:t>*</w:t>
            </w:r>
            <w:r>
              <w:rPr>
                <w:spacing w:val="-18"/>
                <w:sz w:val="16"/>
                <w:szCs w:val="19"/>
              </w:rPr>
              <w:t xml:space="preserve"> </w:t>
            </w:r>
            <w:r w:rsidRPr="00BA1528">
              <w:rPr>
                <w:position w:val="-4"/>
                <w:sz w:val="16"/>
                <w:szCs w:val="12"/>
              </w:rPr>
              <w:t xml:space="preserve">s   </w:t>
            </w:r>
            <w:r w:rsidRPr="00BA1528">
              <w:rPr>
                <w:spacing w:val="20"/>
                <w:position w:val="-4"/>
                <w:sz w:val="16"/>
                <w:szCs w:val="12"/>
              </w:rPr>
              <w:t xml:space="preserve"> </w:t>
            </w:r>
            <w:r>
              <w:rPr>
                <w:spacing w:val="1"/>
                <w:sz w:val="16"/>
                <w:szCs w:val="19"/>
              </w:rPr>
              <w:t>C</w:t>
            </w:r>
            <w:r w:rsidRPr="00BA1528">
              <w:rPr>
                <w:position w:val="-4"/>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pacing w:val="-2"/>
                <w:sz w:val="16"/>
                <w:szCs w:val="19"/>
              </w:rPr>
              <w:t>S</w:t>
            </w:r>
            <w:r>
              <w:rPr>
                <w:spacing w:val="1"/>
                <w:sz w:val="16"/>
                <w:szCs w:val="19"/>
              </w:rPr>
              <w:t>R</w:t>
            </w:r>
            <w:r>
              <w:rPr>
                <w:sz w:val="16"/>
                <w:szCs w:val="19"/>
              </w:rPr>
              <w:t>(C</w:t>
            </w:r>
            <w:r w:rsidRPr="00BA1528">
              <w:rPr>
                <w:position w:val="-4"/>
                <w:sz w:val="16"/>
                <w:szCs w:val="12"/>
              </w:rPr>
              <w:t>1</w:t>
            </w:r>
            <w:r>
              <w:rPr>
                <w:sz w:val="16"/>
                <w:szCs w:val="19"/>
              </w:rPr>
              <w:t>)</w:t>
            </w:r>
            <w:r>
              <w:rPr>
                <w:spacing w:val="-6"/>
                <w:sz w:val="16"/>
                <w:szCs w:val="19"/>
              </w:rPr>
              <w:t xml:space="preserve"> </w:t>
            </w:r>
            <w:r>
              <w:rPr>
                <w:sz w:val="16"/>
                <w:szCs w:val="19"/>
              </w:rPr>
              <w:t>=</w:t>
            </w:r>
            <w:r>
              <w:rPr>
                <w:spacing w:val="-2"/>
                <w:sz w:val="16"/>
                <w:szCs w:val="19"/>
              </w:rPr>
              <w:t xml:space="preserve"> </w:t>
            </w:r>
            <w:r>
              <w:rPr>
                <w:sz w:val="16"/>
                <w:szCs w:val="19"/>
              </w:rPr>
              <w:t>SR</w:t>
            </w:r>
            <w:r>
              <w:rPr>
                <w:spacing w:val="1"/>
                <w:sz w:val="16"/>
                <w:szCs w:val="19"/>
              </w:rPr>
              <w:t>(</w:t>
            </w:r>
            <w:r>
              <w:rPr>
                <w:sz w:val="16"/>
                <w:szCs w:val="19"/>
              </w:rPr>
              <w:t>C</w:t>
            </w:r>
            <w:r w:rsidRPr="00BA1528">
              <w:rPr>
                <w:position w:val="-4"/>
                <w:sz w:val="16"/>
                <w:szCs w:val="12"/>
              </w:rPr>
              <w:t>2</w:t>
            </w:r>
            <w:r>
              <w:rPr>
                <w:sz w:val="16"/>
                <w:szCs w:val="19"/>
              </w:rPr>
              <w:t>)=</w:t>
            </w:r>
            <w:r>
              <w:rPr>
                <w:spacing w:val="-5"/>
                <w:sz w:val="16"/>
                <w:szCs w:val="19"/>
              </w:rPr>
              <w:t xml:space="preserve"> </w:t>
            </w:r>
            <w:r>
              <w:rPr>
                <w:sz w:val="16"/>
                <w:szCs w:val="19"/>
              </w:rPr>
              <w:t>{r}</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5" w:lineRule="exact"/>
              <w:ind w:left="97"/>
              <w:rPr>
                <w:lang w:val="en-US"/>
              </w:rPr>
            </w:pPr>
            <w:r>
              <w:rPr>
                <w:sz w:val="16"/>
                <w:szCs w:val="19"/>
                <w:lang w:val="en-US"/>
              </w:rPr>
              <w:t>TR(C</w:t>
            </w:r>
            <w:r w:rsidRPr="00BA1528">
              <w:rPr>
                <w:position w:val="-4"/>
                <w:sz w:val="16"/>
                <w:szCs w:val="12"/>
                <w:lang w:val="en-US"/>
              </w:rPr>
              <w:t>2</w:t>
            </w:r>
            <w:r>
              <w:rPr>
                <w:sz w:val="16"/>
                <w:szCs w:val="19"/>
                <w:lang w:val="en-US"/>
              </w:rPr>
              <w:t>);</w:t>
            </w:r>
            <w:r>
              <w:rPr>
                <w:spacing w:val="-6"/>
                <w:sz w:val="16"/>
                <w:szCs w:val="19"/>
                <w:lang w:val="en-US"/>
              </w:rPr>
              <w:t xml:space="preserve"> </w:t>
            </w:r>
            <w:r>
              <w:rPr>
                <w:sz w:val="16"/>
                <w:szCs w:val="15"/>
                <w:lang w:val="en-US"/>
              </w:rPr>
              <w:t>SR(C</w:t>
            </w:r>
            <w:r w:rsidRPr="00BA1528">
              <w:rPr>
                <w:position w:val="-4"/>
                <w:sz w:val="16"/>
                <w:szCs w:val="9"/>
                <w:lang w:val="en-US"/>
              </w:rPr>
              <w:t>1</w:t>
            </w:r>
            <w:r>
              <w:rPr>
                <w:sz w:val="16"/>
                <w:szCs w:val="15"/>
                <w:lang w:val="en-US"/>
              </w:rPr>
              <w:t>)</w:t>
            </w:r>
            <w:r>
              <w:rPr>
                <w:spacing w:val="3"/>
                <w:sz w:val="16"/>
                <w:szCs w:val="15"/>
                <w:lang w:val="en-US"/>
              </w:rPr>
              <w:t xml:space="preserve"> </w:t>
            </w:r>
            <w:r>
              <w:rPr>
                <w:sz w:val="16"/>
                <w:szCs w:val="15"/>
                <w:lang w:val="en-US"/>
              </w:rPr>
              <w:t xml:space="preserve">if </w:t>
            </w:r>
            <w:r>
              <w:rPr>
                <w:spacing w:val="1"/>
                <w:sz w:val="16"/>
                <w:szCs w:val="19"/>
                <w:lang w:val="en-US"/>
              </w:rPr>
              <w:t>C</w:t>
            </w:r>
            <w:r w:rsidRPr="00BA1528">
              <w:rPr>
                <w:position w:val="-4"/>
                <w:sz w:val="16"/>
                <w:szCs w:val="12"/>
                <w:lang w:val="en-US"/>
              </w:rPr>
              <w:t>2</w:t>
            </w:r>
            <w:r>
              <w:rPr>
                <w:sz w:val="16"/>
                <w:szCs w:val="15"/>
                <w:lang w:val="en-US"/>
              </w:rPr>
              <w:t>=</w:t>
            </w:r>
            <w:r>
              <w:rPr>
                <w:spacing w:val="8"/>
                <w:sz w:val="16"/>
                <w:szCs w:val="15"/>
                <w:lang w:val="en-US"/>
              </w:rPr>
              <w:t xml:space="preserve"> </w:t>
            </w:r>
            <w:r>
              <w:rPr>
                <w:sz w:val="16"/>
                <w:szCs w:val="19"/>
              </w:rPr>
              <w:t>ε</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PR(C</w:t>
            </w:r>
            <w:r w:rsidRPr="00BA1528">
              <w:rPr>
                <w:position w:val="-4"/>
                <w:sz w:val="16"/>
                <w:szCs w:val="12"/>
              </w:rPr>
              <w:t>1</w:t>
            </w:r>
            <w:r>
              <w:rPr>
                <w:sz w:val="16"/>
                <w:szCs w:val="19"/>
              </w:rPr>
              <w:t>)</w:t>
            </w:r>
            <w:r>
              <w:rPr>
                <w:spacing w:val="-6"/>
                <w:sz w:val="16"/>
                <w:szCs w:val="19"/>
              </w:rPr>
              <w:t xml:space="preserve"> </w:t>
            </w:r>
            <w:r>
              <w:rPr>
                <w:sz w:val="16"/>
                <w:szCs w:val="19"/>
              </w:rPr>
              <w:t xml:space="preserve">U </w:t>
            </w:r>
            <w:r>
              <w:rPr>
                <w:spacing w:val="-2"/>
                <w:sz w:val="16"/>
                <w:szCs w:val="19"/>
              </w:rPr>
              <w:t>P</w:t>
            </w:r>
            <w:r>
              <w:rPr>
                <w:spacing w:val="1"/>
                <w:sz w:val="16"/>
                <w:szCs w:val="19"/>
              </w:rPr>
              <w:t>R</w:t>
            </w:r>
            <w:r>
              <w:rPr>
                <w:spacing w:val="-2"/>
                <w:sz w:val="16"/>
                <w:szCs w:val="19"/>
              </w:rPr>
              <w:t>(</w:t>
            </w:r>
            <w:r>
              <w:rPr>
                <w:spacing w:val="1"/>
                <w:sz w:val="16"/>
                <w:szCs w:val="19"/>
              </w:rPr>
              <w:t>C</w:t>
            </w:r>
            <w:r w:rsidRPr="00BA1528">
              <w:rPr>
                <w:position w:val="-4"/>
                <w:sz w:val="16"/>
                <w:szCs w:val="12"/>
              </w:rPr>
              <w:t>2</w:t>
            </w:r>
            <w:r>
              <w:rPr>
                <w:sz w:val="16"/>
                <w:szCs w:val="19"/>
              </w:rPr>
              <w:t>)</w:t>
            </w:r>
          </w:p>
        </w:tc>
      </w:tr>
      <w:tr w:rsidR="00304210" w:rsidTr="00994913">
        <w:trPr>
          <w:trHeight w:hRule="exact" w:val="441"/>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1</w:t>
            </w:r>
            <w:r w:rsidRPr="00BA1528">
              <w:rPr>
                <w:spacing w:val="16"/>
                <w:position w:val="-3"/>
                <w:sz w:val="16"/>
                <w:szCs w:val="12"/>
              </w:rPr>
              <w:t xml:space="preserve"> </w:t>
            </w:r>
            <w:r w:rsidRPr="00BA1528">
              <w:rPr>
                <w:position w:val="1"/>
                <w:sz w:val="16"/>
                <w:szCs w:val="19"/>
              </w:rPr>
              <w:t>*</w:t>
            </w:r>
            <w:r w:rsidRPr="00BA1528">
              <w:rPr>
                <w:spacing w:val="-18"/>
                <w:position w:val="1"/>
                <w:sz w:val="16"/>
                <w:szCs w:val="19"/>
              </w:rPr>
              <w:t xml:space="preserve"> </w:t>
            </w:r>
            <w:r w:rsidRPr="00BA1528">
              <w:rPr>
                <w:position w:val="-3"/>
                <w:sz w:val="16"/>
                <w:szCs w:val="12"/>
              </w:rPr>
              <w:t xml:space="preserve">w   </w:t>
            </w:r>
            <w:r w:rsidRPr="00BA1528">
              <w:rPr>
                <w:spacing w:val="21"/>
                <w:position w:val="-3"/>
                <w:sz w:val="16"/>
                <w:szCs w:val="12"/>
              </w:rPr>
              <w:t xml:space="preserve"> </w:t>
            </w:r>
            <w:r w:rsidRPr="00BA1528">
              <w:rPr>
                <w:spacing w:val="1"/>
                <w:position w:val="1"/>
                <w:sz w:val="16"/>
                <w:szCs w:val="19"/>
              </w:rPr>
              <w:t>C</w:t>
            </w:r>
            <w:r w:rsidRPr="00BA1528">
              <w:rPr>
                <w:position w:val="-3"/>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3" w:lineRule="exact"/>
              <w:ind w:left="96"/>
            </w:pPr>
            <w:r>
              <w:rPr>
                <w:i/>
                <w:iCs/>
                <w:sz w:val="16"/>
                <w:szCs w:val="19"/>
              </w:rPr>
              <w:t>as</w:t>
            </w:r>
            <w:r>
              <w:rPr>
                <w:i/>
                <w:iCs/>
                <w:spacing w:val="-2"/>
                <w:sz w:val="16"/>
                <w:szCs w:val="19"/>
              </w:rPr>
              <w:t xml:space="preserve"> </w:t>
            </w:r>
            <w:r>
              <w:rPr>
                <w:i/>
                <w:iCs/>
                <w:sz w:val="16"/>
                <w:szCs w:val="19"/>
              </w:rPr>
              <w:t>above</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TR(C</w:t>
            </w:r>
            <w:r w:rsidRPr="00BA1528">
              <w:rPr>
                <w:position w:val="-3"/>
                <w:sz w:val="16"/>
                <w:szCs w:val="12"/>
              </w:rPr>
              <w:t>2</w:t>
            </w:r>
            <w:r w:rsidRPr="00BA1528">
              <w:rPr>
                <w:position w:val="1"/>
                <w:sz w:val="16"/>
                <w:szCs w:val="19"/>
              </w:rPr>
              <w:t>)</w:t>
            </w:r>
            <w:r w:rsidRPr="00BA1528">
              <w:rPr>
                <w:spacing w:val="-6"/>
                <w:position w:val="1"/>
                <w:sz w:val="16"/>
                <w:szCs w:val="19"/>
              </w:rPr>
              <w:t xml:space="preserve"> </w:t>
            </w:r>
            <w:r w:rsidRPr="00BA1528">
              <w:rPr>
                <w:position w:val="1"/>
                <w:sz w:val="16"/>
                <w:szCs w:val="19"/>
              </w:rPr>
              <w:t>U</w:t>
            </w:r>
          </w:p>
          <w:p w:rsidR="00304210" w:rsidRDefault="00304210" w:rsidP="00994913">
            <w:pPr>
              <w:pStyle w:val="Standard"/>
              <w:spacing w:line="202" w:lineRule="exact"/>
              <w:ind w:left="96"/>
            </w:pPr>
            <w:r>
              <w:rPr>
                <w:sz w:val="16"/>
                <w:szCs w:val="19"/>
              </w:rPr>
              <w:t>(TR(C</w:t>
            </w:r>
            <w:r w:rsidRPr="00BA1528">
              <w:rPr>
                <w:position w:val="-4"/>
                <w:sz w:val="16"/>
                <w:szCs w:val="12"/>
              </w:rPr>
              <w:t>1</w:t>
            </w:r>
            <w:r>
              <w:rPr>
                <w:sz w:val="16"/>
                <w:szCs w:val="19"/>
              </w:rPr>
              <w:t>)</w:t>
            </w:r>
            <w:r>
              <w:rPr>
                <w:spacing w:val="-7"/>
                <w:sz w:val="16"/>
                <w:szCs w:val="19"/>
              </w:rPr>
              <w:t xml:space="preserve"> </w:t>
            </w:r>
            <w:r>
              <w:rPr>
                <w:sz w:val="16"/>
                <w:szCs w:val="19"/>
              </w:rPr>
              <w:t>-</w:t>
            </w:r>
            <w:r>
              <w:rPr>
                <w:spacing w:val="-2"/>
                <w:sz w:val="16"/>
                <w:szCs w:val="19"/>
              </w:rPr>
              <w:t xml:space="preserve"> </w:t>
            </w:r>
            <w:r>
              <w:rPr>
                <w:sz w:val="16"/>
                <w:szCs w:val="19"/>
              </w:rPr>
              <w:t>PR</w:t>
            </w:r>
            <w:r>
              <w:rPr>
                <w:spacing w:val="1"/>
                <w:sz w:val="16"/>
                <w:szCs w:val="19"/>
              </w:rPr>
              <w:t>(</w:t>
            </w:r>
            <w:r>
              <w:rPr>
                <w:sz w:val="16"/>
                <w:szCs w:val="19"/>
              </w:rPr>
              <w:t>C</w:t>
            </w:r>
            <w:r w:rsidRPr="00BA1528">
              <w:rPr>
                <w:position w:val="-4"/>
                <w:sz w:val="16"/>
                <w:szCs w:val="12"/>
              </w:rPr>
              <w:t>2</w:t>
            </w:r>
            <w:r>
              <w:rPr>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PR(C</w:t>
            </w:r>
            <w:r w:rsidRPr="00BA1528">
              <w:rPr>
                <w:position w:val="-3"/>
                <w:sz w:val="16"/>
                <w:szCs w:val="12"/>
              </w:rPr>
              <w:t>1</w:t>
            </w:r>
            <w:r w:rsidRPr="00BA1528">
              <w:rPr>
                <w:position w:val="1"/>
                <w:sz w:val="16"/>
                <w:szCs w:val="19"/>
              </w:rPr>
              <w:t>)</w:t>
            </w:r>
            <w:r w:rsidRPr="00BA1528">
              <w:rPr>
                <w:spacing w:val="-6"/>
                <w:position w:val="1"/>
                <w:sz w:val="16"/>
                <w:szCs w:val="19"/>
              </w:rPr>
              <w:t xml:space="preserve"> </w:t>
            </w:r>
            <w:r w:rsidRPr="00BA1528">
              <w:rPr>
                <w:position w:val="1"/>
                <w:sz w:val="16"/>
                <w:szCs w:val="19"/>
              </w:rPr>
              <w:t xml:space="preserve">U </w:t>
            </w:r>
            <w:r w:rsidRPr="00BA1528">
              <w:rPr>
                <w:spacing w:val="-2"/>
                <w:position w:val="1"/>
                <w:sz w:val="16"/>
                <w:szCs w:val="19"/>
              </w:rPr>
              <w:t>P</w:t>
            </w:r>
            <w:r w:rsidRPr="00BA1528">
              <w:rPr>
                <w:spacing w:val="1"/>
                <w:position w:val="1"/>
                <w:sz w:val="16"/>
                <w:szCs w:val="19"/>
              </w:rPr>
              <w:t>R</w:t>
            </w:r>
            <w:r w:rsidRPr="00BA1528">
              <w:rPr>
                <w:spacing w:val="-2"/>
                <w:position w:val="1"/>
                <w:sz w:val="16"/>
                <w:szCs w:val="19"/>
              </w:rPr>
              <w:t>(</w:t>
            </w:r>
            <w:r w:rsidRPr="00BA1528">
              <w:rPr>
                <w:spacing w:val="1"/>
                <w:position w:val="1"/>
                <w:sz w:val="16"/>
                <w:szCs w:val="19"/>
              </w:rPr>
              <w:t>C</w:t>
            </w:r>
            <w:r w:rsidRPr="00BA1528">
              <w:rPr>
                <w:position w:val="-3"/>
                <w:sz w:val="16"/>
                <w:szCs w:val="12"/>
              </w:rPr>
              <w:t>2</w:t>
            </w:r>
            <w:r w:rsidRPr="00BA1528">
              <w:rPr>
                <w:position w:val="1"/>
                <w:sz w:val="16"/>
                <w:szCs w:val="19"/>
              </w:rPr>
              <w:t>)</w:t>
            </w:r>
          </w:p>
        </w:tc>
      </w:tr>
      <w:tr w:rsidR="00304210" w:rsidTr="00994913">
        <w:trPr>
          <w:trHeight w:hRule="exact" w:val="226"/>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C</w:t>
            </w:r>
            <w:r w:rsidRPr="00BA1528">
              <w:rPr>
                <w:position w:val="-4"/>
                <w:sz w:val="16"/>
                <w:szCs w:val="12"/>
              </w:rPr>
              <w:t xml:space="preserve">1 </w:t>
            </w:r>
            <w:r w:rsidRPr="00BA1528">
              <w:rPr>
                <w:spacing w:val="16"/>
                <w:position w:val="-4"/>
                <w:sz w:val="16"/>
                <w:szCs w:val="12"/>
              </w:rPr>
              <w:t xml:space="preserve"> </w:t>
            </w:r>
            <w:r>
              <w:rPr>
                <w:sz w:val="16"/>
                <w:szCs w:val="19"/>
              </w:rPr>
              <w:t>||</w:t>
            </w:r>
            <w:r>
              <w:rPr>
                <w:spacing w:val="45"/>
                <w:sz w:val="16"/>
                <w:szCs w:val="19"/>
              </w:rPr>
              <w:t xml:space="preserve"> </w:t>
            </w:r>
            <w:r>
              <w:rPr>
                <w:spacing w:val="2"/>
                <w:sz w:val="16"/>
                <w:szCs w:val="19"/>
              </w:rPr>
              <w:t>C</w:t>
            </w:r>
            <w:r w:rsidRPr="00BA1528">
              <w:rPr>
                <w:position w:val="-4"/>
                <w:sz w:val="16"/>
                <w:szCs w:val="12"/>
              </w:rPr>
              <w:t>2</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pacing w:val="-2"/>
                <w:sz w:val="16"/>
                <w:szCs w:val="19"/>
              </w:rPr>
              <w:t>S</w:t>
            </w:r>
            <w:r>
              <w:rPr>
                <w:spacing w:val="1"/>
                <w:sz w:val="16"/>
                <w:szCs w:val="19"/>
              </w:rPr>
              <w:t>R</w:t>
            </w:r>
            <w:r>
              <w:rPr>
                <w:sz w:val="16"/>
                <w:szCs w:val="19"/>
              </w:rPr>
              <w:t>(C</w:t>
            </w:r>
            <w:r w:rsidRPr="00BA1528">
              <w:rPr>
                <w:position w:val="-4"/>
                <w:sz w:val="16"/>
                <w:szCs w:val="12"/>
              </w:rPr>
              <w:t>1</w:t>
            </w:r>
            <w:r>
              <w:rPr>
                <w:sz w:val="16"/>
                <w:szCs w:val="19"/>
              </w:rPr>
              <w:t>)</w:t>
            </w:r>
            <w:r>
              <w:rPr>
                <w:spacing w:val="-6"/>
                <w:sz w:val="16"/>
                <w:szCs w:val="19"/>
              </w:rPr>
              <w:t xml:space="preserve"> </w:t>
            </w:r>
            <w:r>
              <w:rPr>
                <w:sz w:val="16"/>
                <w:szCs w:val="19"/>
              </w:rPr>
              <w:t>U SR(</w:t>
            </w:r>
            <w:r>
              <w:rPr>
                <w:spacing w:val="2"/>
                <w:sz w:val="16"/>
                <w:szCs w:val="19"/>
              </w:rPr>
              <w:t>C</w:t>
            </w:r>
            <w:r w:rsidRPr="00BA1528">
              <w:rPr>
                <w:position w:val="-4"/>
                <w:sz w:val="16"/>
                <w:szCs w:val="12"/>
              </w:rPr>
              <w:t>2</w:t>
            </w:r>
            <w:r>
              <w:rPr>
                <w:sz w:val="16"/>
                <w:szCs w:val="19"/>
              </w:rPr>
              <w: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TR(</w:t>
            </w:r>
            <w:r>
              <w:rPr>
                <w:spacing w:val="1"/>
                <w:sz w:val="16"/>
                <w:szCs w:val="19"/>
              </w:rPr>
              <w:t>C</w:t>
            </w:r>
            <w:r w:rsidRPr="00BA1528">
              <w:rPr>
                <w:position w:val="-4"/>
                <w:sz w:val="16"/>
                <w:szCs w:val="12"/>
              </w:rPr>
              <w:t>1</w:t>
            </w:r>
            <w:r>
              <w:rPr>
                <w:sz w:val="16"/>
                <w:szCs w:val="19"/>
              </w:rPr>
              <w:t>)</w:t>
            </w:r>
            <w:r>
              <w:rPr>
                <w:spacing w:val="-6"/>
                <w:sz w:val="16"/>
                <w:szCs w:val="19"/>
              </w:rPr>
              <w:t xml:space="preserve"> </w:t>
            </w:r>
            <w:r>
              <w:rPr>
                <w:sz w:val="16"/>
                <w:szCs w:val="19"/>
              </w:rPr>
              <w:t>U</w:t>
            </w:r>
            <w:r>
              <w:rPr>
                <w:spacing w:val="-2"/>
                <w:sz w:val="16"/>
                <w:szCs w:val="19"/>
              </w:rPr>
              <w:t xml:space="preserve"> </w:t>
            </w:r>
            <w:r>
              <w:rPr>
                <w:sz w:val="16"/>
                <w:szCs w:val="19"/>
              </w:rPr>
              <w:t>TR(</w:t>
            </w:r>
            <w:r>
              <w:rPr>
                <w:spacing w:val="1"/>
                <w:sz w:val="16"/>
                <w:szCs w:val="19"/>
              </w:rPr>
              <w:t>C</w:t>
            </w:r>
            <w:r w:rsidRPr="00BA1528">
              <w:rPr>
                <w:position w:val="-4"/>
                <w:sz w:val="16"/>
                <w:szCs w:val="12"/>
              </w:rPr>
              <w:t>2</w:t>
            </w:r>
            <w:r>
              <w:rPr>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PR(C</w:t>
            </w:r>
            <w:r w:rsidRPr="00BA1528">
              <w:rPr>
                <w:position w:val="-4"/>
                <w:sz w:val="16"/>
                <w:szCs w:val="12"/>
              </w:rPr>
              <w:t>1</w:t>
            </w:r>
            <w:r>
              <w:rPr>
                <w:sz w:val="16"/>
                <w:szCs w:val="19"/>
              </w:rPr>
              <w:t>)</w:t>
            </w:r>
            <w:r>
              <w:rPr>
                <w:spacing w:val="-6"/>
                <w:sz w:val="16"/>
                <w:szCs w:val="19"/>
              </w:rPr>
              <w:t xml:space="preserve"> </w:t>
            </w:r>
            <w:r>
              <w:rPr>
                <w:sz w:val="16"/>
                <w:szCs w:val="19"/>
              </w:rPr>
              <w:t xml:space="preserve">U </w:t>
            </w:r>
            <w:r>
              <w:rPr>
                <w:spacing w:val="-2"/>
                <w:sz w:val="16"/>
                <w:szCs w:val="19"/>
              </w:rPr>
              <w:t>P</w:t>
            </w:r>
            <w:r>
              <w:rPr>
                <w:spacing w:val="1"/>
                <w:sz w:val="16"/>
                <w:szCs w:val="19"/>
              </w:rPr>
              <w:t>R</w:t>
            </w:r>
            <w:r>
              <w:rPr>
                <w:spacing w:val="-2"/>
                <w:sz w:val="16"/>
                <w:szCs w:val="19"/>
              </w:rPr>
              <w:t>(</w:t>
            </w:r>
            <w:r>
              <w:rPr>
                <w:spacing w:val="1"/>
                <w:sz w:val="16"/>
                <w:szCs w:val="19"/>
              </w:rPr>
              <w:t>C</w:t>
            </w:r>
            <w:r w:rsidRPr="00BA1528">
              <w:rPr>
                <w:position w:val="-4"/>
                <w:sz w:val="16"/>
                <w:szCs w:val="12"/>
              </w:rPr>
              <w:t>2</w:t>
            </w:r>
            <w:r>
              <w:rPr>
                <w:sz w:val="16"/>
                <w:szCs w:val="19"/>
              </w:rPr>
              <w:t>)</w:t>
            </w:r>
          </w:p>
        </w:tc>
      </w:tr>
      <w:tr w:rsidR="00304210" w:rsidTr="00994913">
        <w:trPr>
          <w:trHeight w:hRule="exact" w:val="442"/>
        </w:trPr>
        <w:tc>
          <w:tcPr>
            <w:tcW w:w="107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w:t>
            </w:r>
            <w:r w:rsidRPr="00BA1528">
              <w:rPr>
                <w:position w:val="-3"/>
                <w:sz w:val="16"/>
                <w:szCs w:val="12"/>
              </w:rPr>
              <w:t xml:space="preserve">1    </w:t>
            </w:r>
            <w:r w:rsidRPr="00BA1528">
              <w:rPr>
                <w:spacing w:val="24"/>
                <w:position w:val="-3"/>
                <w:sz w:val="16"/>
                <w:szCs w:val="12"/>
              </w:rPr>
              <w:t xml:space="preserve"> </w:t>
            </w:r>
            <w:r w:rsidRPr="00BA1528">
              <w:rPr>
                <w:spacing w:val="-2"/>
                <w:position w:val="1"/>
                <w:sz w:val="16"/>
                <w:szCs w:val="19"/>
              </w:rPr>
              <w:t>|</w:t>
            </w:r>
            <w:r w:rsidRPr="00BA1528">
              <w:rPr>
                <w:position w:val="1"/>
                <w:sz w:val="16"/>
                <w:szCs w:val="19"/>
              </w:rPr>
              <w:t xml:space="preserve">&gt;  </w:t>
            </w:r>
            <w:r w:rsidRPr="00BA1528">
              <w:rPr>
                <w:spacing w:val="32"/>
                <w:position w:val="1"/>
                <w:sz w:val="16"/>
                <w:szCs w:val="19"/>
              </w:rPr>
              <w:t xml:space="preserve"> </w:t>
            </w:r>
            <w:r w:rsidRPr="00BA1528">
              <w:rPr>
                <w:spacing w:val="1"/>
                <w:position w:val="1"/>
                <w:sz w:val="16"/>
                <w:szCs w:val="19"/>
              </w:rPr>
              <w:t>C</w:t>
            </w:r>
            <w:r w:rsidRPr="00BA1528">
              <w:rPr>
                <w:position w:val="-3"/>
                <w:sz w:val="16"/>
                <w:szCs w:val="12"/>
              </w:rPr>
              <w:t>2</w:t>
            </w:r>
          </w:p>
          <w:p w:rsidR="00304210" w:rsidRDefault="00304210" w:rsidP="00994913">
            <w:pPr>
              <w:pStyle w:val="Standard"/>
              <w:spacing w:line="203" w:lineRule="exact"/>
              <w:ind w:left="96"/>
            </w:pPr>
            <w:r>
              <w:rPr>
                <w:sz w:val="16"/>
                <w:szCs w:val="19"/>
              </w:rPr>
              <w:t>else</w:t>
            </w:r>
            <w:r>
              <w:rPr>
                <w:spacing w:val="-5"/>
                <w:sz w:val="16"/>
                <w:szCs w:val="19"/>
              </w:rPr>
              <w:t xml:space="preserve"> </w:t>
            </w:r>
            <w:r>
              <w:rPr>
                <w:spacing w:val="1"/>
                <w:sz w:val="16"/>
                <w:szCs w:val="19"/>
              </w:rPr>
              <w:t>C</w:t>
            </w:r>
            <w:r w:rsidRPr="00BA1528">
              <w:rPr>
                <w:position w:val="-4"/>
                <w:sz w:val="16"/>
                <w:szCs w:val="12"/>
              </w:rPr>
              <w:t>3</w:t>
            </w:r>
          </w:p>
        </w:tc>
        <w:tc>
          <w:tcPr>
            <w:tcW w:w="191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spacing w:val="-2"/>
                <w:position w:val="1"/>
                <w:sz w:val="16"/>
                <w:szCs w:val="19"/>
              </w:rPr>
              <w:t>S</w:t>
            </w:r>
            <w:r w:rsidRPr="00BA1528">
              <w:rPr>
                <w:spacing w:val="1"/>
                <w:position w:val="1"/>
                <w:sz w:val="16"/>
                <w:szCs w:val="19"/>
              </w:rPr>
              <w:t>R</w:t>
            </w:r>
            <w:r w:rsidRPr="00BA1528">
              <w:rPr>
                <w:position w:val="1"/>
                <w:sz w:val="16"/>
                <w:szCs w:val="19"/>
              </w:rPr>
              <w:t>(C</w:t>
            </w:r>
            <w:r w:rsidRPr="00BA1528">
              <w:rPr>
                <w:position w:val="-3"/>
                <w:sz w:val="16"/>
                <w:szCs w:val="12"/>
              </w:rPr>
              <w:t>1</w:t>
            </w:r>
            <w:r w:rsidRPr="00BA1528">
              <w:rPr>
                <w:position w:val="1"/>
                <w:sz w:val="16"/>
                <w:szCs w:val="19"/>
              </w:rPr>
              <w:t>)</w:t>
            </w:r>
          </w:p>
        </w:tc>
        <w:tc>
          <w:tcPr>
            <w:tcW w:w="1863"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TR(</w:t>
            </w:r>
            <w:r w:rsidRPr="00BA1528">
              <w:rPr>
                <w:spacing w:val="1"/>
                <w:position w:val="1"/>
                <w:sz w:val="16"/>
                <w:szCs w:val="19"/>
              </w:rPr>
              <w:t>C</w:t>
            </w:r>
            <w:r w:rsidRPr="00BA1528">
              <w:rPr>
                <w:position w:val="-3"/>
                <w:sz w:val="16"/>
                <w:szCs w:val="12"/>
              </w:rPr>
              <w:t>2</w:t>
            </w:r>
            <w:r w:rsidRPr="00BA1528">
              <w:rPr>
                <w:position w:val="1"/>
                <w:sz w:val="16"/>
                <w:szCs w:val="19"/>
              </w:rPr>
              <w:t>)</w:t>
            </w:r>
            <w:r w:rsidRPr="00BA1528">
              <w:rPr>
                <w:spacing w:val="-6"/>
                <w:position w:val="1"/>
                <w:sz w:val="16"/>
                <w:szCs w:val="19"/>
              </w:rPr>
              <w:t xml:space="preserve"> </w:t>
            </w:r>
            <w:r w:rsidRPr="00BA1528">
              <w:rPr>
                <w:position w:val="1"/>
                <w:sz w:val="16"/>
                <w:szCs w:val="19"/>
              </w:rPr>
              <w:t>U</w:t>
            </w:r>
            <w:r w:rsidRPr="00BA1528">
              <w:rPr>
                <w:spacing w:val="-2"/>
                <w:position w:val="1"/>
                <w:sz w:val="16"/>
                <w:szCs w:val="19"/>
              </w:rPr>
              <w:t xml:space="preserve"> </w:t>
            </w:r>
            <w:r w:rsidRPr="00BA1528">
              <w:rPr>
                <w:position w:val="1"/>
                <w:sz w:val="16"/>
                <w:szCs w:val="19"/>
              </w:rPr>
              <w:t>TR(</w:t>
            </w:r>
            <w:r w:rsidRPr="00BA1528">
              <w:rPr>
                <w:spacing w:val="1"/>
                <w:position w:val="1"/>
                <w:sz w:val="16"/>
                <w:szCs w:val="19"/>
              </w:rPr>
              <w:t>C</w:t>
            </w:r>
            <w:r w:rsidRPr="00BA1528">
              <w:rPr>
                <w:position w:val="-3"/>
                <w:sz w:val="16"/>
                <w:szCs w:val="12"/>
              </w:rPr>
              <w:t>3</w:t>
            </w:r>
            <w:r w:rsidRPr="00BA1528">
              <w:rPr>
                <w:position w:val="1"/>
                <w:sz w:val="16"/>
                <w:szCs w:val="19"/>
              </w:rPr>
              <w:t>)</w:t>
            </w:r>
          </w:p>
        </w:tc>
        <w:tc>
          <w:tcPr>
            <w:tcW w:w="1779"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before="7" w:line="218" w:lineRule="auto"/>
              <w:ind w:left="96" w:right="61"/>
            </w:pPr>
            <w:r>
              <w:rPr>
                <w:sz w:val="16"/>
                <w:szCs w:val="19"/>
              </w:rPr>
              <w:t>PR(C</w:t>
            </w:r>
            <w:r w:rsidRPr="00BA1528">
              <w:rPr>
                <w:position w:val="-4"/>
                <w:sz w:val="16"/>
                <w:szCs w:val="12"/>
              </w:rPr>
              <w:t>1</w:t>
            </w:r>
            <w:r>
              <w:rPr>
                <w:sz w:val="16"/>
                <w:szCs w:val="19"/>
              </w:rPr>
              <w:t>)</w:t>
            </w:r>
            <w:r>
              <w:rPr>
                <w:spacing w:val="21"/>
                <w:sz w:val="16"/>
                <w:szCs w:val="19"/>
              </w:rPr>
              <w:t xml:space="preserve"> </w:t>
            </w:r>
            <w:r>
              <w:rPr>
                <w:sz w:val="16"/>
                <w:szCs w:val="19"/>
              </w:rPr>
              <w:t>U</w:t>
            </w:r>
            <w:r>
              <w:rPr>
                <w:spacing w:val="24"/>
                <w:sz w:val="16"/>
                <w:szCs w:val="19"/>
              </w:rPr>
              <w:t xml:space="preserve"> </w:t>
            </w:r>
            <w:r>
              <w:rPr>
                <w:sz w:val="16"/>
                <w:szCs w:val="19"/>
              </w:rPr>
              <w:t>PR(</w:t>
            </w:r>
            <w:r>
              <w:rPr>
                <w:spacing w:val="1"/>
                <w:sz w:val="16"/>
                <w:szCs w:val="19"/>
              </w:rPr>
              <w:t>C</w:t>
            </w:r>
            <w:r w:rsidRPr="00BA1528">
              <w:rPr>
                <w:position w:val="-4"/>
                <w:sz w:val="16"/>
                <w:szCs w:val="12"/>
              </w:rPr>
              <w:t>2</w:t>
            </w:r>
            <w:r>
              <w:rPr>
                <w:sz w:val="16"/>
                <w:szCs w:val="19"/>
              </w:rPr>
              <w:t>)</w:t>
            </w:r>
            <w:r>
              <w:rPr>
                <w:spacing w:val="21"/>
                <w:sz w:val="16"/>
                <w:szCs w:val="19"/>
              </w:rPr>
              <w:t xml:space="preserve"> </w:t>
            </w:r>
            <w:r>
              <w:rPr>
                <w:sz w:val="16"/>
                <w:szCs w:val="19"/>
              </w:rPr>
              <w:t>U PR(C</w:t>
            </w:r>
            <w:r w:rsidRPr="00BA1528">
              <w:rPr>
                <w:position w:val="-4"/>
                <w:sz w:val="16"/>
                <w:szCs w:val="12"/>
              </w:rPr>
              <w:t>3</w:t>
            </w:r>
            <w:r>
              <w:rPr>
                <w:sz w:val="16"/>
                <w:szCs w:val="19"/>
              </w:rPr>
              <w:t>)</w:t>
            </w:r>
          </w:p>
        </w:tc>
      </w:tr>
    </w:tbl>
    <w:p w:rsidR="00994913" w:rsidRPr="00FB1C2E" w:rsidRDefault="00994913" w:rsidP="00304210">
      <w:pPr>
        <w:pStyle w:val="Standard"/>
        <w:ind w:left="720"/>
        <w:jc w:val="center"/>
        <w:rPr>
          <w:b/>
          <w:bCs/>
        </w:rPr>
      </w:pPr>
    </w:p>
    <w:p w:rsidR="00994913" w:rsidRPr="00FB1C2E" w:rsidRDefault="00994913">
      <w:pPr>
        <w:rPr>
          <w:rFonts w:ascii="Times New Roman" w:eastAsia="SimSun" w:hAnsi="Times New Roman" w:cs="Mangal"/>
          <w:b/>
          <w:bCs/>
          <w:kern w:val="3"/>
          <w:sz w:val="24"/>
          <w:szCs w:val="24"/>
          <w:lang w:eastAsia="zh-CN" w:bidi="hi-IN"/>
        </w:rPr>
      </w:pPr>
    </w:p>
    <w:p w:rsidR="00304210" w:rsidRPr="00E5656D" w:rsidRDefault="00304210" w:rsidP="00304210">
      <w:pPr>
        <w:pStyle w:val="Standard"/>
        <w:ind w:left="720"/>
        <w:jc w:val="center"/>
        <w:rPr>
          <w:sz w:val="20"/>
          <w:lang w:val="en-US"/>
        </w:rPr>
      </w:pPr>
      <w:proofErr w:type="gramStart"/>
      <w:r w:rsidRPr="00E5656D">
        <w:rPr>
          <w:b/>
          <w:bCs/>
          <w:sz w:val="20"/>
          <w:lang w:val="en-US"/>
        </w:rPr>
        <w:t xml:space="preserve">Table </w:t>
      </w:r>
      <w:ins w:id="159" w:author="erradi" w:date="2011-08-06T11:12:00Z">
        <w:r w:rsidR="00437CD4" w:rsidRPr="00E5656D">
          <w:rPr>
            <w:b/>
            <w:bCs/>
            <w:sz w:val="20"/>
            <w:lang w:val="en-US"/>
          </w:rPr>
          <w:t>4.</w:t>
        </w:r>
      </w:ins>
      <w:r w:rsidRPr="00E5656D">
        <w:rPr>
          <w:b/>
          <w:bCs/>
          <w:sz w:val="20"/>
          <w:lang w:val="en-US"/>
        </w:rPr>
        <w:t>3.</w:t>
      </w:r>
      <w:proofErr w:type="gramEnd"/>
      <w:r w:rsidRPr="00E5656D">
        <w:rPr>
          <w:b/>
          <w:bCs/>
          <w:sz w:val="20"/>
          <w:lang w:val="en-US"/>
        </w:rPr>
        <w:t xml:space="preserve"> Definition of the translation function Tc for component c</w:t>
      </w:r>
    </w:p>
    <w:p w:rsidR="00304210" w:rsidRDefault="00304210" w:rsidP="00304210">
      <w:pPr>
        <w:pStyle w:val="Standard"/>
        <w:ind w:left="720"/>
        <w:rPr>
          <w:lang w:val="en-US"/>
        </w:rPr>
      </w:pPr>
      <w:r>
        <w:rPr>
          <w:lang w:val="en-US"/>
        </w:rPr>
        <w:tab/>
      </w:r>
      <w:r>
        <w:rPr>
          <w:lang w:val="en-US"/>
        </w:rPr>
        <w:tab/>
      </w:r>
    </w:p>
    <w:tbl>
      <w:tblPr>
        <w:tblW w:w="8363" w:type="dxa"/>
        <w:tblInd w:w="854" w:type="dxa"/>
        <w:tblLayout w:type="fixed"/>
        <w:tblCellMar>
          <w:left w:w="10" w:type="dxa"/>
          <w:right w:w="10" w:type="dxa"/>
        </w:tblCellMar>
        <w:tblLook w:val="04A0"/>
      </w:tblPr>
      <w:tblGrid>
        <w:gridCol w:w="1537"/>
        <w:gridCol w:w="6826"/>
      </w:tblGrid>
      <w:tr w:rsidR="00304210" w:rsidRPr="007C52C4" w:rsidTr="00994913">
        <w:trPr>
          <w:trHeight w:hRule="exact" w:val="1957"/>
        </w:trPr>
        <w:tc>
          <w:tcPr>
            <w:tcW w:w="153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 = C</w:t>
            </w:r>
            <w:r w:rsidRPr="00BA1528">
              <w:rPr>
                <w:position w:val="-3"/>
                <w:sz w:val="16"/>
                <w:szCs w:val="12"/>
              </w:rPr>
              <w:t xml:space="preserve">1  </w:t>
            </w:r>
            <w:r w:rsidRPr="00BA1528">
              <w:rPr>
                <w:spacing w:val="2"/>
                <w:position w:val="-3"/>
                <w:sz w:val="16"/>
                <w:szCs w:val="12"/>
              </w:rPr>
              <w:t xml:space="preserve"> </w:t>
            </w:r>
            <w:r w:rsidRPr="00BA1528">
              <w:rPr>
                <w:spacing w:val="1"/>
                <w:position w:val="1"/>
                <w:sz w:val="16"/>
                <w:szCs w:val="19"/>
              </w:rPr>
              <w:t>[</w:t>
            </w:r>
            <w:r w:rsidRPr="00BA1528">
              <w:rPr>
                <w:position w:val="1"/>
                <w:sz w:val="16"/>
                <w:szCs w:val="19"/>
              </w:rPr>
              <w:t>]</w:t>
            </w:r>
            <w:r w:rsidRPr="00BA1528">
              <w:rPr>
                <w:spacing w:val="43"/>
                <w:position w:val="1"/>
                <w:sz w:val="16"/>
                <w:szCs w:val="19"/>
              </w:rPr>
              <w:t xml:space="preserve"> </w:t>
            </w:r>
            <w:r w:rsidRPr="00BA1528">
              <w:rPr>
                <w:position w:val="1"/>
                <w:sz w:val="16"/>
                <w:szCs w:val="19"/>
              </w:rPr>
              <w:t>C</w:t>
            </w:r>
            <w:r w:rsidRPr="00BA1528">
              <w:rPr>
                <w:position w:val="-3"/>
                <w:sz w:val="16"/>
                <w:szCs w:val="12"/>
              </w:rPr>
              <w:t>2</w:t>
            </w:r>
          </w:p>
        </w:tc>
        <w:tc>
          <w:tcPr>
            <w:tcW w:w="682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T</w:t>
            </w:r>
            <w:r w:rsidRPr="00BA1528">
              <w:rPr>
                <w:position w:val="-3"/>
                <w:sz w:val="16"/>
                <w:szCs w:val="12"/>
              </w:rPr>
              <w:t>c</w:t>
            </w:r>
            <w:r w:rsidRPr="00BA1528">
              <w:rPr>
                <w:position w:val="1"/>
                <w:sz w:val="16"/>
                <w:szCs w:val="19"/>
              </w:rPr>
              <w:t>(C)</w:t>
            </w:r>
            <w:r w:rsidRPr="00BA1528">
              <w:rPr>
                <w:spacing w:val="-4"/>
                <w:position w:val="1"/>
                <w:sz w:val="16"/>
                <w:szCs w:val="19"/>
              </w:rPr>
              <w:t xml:space="preserve"> </w:t>
            </w:r>
            <w:r w:rsidRPr="00BA1528">
              <w:rPr>
                <w:position w:val="1"/>
                <w:sz w:val="16"/>
                <w:szCs w:val="19"/>
              </w:rPr>
              <w:t>=</w:t>
            </w:r>
            <w:r w:rsidRPr="00BA1528">
              <w:rPr>
                <w:spacing w:val="-2"/>
                <w:position w:val="1"/>
                <w:sz w:val="16"/>
                <w:szCs w:val="19"/>
              </w:rPr>
              <w:t xml:space="preserve"> </w:t>
            </w:r>
            <w:proofErr w:type="gramStart"/>
            <w:r w:rsidRPr="00BA1528">
              <w:rPr>
                <w:spacing w:val="-2"/>
                <w:position w:val="1"/>
                <w:sz w:val="16"/>
                <w:szCs w:val="19"/>
              </w:rPr>
              <w:t>D</w:t>
            </w:r>
            <w:r w:rsidRPr="00BA1528">
              <w:rPr>
                <w:position w:val="1"/>
                <w:sz w:val="16"/>
                <w:szCs w:val="19"/>
              </w:rPr>
              <w:t>Ocim</w:t>
            </w:r>
            <w:r w:rsidRPr="00BA1528">
              <w:rPr>
                <w:position w:val="-3"/>
                <w:sz w:val="16"/>
                <w:szCs w:val="12"/>
              </w:rPr>
              <w:t>c</w:t>
            </w:r>
            <w:r w:rsidRPr="00BA1528">
              <w:rPr>
                <w:spacing w:val="-2"/>
                <w:position w:val="1"/>
                <w:sz w:val="16"/>
                <w:szCs w:val="19"/>
              </w:rPr>
              <w:t>(</w:t>
            </w:r>
            <w:proofErr w:type="gramEnd"/>
            <w:r w:rsidRPr="00BA1528">
              <w:rPr>
                <w:spacing w:val="1"/>
                <w:position w:val="1"/>
                <w:sz w:val="16"/>
                <w:szCs w:val="19"/>
              </w:rPr>
              <w:t>C</w:t>
            </w:r>
            <w:r w:rsidRPr="00BA1528">
              <w:rPr>
                <w:position w:val="-3"/>
                <w:sz w:val="16"/>
                <w:szCs w:val="12"/>
              </w:rPr>
              <w:t>1</w:t>
            </w:r>
            <w:r w:rsidRPr="00BA1528">
              <w:rPr>
                <w:position w:val="1"/>
                <w:sz w:val="16"/>
                <w:szCs w:val="19"/>
              </w:rPr>
              <w:t>,</w:t>
            </w:r>
            <w:r w:rsidRPr="00BA1528">
              <w:rPr>
                <w:spacing w:val="-8"/>
                <w:position w:val="1"/>
                <w:sz w:val="16"/>
                <w:szCs w:val="19"/>
              </w:rPr>
              <w:t xml:space="preserve"> </w:t>
            </w:r>
            <w:r w:rsidRPr="00BA1528">
              <w:rPr>
                <w:position w:val="1"/>
                <w:sz w:val="16"/>
                <w:szCs w:val="19"/>
              </w:rPr>
              <w:t>C</w:t>
            </w:r>
            <w:r w:rsidRPr="00BA1528">
              <w:rPr>
                <w:position w:val="-3"/>
                <w:sz w:val="16"/>
                <w:szCs w:val="12"/>
              </w:rPr>
              <w:t>2</w:t>
            </w:r>
            <w:r w:rsidRPr="00BA1528">
              <w:rPr>
                <w:position w:val="1"/>
                <w:sz w:val="16"/>
                <w:szCs w:val="19"/>
              </w:rPr>
              <w:t>)</w:t>
            </w:r>
            <w:r w:rsidRPr="00BA1528">
              <w:rPr>
                <w:spacing w:val="44"/>
                <w:position w:val="1"/>
                <w:sz w:val="16"/>
                <w:szCs w:val="19"/>
              </w:rPr>
              <w:t xml:space="preserve"> </w:t>
            </w:r>
            <w:r w:rsidRPr="00BA1528">
              <w:rPr>
                <w:position w:val="1"/>
                <w:sz w:val="16"/>
                <w:szCs w:val="19"/>
              </w:rPr>
              <w:t>[]</w:t>
            </w:r>
            <w:r w:rsidRPr="00BA1528">
              <w:rPr>
                <w:spacing w:val="45"/>
                <w:position w:val="1"/>
                <w:sz w:val="16"/>
                <w:szCs w:val="19"/>
              </w:rPr>
              <w:t xml:space="preserve"> </w:t>
            </w:r>
            <w:r w:rsidRPr="00BA1528">
              <w:rPr>
                <w:position w:val="1"/>
                <w:sz w:val="16"/>
                <w:szCs w:val="19"/>
              </w:rPr>
              <w:t>DOcim</w:t>
            </w:r>
            <w:r w:rsidRPr="00BA1528">
              <w:rPr>
                <w:position w:val="-3"/>
                <w:sz w:val="16"/>
                <w:szCs w:val="12"/>
              </w:rPr>
              <w:t>c</w:t>
            </w:r>
            <w:r w:rsidRPr="00BA1528">
              <w:rPr>
                <w:position w:val="1"/>
                <w:sz w:val="16"/>
                <w:szCs w:val="19"/>
              </w:rPr>
              <w:t>(C</w:t>
            </w:r>
            <w:r w:rsidRPr="00BA1528">
              <w:rPr>
                <w:position w:val="-3"/>
                <w:sz w:val="16"/>
                <w:szCs w:val="12"/>
              </w:rPr>
              <w:t>2</w:t>
            </w:r>
            <w:r w:rsidRPr="00BA1528">
              <w:rPr>
                <w:position w:val="1"/>
                <w:sz w:val="16"/>
                <w:szCs w:val="19"/>
              </w:rPr>
              <w:t>,</w:t>
            </w:r>
            <w:r w:rsidRPr="00BA1528">
              <w:rPr>
                <w:spacing w:val="-8"/>
                <w:position w:val="1"/>
                <w:sz w:val="16"/>
                <w:szCs w:val="19"/>
              </w:rPr>
              <w:t xml:space="preserve"> </w:t>
            </w:r>
            <w:r w:rsidRPr="00BA1528">
              <w:rPr>
                <w:spacing w:val="1"/>
                <w:position w:val="1"/>
                <w:sz w:val="16"/>
                <w:szCs w:val="19"/>
              </w:rPr>
              <w:t>C</w:t>
            </w:r>
            <w:r w:rsidRPr="00BA1528">
              <w:rPr>
                <w:position w:val="-3"/>
                <w:sz w:val="16"/>
                <w:szCs w:val="12"/>
              </w:rPr>
              <w:t>1</w:t>
            </w:r>
            <w:r w:rsidRPr="00BA1528">
              <w:rPr>
                <w:position w:val="1"/>
                <w:sz w:val="16"/>
                <w:szCs w:val="19"/>
              </w:rPr>
              <w:t>)</w:t>
            </w:r>
          </w:p>
          <w:p w:rsidR="00304210" w:rsidRPr="0000573F" w:rsidRDefault="00304210" w:rsidP="00994913">
            <w:pPr>
              <w:pStyle w:val="Standard"/>
              <w:spacing w:line="216" w:lineRule="exact"/>
              <w:ind w:left="96"/>
              <w:rPr>
                <w:lang w:val="en-US"/>
              </w:rPr>
            </w:pPr>
            <w:r w:rsidRPr="00BA1528">
              <w:rPr>
                <w:position w:val="1"/>
                <w:sz w:val="16"/>
                <w:szCs w:val="19"/>
                <w:lang w:val="en-US"/>
              </w:rPr>
              <w:t>whe</w:t>
            </w:r>
            <w:r w:rsidRPr="00BA1528">
              <w:rPr>
                <w:spacing w:val="-2"/>
                <w:position w:val="1"/>
                <w:sz w:val="16"/>
                <w:szCs w:val="19"/>
                <w:lang w:val="en-US"/>
              </w:rPr>
              <w:t>r</w:t>
            </w:r>
            <w:r w:rsidRPr="00BA1528">
              <w:rPr>
                <w:position w:val="1"/>
                <w:sz w:val="16"/>
                <w:szCs w:val="19"/>
                <w:lang w:val="en-US"/>
              </w:rPr>
              <w:t>e</w:t>
            </w:r>
            <w:r w:rsidRPr="00BA1528">
              <w:rPr>
                <w:spacing w:val="-6"/>
                <w:position w:val="1"/>
                <w:sz w:val="16"/>
                <w:szCs w:val="19"/>
                <w:lang w:val="en-US"/>
              </w:rPr>
              <w:t xml:space="preserve"> </w:t>
            </w:r>
            <w:r w:rsidRPr="00BA1528">
              <w:rPr>
                <w:position w:val="1"/>
                <w:sz w:val="16"/>
                <w:szCs w:val="19"/>
                <w:lang w:val="en-US"/>
              </w:rPr>
              <w:t>DOci</w:t>
            </w:r>
            <w:r w:rsidRPr="00BA1528">
              <w:rPr>
                <w:spacing w:val="-2"/>
                <w:position w:val="1"/>
                <w:sz w:val="16"/>
                <w:szCs w:val="19"/>
                <w:lang w:val="en-US"/>
              </w:rPr>
              <w:t>m</w:t>
            </w:r>
            <w:r w:rsidRPr="00BA1528">
              <w:rPr>
                <w:spacing w:val="1"/>
                <w:position w:val="-1"/>
                <w:sz w:val="16"/>
                <w:szCs w:val="12"/>
                <w:lang w:val="en-US"/>
              </w:rPr>
              <w:t>c</w:t>
            </w:r>
            <w:r w:rsidRPr="00BA1528">
              <w:rPr>
                <w:spacing w:val="-2"/>
                <w:position w:val="1"/>
                <w:sz w:val="16"/>
                <w:szCs w:val="19"/>
                <w:lang w:val="en-US"/>
              </w:rPr>
              <w:t>(</w:t>
            </w:r>
            <w:r w:rsidRPr="00BA1528">
              <w:rPr>
                <w:spacing w:val="1"/>
                <w:position w:val="1"/>
                <w:sz w:val="16"/>
                <w:szCs w:val="19"/>
                <w:lang w:val="en-US"/>
              </w:rPr>
              <w:t>C</w:t>
            </w:r>
            <w:r w:rsidRPr="00BA1528">
              <w:rPr>
                <w:position w:val="-1"/>
                <w:sz w:val="16"/>
                <w:szCs w:val="12"/>
                <w:lang w:val="en-US"/>
              </w:rPr>
              <w:t>1</w:t>
            </w:r>
            <w:r w:rsidRPr="00BA1528">
              <w:rPr>
                <w:position w:val="1"/>
                <w:sz w:val="16"/>
                <w:szCs w:val="19"/>
                <w:lang w:val="en-US"/>
              </w:rPr>
              <w:t>,</w:t>
            </w:r>
            <w:r w:rsidRPr="00BA1528">
              <w:rPr>
                <w:spacing w:val="-9"/>
                <w:position w:val="1"/>
                <w:sz w:val="16"/>
                <w:szCs w:val="19"/>
                <w:lang w:val="en-US"/>
              </w:rPr>
              <w:t xml:space="preserve"> </w:t>
            </w:r>
            <w:r w:rsidRPr="00BA1528">
              <w:rPr>
                <w:position w:val="1"/>
                <w:sz w:val="16"/>
                <w:szCs w:val="19"/>
                <w:lang w:val="en-US"/>
              </w:rPr>
              <w:t>C</w:t>
            </w:r>
            <w:r w:rsidRPr="00BA1528">
              <w:rPr>
                <w:position w:val="-1"/>
                <w:sz w:val="16"/>
                <w:szCs w:val="12"/>
                <w:lang w:val="en-US"/>
              </w:rPr>
              <w:t>2</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r w:rsidRPr="00BA1528">
              <w:rPr>
                <w:spacing w:val="44"/>
                <w:position w:val="1"/>
                <w:sz w:val="16"/>
                <w:szCs w:val="19"/>
                <w:lang w:val="en-US"/>
              </w:rPr>
              <w:t xml:space="preserve"> </w:t>
            </w:r>
            <w:r w:rsidRPr="00BA1528">
              <w:rPr>
                <w:spacing w:val="1"/>
                <w:position w:val="1"/>
                <w:sz w:val="16"/>
                <w:szCs w:val="19"/>
                <w:lang w:val="en-US"/>
              </w:rPr>
              <w:t>i</w:t>
            </w:r>
            <w:r w:rsidRPr="00BA1528">
              <w:rPr>
                <w:position w:val="1"/>
                <w:sz w:val="16"/>
                <w:szCs w:val="19"/>
                <w:lang w:val="en-US"/>
              </w:rPr>
              <w:t>f</w:t>
            </w:r>
            <w:r w:rsidRPr="00BA1528">
              <w:rPr>
                <w:spacing w:val="-2"/>
                <w:position w:val="1"/>
                <w:sz w:val="16"/>
                <w:szCs w:val="19"/>
                <w:lang w:val="en-US"/>
              </w:rPr>
              <w:t xml:space="preserve"> </w:t>
            </w:r>
            <w:r w:rsidRPr="00BA1528">
              <w:rPr>
                <w:i/>
                <w:iCs/>
                <w:position w:val="1"/>
                <w:sz w:val="16"/>
                <w:szCs w:val="19"/>
                <w:lang w:val="en-US"/>
              </w:rPr>
              <w:t xml:space="preserve">c </w:t>
            </w:r>
            <w:r w:rsidRPr="00BA1528">
              <w:rPr>
                <w:i/>
                <w:iCs/>
                <w:spacing w:val="2"/>
                <w:position w:val="1"/>
                <w:sz w:val="16"/>
                <w:szCs w:val="19"/>
                <w:lang w:val="en-US"/>
              </w:rPr>
              <w:t>i</w:t>
            </w:r>
            <w:r w:rsidRPr="00BA1528">
              <w:rPr>
                <w:i/>
                <w:iCs/>
                <w:position w:val="1"/>
                <w:sz w:val="16"/>
                <w:szCs w:val="19"/>
                <w:lang w:val="en-US"/>
              </w:rPr>
              <w:t>n</w:t>
            </w:r>
            <w:r w:rsidRPr="00BA1528">
              <w:rPr>
                <w:i/>
                <w:iCs/>
                <w:spacing w:val="-2"/>
                <w:position w:val="1"/>
                <w:sz w:val="16"/>
                <w:szCs w:val="19"/>
                <w:lang w:val="en-US"/>
              </w:rPr>
              <w:t xml:space="preserve"> </w:t>
            </w:r>
            <w:r w:rsidRPr="00BA1528">
              <w:rPr>
                <w:i/>
                <w:iCs/>
                <w:position w:val="1"/>
                <w:sz w:val="16"/>
                <w:szCs w:val="19"/>
                <w:lang w:val="en-US"/>
              </w:rPr>
              <w:t>Alloc(PR(C</w:t>
            </w:r>
            <w:r w:rsidRPr="00BA1528">
              <w:rPr>
                <w:i/>
                <w:iCs/>
                <w:position w:val="-1"/>
                <w:sz w:val="16"/>
                <w:szCs w:val="12"/>
                <w:lang w:val="en-US"/>
              </w:rPr>
              <w:t>1</w:t>
            </w:r>
            <w:r w:rsidRPr="00BA1528">
              <w:rPr>
                <w:i/>
                <w:iCs/>
                <w:position w:val="1"/>
                <w:sz w:val="16"/>
                <w:szCs w:val="19"/>
                <w:lang w:val="en-US"/>
              </w:rPr>
              <w:t>))</w:t>
            </w:r>
            <w:r w:rsidRPr="00BA1528">
              <w:rPr>
                <w:i/>
                <w:iCs/>
                <w:spacing w:val="-11"/>
                <w:position w:val="1"/>
                <w:sz w:val="16"/>
                <w:szCs w:val="19"/>
                <w:lang w:val="en-US"/>
              </w:rPr>
              <w:t xml:space="preserve"> </w:t>
            </w:r>
            <w:r w:rsidRPr="00BA1528">
              <w:rPr>
                <w:i/>
                <w:iCs/>
                <w:position w:val="1"/>
                <w:sz w:val="16"/>
                <w:szCs w:val="19"/>
                <w:lang w:val="en-US"/>
              </w:rPr>
              <w:t>then</w:t>
            </w:r>
          </w:p>
          <w:p w:rsidR="00304210" w:rsidRPr="0000573F" w:rsidRDefault="00304210" w:rsidP="00994913">
            <w:pPr>
              <w:pStyle w:val="Standard"/>
              <w:spacing w:line="216" w:lineRule="exact"/>
              <w:ind w:left="567"/>
              <w:rPr>
                <w:lang w:val="en-US"/>
              </w:rPr>
            </w:pP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T</w:t>
            </w:r>
            <w:r w:rsidRPr="00BA1528">
              <w:rPr>
                <w:position w:val="-3"/>
                <w:sz w:val="16"/>
                <w:szCs w:val="12"/>
                <w:lang w:val="en-US"/>
              </w:rPr>
              <w:t>c</w:t>
            </w:r>
            <w:r w:rsidRPr="00BA1528">
              <w:rPr>
                <w:spacing w:val="17"/>
                <w:position w:val="-3"/>
                <w:sz w:val="16"/>
                <w:szCs w:val="12"/>
                <w:lang w:val="en-US"/>
              </w:rPr>
              <w:t xml:space="preserve"> </w:t>
            </w:r>
            <w:r w:rsidRPr="00BA1528">
              <w:rPr>
                <w:position w:val="1"/>
                <w:sz w:val="16"/>
                <w:szCs w:val="19"/>
                <w:lang w:val="en-US"/>
              </w:rPr>
              <w:t>(C</w:t>
            </w:r>
            <w:r w:rsidRPr="00BA1528">
              <w:rPr>
                <w:position w:val="-3"/>
                <w:sz w:val="16"/>
                <w:szCs w:val="12"/>
                <w:lang w:val="en-US"/>
              </w:rPr>
              <w:t>1</w:t>
            </w:r>
            <w:r w:rsidRPr="00BA1528">
              <w:rPr>
                <w:position w:val="1"/>
                <w:sz w:val="16"/>
                <w:szCs w:val="19"/>
                <w:lang w:val="en-US"/>
              </w:rPr>
              <w:t>)”</w:t>
            </w:r>
            <w:r w:rsidRPr="00BA1528">
              <w:rPr>
                <w:spacing w:val="43"/>
                <w:position w:val="1"/>
                <w:sz w:val="16"/>
                <w:szCs w:val="19"/>
                <w:lang w:val="en-US"/>
              </w:rPr>
              <w:t xml:space="preserve"> </w:t>
            </w:r>
            <w:r w:rsidRPr="00BA1528">
              <w:rPr>
                <w:i/>
                <w:iCs/>
                <w:spacing w:val="2"/>
                <w:position w:val="1"/>
                <w:sz w:val="16"/>
                <w:szCs w:val="19"/>
                <w:lang w:val="en-US"/>
              </w:rPr>
              <w:t>i</w:t>
            </w:r>
            <w:r w:rsidRPr="00BA1528">
              <w:rPr>
                <w:i/>
                <w:iCs/>
                <w:position w:val="1"/>
                <w:sz w:val="16"/>
                <w:szCs w:val="19"/>
                <w:lang w:val="en-US"/>
              </w:rPr>
              <w:t>f</w:t>
            </w:r>
            <w:r w:rsidRPr="00BA1528">
              <w:rPr>
                <w:i/>
                <w:iCs/>
                <w:spacing w:val="-2"/>
                <w:position w:val="1"/>
                <w:sz w:val="16"/>
                <w:szCs w:val="19"/>
                <w:lang w:val="en-US"/>
              </w:rPr>
              <w:t xml:space="preserve"> </w:t>
            </w:r>
            <w:r w:rsidRPr="00BA1528">
              <w:rPr>
                <w:i/>
                <w:iCs/>
                <w:position w:val="1"/>
                <w:sz w:val="16"/>
                <w:szCs w:val="19"/>
                <w:lang w:val="en-US"/>
              </w:rPr>
              <w:t>c is</w:t>
            </w:r>
            <w:r w:rsidRPr="00BA1528">
              <w:rPr>
                <w:i/>
                <w:iCs/>
                <w:spacing w:val="-3"/>
                <w:position w:val="1"/>
                <w:sz w:val="16"/>
                <w:szCs w:val="19"/>
                <w:lang w:val="en-US"/>
              </w:rPr>
              <w:t xml:space="preserve"> </w:t>
            </w:r>
            <w:r w:rsidRPr="00BA1528">
              <w:rPr>
                <w:i/>
                <w:iCs/>
                <w:position w:val="1"/>
                <w:sz w:val="16"/>
                <w:szCs w:val="19"/>
                <w:lang w:val="en-US"/>
              </w:rPr>
              <w:t>responsible</w:t>
            </w:r>
            <w:r w:rsidRPr="00BA1528">
              <w:rPr>
                <w:i/>
                <w:iCs/>
                <w:spacing w:val="-9"/>
                <w:position w:val="1"/>
                <w:sz w:val="16"/>
                <w:szCs w:val="19"/>
                <w:lang w:val="en-US"/>
              </w:rPr>
              <w:t xml:space="preserve"> </w:t>
            </w:r>
            <w:r w:rsidRPr="00BA1528">
              <w:rPr>
                <w:i/>
                <w:iCs/>
                <w:position w:val="1"/>
                <w:sz w:val="16"/>
                <w:szCs w:val="19"/>
                <w:lang w:val="en-US"/>
              </w:rPr>
              <w:t>f</w:t>
            </w:r>
            <w:r w:rsidRPr="00BA1528">
              <w:rPr>
                <w:i/>
                <w:iCs/>
                <w:spacing w:val="1"/>
                <w:position w:val="1"/>
                <w:sz w:val="16"/>
                <w:szCs w:val="19"/>
                <w:lang w:val="en-US"/>
              </w:rPr>
              <w:t>o</w:t>
            </w:r>
            <w:r w:rsidRPr="00BA1528">
              <w:rPr>
                <w:i/>
                <w:iCs/>
                <w:position w:val="1"/>
                <w:sz w:val="16"/>
                <w:szCs w:val="19"/>
                <w:lang w:val="en-US"/>
              </w:rPr>
              <w:t>r</w:t>
            </w:r>
            <w:r w:rsidRPr="00BA1528">
              <w:rPr>
                <w:i/>
                <w:iCs/>
                <w:spacing w:val="-2"/>
                <w:position w:val="1"/>
                <w:sz w:val="16"/>
                <w:szCs w:val="19"/>
                <w:lang w:val="en-US"/>
              </w:rPr>
              <w:t xml:space="preserve"> </w:t>
            </w:r>
            <w:r w:rsidRPr="00BA1528">
              <w:rPr>
                <w:i/>
                <w:iCs/>
                <w:position w:val="1"/>
                <w:sz w:val="16"/>
                <w:szCs w:val="19"/>
                <w:lang w:val="en-US"/>
              </w:rPr>
              <w:t>cim</w:t>
            </w:r>
            <w:r w:rsidRPr="00BA1528">
              <w:rPr>
                <w:i/>
                <w:iCs/>
                <w:spacing w:val="-4"/>
                <w:position w:val="1"/>
                <w:sz w:val="16"/>
                <w:szCs w:val="19"/>
                <w:lang w:val="en-US"/>
              </w:rPr>
              <w:t xml:space="preserve"> </w:t>
            </w:r>
            <w:r w:rsidRPr="00BA1528">
              <w:rPr>
                <w:i/>
                <w:iCs/>
                <w:position w:val="1"/>
                <w:sz w:val="16"/>
                <w:szCs w:val="19"/>
                <w:lang w:val="en-US"/>
              </w:rPr>
              <w:t>then</w:t>
            </w:r>
          </w:p>
          <w:p w:rsidR="00304210" w:rsidRPr="0000573F" w:rsidRDefault="00304210" w:rsidP="00994913">
            <w:pPr>
              <w:pStyle w:val="Standard"/>
              <w:spacing w:line="217" w:lineRule="exact"/>
              <w:ind w:left="567"/>
              <w:rPr>
                <w:lang w:val="en-US"/>
              </w:rPr>
            </w:pPr>
            <w:r w:rsidRPr="00BA1528">
              <w:rPr>
                <w:position w:val="1"/>
                <w:sz w:val="16"/>
                <w:szCs w:val="19"/>
                <w:lang w:val="en-US"/>
              </w:rPr>
              <w:t>“||</w:t>
            </w:r>
            <w:r w:rsidRPr="00BA1528">
              <w:rPr>
                <w:spacing w:val="-3"/>
                <w:position w:val="1"/>
                <w:sz w:val="16"/>
                <w:szCs w:val="19"/>
                <w:lang w:val="en-US"/>
              </w:rPr>
              <w:t xml:space="preserve"> </w:t>
            </w:r>
            <w:r w:rsidRPr="00BA1528">
              <w:rPr>
                <w:position w:val="1"/>
                <w:sz w:val="16"/>
                <w:szCs w:val="19"/>
                <w:lang w:val="en-US"/>
              </w:rPr>
              <w:t>send</w:t>
            </w:r>
            <w:r w:rsidRPr="00BA1528">
              <w:rPr>
                <w:spacing w:val="-4"/>
                <w:position w:val="1"/>
                <w:sz w:val="16"/>
                <w:szCs w:val="19"/>
                <w:lang w:val="en-US"/>
              </w:rPr>
              <w:t xml:space="preserve"> </w:t>
            </w:r>
            <w:r w:rsidRPr="00BA1528">
              <w:rPr>
                <w:position w:val="1"/>
                <w:sz w:val="16"/>
                <w:szCs w:val="19"/>
                <w:lang w:val="en-US"/>
              </w:rPr>
              <w:t>cim(y)</w:t>
            </w:r>
            <w:r w:rsidRPr="00BA1528">
              <w:rPr>
                <w:spacing w:val="-7"/>
                <w:position w:val="1"/>
                <w:sz w:val="16"/>
                <w:szCs w:val="19"/>
                <w:lang w:val="en-US"/>
              </w:rPr>
              <w:t xml:space="preserve"> </w:t>
            </w:r>
            <w:r w:rsidRPr="00BA1528">
              <w:rPr>
                <w:spacing w:val="2"/>
                <w:position w:val="1"/>
                <w:sz w:val="16"/>
                <w:szCs w:val="19"/>
                <w:lang w:val="en-US"/>
              </w:rPr>
              <w:t>t</w:t>
            </w:r>
            <w:r w:rsidRPr="00BA1528">
              <w:rPr>
                <w:position w:val="1"/>
                <w:sz w:val="16"/>
                <w:szCs w:val="19"/>
                <w:lang w:val="en-US"/>
              </w:rPr>
              <w:t>o</w:t>
            </w:r>
            <w:r w:rsidRPr="00BA1528">
              <w:rPr>
                <w:spacing w:val="-2"/>
                <w:position w:val="1"/>
                <w:sz w:val="16"/>
                <w:szCs w:val="19"/>
                <w:lang w:val="en-US"/>
              </w:rPr>
              <w:t xml:space="preserve"> </w:t>
            </w:r>
            <w:r w:rsidRPr="00BA1528">
              <w:rPr>
                <w:position w:val="1"/>
                <w:sz w:val="16"/>
                <w:szCs w:val="19"/>
                <w:lang w:val="en-US"/>
              </w:rPr>
              <w:t>all</w:t>
            </w:r>
            <w:r w:rsidRPr="00BA1528">
              <w:rPr>
                <w:spacing w:val="-3"/>
                <w:position w:val="1"/>
                <w:sz w:val="16"/>
                <w:szCs w:val="19"/>
                <w:lang w:val="en-US"/>
              </w:rPr>
              <w:t xml:space="preserve"> </w:t>
            </w:r>
            <w:r w:rsidRPr="00BA1528">
              <w:rPr>
                <w:position w:val="1"/>
                <w:sz w:val="16"/>
                <w:szCs w:val="19"/>
                <w:lang w:val="en-US"/>
              </w:rPr>
              <w:t>c’</w:t>
            </w:r>
            <w:r w:rsidRPr="00BA1528">
              <w:rPr>
                <w:spacing w:val="-2"/>
                <w:position w:val="1"/>
                <w:sz w:val="16"/>
                <w:szCs w:val="19"/>
                <w:lang w:val="en-US"/>
              </w:rPr>
              <w:t xml:space="preserve"> </w:t>
            </w:r>
            <w:r w:rsidRPr="00BA1528">
              <w:rPr>
                <w:position w:val="1"/>
                <w:sz w:val="16"/>
                <w:szCs w:val="19"/>
                <w:lang w:val="en-US"/>
              </w:rPr>
              <w:t>in</w:t>
            </w:r>
            <w:r w:rsidRPr="00BA1528">
              <w:rPr>
                <w:spacing w:val="-2"/>
                <w:position w:val="1"/>
                <w:sz w:val="16"/>
                <w:szCs w:val="19"/>
                <w:lang w:val="en-US"/>
              </w:rPr>
              <w:t xml:space="preserve"> (</w:t>
            </w:r>
            <w:r w:rsidRPr="00BA1528">
              <w:rPr>
                <w:position w:val="1"/>
                <w:sz w:val="16"/>
                <w:szCs w:val="19"/>
                <w:lang w:val="en-US"/>
              </w:rPr>
              <w:t>Al</w:t>
            </w:r>
            <w:r w:rsidRPr="00BA1528">
              <w:rPr>
                <w:spacing w:val="2"/>
                <w:position w:val="1"/>
                <w:sz w:val="16"/>
                <w:szCs w:val="19"/>
                <w:lang w:val="en-US"/>
              </w:rPr>
              <w:t>l</w:t>
            </w:r>
            <w:r w:rsidRPr="00BA1528">
              <w:rPr>
                <w:position w:val="1"/>
                <w:sz w:val="16"/>
                <w:szCs w:val="19"/>
                <w:lang w:val="en-US"/>
              </w:rPr>
              <w:t>oc(PR(C</w:t>
            </w:r>
            <w:r w:rsidRPr="00BA1528">
              <w:rPr>
                <w:position w:val="-3"/>
                <w:sz w:val="16"/>
                <w:szCs w:val="12"/>
                <w:lang w:val="en-US"/>
              </w:rPr>
              <w:t>2</w:t>
            </w:r>
            <w:r w:rsidRPr="00BA1528">
              <w:rPr>
                <w:position w:val="1"/>
                <w:sz w:val="16"/>
                <w:szCs w:val="19"/>
                <w:lang w:val="en-US"/>
              </w:rPr>
              <w:t>))</w:t>
            </w:r>
            <w:r w:rsidRPr="00BA1528">
              <w:rPr>
                <w:spacing w:val="-11"/>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Al</w:t>
            </w:r>
            <w:r w:rsidRPr="00BA1528">
              <w:rPr>
                <w:spacing w:val="2"/>
                <w:position w:val="1"/>
                <w:sz w:val="16"/>
                <w:szCs w:val="19"/>
                <w:lang w:val="en-US"/>
              </w:rPr>
              <w:t>l</w:t>
            </w:r>
            <w:r w:rsidRPr="00BA1528">
              <w:rPr>
                <w:spacing w:val="1"/>
                <w:position w:val="1"/>
                <w:sz w:val="16"/>
                <w:szCs w:val="19"/>
                <w:lang w:val="en-US"/>
              </w:rPr>
              <w:t>o</w:t>
            </w:r>
            <w:r w:rsidRPr="00BA1528">
              <w:rPr>
                <w:position w:val="1"/>
                <w:sz w:val="16"/>
                <w:szCs w:val="19"/>
                <w:lang w:val="en-US"/>
              </w:rPr>
              <w:t>c(PR(C</w:t>
            </w:r>
            <w:r w:rsidRPr="00BA1528">
              <w:rPr>
                <w:position w:val="-3"/>
                <w:sz w:val="16"/>
                <w:szCs w:val="12"/>
                <w:lang w:val="en-US"/>
              </w:rPr>
              <w:t>1</w:t>
            </w:r>
            <w:r w:rsidRPr="00BA1528">
              <w:rPr>
                <w:position w:val="1"/>
                <w:sz w:val="16"/>
                <w:szCs w:val="19"/>
                <w:lang w:val="en-US"/>
              </w:rPr>
              <w:t>)</w:t>
            </w:r>
            <w:r w:rsidRPr="00BA1528">
              <w:rPr>
                <w:spacing w:val="-2"/>
                <w:position w:val="1"/>
                <w:sz w:val="16"/>
                <w:szCs w:val="19"/>
                <w:lang w:val="en-US"/>
              </w:rPr>
              <w:t>)</w:t>
            </w:r>
            <w:r w:rsidRPr="00BA1528">
              <w:rPr>
                <w:position w:val="1"/>
                <w:sz w:val="16"/>
                <w:szCs w:val="19"/>
                <w:lang w:val="en-US"/>
              </w:rPr>
              <w:t>)</w:t>
            </w:r>
            <w:r w:rsidRPr="00BA1528">
              <w:rPr>
                <w:spacing w:val="37"/>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p>
          <w:p w:rsidR="00304210" w:rsidRPr="0000573F" w:rsidRDefault="00304210" w:rsidP="00994913">
            <w:pPr>
              <w:pStyle w:val="Standard"/>
              <w:spacing w:line="216" w:lineRule="exact"/>
              <w:ind w:left="248" w:right="174"/>
              <w:jc w:val="center"/>
              <w:rPr>
                <w:lang w:val="en-US"/>
              </w:rPr>
            </w:pPr>
            <w:r w:rsidRPr="00BA1528">
              <w:rPr>
                <w:position w:val="1"/>
                <w:sz w:val="16"/>
                <w:szCs w:val="19"/>
                <w:lang w:val="en-US"/>
              </w:rPr>
              <w:t>else</w:t>
            </w:r>
            <w:r w:rsidRPr="00BA1528">
              <w:rPr>
                <w:spacing w:val="-4"/>
                <w:position w:val="1"/>
                <w:sz w:val="16"/>
                <w:szCs w:val="19"/>
                <w:lang w:val="en-US"/>
              </w:rPr>
              <w:t xml:space="preserve"> </w:t>
            </w:r>
            <w:r w:rsidRPr="00BA1528">
              <w:rPr>
                <w:i/>
                <w:iCs/>
                <w:spacing w:val="2"/>
                <w:position w:val="1"/>
                <w:sz w:val="16"/>
                <w:szCs w:val="19"/>
                <w:lang w:val="en-US"/>
              </w:rPr>
              <w:t>i</w:t>
            </w:r>
            <w:r w:rsidRPr="00BA1528">
              <w:rPr>
                <w:i/>
                <w:iCs/>
                <w:position w:val="1"/>
                <w:sz w:val="16"/>
                <w:szCs w:val="19"/>
                <w:lang w:val="en-US"/>
              </w:rPr>
              <w:t>f</w:t>
            </w:r>
            <w:r w:rsidRPr="00BA1528">
              <w:rPr>
                <w:i/>
                <w:iCs/>
                <w:spacing w:val="-2"/>
                <w:position w:val="1"/>
                <w:sz w:val="16"/>
                <w:szCs w:val="19"/>
                <w:lang w:val="en-US"/>
              </w:rPr>
              <w:t xml:space="preserve"> </w:t>
            </w:r>
            <w:r w:rsidRPr="00BA1528">
              <w:rPr>
                <w:i/>
                <w:iCs/>
                <w:position w:val="1"/>
                <w:sz w:val="16"/>
                <w:szCs w:val="19"/>
                <w:lang w:val="en-US"/>
              </w:rPr>
              <w:t>c</w:t>
            </w:r>
            <w:r w:rsidRPr="00BA1528">
              <w:rPr>
                <w:i/>
                <w:iCs/>
                <w:spacing w:val="-2"/>
                <w:position w:val="1"/>
                <w:sz w:val="16"/>
                <w:szCs w:val="19"/>
                <w:lang w:val="en-US"/>
              </w:rPr>
              <w:t xml:space="preserve"> </w:t>
            </w:r>
            <w:r w:rsidRPr="00BA1528">
              <w:rPr>
                <w:i/>
                <w:iCs/>
                <w:position w:val="1"/>
                <w:sz w:val="16"/>
                <w:szCs w:val="19"/>
                <w:lang w:val="en-US"/>
              </w:rPr>
              <w:t>in</w:t>
            </w:r>
            <w:r w:rsidRPr="00BA1528">
              <w:rPr>
                <w:i/>
                <w:iCs/>
                <w:spacing w:val="-3"/>
                <w:position w:val="1"/>
                <w:sz w:val="16"/>
                <w:szCs w:val="19"/>
                <w:lang w:val="en-US"/>
              </w:rPr>
              <w:t xml:space="preserve"> </w:t>
            </w:r>
            <w:r w:rsidRPr="00BA1528">
              <w:rPr>
                <w:i/>
                <w:iCs/>
                <w:position w:val="1"/>
                <w:sz w:val="16"/>
                <w:szCs w:val="19"/>
                <w:lang w:val="en-US"/>
              </w:rPr>
              <w:t>(Al</w:t>
            </w:r>
            <w:r w:rsidRPr="00BA1528">
              <w:rPr>
                <w:i/>
                <w:iCs/>
                <w:spacing w:val="2"/>
                <w:position w:val="1"/>
                <w:sz w:val="16"/>
                <w:szCs w:val="19"/>
                <w:lang w:val="en-US"/>
              </w:rPr>
              <w:t>l</w:t>
            </w:r>
            <w:r w:rsidRPr="00BA1528">
              <w:rPr>
                <w:i/>
                <w:iCs/>
                <w:position w:val="1"/>
                <w:sz w:val="16"/>
                <w:szCs w:val="19"/>
                <w:lang w:val="en-US"/>
              </w:rPr>
              <w:t>oc(PR</w:t>
            </w:r>
            <w:r w:rsidRPr="00BA1528">
              <w:rPr>
                <w:i/>
                <w:iCs/>
                <w:spacing w:val="-2"/>
                <w:position w:val="1"/>
                <w:sz w:val="16"/>
                <w:szCs w:val="19"/>
                <w:lang w:val="en-US"/>
              </w:rPr>
              <w:t>(</w:t>
            </w:r>
            <w:r w:rsidRPr="00BA1528">
              <w:rPr>
                <w:i/>
                <w:iCs/>
                <w:position w:val="1"/>
                <w:sz w:val="16"/>
                <w:szCs w:val="19"/>
                <w:lang w:val="en-US"/>
              </w:rPr>
              <w:t>C</w:t>
            </w:r>
            <w:r w:rsidRPr="00BA1528">
              <w:rPr>
                <w:i/>
                <w:iCs/>
                <w:position w:val="-1"/>
                <w:sz w:val="16"/>
                <w:szCs w:val="12"/>
                <w:lang w:val="en-US"/>
              </w:rPr>
              <w:t>2</w:t>
            </w:r>
            <w:r w:rsidRPr="00BA1528">
              <w:rPr>
                <w:i/>
                <w:iCs/>
                <w:position w:val="1"/>
                <w:sz w:val="16"/>
                <w:szCs w:val="19"/>
                <w:lang w:val="en-US"/>
              </w:rPr>
              <w:t>)</w:t>
            </w:r>
            <w:r w:rsidRPr="00BA1528">
              <w:rPr>
                <w:i/>
                <w:iCs/>
                <w:spacing w:val="-12"/>
                <w:position w:val="1"/>
                <w:sz w:val="16"/>
                <w:szCs w:val="19"/>
                <w:lang w:val="en-US"/>
              </w:rPr>
              <w:t xml:space="preserve"> </w:t>
            </w:r>
            <w:r w:rsidRPr="00BA1528">
              <w:rPr>
                <w:i/>
                <w:iCs/>
                <w:position w:val="1"/>
                <w:sz w:val="16"/>
                <w:szCs w:val="19"/>
                <w:lang w:val="en-US"/>
              </w:rPr>
              <w:t>-</w:t>
            </w:r>
            <w:r w:rsidRPr="00BA1528">
              <w:rPr>
                <w:i/>
                <w:iCs/>
                <w:spacing w:val="-2"/>
                <w:position w:val="1"/>
                <w:sz w:val="16"/>
                <w:szCs w:val="19"/>
                <w:lang w:val="en-US"/>
              </w:rPr>
              <w:t xml:space="preserve"> </w:t>
            </w:r>
            <w:r w:rsidRPr="00BA1528">
              <w:rPr>
                <w:i/>
                <w:iCs/>
                <w:position w:val="1"/>
                <w:sz w:val="16"/>
                <w:szCs w:val="19"/>
                <w:lang w:val="en-US"/>
              </w:rPr>
              <w:t>A</w:t>
            </w:r>
            <w:r w:rsidRPr="00BA1528">
              <w:rPr>
                <w:i/>
                <w:iCs/>
                <w:spacing w:val="2"/>
                <w:position w:val="1"/>
                <w:sz w:val="16"/>
                <w:szCs w:val="19"/>
                <w:lang w:val="en-US"/>
              </w:rPr>
              <w:t>l</w:t>
            </w:r>
            <w:r w:rsidRPr="00BA1528">
              <w:rPr>
                <w:i/>
                <w:iCs/>
                <w:position w:val="1"/>
                <w:sz w:val="16"/>
                <w:szCs w:val="19"/>
                <w:lang w:val="en-US"/>
              </w:rPr>
              <w:t>loc</w:t>
            </w:r>
            <w:r w:rsidRPr="00BA1528">
              <w:rPr>
                <w:i/>
                <w:iCs/>
                <w:spacing w:val="-2"/>
                <w:position w:val="1"/>
                <w:sz w:val="16"/>
                <w:szCs w:val="19"/>
                <w:lang w:val="en-US"/>
              </w:rPr>
              <w:t>(</w:t>
            </w:r>
            <w:r w:rsidRPr="00BA1528">
              <w:rPr>
                <w:i/>
                <w:iCs/>
                <w:position w:val="1"/>
                <w:sz w:val="16"/>
                <w:szCs w:val="19"/>
                <w:lang w:val="en-US"/>
              </w:rPr>
              <w:t>PR(C</w:t>
            </w:r>
            <w:r w:rsidRPr="00BA1528">
              <w:rPr>
                <w:i/>
                <w:iCs/>
                <w:position w:val="-1"/>
                <w:sz w:val="16"/>
                <w:szCs w:val="12"/>
                <w:lang w:val="en-US"/>
              </w:rPr>
              <w:t>1</w:t>
            </w:r>
            <w:r w:rsidRPr="00BA1528">
              <w:rPr>
                <w:i/>
                <w:iCs/>
                <w:position w:val="1"/>
                <w:sz w:val="16"/>
                <w:szCs w:val="19"/>
                <w:lang w:val="en-US"/>
              </w:rPr>
              <w:t>)))</w:t>
            </w:r>
            <w:r w:rsidRPr="00BA1528">
              <w:rPr>
                <w:i/>
                <w:iCs/>
                <w:spacing w:val="35"/>
                <w:position w:val="1"/>
                <w:sz w:val="16"/>
                <w:szCs w:val="19"/>
                <w:lang w:val="en-US"/>
              </w:rPr>
              <w:t xml:space="preserve"> </w:t>
            </w:r>
            <w:r w:rsidRPr="00BA1528">
              <w:rPr>
                <w:i/>
                <w:iCs/>
                <w:position w:val="1"/>
                <w:sz w:val="16"/>
                <w:szCs w:val="19"/>
                <w:lang w:val="en-US"/>
              </w:rPr>
              <w:t>then</w:t>
            </w:r>
            <w:r w:rsidRPr="00BA1528">
              <w:rPr>
                <w:i/>
                <w:iCs/>
                <w:spacing w:val="44"/>
                <w:position w:val="1"/>
                <w:sz w:val="16"/>
                <w:szCs w:val="19"/>
                <w:lang w:val="en-US"/>
              </w:rPr>
              <w:t xml:space="preserve"> </w:t>
            </w:r>
            <w:r w:rsidRPr="00BA1528">
              <w:rPr>
                <w:position w:val="1"/>
                <w:sz w:val="16"/>
                <w:szCs w:val="19"/>
                <w:lang w:val="en-US"/>
              </w:rPr>
              <w:t>“receive</w:t>
            </w:r>
            <w:r w:rsidRPr="00BA1528">
              <w:rPr>
                <w:spacing w:val="-8"/>
                <w:position w:val="1"/>
                <w:sz w:val="16"/>
                <w:szCs w:val="19"/>
                <w:lang w:val="en-US"/>
              </w:rPr>
              <w:t xml:space="preserve"> </w:t>
            </w:r>
            <w:r w:rsidRPr="00BA1528">
              <w:rPr>
                <w:w w:val="99"/>
                <w:position w:val="1"/>
                <w:sz w:val="16"/>
                <w:szCs w:val="19"/>
                <w:lang w:val="en-US"/>
              </w:rPr>
              <w:t>cim(y)“</w:t>
            </w:r>
          </w:p>
          <w:p w:rsidR="00304210" w:rsidRPr="0000573F" w:rsidRDefault="00304210" w:rsidP="00994913">
            <w:pPr>
              <w:pStyle w:val="Standard"/>
              <w:spacing w:line="216" w:lineRule="exact"/>
              <w:ind w:left="96"/>
              <w:rPr>
                <w:lang w:val="en-US"/>
              </w:rPr>
            </w:pPr>
            <w:r w:rsidRPr="00BA1528">
              <w:rPr>
                <w:position w:val="1"/>
                <w:sz w:val="16"/>
                <w:szCs w:val="19"/>
                <w:lang w:val="en-US"/>
              </w:rPr>
              <w:t>N</w:t>
            </w:r>
            <w:r w:rsidRPr="00BA1528">
              <w:rPr>
                <w:spacing w:val="1"/>
                <w:position w:val="1"/>
                <w:sz w:val="16"/>
                <w:szCs w:val="19"/>
                <w:lang w:val="en-US"/>
              </w:rPr>
              <w:t>o</w:t>
            </w:r>
            <w:r w:rsidRPr="00BA1528">
              <w:rPr>
                <w:position w:val="1"/>
                <w:sz w:val="16"/>
                <w:szCs w:val="19"/>
                <w:lang w:val="en-US"/>
              </w:rPr>
              <w:t>te:</w:t>
            </w:r>
            <w:r w:rsidRPr="00BA1528">
              <w:rPr>
                <w:spacing w:val="25"/>
                <w:position w:val="1"/>
                <w:sz w:val="16"/>
                <w:szCs w:val="19"/>
                <w:lang w:val="en-US"/>
              </w:rPr>
              <w:t xml:space="preserve"> </w:t>
            </w:r>
            <w:r w:rsidRPr="00BA1528">
              <w:rPr>
                <w:position w:val="1"/>
                <w:sz w:val="16"/>
                <w:szCs w:val="19"/>
                <w:lang w:val="en-US"/>
              </w:rPr>
              <w:t>T</w:t>
            </w:r>
            <w:r w:rsidRPr="00BA1528">
              <w:rPr>
                <w:spacing w:val="1"/>
                <w:position w:val="1"/>
                <w:sz w:val="16"/>
                <w:szCs w:val="19"/>
                <w:lang w:val="en-US"/>
              </w:rPr>
              <w:t>h</w:t>
            </w:r>
            <w:r w:rsidRPr="00BA1528">
              <w:rPr>
                <w:position w:val="1"/>
                <w:sz w:val="16"/>
                <w:szCs w:val="19"/>
                <w:lang w:val="en-US"/>
              </w:rPr>
              <w:t>e</w:t>
            </w:r>
            <w:r w:rsidRPr="00BA1528">
              <w:rPr>
                <w:spacing w:val="26"/>
                <w:position w:val="1"/>
                <w:sz w:val="16"/>
                <w:szCs w:val="19"/>
                <w:lang w:val="en-US"/>
              </w:rPr>
              <w:t xml:space="preserve"> </w:t>
            </w:r>
            <w:r w:rsidRPr="00BA1528">
              <w:rPr>
                <w:position w:val="1"/>
                <w:sz w:val="16"/>
                <w:szCs w:val="19"/>
                <w:lang w:val="en-US"/>
              </w:rPr>
              <w:t>function</w:t>
            </w:r>
            <w:r w:rsidRPr="00BA1528">
              <w:rPr>
                <w:spacing w:val="23"/>
                <w:position w:val="1"/>
                <w:sz w:val="16"/>
                <w:szCs w:val="19"/>
                <w:lang w:val="en-US"/>
              </w:rPr>
              <w:t xml:space="preserve"> </w:t>
            </w:r>
            <w:r w:rsidRPr="00BA1528">
              <w:rPr>
                <w:position w:val="1"/>
                <w:sz w:val="16"/>
                <w:szCs w:val="19"/>
                <w:lang w:val="en-US"/>
              </w:rPr>
              <w:t>DOcim</w:t>
            </w:r>
            <w:r w:rsidRPr="00BA1528">
              <w:rPr>
                <w:position w:val="-3"/>
                <w:sz w:val="16"/>
                <w:szCs w:val="12"/>
                <w:lang w:val="en-US"/>
              </w:rPr>
              <w:t>c</w:t>
            </w:r>
            <w:r w:rsidRPr="00BA1528">
              <w:rPr>
                <w:position w:val="1"/>
                <w:sz w:val="16"/>
                <w:szCs w:val="19"/>
                <w:lang w:val="en-US"/>
              </w:rPr>
              <w:t>(C</w:t>
            </w:r>
            <w:r w:rsidRPr="00BA1528">
              <w:rPr>
                <w:position w:val="-3"/>
                <w:sz w:val="16"/>
                <w:szCs w:val="12"/>
                <w:lang w:val="en-US"/>
              </w:rPr>
              <w:t>1</w:t>
            </w:r>
            <w:r w:rsidRPr="00BA1528">
              <w:rPr>
                <w:position w:val="1"/>
                <w:sz w:val="16"/>
                <w:szCs w:val="19"/>
                <w:lang w:val="en-US"/>
              </w:rPr>
              <w:t>,</w:t>
            </w:r>
            <w:r w:rsidRPr="00BA1528">
              <w:rPr>
                <w:spacing w:val="22"/>
                <w:position w:val="1"/>
                <w:sz w:val="16"/>
                <w:szCs w:val="19"/>
                <w:lang w:val="en-US"/>
              </w:rPr>
              <w:t xml:space="preserve"> </w:t>
            </w:r>
            <w:r w:rsidRPr="00BA1528">
              <w:rPr>
                <w:position w:val="1"/>
                <w:sz w:val="16"/>
                <w:szCs w:val="19"/>
                <w:lang w:val="en-US"/>
              </w:rPr>
              <w:t>C</w:t>
            </w:r>
            <w:r w:rsidRPr="00BA1528">
              <w:rPr>
                <w:position w:val="-3"/>
                <w:sz w:val="16"/>
                <w:szCs w:val="12"/>
                <w:lang w:val="en-US"/>
              </w:rPr>
              <w:t>2</w:t>
            </w:r>
            <w:r w:rsidRPr="00BA1528">
              <w:rPr>
                <w:position w:val="1"/>
                <w:sz w:val="16"/>
                <w:szCs w:val="19"/>
                <w:lang w:val="en-US"/>
              </w:rPr>
              <w:t>)</w:t>
            </w:r>
            <w:r w:rsidRPr="00BA1528">
              <w:rPr>
                <w:spacing w:val="25"/>
                <w:position w:val="1"/>
                <w:sz w:val="16"/>
                <w:szCs w:val="19"/>
                <w:lang w:val="en-US"/>
              </w:rPr>
              <w:t xml:space="preserve"> </w:t>
            </w:r>
            <w:r w:rsidRPr="00BA1528">
              <w:rPr>
                <w:position w:val="1"/>
                <w:sz w:val="16"/>
                <w:szCs w:val="19"/>
                <w:lang w:val="en-US"/>
              </w:rPr>
              <w:t>generates</w:t>
            </w:r>
            <w:r w:rsidRPr="00BA1528">
              <w:rPr>
                <w:spacing w:val="22"/>
                <w:position w:val="1"/>
                <w:sz w:val="16"/>
                <w:szCs w:val="19"/>
                <w:lang w:val="en-US"/>
              </w:rPr>
              <w:t xml:space="preserve"> </w:t>
            </w:r>
            <w:r w:rsidRPr="00BA1528">
              <w:rPr>
                <w:position w:val="1"/>
                <w:sz w:val="16"/>
                <w:szCs w:val="19"/>
                <w:lang w:val="en-US"/>
              </w:rPr>
              <w:t>code</w:t>
            </w:r>
            <w:r w:rsidRPr="00BA1528">
              <w:rPr>
                <w:spacing w:val="24"/>
                <w:position w:val="1"/>
                <w:sz w:val="16"/>
                <w:szCs w:val="19"/>
                <w:lang w:val="en-US"/>
              </w:rPr>
              <w:t xml:space="preserve"> </w:t>
            </w:r>
            <w:r w:rsidRPr="00BA1528">
              <w:rPr>
                <w:position w:val="1"/>
                <w:sz w:val="16"/>
                <w:szCs w:val="19"/>
                <w:lang w:val="en-US"/>
              </w:rPr>
              <w:t>for</w:t>
            </w:r>
            <w:r w:rsidRPr="00BA1528">
              <w:rPr>
                <w:spacing w:val="25"/>
                <w:position w:val="1"/>
                <w:sz w:val="16"/>
                <w:szCs w:val="19"/>
                <w:lang w:val="en-US"/>
              </w:rPr>
              <w:t xml:space="preserve"> </w:t>
            </w:r>
            <w:r w:rsidRPr="00BA1528">
              <w:rPr>
                <w:position w:val="1"/>
                <w:sz w:val="16"/>
                <w:szCs w:val="19"/>
                <w:lang w:val="en-US"/>
              </w:rPr>
              <w:t>perform</w:t>
            </w:r>
            <w:r w:rsidRPr="00BA1528">
              <w:rPr>
                <w:spacing w:val="2"/>
                <w:position w:val="1"/>
                <w:sz w:val="16"/>
                <w:szCs w:val="19"/>
                <w:lang w:val="en-US"/>
              </w:rPr>
              <w:t>i</w:t>
            </w:r>
            <w:r w:rsidRPr="00BA1528">
              <w:rPr>
                <w:position w:val="1"/>
                <w:sz w:val="16"/>
                <w:szCs w:val="19"/>
                <w:lang w:val="en-US"/>
              </w:rPr>
              <w:t>ng</w:t>
            </w:r>
          </w:p>
          <w:p w:rsidR="00304210" w:rsidRPr="0000573F" w:rsidRDefault="00304210" w:rsidP="00994913">
            <w:pPr>
              <w:pStyle w:val="Standard"/>
              <w:spacing w:line="217" w:lineRule="exact"/>
              <w:ind w:left="96"/>
              <w:rPr>
                <w:lang w:val="en-US"/>
              </w:rPr>
            </w:pPr>
            <w:r w:rsidRPr="00BA1528">
              <w:rPr>
                <w:position w:val="1"/>
                <w:sz w:val="16"/>
                <w:szCs w:val="19"/>
                <w:lang w:val="en-US"/>
              </w:rPr>
              <w:t>C</w:t>
            </w:r>
            <w:r w:rsidRPr="00BA1528">
              <w:rPr>
                <w:position w:val="-3"/>
                <w:sz w:val="16"/>
                <w:szCs w:val="12"/>
                <w:lang w:val="en-US"/>
              </w:rPr>
              <w:t>1</w:t>
            </w:r>
            <w:r w:rsidRPr="00BA1528">
              <w:rPr>
                <w:position w:val="1"/>
                <w:sz w:val="16"/>
                <w:szCs w:val="19"/>
                <w:lang w:val="en-US"/>
              </w:rPr>
              <w:t>,</w:t>
            </w:r>
            <w:r w:rsidRPr="00BA1528">
              <w:rPr>
                <w:spacing w:val="20"/>
                <w:position w:val="1"/>
                <w:sz w:val="16"/>
                <w:szCs w:val="19"/>
                <w:lang w:val="en-US"/>
              </w:rPr>
              <w:t xml:space="preserve"> </w:t>
            </w:r>
            <w:r w:rsidRPr="00BA1528">
              <w:rPr>
                <w:position w:val="1"/>
                <w:sz w:val="16"/>
                <w:szCs w:val="19"/>
                <w:lang w:val="en-US"/>
              </w:rPr>
              <w:t>and</w:t>
            </w:r>
            <w:r w:rsidRPr="00BA1528">
              <w:rPr>
                <w:spacing w:val="18"/>
                <w:position w:val="1"/>
                <w:sz w:val="16"/>
                <w:szCs w:val="19"/>
                <w:lang w:val="en-US"/>
              </w:rPr>
              <w:t xml:space="preserve"> </w:t>
            </w:r>
            <w:r w:rsidRPr="00BA1528">
              <w:rPr>
                <w:position w:val="1"/>
                <w:sz w:val="16"/>
                <w:szCs w:val="19"/>
                <w:lang w:val="en-US"/>
              </w:rPr>
              <w:t>loo</w:t>
            </w:r>
            <w:r w:rsidRPr="00BA1528">
              <w:rPr>
                <w:spacing w:val="1"/>
                <w:position w:val="1"/>
                <w:sz w:val="16"/>
                <w:szCs w:val="19"/>
                <w:lang w:val="en-US"/>
              </w:rPr>
              <w:t>k</w:t>
            </w:r>
            <w:r w:rsidRPr="00BA1528">
              <w:rPr>
                <w:position w:val="1"/>
                <w:sz w:val="16"/>
                <w:szCs w:val="19"/>
                <w:lang w:val="en-US"/>
              </w:rPr>
              <w:t>s</w:t>
            </w:r>
            <w:r w:rsidRPr="00BA1528">
              <w:rPr>
                <w:spacing w:val="16"/>
                <w:position w:val="1"/>
                <w:sz w:val="16"/>
                <w:szCs w:val="19"/>
                <w:lang w:val="en-US"/>
              </w:rPr>
              <w:t xml:space="preserve"> </w:t>
            </w:r>
            <w:r w:rsidRPr="00BA1528">
              <w:rPr>
                <w:position w:val="1"/>
                <w:sz w:val="16"/>
                <w:szCs w:val="19"/>
                <w:lang w:val="en-US"/>
              </w:rPr>
              <w:t>after</w:t>
            </w:r>
            <w:r w:rsidRPr="00BA1528">
              <w:rPr>
                <w:spacing w:val="19"/>
                <w:position w:val="1"/>
                <w:sz w:val="16"/>
                <w:szCs w:val="19"/>
                <w:lang w:val="en-US"/>
              </w:rPr>
              <w:t xml:space="preserve"> </w:t>
            </w:r>
            <w:r w:rsidRPr="00BA1528">
              <w:rPr>
                <w:position w:val="1"/>
                <w:sz w:val="16"/>
                <w:szCs w:val="19"/>
                <w:lang w:val="en-US"/>
              </w:rPr>
              <w:t>t</w:t>
            </w:r>
            <w:r w:rsidRPr="00BA1528">
              <w:rPr>
                <w:spacing w:val="1"/>
                <w:position w:val="1"/>
                <w:sz w:val="16"/>
                <w:szCs w:val="19"/>
                <w:lang w:val="en-US"/>
              </w:rPr>
              <w:t>h</w:t>
            </w:r>
            <w:r w:rsidRPr="00BA1528">
              <w:rPr>
                <w:position w:val="1"/>
                <w:sz w:val="16"/>
                <w:szCs w:val="19"/>
                <w:lang w:val="en-US"/>
              </w:rPr>
              <w:t>e</w:t>
            </w:r>
            <w:r w:rsidRPr="00BA1528">
              <w:rPr>
                <w:spacing w:val="19"/>
                <w:position w:val="1"/>
                <w:sz w:val="16"/>
                <w:szCs w:val="19"/>
                <w:lang w:val="en-US"/>
              </w:rPr>
              <w:t xml:space="preserve"> </w:t>
            </w:r>
            <w:r w:rsidRPr="00BA1528">
              <w:rPr>
                <w:position w:val="1"/>
                <w:sz w:val="16"/>
                <w:szCs w:val="19"/>
                <w:lang w:val="en-US"/>
              </w:rPr>
              <w:t>tra</w:t>
            </w:r>
            <w:r w:rsidRPr="00BA1528">
              <w:rPr>
                <w:spacing w:val="2"/>
                <w:position w:val="1"/>
                <w:sz w:val="16"/>
                <w:szCs w:val="19"/>
                <w:lang w:val="en-US"/>
              </w:rPr>
              <w:t>n</w:t>
            </w:r>
            <w:r w:rsidRPr="00BA1528">
              <w:rPr>
                <w:position w:val="1"/>
                <w:sz w:val="16"/>
                <w:szCs w:val="19"/>
                <w:lang w:val="en-US"/>
              </w:rPr>
              <w:t>s</w:t>
            </w:r>
            <w:r w:rsidRPr="00BA1528">
              <w:rPr>
                <w:spacing w:val="-2"/>
                <w:position w:val="1"/>
                <w:sz w:val="16"/>
                <w:szCs w:val="19"/>
                <w:lang w:val="en-US"/>
              </w:rPr>
              <w:t>f</w:t>
            </w:r>
            <w:r w:rsidRPr="00BA1528">
              <w:rPr>
                <w:position w:val="1"/>
                <w:sz w:val="16"/>
                <w:szCs w:val="19"/>
                <w:lang w:val="en-US"/>
              </w:rPr>
              <w:t>er</w:t>
            </w:r>
            <w:r w:rsidRPr="00BA1528">
              <w:rPr>
                <w:spacing w:val="15"/>
                <w:position w:val="1"/>
                <w:sz w:val="16"/>
                <w:szCs w:val="19"/>
                <w:lang w:val="en-US"/>
              </w:rPr>
              <w:t xml:space="preserve"> </w:t>
            </w:r>
            <w:r w:rsidRPr="00BA1528">
              <w:rPr>
                <w:position w:val="1"/>
                <w:sz w:val="16"/>
                <w:szCs w:val="19"/>
                <w:lang w:val="en-US"/>
              </w:rPr>
              <w:t>of</w:t>
            </w:r>
            <w:r w:rsidRPr="00BA1528">
              <w:rPr>
                <w:spacing w:val="19"/>
                <w:position w:val="1"/>
                <w:sz w:val="16"/>
                <w:szCs w:val="19"/>
                <w:lang w:val="en-US"/>
              </w:rPr>
              <w:t xml:space="preserve"> </w:t>
            </w:r>
            <w:r w:rsidRPr="00BA1528">
              <w:rPr>
                <w:position w:val="1"/>
                <w:sz w:val="16"/>
                <w:szCs w:val="19"/>
                <w:lang w:val="en-US"/>
              </w:rPr>
              <w:t>choice</w:t>
            </w:r>
            <w:r w:rsidRPr="00BA1528">
              <w:rPr>
                <w:spacing w:val="16"/>
                <w:position w:val="1"/>
                <w:sz w:val="16"/>
                <w:szCs w:val="19"/>
                <w:lang w:val="en-US"/>
              </w:rPr>
              <w:t xml:space="preserve"> </w:t>
            </w:r>
            <w:r w:rsidRPr="00BA1528">
              <w:rPr>
                <w:position w:val="1"/>
                <w:sz w:val="16"/>
                <w:szCs w:val="19"/>
                <w:lang w:val="en-US"/>
              </w:rPr>
              <w:t>ind</w:t>
            </w:r>
            <w:r w:rsidRPr="00BA1528">
              <w:rPr>
                <w:spacing w:val="2"/>
                <w:position w:val="1"/>
                <w:sz w:val="16"/>
                <w:szCs w:val="19"/>
                <w:lang w:val="en-US"/>
              </w:rPr>
              <w:t>i</w:t>
            </w:r>
            <w:r w:rsidRPr="00BA1528">
              <w:rPr>
                <w:position w:val="1"/>
                <w:sz w:val="16"/>
                <w:szCs w:val="19"/>
                <w:lang w:val="en-US"/>
              </w:rPr>
              <w:t>cation</w:t>
            </w:r>
            <w:r w:rsidRPr="00BA1528">
              <w:rPr>
                <w:spacing w:val="14"/>
                <w:position w:val="1"/>
                <w:sz w:val="16"/>
                <w:szCs w:val="19"/>
                <w:lang w:val="en-US"/>
              </w:rPr>
              <w:t xml:space="preserve"> </w:t>
            </w:r>
            <w:r w:rsidRPr="00BA1528">
              <w:rPr>
                <w:position w:val="1"/>
                <w:sz w:val="16"/>
                <w:szCs w:val="19"/>
                <w:lang w:val="en-US"/>
              </w:rPr>
              <w:t>messages</w:t>
            </w:r>
            <w:r w:rsidRPr="00BA1528">
              <w:rPr>
                <w:spacing w:val="14"/>
                <w:position w:val="1"/>
                <w:sz w:val="16"/>
                <w:szCs w:val="19"/>
                <w:lang w:val="en-US"/>
              </w:rPr>
              <w:t xml:space="preserve"> </w:t>
            </w:r>
            <w:r w:rsidRPr="00BA1528">
              <w:rPr>
                <w:position w:val="1"/>
                <w:sz w:val="16"/>
                <w:szCs w:val="19"/>
                <w:lang w:val="en-US"/>
              </w:rPr>
              <w:t>f</w:t>
            </w:r>
            <w:r w:rsidRPr="00BA1528">
              <w:rPr>
                <w:spacing w:val="-2"/>
                <w:position w:val="1"/>
                <w:sz w:val="16"/>
                <w:szCs w:val="19"/>
                <w:lang w:val="en-US"/>
              </w:rPr>
              <w:t>r</w:t>
            </w:r>
            <w:r w:rsidRPr="00BA1528">
              <w:rPr>
                <w:position w:val="1"/>
                <w:sz w:val="16"/>
                <w:szCs w:val="19"/>
                <w:lang w:val="en-US"/>
              </w:rPr>
              <w:t>om</w:t>
            </w:r>
          </w:p>
          <w:p w:rsidR="00304210" w:rsidRPr="0000573F" w:rsidRDefault="00304210" w:rsidP="00994913">
            <w:pPr>
              <w:pStyle w:val="Standard"/>
              <w:spacing w:line="216" w:lineRule="exact"/>
              <w:ind w:left="96"/>
              <w:rPr>
                <w:lang w:val="en-US"/>
              </w:rPr>
            </w:pPr>
            <w:r w:rsidRPr="00BA1528">
              <w:rPr>
                <w:position w:val="1"/>
                <w:sz w:val="16"/>
                <w:szCs w:val="19"/>
                <w:lang w:val="en-US"/>
              </w:rPr>
              <w:t xml:space="preserve">some </w:t>
            </w:r>
            <w:r w:rsidRPr="00BA1528">
              <w:rPr>
                <w:spacing w:val="28"/>
                <w:position w:val="1"/>
                <w:sz w:val="16"/>
                <w:szCs w:val="19"/>
                <w:lang w:val="en-US"/>
              </w:rPr>
              <w:t xml:space="preserve"> </w:t>
            </w:r>
            <w:r w:rsidRPr="00BA1528">
              <w:rPr>
                <w:position w:val="1"/>
                <w:sz w:val="16"/>
                <w:szCs w:val="19"/>
                <w:lang w:val="en-US"/>
              </w:rPr>
              <w:t>c</w:t>
            </w:r>
            <w:r w:rsidRPr="00BA1528">
              <w:rPr>
                <w:spacing w:val="1"/>
                <w:position w:val="1"/>
                <w:sz w:val="16"/>
                <w:szCs w:val="19"/>
                <w:lang w:val="en-US"/>
              </w:rPr>
              <w:t>o</w:t>
            </w:r>
            <w:r w:rsidRPr="00BA1528">
              <w:rPr>
                <w:position w:val="1"/>
                <w:sz w:val="16"/>
                <w:szCs w:val="19"/>
                <w:lang w:val="en-US"/>
              </w:rPr>
              <w:t xml:space="preserve">mponent </w:t>
            </w:r>
            <w:r w:rsidRPr="00BA1528">
              <w:rPr>
                <w:spacing w:val="24"/>
                <w:position w:val="1"/>
                <w:sz w:val="16"/>
                <w:szCs w:val="19"/>
                <w:lang w:val="en-US"/>
              </w:rPr>
              <w:t xml:space="preserve"> </w:t>
            </w:r>
            <w:r w:rsidRPr="00BA1528">
              <w:rPr>
                <w:position w:val="1"/>
                <w:sz w:val="16"/>
                <w:szCs w:val="19"/>
                <w:lang w:val="en-US"/>
              </w:rPr>
              <w:t>pa</w:t>
            </w:r>
            <w:r w:rsidRPr="00BA1528">
              <w:rPr>
                <w:spacing w:val="-2"/>
                <w:position w:val="1"/>
                <w:sz w:val="16"/>
                <w:szCs w:val="19"/>
                <w:lang w:val="en-US"/>
              </w:rPr>
              <w:t>r</w:t>
            </w:r>
            <w:r w:rsidRPr="00BA1528">
              <w:rPr>
                <w:position w:val="1"/>
                <w:sz w:val="16"/>
                <w:szCs w:val="19"/>
                <w:lang w:val="en-US"/>
              </w:rPr>
              <w:t>ticip</w:t>
            </w:r>
            <w:r w:rsidRPr="00BA1528">
              <w:rPr>
                <w:spacing w:val="-2"/>
                <w:position w:val="1"/>
                <w:sz w:val="16"/>
                <w:szCs w:val="19"/>
                <w:lang w:val="en-US"/>
              </w:rPr>
              <w:t>a</w:t>
            </w:r>
            <w:r w:rsidRPr="00BA1528">
              <w:rPr>
                <w:position w:val="1"/>
                <w:sz w:val="16"/>
                <w:szCs w:val="19"/>
                <w:lang w:val="en-US"/>
              </w:rPr>
              <w:t xml:space="preserve">ting </w:t>
            </w:r>
            <w:r w:rsidRPr="00BA1528">
              <w:rPr>
                <w:spacing w:val="22"/>
                <w:position w:val="1"/>
                <w:sz w:val="16"/>
                <w:szCs w:val="19"/>
                <w:lang w:val="en-US"/>
              </w:rPr>
              <w:t xml:space="preserve"> </w:t>
            </w:r>
            <w:r w:rsidRPr="00BA1528">
              <w:rPr>
                <w:position w:val="1"/>
                <w:sz w:val="16"/>
                <w:szCs w:val="19"/>
                <w:lang w:val="en-US"/>
              </w:rPr>
              <w:t xml:space="preserve">in </w:t>
            </w:r>
            <w:r w:rsidRPr="00BA1528">
              <w:rPr>
                <w:spacing w:val="31"/>
                <w:position w:val="1"/>
                <w:sz w:val="16"/>
                <w:szCs w:val="19"/>
                <w:lang w:val="en-US"/>
              </w:rPr>
              <w:t xml:space="preserve"> </w:t>
            </w:r>
            <w:r w:rsidRPr="00BA1528">
              <w:rPr>
                <w:spacing w:val="1"/>
                <w:position w:val="1"/>
                <w:sz w:val="16"/>
                <w:szCs w:val="19"/>
                <w:lang w:val="en-US"/>
              </w:rPr>
              <w:t>C</w:t>
            </w:r>
            <w:r w:rsidRPr="00BA1528">
              <w:rPr>
                <w:position w:val="-1"/>
                <w:sz w:val="16"/>
                <w:szCs w:val="12"/>
                <w:lang w:val="en-US"/>
              </w:rPr>
              <w:t xml:space="preserve">1   </w:t>
            </w:r>
            <w:r w:rsidRPr="00BA1528">
              <w:rPr>
                <w:spacing w:val="6"/>
                <w:position w:val="-1"/>
                <w:sz w:val="16"/>
                <w:szCs w:val="12"/>
                <w:lang w:val="en-US"/>
              </w:rPr>
              <w:t xml:space="preserve"> </w:t>
            </w:r>
            <w:r w:rsidRPr="00BA1528">
              <w:rPr>
                <w:position w:val="1"/>
                <w:sz w:val="16"/>
                <w:szCs w:val="19"/>
                <w:lang w:val="en-US"/>
              </w:rPr>
              <w:t xml:space="preserve">to </w:t>
            </w:r>
            <w:r w:rsidRPr="00BA1528">
              <w:rPr>
                <w:spacing w:val="30"/>
                <w:position w:val="1"/>
                <w:sz w:val="16"/>
                <w:szCs w:val="19"/>
                <w:lang w:val="en-US"/>
              </w:rPr>
              <w:t xml:space="preserve"> </w:t>
            </w:r>
            <w:r w:rsidRPr="00BA1528">
              <w:rPr>
                <w:position w:val="1"/>
                <w:sz w:val="16"/>
                <w:szCs w:val="19"/>
                <w:lang w:val="en-US"/>
              </w:rPr>
              <w:t xml:space="preserve">those </w:t>
            </w:r>
            <w:r w:rsidRPr="00BA1528">
              <w:rPr>
                <w:spacing w:val="28"/>
                <w:position w:val="1"/>
                <w:sz w:val="16"/>
                <w:szCs w:val="19"/>
                <w:lang w:val="en-US"/>
              </w:rPr>
              <w:t xml:space="preserve"> </w:t>
            </w:r>
            <w:r w:rsidRPr="00BA1528">
              <w:rPr>
                <w:spacing w:val="-2"/>
                <w:position w:val="1"/>
                <w:sz w:val="16"/>
                <w:szCs w:val="19"/>
                <w:lang w:val="en-US"/>
              </w:rPr>
              <w:t>c</w:t>
            </w:r>
            <w:r w:rsidRPr="00BA1528">
              <w:rPr>
                <w:spacing w:val="1"/>
                <w:position w:val="1"/>
                <w:sz w:val="16"/>
                <w:szCs w:val="19"/>
                <w:lang w:val="en-US"/>
              </w:rPr>
              <w:t>o</w:t>
            </w:r>
            <w:r w:rsidRPr="00BA1528">
              <w:rPr>
                <w:position w:val="1"/>
                <w:sz w:val="16"/>
                <w:szCs w:val="19"/>
                <w:lang w:val="en-US"/>
              </w:rPr>
              <w:t xml:space="preserve">mponents </w:t>
            </w:r>
            <w:r w:rsidRPr="00BA1528">
              <w:rPr>
                <w:spacing w:val="23"/>
                <w:position w:val="1"/>
                <w:sz w:val="16"/>
                <w:szCs w:val="19"/>
                <w:lang w:val="en-US"/>
              </w:rPr>
              <w:t xml:space="preserve"> </w:t>
            </w:r>
            <w:r w:rsidRPr="00BA1528">
              <w:rPr>
                <w:position w:val="1"/>
                <w:sz w:val="16"/>
                <w:szCs w:val="19"/>
                <w:lang w:val="en-US"/>
              </w:rPr>
              <w:t>n</w:t>
            </w:r>
            <w:r w:rsidRPr="00BA1528">
              <w:rPr>
                <w:spacing w:val="1"/>
                <w:position w:val="1"/>
                <w:sz w:val="16"/>
                <w:szCs w:val="19"/>
                <w:lang w:val="en-US"/>
              </w:rPr>
              <w:t>o</w:t>
            </w:r>
            <w:r w:rsidRPr="00BA1528">
              <w:rPr>
                <w:position w:val="1"/>
                <w:sz w:val="16"/>
                <w:szCs w:val="19"/>
                <w:lang w:val="en-US"/>
              </w:rPr>
              <w:t>t</w:t>
            </w:r>
          </w:p>
          <w:p w:rsidR="00304210" w:rsidRPr="0000573F" w:rsidRDefault="00304210" w:rsidP="00994913">
            <w:pPr>
              <w:pStyle w:val="Standard"/>
              <w:spacing w:line="203" w:lineRule="exact"/>
              <w:ind w:left="96"/>
              <w:rPr>
                <w:lang w:val="en-US"/>
              </w:rPr>
            </w:pPr>
            <w:proofErr w:type="gramStart"/>
            <w:r>
              <w:rPr>
                <w:sz w:val="16"/>
                <w:szCs w:val="19"/>
                <w:lang w:val="en-US"/>
              </w:rPr>
              <w:t>pa</w:t>
            </w:r>
            <w:r>
              <w:rPr>
                <w:spacing w:val="-2"/>
                <w:sz w:val="16"/>
                <w:szCs w:val="19"/>
                <w:lang w:val="en-US"/>
              </w:rPr>
              <w:t>r</w:t>
            </w:r>
            <w:r>
              <w:rPr>
                <w:sz w:val="16"/>
                <w:szCs w:val="19"/>
                <w:lang w:val="en-US"/>
              </w:rPr>
              <w:t>tici</w:t>
            </w:r>
            <w:r>
              <w:rPr>
                <w:spacing w:val="1"/>
                <w:sz w:val="16"/>
                <w:szCs w:val="19"/>
                <w:lang w:val="en-US"/>
              </w:rPr>
              <w:t>p</w:t>
            </w:r>
            <w:r>
              <w:rPr>
                <w:sz w:val="16"/>
                <w:szCs w:val="19"/>
                <w:lang w:val="en-US"/>
              </w:rPr>
              <w:t>ating</w:t>
            </w:r>
            <w:proofErr w:type="gramEnd"/>
            <w:r>
              <w:rPr>
                <w:spacing w:val="-10"/>
                <w:sz w:val="16"/>
                <w:szCs w:val="19"/>
                <w:lang w:val="en-US"/>
              </w:rPr>
              <w:t xml:space="preserve"> </w:t>
            </w:r>
            <w:r>
              <w:rPr>
                <w:sz w:val="16"/>
                <w:szCs w:val="19"/>
                <w:lang w:val="en-US"/>
              </w:rPr>
              <w:t>in</w:t>
            </w:r>
            <w:r>
              <w:rPr>
                <w:spacing w:val="-2"/>
                <w:sz w:val="16"/>
                <w:szCs w:val="19"/>
                <w:lang w:val="en-US"/>
              </w:rPr>
              <w:t xml:space="preserve"> </w:t>
            </w:r>
            <w:r>
              <w:rPr>
                <w:sz w:val="16"/>
                <w:szCs w:val="19"/>
                <w:lang w:val="en-US"/>
              </w:rPr>
              <w:t>C</w:t>
            </w:r>
            <w:r w:rsidRPr="00BA1528">
              <w:rPr>
                <w:position w:val="-4"/>
                <w:sz w:val="16"/>
                <w:szCs w:val="12"/>
                <w:lang w:val="en-US"/>
              </w:rPr>
              <w:t>1</w:t>
            </w:r>
            <w:r>
              <w:rPr>
                <w:sz w:val="16"/>
                <w:szCs w:val="19"/>
                <w:lang w:val="en-US"/>
              </w:rPr>
              <w:t>,</w:t>
            </w:r>
            <w:r>
              <w:rPr>
                <w:spacing w:val="-3"/>
                <w:sz w:val="16"/>
                <w:szCs w:val="19"/>
                <w:lang w:val="en-US"/>
              </w:rPr>
              <w:t xml:space="preserve"> </w:t>
            </w:r>
            <w:r>
              <w:rPr>
                <w:sz w:val="16"/>
                <w:szCs w:val="19"/>
                <w:lang w:val="en-US"/>
              </w:rPr>
              <w:t>but</w:t>
            </w:r>
            <w:r>
              <w:rPr>
                <w:spacing w:val="-2"/>
                <w:sz w:val="16"/>
                <w:szCs w:val="19"/>
                <w:lang w:val="en-US"/>
              </w:rPr>
              <w:t xml:space="preserve"> </w:t>
            </w:r>
            <w:r>
              <w:rPr>
                <w:sz w:val="16"/>
                <w:szCs w:val="19"/>
                <w:lang w:val="en-US"/>
              </w:rPr>
              <w:t>in</w:t>
            </w:r>
            <w:r>
              <w:rPr>
                <w:spacing w:val="-3"/>
                <w:sz w:val="16"/>
                <w:szCs w:val="19"/>
                <w:lang w:val="en-US"/>
              </w:rPr>
              <w:t xml:space="preserve"> </w:t>
            </w:r>
            <w:r>
              <w:rPr>
                <w:spacing w:val="1"/>
                <w:sz w:val="16"/>
                <w:szCs w:val="19"/>
                <w:lang w:val="en-US"/>
              </w:rPr>
              <w:t>C</w:t>
            </w:r>
            <w:r w:rsidRPr="00BA1528">
              <w:rPr>
                <w:position w:val="-4"/>
                <w:sz w:val="16"/>
                <w:szCs w:val="12"/>
                <w:lang w:val="en-US"/>
              </w:rPr>
              <w:t>2</w:t>
            </w:r>
            <w:r>
              <w:rPr>
                <w:sz w:val="16"/>
                <w:szCs w:val="19"/>
                <w:lang w:val="en-US"/>
              </w:rPr>
              <w:t>.</w:t>
            </w:r>
          </w:p>
        </w:tc>
      </w:tr>
      <w:tr w:rsidR="00304210" w:rsidRPr="00763800" w:rsidTr="00994913">
        <w:trPr>
          <w:trHeight w:hRule="exact" w:val="645"/>
        </w:trPr>
        <w:tc>
          <w:tcPr>
            <w:tcW w:w="153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t>C = C</w:t>
            </w:r>
            <w:r w:rsidRPr="00BA1528">
              <w:rPr>
                <w:position w:val="-3"/>
                <w:sz w:val="16"/>
                <w:szCs w:val="12"/>
              </w:rPr>
              <w:t>1</w:t>
            </w:r>
            <w:r w:rsidRPr="00BA1528">
              <w:rPr>
                <w:spacing w:val="16"/>
                <w:position w:val="-3"/>
                <w:sz w:val="16"/>
                <w:szCs w:val="12"/>
              </w:rPr>
              <w:t xml:space="preserve"> </w:t>
            </w:r>
            <w:r w:rsidRPr="00BA1528">
              <w:rPr>
                <w:position w:val="1"/>
                <w:sz w:val="16"/>
                <w:szCs w:val="19"/>
              </w:rPr>
              <w:t>*</w:t>
            </w:r>
            <w:r w:rsidRPr="00BA1528">
              <w:rPr>
                <w:spacing w:val="-19"/>
                <w:position w:val="1"/>
                <w:sz w:val="16"/>
                <w:szCs w:val="19"/>
              </w:rPr>
              <w:t xml:space="preserve"> </w:t>
            </w:r>
            <w:r w:rsidRPr="00BA1528">
              <w:rPr>
                <w:position w:val="-3"/>
                <w:sz w:val="16"/>
                <w:szCs w:val="12"/>
              </w:rPr>
              <w:t xml:space="preserve">s   </w:t>
            </w:r>
            <w:r w:rsidRPr="00BA1528">
              <w:rPr>
                <w:spacing w:val="20"/>
                <w:position w:val="-3"/>
                <w:sz w:val="16"/>
                <w:szCs w:val="12"/>
              </w:rPr>
              <w:t xml:space="preserve"> </w:t>
            </w:r>
            <w:r w:rsidRPr="00BA1528">
              <w:rPr>
                <w:spacing w:val="1"/>
                <w:position w:val="1"/>
                <w:sz w:val="16"/>
                <w:szCs w:val="19"/>
              </w:rPr>
              <w:t>C</w:t>
            </w:r>
            <w:r w:rsidRPr="00BA1528">
              <w:rPr>
                <w:position w:val="-3"/>
                <w:sz w:val="16"/>
                <w:szCs w:val="12"/>
              </w:rPr>
              <w:t>2</w:t>
            </w:r>
          </w:p>
        </w:tc>
        <w:tc>
          <w:tcPr>
            <w:tcW w:w="682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before="3" w:line="223" w:lineRule="auto"/>
              <w:ind w:left="96" w:right="60"/>
              <w:rPr>
                <w:lang w:val="en-US"/>
              </w:rPr>
            </w:pPr>
            <w:r>
              <w:rPr>
                <w:spacing w:val="1"/>
                <w:sz w:val="16"/>
                <w:szCs w:val="19"/>
                <w:lang w:val="en-US"/>
              </w:rPr>
              <w:t>W</w:t>
            </w:r>
            <w:r>
              <w:rPr>
                <w:sz w:val="16"/>
                <w:szCs w:val="19"/>
                <w:lang w:val="en-US"/>
              </w:rPr>
              <w:t>e</w:t>
            </w:r>
            <w:r>
              <w:rPr>
                <w:spacing w:val="-5"/>
                <w:sz w:val="16"/>
                <w:szCs w:val="19"/>
                <w:lang w:val="en-US"/>
              </w:rPr>
              <w:t xml:space="preserve"> </w:t>
            </w:r>
            <w:r>
              <w:rPr>
                <w:sz w:val="16"/>
                <w:szCs w:val="19"/>
                <w:lang w:val="en-US"/>
              </w:rPr>
              <w:t>assume</w:t>
            </w:r>
            <w:r>
              <w:rPr>
                <w:spacing w:val="-8"/>
                <w:sz w:val="16"/>
                <w:szCs w:val="19"/>
                <w:lang w:val="en-US"/>
              </w:rPr>
              <w:t xml:space="preserve"> </w:t>
            </w:r>
            <w:r>
              <w:rPr>
                <w:sz w:val="16"/>
                <w:szCs w:val="19"/>
                <w:lang w:val="en-US"/>
              </w:rPr>
              <w:t>A</w:t>
            </w:r>
            <w:r>
              <w:rPr>
                <w:spacing w:val="2"/>
                <w:sz w:val="16"/>
                <w:szCs w:val="19"/>
                <w:lang w:val="en-US"/>
              </w:rPr>
              <w:t>l</w:t>
            </w:r>
            <w:r>
              <w:rPr>
                <w:sz w:val="16"/>
                <w:szCs w:val="19"/>
                <w:lang w:val="en-US"/>
              </w:rPr>
              <w:t>loc(SR(</w:t>
            </w:r>
            <w:r>
              <w:rPr>
                <w:spacing w:val="1"/>
                <w:sz w:val="16"/>
                <w:szCs w:val="19"/>
                <w:lang w:val="en-US"/>
              </w:rPr>
              <w:t>C</w:t>
            </w:r>
            <w:r w:rsidRPr="00BA1528">
              <w:rPr>
                <w:position w:val="-4"/>
                <w:sz w:val="16"/>
                <w:szCs w:val="12"/>
                <w:lang w:val="en-US"/>
              </w:rPr>
              <w:t>1</w:t>
            </w:r>
            <w:r>
              <w:rPr>
                <w:sz w:val="16"/>
                <w:szCs w:val="19"/>
                <w:lang w:val="en-US"/>
              </w:rPr>
              <w:t>))</w:t>
            </w:r>
            <w:r>
              <w:rPr>
                <w:spacing w:val="-12"/>
                <w:sz w:val="16"/>
                <w:szCs w:val="19"/>
                <w:lang w:val="en-US"/>
              </w:rPr>
              <w:t xml:space="preserve"> </w:t>
            </w:r>
            <w:r>
              <w:rPr>
                <w:sz w:val="16"/>
                <w:szCs w:val="19"/>
                <w:lang w:val="en-US"/>
              </w:rPr>
              <w:t>=</w:t>
            </w:r>
            <w:r>
              <w:rPr>
                <w:spacing w:val="-2"/>
                <w:sz w:val="16"/>
                <w:szCs w:val="19"/>
                <w:lang w:val="en-US"/>
              </w:rPr>
              <w:t xml:space="preserve"> </w:t>
            </w:r>
            <w:r>
              <w:rPr>
                <w:spacing w:val="1"/>
                <w:sz w:val="16"/>
                <w:szCs w:val="19"/>
                <w:lang w:val="en-US"/>
              </w:rPr>
              <w:t>{</w:t>
            </w:r>
            <w:r>
              <w:rPr>
                <w:sz w:val="16"/>
                <w:szCs w:val="19"/>
                <w:lang w:val="en-US"/>
              </w:rPr>
              <w:t>r},</w:t>
            </w:r>
            <w:r>
              <w:rPr>
                <w:spacing w:val="-4"/>
                <w:sz w:val="16"/>
                <w:szCs w:val="19"/>
                <w:lang w:val="en-US"/>
              </w:rPr>
              <w:t xml:space="preserve"> </w:t>
            </w:r>
            <w:r>
              <w:rPr>
                <w:sz w:val="16"/>
                <w:szCs w:val="19"/>
                <w:lang w:val="en-US"/>
              </w:rPr>
              <w:t>and</w:t>
            </w:r>
            <w:r>
              <w:rPr>
                <w:spacing w:val="-4"/>
                <w:sz w:val="16"/>
                <w:szCs w:val="19"/>
                <w:lang w:val="en-US"/>
              </w:rPr>
              <w:t xml:space="preserve"> </w:t>
            </w:r>
            <w:r>
              <w:rPr>
                <w:sz w:val="16"/>
                <w:szCs w:val="19"/>
                <w:lang w:val="en-US"/>
              </w:rPr>
              <w:t>Alloc</w:t>
            </w:r>
            <w:r>
              <w:rPr>
                <w:spacing w:val="-2"/>
                <w:sz w:val="16"/>
                <w:szCs w:val="19"/>
                <w:lang w:val="en-US"/>
              </w:rPr>
              <w:t>(</w:t>
            </w:r>
            <w:r>
              <w:rPr>
                <w:spacing w:val="1"/>
                <w:sz w:val="16"/>
                <w:szCs w:val="19"/>
                <w:lang w:val="en-US"/>
              </w:rPr>
              <w:t>S</w:t>
            </w:r>
            <w:r>
              <w:rPr>
                <w:sz w:val="16"/>
                <w:szCs w:val="19"/>
                <w:lang w:val="en-US"/>
              </w:rPr>
              <w:t>R(C</w:t>
            </w:r>
            <w:r w:rsidRPr="00BA1528">
              <w:rPr>
                <w:position w:val="-4"/>
                <w:sz w:val="16"/>
                <w:szCs w:val="12"/>
                <w:lang w:val="en-US"/>
              </w:rPr>
              <w:t>2</w:t>
            </w:r>
            <w:r>
              <w:rPr>
                <w:sz w:val="16"/>
                <w:szCs w:val="19"/>
                <w:lang w:val="en-US"/>
              </w:rPr>
              <w:t>))</w:t>
            </w:r>
            <w:r>
              <w:rPr>
                <w:spacing w:val="-12"/>
                <w:sz w:val="16"/>
                <w:szCs w:val="19"/>
                <w:lang w:val="en-US"/>
              </w:rPr>
              <w:t xml:space="preserve"> </w:t>
            </w:r>
            <w:r>
              <w:rPr>
                <w:sz w:val="16"/>
                <w:szCs w:val="19"/>
                <w:lang w:val="en-US"/>
              </w:rPr>
              <w:t xml:space="preserve">= </w:t>
            </w:r>
            <w:r>
              <w:rPr>
                <w:spacing w:val="1"/>
                <w:sz w:val="16"/>
                <w:szCs w:val="19"/>
                <w:lang w:val="en-US"/>
              </w:rPr>
              <w:t>{</w:t>
            </w:r>
            <w:r>
              <w:rPr>
                <w:spacing w:val="-2"/>
                <w:sz w:val="16"/>
                <w:szCs w:val="19"/>
                <w:lang w:val="en-US"/>
              </w:rPr>
              <w:t>r</w:t>
            </w:r>
            <w:r>
              <w:rPr>
                <w:sz w:val="16"/>
                <w:szCs w:val="19"/>
                <w:lang w:val="en-US"/>
              </w:rPr>
              <w:t>}</w:t>
            </w:r>
            <w:r>
              <w:rPr>
                <w:spacing w:val="-3"/>
                <w:sz w:val="16"/>
                <w:szCs w:val="19"/>
                <w:lang w:val="en-US"/>
              </w:rPr>
              <w:t xml:space="preserve"> </w:t>
            </w:r>
            <w:r>
              <w:rPr>
                <w:spacing w:val="1"/>
                <w:sz w:val="16"/>
                <w:szCs w:val="19"/>
                <w:lang w:val="en-US"/>
              </w:rPr>
              <w:t>o</w:t>
            </w:r>
            <w:r>
              <w:rPr>
                <w:sz w:val="16"/>
                <w:szCs w:val="19"/>
                <w:lang w:val="en-US"/>
              </w:rPr>
              <w:t>r</w:t>
            </w:r>
            <w:r>
              <w:rPr>
                <w:spacing w:val="-3"/>
                <w:sz w:val="16"/>
                <w:szCs w:val="19"/>
                <w:lang w:val="en-US"/>
              </w:rPr>
              <w:t xml:space="preserve"> </w:t>
            </w:r>
            <w:r>
              <w:rPr>
                <w:spacing w:val="1"/>
                <w:sz w:val="16"/>
                <w:szCs w:val="19"/>
                <w:lang w:val="en-US"/>
              </w:rPr>
              <w:t>C</w:t>
            </w:r>
            <w:r w:rsidRPr="00BA1528">
              <w:rPr>
                <w:position w:val="-4"/>
                <w:sz w:val="16"/>
                <w:szCs w:val="12"/>
                <w:lang w:val="en-US"/>
              </w:rPr>
              <w:t>2</w:t>
            </w:r>
            <w:r w:rsidRPr="00BA1528">
              <w:rPr>
                <w:spacing w:val="15"/>
                <w:position w:val="-4"/>
                <w:sz w:val="16"/>
                <w:szCs w:val="12"/>
                <w:lang w:val="en-US"/>
              </w:rPr>
              <w:t xml:space="preserve"> </w:t>
            </w:r>
            <w:r>
              <w:rPr>
                <w:sz w:val="16"/>
                <w:szCs w:val="19"/>
                <w:lang w:val="en-US"/>
              </w:rPr>
              <w:t xml:space="preserve">= </w:t>
            </w:r>
            <w:r>
              <w:rPr>
                <w:sz w:val="16"/>
                <w:szCs w:val="19"/>
              </w:rPr>
              <w:t>ε</w:t>
            </w:r>
            <w:r>
              <w:rPr>
                <w:sz w:val="16"/>
                <w:szCs w:val="19"/>
                <w:lang w:val="en-US"/>
              </w:rPr>
              <w:t>. T</w:t>
            </w:r>
            <w:r w:rsidRPr="00BA1528">
              <w:rPr>
                <w:position w:val="-4"/>
                <w:sz w:val="16"/>
                <w:szCs w:val="12"/>
                <w:lang w:val="en-US"/>
              </w:rPr>
              <w:t>c</w:t>
            </w:r>
            <w:r>
              <w:rPr>
                <w:sz w:val="16"/>
                <w:szCs w:val="19"/>
                <w:lang w:val="en-US"/>
              </w:rPr>
              <w:t>(C)</w:t>
            </w:r>
            <w:r>
              <w:rPr>
                <w:spacing w:val="-2"/>
                <w:sz w:val="16"/>
                <w:szCs w:val="19"/>
                <w:lang w:val="en-US"/>
              </w:rPr>
              <w:t xml:space="preserve"> </w:t>
            </w:r>
            <w:r>
              <w:rPr>
                <w:spacing w:val="2"/>
                <w:sz w:val="16"/>
                <w:szCs w:val="19"/>
                <w:lang w:val="en-US"/>
              </w:rPr>
              <w:t>=</w:t>
            </w:r>
            <w:r>
              <w:rPr>
                <w:spacing w:val="-2"/>
                <w:sz w:val="16"/>
                <w:szCs w:val="19"/>
                <w:lang w:val="en-US"/>
              </w:rPr>
              <w:t>“</w:t>
            </w:r>
            <w:r>
              <w:rPr>
                <w:sz w:val="16"/>
                <w:szCs w:val="19"/>
                <w:lang w:val="en-US"/>
              </w:rPr>
              <w:t>(“</w:t>
            </w:r>
            <w:r>
              <w:rPr>
                <w:spacing w:val="-2"/>
                <w:sz w:val="16"/>
                <w:szCs w:val="19"/>
                <w:lang w:val="en-US"/>
              </w:rPr>
              <w:t xml:space="preserve"> </w:t>
            </w:r>
            <w:r>
              <w:rPr>
                <w:sz w:val="16"/>
                <w:szCs w:val="19"/>
                <w:lang w:val="en-US"/>
              </w:rPr>
              <w:t>T</w:t>
            </w:r>
            <w:r w:rsidRPr="00BA1528">
              <w:rPr>
                <w:position w:val="-4"/>
                <w:sz w:val="16"/>
                <w:szCs w:val="12"/>
                <w:lang w:val="en-US"/>
              </w:rPr>
              <w:t>c</w:t>
            </w:r>
            <w:r>
              <w:rPr>
                <w:spacing w:val="1"/>
                <w:sz w:val="16"/>
                <w:szCs w:val="19"/>
                <w:lang w:val="en-US"/>
              </w:rPr>
              <w:t>(</w:t>
            </w:r>
            <w:r>
              <w:rPr>
                <w:sz w:val="16"/>
                <w:szCs w:val="19"/>
                <w:lang w:val="en-US"/>
              </w:rPr>
              <w:t>C</w:t>
            </w:r>
            <w:r w:rsidRPr="00BA1528">
              <w:rPr>
                <w:position w:val="-4"/>
                <w:sz w:val="16"/>
                <w:szCs w:val="12"/>
                <w:lang w:val="en-US"/>
              </w:rPr>
              <w:t>1</w:t>
            </w:r>
            <w:r w:rsidRPr="00BA1528">
              <w:rPr>
                <w:spacing w:val="19"/>
                <w:position w:val="-4"/>
                <w:sz w:val="16"/>
                <w:szCs w:val="12"/>
                <w:lang w:val="en-US"/>
              </w:rPr>
              <w:t xml:space="preserve"> </w:t>
            </w:r>
            <w:r>
              <w:rPr>
                <w:sz w:val="16"/>
                <w:szCs w:val="19"/>
                <w:lang w:val="en-US"/>
              </w:rPr>
              <w:t xml:space="preserve">) </w:t>
            </w:r>
            <w:r>
              <w:rPr>
                <w:spacing w:val="-2"/>
                <w:sz w:val="16"/>
                <w:szCs w:val="19"/>
                <w:lang w:val="en-US"/>
              </w:rPr>
              <w:t>“</w:t>
            </w:r>
            <w:r>
              <w:rPr>
                <w:sz w:val="16"/>
                <w:szCs w:val="19"/>
                <w:lang w:val="en-US"/>
              </w:rPr>
              <w:t xml:space="preserve">;“ </w:t>
            </w:r>
            <w:r>
              <w:rPr>
                <w:spacing w:val="-2"/>
                <w:sz w:val="16"/>
                <w:szCs w:val="19"/>
                <w:lang w:val="en-US"/>
              </w:rPr>
              <w:t>S</w:t>
            </w:r>
            <w:r>
              <w:rPr>
                <w:sz w:val="16"/>
                <w:szCs w:val="19"/>
                <w:lang w:val="en-US"/>
              </w:rPr>
              <w:t>FM</w:t>
            </w:r>
            <w:r>
              <w:rPr>
                <w:spacing w:val="1"/>
                <w:sz w:val="16"/>
                <w:szCs w:val="19"/>
                <w:lang w:val="en-US"/>
              </w:rPr>
              <w:t>(</w:t>
            </w:r>
            <w:r>
              <w:rPr>
                <w:sz w:val="16"/>
                <w:szCs w:val="19"/>
                <w:lang w:val="en-US"/>
              </w:rPr>
              <w:t>C</w:t>
            </w:r>
            <w:r w:rsidRPr="00BA1528">
              <w:rPr>
                <w:position w:val="-4"/>
                <w:sz w:val="16"/>
                <w:szCs w:val="12"/>
                <w:lang w:val="en-US"/>
              </w:rPr>
              <w:t>1</w:t>
            </w:r>
            <w:r w:rsidRPr="00BA1528">
              <w:rPr>
                <w:spacing w:val="14"/>
                <w:position w:val="-4"/>
                <w:sz w:val="16"/>
                <w:szCs w:val="12"/>
                <w:lang w:val="en-US"/>
              </w:rPr>
              <w:t xml:space="preserve"> </w:t>
            </w:r>
            <w:r>
              <w:rPr>
                <w:sz w:val="16"/>
                <w:szCs w:val="19"/>
                <w:lang w:val="en-US"/>
              </w:rPr>
              <w:t xml:space="preserve">, </w:t>
            </w:r>
            <w:r>
              <w:rPr>
                <w:spacing w:val="1"/>
                <w:sz w:val="16"/>
                <w:szCs w:val="19"/>
                <w:lang w:val="en-US"/>
              </w:rPr>
              <w:t>C</w:t>
            </w:r>
            <w:r w:rsidRPr="00BA1528">
              <w:rPr>
                <w:position w:val="-4"/>
                <w:sz w:val="16"/>
                <w:szCs w:val="12"/>
                <w:lang w:val="en-US"/>
              </w:rPr>
              <w:t>1</w:t>
            </w:r>
            <w:r>
              <w:rPr>
                <w:sz w:val="16"/>
                <w:szCs w:val="19"/>
                <w:lang w:val="en-US"/>
              </w:rPr>
              <w:t xml:space="preserve">) </w:t>
            </w:r>
            <w:r>
              <w:rPr>
                <w:spacing w:val="-2"/>
                <w:sz w:val="16"/>
                <w:szCs w:val="19"/>
                <w:lang w:val="en-US"/>
              </w:rPr>
              <w:t>“</w:t>
            </w:r>
            <w:r>
              <w:rPr>
                <w:spacing w:val="2"/>
                <w:sz w:val="16"/>
                <w:szCs w:val="19"/>
                <w:lang w:val="en-US"/>
              </w:rPr>
              <w:t>;</w:t>
            </w:r>
            <w:r>
              <w:rPr>
                <w:sz w:val="16"/>
                <w:szCs w:val="19"/>
                <w:lang w:val="en-US"/>
              </w:rPr>
              <w:t>“ RFM(C</w:t>
            </w:r>
            <w:r w:rsidRPr="00BA1528">
              <w:rPr>
                <w:position w:val="-4"/>
                <w:sz w:val="16"/>
                <w:szCs w:val="12"/>
                <w:lang w:val="en-US"/>
              </w:rPr>
              <w:t>1</w:t>
            </w:r>
            <w:r w:rsidRPr="00BA1528">
              <w:rPr>
                <w:spacing w:val="14"/>
                <w:position w:val="-4"/>
                <w:sz w:val="16"/>
                <w:szCs w:val="12"/>
                <w:lang w:val="en-US"/>
              </w:rPr>
              <w:t xml:space="preserve"> </w:t>
            </w:r>
            <w:r>
              <w:rPr>
                <w:sz w:val="16"/>
                <w:szCs w:val="19"/>
                <w:lang w:val="en-US"/>
              </w:rPr>
              <w:t xml:space="preserve">, </w:t>
            </w:r>
            <w:r>
              <w:rPr>
                <w:spacing w:val="1"/>
                <w:sz w:val="16"/>
                <w:szCs w:val="19"/>
                <w:lang w:val="en-US"/>
              </w:rPr>
              <w:t>C</w:t>
            </w:r>
            <w:r w:rsidRPr="00BA1528">
              <w:rPr>
                <w:position w:val="-4"/>
                <w:sz w:val="16"/>
                <w:szCs w:val="12"/>
                <w:lang w:val="en-US"/>
              </w:rPr>
              <w:t>1</w:t>
            </w:r>
            <w:r>
              <w:rPr>
                <w:sz w:val="16"/>
                <w:szCs w:val="19"/>
                <w:lang w:val="en-US"/>
              </w:rPr>
              <w:t>) “)*</w:t>
            </w:r>
            <w:r>
              <w:rPr>
                <w:spacing w:val="-17"/>
                <w:sz w:val="16"/>
                <w:szCs w:val="19"/>
                <w:lang w:val="en-US"/>
              </w:rPr>
              <w:t xml:space="preserve"> </w:t>
            </w:r>
            <w:r>
              <w:rPr>
                <w:sz w:val="16"/>
                <w:szCs w:val="19"/>
                <w:lang w:val="en-US"/>
              </w:rPr>
              <w:t>;</w:t>
            </w:r>
            <w:r>
              <w:rPr>
                <w:spacing w:val="2"/>
                <w:sz w:val="16"/>
                <w:szCs w:val="19"/>
                <w:lang w:val="en-US"/>
              </w:rPr>
              <w:t xml:space="preserve"> </w:t>
            </w:r>
            <w:r>
              <w:rPr>
                <w:sz w:val="16"/>
                <w:szCs w:val="19"/>
                <w:lang w:val="en-US"/>
              </w:rPr>
              <w:t>(</w:t>
            </w:r>
            <w:r>
              <w:rPr>
                <w:spacing w:val="1"/>
                <w:sz w:val="16"/>
                <w:szCs w:val="19"/>
                <w:lang w:val="en-US"/>
              </w:rPr>
              <w:t xml:space="preserve"> </w:t>
            </w:r>
            <w:r>
              <w:rPr>
                <w:sz w:val="16"/>
                <w:szCs w:val="19"/>
                <w:lang w:val="en-US"/>
              </w:rPr>
              <w:t>“ T</w:t>
            </w:r>
            <w:r w:rsidRPr="00BA1528">
              <w:rPr>
                <w:position w:val="-4"/>
                <w:sz w:val="16"/>
                <w:szCs w:val="12"/>
                <w:lang w:val="en-US"/>
              </w:rPr>
              <w:t>c</w:t>
            </w:r>
            <w:r>
              <w:rPr>
                <w:sz w:val="16"/>
                <w:szCs w:val="19"/>
                <w:lang w:val="en-US"/>
              </w:rPr>
              <w:t>(C</w:t>
            </w:r>
            <w:r w:rsidRPr="00BA1528">
              <w:rPr>
                <w:position w:val="-4"/>
                <w:sz w:val="16"/>
                <w:szCs w:val="12"/>
                <w:lang w:val="en-US"/>
              </w:rPr>
              <w:t>2</w:t>
            </w:r>
            <w:r>
              <w:rPr>
                <w:sz w:val="16"/>
                <w:szCs w:val="19"/>
                <w:lang w:val="en-US"/>
              </w:rPr>
              <w:t xml:space="preserve">) </w:t>
            </w:r>
            <w:r>
              <w:rPr>
                <w:i/>
                <w:iCs/>
                <w:sz w:val="16"/>
                <w:szCs w:val="19"/>
                <w:lang w:val="en-US"/>
              </w:rPr>
              <w:t>if</w:t>
            </w:r>
            <w:r>
              <w:rPr>
                <w:i/>
                <w:iCs/>
                <w:spacing w:val="1"/>
                <w:sz w:val="16"/>
                <w:szCs w:val="19"/>
                <w:lang w:val="en-US"/>
              </w:rPr>
              <w:t xml:space="preserve"> </w:t>
            </w:r>
            <w:r>
              <w:rPr>
                <w:i/>
                <w:iCs/>
                <w:sz w:val="16"/>
                <w:szCs w:val="19"/>
                <w:lang w:val="en-US"/>
              </w:rPr>
              <w:t>c=r th</w:t>
            </w:r>
            <w:r>
              <w:rPr>
                <w:i/>
                <w:iCs/>
                <w:spacing w:val="-2"/>
                <w:sz w:val="16"/>
                <w:szCs w:val="19"/>
                <w:lang w:val="en-US"/>
              </w:rPr>
              <w:t>e</w:t>
            </w:r>
            <w:r>
              <w:rPr>
                <w:i/>
                <w:iCs/>
                <w:sz w:val="16"/>
                <w:szCs w:val="19"/>
                <w:lang w:val="en-US"/>
              </w:rPr>
              <w:t xml:space="preserve">n </w:t>
            </w:r>
            <w:r>
              <w:rPr>
                <w:sz w:val="16"/>
                <w:szCs w:val="19"/>
                <w:lang w:val="en-US"/>
              </w:rPr>
              <w:t xml:space="preserve">“|| </w:t>
            </w:r>
            <w:r>
              <w:rPr>
                <w:spacing w:val="1"/>
                <w:sz w:val="16"/>
                <w:szCs w:val="19"/>
                <w:lang w:val="en-US"/>
              </w:rPr>
              <w:t>s</w:t>
            </w:r>
            <w:r>
              <w:rPr>
                <w:sz w:val="16"/>
                <w:szCs w:val="19"/>
                <w:lang w:val="en-US"/>
              </w:rPr>
              <w:t>e</w:t>
            </w:r>
            <w:r>
              <w:rPr>
                <w:spacing w:val="1"/>
                <w:sz w:val="16"/>
                <w:szCs w:val="19"/>
                <w:lang w:val="en-US"/>
              </w:rPr>
              <w:t>n</w:t>
            </w:r>
            <w:r>
              <w:rPr>
                <w:sz w:val="16"/>
                <w:szCs w:val="19"/>
                <w:lang w:val="en-US"/>
              </w:rPr>
              <w:t>d</w:t>
            </w:r>
            <w:r>
              <w:rPr>
                <w:spacing w:val="-2"/>
                <w:sz w:val="16"/>
                <w:szCs w:val="19"/>
                <w:lang w:val="en-US"/>
              </w:rPr>
              <w:t xml:space="preserve"> </w:t>
            </w:r>
            <w:r>
              <w:rPr>
                <w:sz w:val="16"/>
                <w:szCs w:val="19"/>
                <w:lang w:val="en-US"/>
              </w:rPr>
              <w:t>cim(</w:t>
            </w:r>
            <w:r>
              <w:rPr>
                <w:spacing w:val="1"/>
                <w:sz w:val="16"/>
                <w:szCs w:val="19"/>
                <w:lang w:val="en-US"/>
              </w:rPr>
              <w:t>y</w:t>
            </w:r>
            <w:r>
              <w:rPr>
                <w:sz w:val="16"/>
                <w:szCs w:val="19"/>
                <w:lang w:val="en-US"/>
              </w:rPr>
              <w:t>)</w:t>
            </w:r>
            <w:r>
              <w:rPr>
                <w:spacing w:val="-4"/>
                <w:sz w:val="16"/>
                <w:szCs w:val="19"/>
                <w:lang w:val="en-US"/>
              </w:rPr>
              <w:t xml:space="preserve"> </w:t>
            </w:r>
            <w:r>
              <w:rPr>
                <w:sz w:val="16"/>
                <w:szCs w:val="19"/>
                <w:lang w:val="en-US"/>
              </w:rPr>
              <w:t>to all c’</w:t>
            </w:r>
            <w:r>
              <w:rPr>
                <w:spacing w:val="1"/>
                <w:sz w:val="16"/>
                <w:szCs w:val="19"/>
                <w:lang w:val="en-US"/>
              </w:rPr>
              <w:t xml:space="preserve"> </w:t>
            </w:r>
            <w:r>
              <w:rPr>
                <w:sz w:val="16"/>
                <w:szCs w:val="19"/>
                <w:lang w:val="en-US"/>
              </w:rPr>
              <w:t>in</w:t>
            </w:r>
            <w:r>
              <w:rPr>
                <w:spacing w:val="1"/>
                <w:sz w:val="16"/>
                <w:szCs w:val="19"/>
                <w:lang w:val="en-US"/>
              </w:rPr>
              <w:t xml:space="preserve"> </w:t>
            </w:r>
            <w:r>
              <w:rPr>
                <w:sz w:val="16"/>
                <w:szCs w:val="19"/>
                <w:lang w:val="en-US"/>
              </w:rPr>
              <w:t xml:space="preserve">PR“  </w:t>
            </w:r>
            <w:r>
              <w:rPr>
                <w:spacing w:val="2"/>
                <w:sz w:val="16"/>
                <w:szCs w:val="19"/>
                <w:lang w:val="en-US"/>
              </w:rPr>
              <w:t xml:space="preserve"> </w:t>
            </w:r>
            <w:r>
              <w:rPr>
                <w:i/>
                <w:iCs/>
                <w:sz w:val="16"/>
                <w:szCs w:val="19"/>
                <w:lang w:val="en-US"/>
              </w:rPr>
              <w:t>if</w:t>
            </w:r>
            <w:r>
              <w:rPr>
                <w:i/>
                <w:iCs/>
                <w:spacing w:val="1"/>
                <w:sz w:val="16"/>
                <w:szCs w:val="19"/>
                <w:lang w:val="en-US"/>
              </w:rPr>
              <w:t xml:space="preserve"> </w:t>
            </w:r>
            <w:r>
              <w:rPr>
                <w:i/>
                <w:iCs/>
                <w:sz w:val="16"/>
                <w:szCs w:val="19"/>
                <w:lang w:val="en-US"/>
              </w:rPr>
              <w:t>c in</w:t>
            </w:r>
            <w:r>
              <w:rPr>
                <w:i/>
                <w:iCs/>
                <w:spacing w:val="1"/>
                <w:sz w:val="16"/>
                <w:szCs w:val="19"/>
                <w:lang w:val="en-US"/>
              </w:rPr>
              <w:t xml:space="preserve"> </w:t>
            </w:r>
            <w:r>
              <w:rPr>
                <w:i/>
                <w:iCs/>
                <w:sz w:val="16"/>
                <w:szCs w:val="19"/>
                <w:lang w:val="en-US"/>
              </w:rPr>
              <w:t xml:space="preserve">PR </w:t>
            </w:r>
            <w:r>
              <w:rPr>
                <w:i/>
                <w:iCs/>
                <w:spacing w:val="2"/>
                <w:sz w:val="16"/>
                <w:szCs w:val="19"/>
                <w:lang w:val="en-US"/>
              </w:rPr>
              <w:t xml:space="preserve"> </w:t>
            </w:r>
            <w:r>
              <w:rPr>
                <w:i/>
                <w:iCs/>
                <w:sz w:val="16"/>
                <w:szCs w:val="19"/>
                <w:lang w:val="en-US"/>
              </w:rPr>
              <w:t>t</w:t>
            </w:r>
            <w:r>
              <w:rPr>
                <w:i/>
                <w:iCs/>
                <w:spacing w:val="1"/>
                <w:sz w:val="16"/>
                <w:szCs w:val="19"/>
                <w:lang w:val="en-US"/>
              </w:rPr>
              <w:t>h</w:t>
            </w:r>
            <w:r>
              <w:rPr>
                <w:i/>
                <w:iCs/>
                <w:sz w:val="16"/>
                <w:szCs w:val="19"/>
                <w:lang w:val="en-US"/>
              </w:rPr>
              <w:t>en</w:t>
            </w:r>
            <w:r>
              <w:rPr>
                <w:i/>
                <w:iCs/>
                <w:spacing w:val="-2"/>
                <w:sz w:val="16"/>
                <w:szCs w:val="19"/>
                <w:lang w:val="en-US"/>
              </w:rPr>
              <w:t xml:space="preserve"> </w:t>
            </w:r>
            <w:r>
              <w:rPr>
                <w:sz w:val="16"/>
                <w:szCs w:val="19"/>
                <w:lang w:val="en-US"/>
              </w:rPr>
              <w:t>“|| recei</w:t>
            </w:r>
            <w:r>
              <w:rPr>
                <w:spacing w:val="1"/>
                <w:sz w:val="16"/>
                <w:szCs w:val="19"/>
                <w:lang w:val="en-US"/>
              </w:rPr>
              <w:t>v</w:t>
            </w:r>
            <w:r>
              <w:rPr>
                <w:sz w:val="16"/>
                <w:szCs w:val="19"/>
                <w:lang w:val="en-US"/>
              </w:rPr>
              <w:t>e cim(y)</w:t>
            </w:r>
            <w:r>
              <w:rPr>
                <w:spacing w:val="-7"/>
                <w:sz w:val="16"/>
                <w:szCs w:val="19"/>
                <w:lang w:val="en-US"/>
              </w:rPr>
              <w:t xml:space="preserve"> </w:t>
            </w:r>
            <w:r>
              <w:rPr>
                <w:sz w:val="16"/>
                <w:szCs w:val="19"/>
                <w:lang w:val="en-US"/>
              </w:rPr>
              <w:t>from</w:t>
            </w:r>
            <w:r>
              <w:rPr>
                <w:spacing w:val="-5"/>
                <w:sz w:val="16"/>
                <w:szCs w:val="19"/>
                <w:lang w:val="en-US"/>
              </w:rPr>
              <w:t xml:space="preserve"> </w:t>
            </w:r>
            <w:r>
              <w:rPr>
                <w:sz w:val="16"/>
                <w:szCs w:val="19"/>
                <w:lang w:val="en-US"/>
              </w:rPr>
              <w:t>r“</w:t>
            </w:r>
            <w:r>
              <w:rPr>
                <w:spacing w:val="-2"/>
                <w:sz w:val="16"/>
                <w:szCs w:val="19"/>
                <w:lang w:val="en-US"/>
              </w:rPr>
              <w:t xml:space="preserve"> </w:t>
            </w:r>
            <w:r>
              <w:rPr>
                <w:sz w:val="16"/>
                <w:szCs w:val="19"/>
                <w:lang w:val="en-US"/>
              </w:rPr>
              <w:t>“)”</w:t>
            </w:r>
            <w:r>
              <w:rPr>
                <w:spacing w:val="-2"/>
                <w:sz w:val="16"/>
                <w:szCs w:val="19"/>
                <w:lang w:val="en-US"/>
              </w:rPr>
              <w:t xml:space="preserve"> </w:t>
            </w:r>
            <w:r>
              <w:rPr>
                <w:i/>
                <w:iCs/>
                <w:sz w:val="16"/>
                <w:szCs w:val="19"/>
                <w:lang w:val="en-US"/>
              </w:rPr>
              <w:t>where</w:t>
            </w:r>
            <w:r>
              <w:rPr>
                <w:i/>
                <w:iCs/>
                <w:spacing w:val="-7"/>
                <w:sz w:val="16"/>
                <w:szCs w:val="19"/>
                <w:lang w:val="en-US"/>
              </w:rPr>
              <w:t xml:space="preserve"> </w:t>
            </w:r>
            <w:r>
              <w:rPr>
                <w:sz w:val="16"/>
                <w:szCs w:val="19"/>
                <w:lang w:val="en-US"/>
              </w:rPr>
              <w:t>PR</w:t>
            </w:r>
            <w:r>
              <w:rPr>
                <w:spacing w:val="-2"/>
                <w:sz w:val="16"/>
                <w:szCs w:val="19"/>
                <w:lang w:val="en-US"/>
              </w:rPr>
              <w:t xml:space="preserve"> </w:t>
            </w:r>
            <w:r>
              <w:rPr>
                <w:sz w:val="16"/>
                <w:szCs w:val="19"/>
                <w:lang w:val="en-US"/>
              </w:rPr>
              <w:t>=</w:t>
            </w:r>
            <w:r>
              <w:rPr>
                <w:spacing w:val="-2"/>
                <w:sz w:val="16"/>
                <w:szCs w:val="19"/>
                <w:lang w:val="en-US"/>
              </w:rPr>
              <w:t xml:space="preserve"> </w:t>
            </w:r>
            <w:r>
              <w:rPr>
                <w:sz w:val="16"/>
                <w:szCs w:val="19"/>
                <w:lang w:val="en-US"/>
              </w:rPr>
              <w:t>All</w:t>
            </w:r>
            <w:r>
              <w:rPr>
                <w:spacing w:val="1"/>
                <w:sz w:val="16"/>
                <w:szCs w:val="19"/>
                <w:lang w:val="en-US"/>
              </w:rPr>
              <w:t>o</w:t>
            </w:r>
            <w:r>
              <w:rPr>
                <w:sz w:val="16"/>
                <w:szCs w:val="19"/>
                <w:lang w:val="en-US"/>
              </w:rPr>
              <w:t>c(</w:t>
            </w:r>
            <w:r>
              <w:rPr>
                <w:spacing w:val="-2"/>
                <w:sz w:val="16"/>
                <w:szCs w:val="19"/>
                <w:lang w:val="en-US"/>
              </w:rPr>
              <w:t>P</w:t>
            </w:r>
            <w:r>
              <w:rPr>
                <w:spacing w:val="1"/>
                <w:sz w:val="16"/>
                <w:szCs w:val="19"/>
                <w:lang w:val="en-US"/>
              </w:rPr>
              <w:t>R</w:t>
            </w:r>
            <w:r>
              <w:rPr>
                <w:spacing w:val="-2"/>
                <w:sz w:val="16"/>
                <w:szCs w:val="19"/>
                <w:lang w:val="en-US"/>
              </w:rPr>
              <w:t>(</w:t>
            </w:r>
            <w:r>
              <w:rPr>
                <w:spacing w:val="2"/>
                <w:sz w:val="16"/>
                <w:szCs w:val="19"/>
                <w:lang w:val="en-US"/>
              </w:rPr>
              <w:t>C</w:t>
            </w:r>
            <w:r w:rsidRPr="00BA1528">
              <w:rPr>
                <w:position w:val="-4"/>
                <w:sz w:val="16"/>
                <w:szCs w:val="12"/>
                <w:lang w:val="en-US"/>
              </w:rPr>
              <w:t>1</w:t>
            </w:r>
            <w:r>
              <w:rPr>
                <w:spacing w:val="-2"/>
                <w:sz w:val="16"/>
                <w:szCs w:val="19"/>
                <w:lang w:val="en-US"/>
              </w:rPr>
              <w:t>)</w:t>
            </w:r>
            <w:r>
              <w:rPr>
                <w:sz w:val="16"/>
                <w:szCs w:val="19"/>
                <w:lang w:val="en-US"/>
              </w:rPr>
              <w:t>)</w:t>
            </w:r>
            <w:r>
              <w:rPr>
                <w:spacing w:val="-10"/>
                <w:sz w:val="16"/>
                <w:szCs w:val="19"/>
                <w:lang w:val="en-US"/>
              </w:rPr>
              <w:t xml:space="preserve"> </w:t>
            </w:r>
            <w:r>
              <w:rPr>
                <w:sz w:val="16"/>
                <w:szCs w:val="19"/>
                <w:lang w:val="en-US"/>
              </w:rPr>
              <w:t>-</w:t>
            </w:r>
            <w:r>
              <w:rPr>
                <w:spacing w:val="-2"/>
                <w:sz w:val="16"/>
                <w:szCs w:val="19"/>
                <w:lang w:val="en-US"/>
              </w:rPr>
              <w:t xml:space="preserve"> </w:t>
            </w:r>
            <w:r>
              <w:rPr>
                <w:sz w:val="16"/>
                <w:szCs w:val="19"/>
                <w:lang w:val="en-US"/>
              </w:rPr>
              <w:t>Alloc(</w:t>
            </w:r>
            <w:r>
              <w:rPr>
                <w:spacing w:val="-2"/>
                <w:sz w:val="16"/>
                <w:szCs w:val="19"/>
                <w:lang w:val="en-US"/>
              </w:rPr>
              <w:t>P</w:t>
            </w:r>
            <w:r>
              <w:rPr>
                <w:sz w:val="16"/>
                <w:szCs w:val="19"/>
                <w:lang w:val="en-US"/>
              </w:rPr>
              <w:t>R(</w:t>
            </w:r>
            <w:r>
              <w:rPr>
                <w:spacing w:val="2"/>
                <w:sz w:val="16"/>
                <w:szCs w:val="19"/>
                <w:lang w:val="en-US"/>
              </w:rPr>
              <w:t>C</w:t>
            </w:r>
            <w:r w:rsidRPr="00BA1528">
              <w:rPr>
                <w:position w:val="-4"/>
                <w:sz w:val="16"/>
                <w:szCs w:val="12"/>
                <w:lang w:val="en-US"/>
              </w:rPr>
              <w:t>2</w:t>
            </w:r>
            <w:r>
              <w:rPr>
                <w:sz w:val="16"/>
                <w:szCs w:val="19"/>
                <w:lang w:val="en-US"/>
              </w:rPr>
              <w:t>))</w:t>
            </w:r>
            <w:r>
              <w:rPr>
                <w:spacing w:val="-12"/>
                <w:sz w:val="16"/>
                <w:szCs w:val="19"/>
                <w:lang w:val="en-US"/>
              </w:rPr>
              <w:t xml:space="preserve"> </w:t>
            </w:r>
            <w:r>
              <w:rPr>
                <w:sz w:val="16"/>
                <w:szCs w:val="19"/>
                <w:lang w:val="en-US"/>
              </w:rPr>
              <w:t>–</w:t>
            </w:r>
            <w:r>
              <w:rPr>
                <w:spacing w:val="-2"/>
                <w:sz w:val="16"/>
                <w:szCs w:val="19"/>
                <w:lang w:val="en-US"/>
              </w:rPr>
              <w:t xml:space="preserve"> </w:t>
            </w:r>
            <w:r>
              <w:rPr>
                <w:sz w:val="16"/>
                <w:szCs w:val="19"/>
                <w:lang w:val="en-US"/>
              </w:rPr>
              <w:t>{r}</w:t>
            </w:r>
          </w:p>
        </w:tc>
      </w:tr>
      <w:tr w:rsidR="00304210" w:rsidRPr="00763800" w:rsidTr="00994913">
        <w:trPr>
          <w:trHeight w:hRule="exact" w:val="226"/>
        </w:trPr>
        <w:tc>
          <w:tcPr>
            <w:tcW w:w="153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4" w:lineRule="exact"/>
              <w:ind w:left="96"/>
            </w:pPr>
            <w:r>
              <w:rPr>
                <w:sz w:val="16"/>
                <w:szCs w:val="19"/>
              </w:rPr>
              <w:t>C = C</w:t>
            </w:r>
            <w:r w:rsidRPr="00BA1528">
              <w:rPr>
                <w:position w:val="-4"/>
                <w:sz w:val="16"/>
                <w:szCs w:val="12"/>
              </w:rPr>
              <w:t>1</w:t>
            </w:r>
            <w:r w:rsidRPr="00BA1528">
              <w:rPr>
                <w:spacing w:val="16"/>
                <w:position w:val="-4"/>
                <w:sz w:val="16"/>
                <w:szCs w:val="12"/>
              </w:rPr>
              <w:t xml:space="preserve"> </w:t>
            </w:r>
            <w:r>
              <w:rPr>
                <w:sz w:val="16"/>
                <w:szCs w:val="19"/>
              </w:rPr>
              <w:t>*</w:t>
            </w:r>
            <w:r>
              <w:rPr>
                <w:spacing w:val="-19"/>
                <w:sz w:val="16"/>
                <w:szCs w:val="19"/>
              </w:rPr>
              <w:t xml:space="preserve"> </w:t>
            </w:r>
            <w:r w:rsidRPr="00BA1528">
              <w:rPr>
                <w:position w:val="-4"/>
                <w:sz w:val="16"/>
                <w:szCs w:val="12"/>
              </w:rPr>
              <w:t xml:space="preserve">w   </w:t>
            </w:r>
            <w:r w:rsidRPr="00BA1528">
              <w:rPr>
                <w:spacing w:val="21"/>
                <w:position w:val="-4"/>
                <w:sz w:val="16"/>
                <w:szCs w:val="12"/>
              </w:rPr>
              <w:t xml:space="preserve"> </w:t>
            </w:r>
            <w:r>
              <w:rPr>
                <w:spacing w:val="1"/>
                <w:sz w:val="16"/>
                <w:szCs w:val="19"/>
              </w:rPr>
              <w:t>C</w:t>
            </w:r>
            <w:r w:rsidRPr="00BA1528">
              <w:rPr>
                <w:position w:val="-4"/>
                <w:sz w:val="16"/>
                <w:szCs w:val="12"/>
              </w:rPr>
              <w:t>2</w:t>
            </w:r>
          </w:p>
        </w:tc>
        <w:tc>
          <w:tcPr>
            <w:tcW w:w="682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13" w:lineRule="exact"/>
              <w:ind w:left="96"/>
              <w:rPr>
                <w:lang w:val="en-US"/>
              </w:rPr>
            </w:pPr>
            <w:r>
              <w:rPr>
                <w:sz w:val="16"/>
                <w:szCs w:val="19"/>
                <w:lang w:val="en-US"/>
              </w:rPr>
              <w:t>As</w:t>
            </w:r>
            <w:r>
              <w:rPr>
                <w:spacing w:val="-3"/>
                <w:sz w:val="16"/>
                <w:szCs w:val="19"/>
                <w:lang w:val="en-US"/>
              </w:rPr>
              <w:t xml:space="preserve"> </w:t>
            </w:r>
            <w:r>
              <w:rPr>
                <w:sz w:val="16"/>
                <w:szCs w:val="19"/>
                <w:lang w:val="en-US"/>
              </w:rPr>
              <w:t>above,</w:t>
            </w:r>
            <w:r>
              <w:rPr>
                <w:spacing w:val="-7"/>
                <w:sz w:val="16"/>
                <w:szCs w:val="19"/>
                <w:lang w:val="en-US"/>
              </w:rPr>
              <w:t xml:space="preserve"> </w:t>
            </w:r>
            <w:r>
              <w:rPr>
                <w:sz w:val="16"/>
                <w:szCs w:val="19"/>
                <w:lang w:val="en-US"/>
              </w:rPr>
              <w:t>exce</w:t>
            </w:r>
            <w:r>
              <w:rPr>
                <w:spacing w:val="1"/>
                <w:sz w:val="16"/>
                <w:szCs w:val="19"/>
                <w:lang w:val="en-US"/>
              </w:rPr>
              <w:t>p</w:t>
            </w:r>
            <w:r>
              <w:rPr>
                <w:sz w:val="16"/>
                <w:szCs w:val="19"/>
                <w:lang w:val="en-US"/>
              </w:rPr>
              <w:t>t</w:t>
            </w:r>
            <w:r>
              <w:rPr>
                <w:spacing w:val="-5"/>
                <w:sz w:val="16"/>
                <w:szCs w:val="19"/>
                <w:lang w:val="en-US"/>
              </w:rPr>
              <w:t xml:space="preserve"> </w:t>
            </w:r>
            <w:r>
              <w:rPr>
                <w:sz w:val="16"/>
                <w:szCs w:val="19"/>
                <w:lang w:val="en-US"/>
              </w:rPr>
              <w:t>t</w:t>
            </w:r>
            <w:r>
              <w:rPr>
                <w:spacing w:val="1"/>
                <w:sz w:val="16"/>
                <w:szCs w:val="19"/>
                <w:lang w:val="en-US"/>
              </w:rPr>
              <w:t>h</w:t>
            </w:r>
            <w:r>
              <w:rPr>
                <w:sz w:val="16"/>
                <w:szCs w:val="19"/>
                <w:lang w:val="en-US"/>
              </w:rPr>
              <w:t>at</w:t>
            </w:r>
            <w:r>
              <w:rPr>
                <w:spacing w:val="-3"/>
                <w:sz w:val="16"/>
                <w:szCs w:val="19"/>
                <w:lang w:val="en-US"/>
              </w:rPr>
              <w:t xml:space="preserve"> </w:t>
            </w:r>
            <w:r>
              <w:rPr>
                <w:sz w:val="16"/>
                <w:szCs w:val="19"/>
                <w:lang w:val="en-US"/>
              </w:rPr>
              <w:t>the</w:t>
            </w:r>
            <w:r>
              <w:rPr>
                <w:spacing w:val="-4"/>
                <w:sz w:val="16"/>
                <w:szCs w:val="19"/>
                <w:lang w:val="en-US"/>
              </w:rPr>
              <w:t xml:space="preserve"> </w:t>
            </w:r>
            <w:r>
              <w:rPr>
                <w:sz w:val="16"/>
                <w:szCs w:val="19"/>
                <w:lang w:val="en-US"/>
              </w:rPr>
              <w:t>SFM</w:t>
            </w:r>
            <w:r>
              <w:rPr>
                <w:spacing w:val="-4"/>
                <w:sz w:val="16"/>
                <w:szCs w:val="19"/>
                <w:lang w:val="en-US"/>
              </w:rPr>
              <w:t xml:space="preserve"> </w:t>
            </w:r>
            <w:r>
              <w:rPr>
                <w:sz w:val="16"/>
                <w:szCs w:val="19"/>
                <w:lang w:val="en-US"/>
              </w:rPr>
              <w:t>and</w:t>
            </w:r>
            <w:r>
              <w:rPr>
                <w:spacing w:val="-5"/>
                <w:sz w:val="16"/>
                <w:szCs w:val="19"/>
                <w:lang w:val="en-US"/>
              </w:rPr>
              <w:t xml:space="preserve"> </w:t>
            </w:r>
            <w:r>
              <w:rPr>
                <w:sz w:val="16"/>
                <w:szCs w:val="19"/>
                <w:lang w:val="en-US"/>
              </w:rPr>
              <w:t>R</w:t>
            </w:r>
            <w:r>
              <w:rPr>
                <w:spacing w:val="-2"/>
                <w:sz w:val="16"/>
                <w:szCs w:val="19"/>
                <w:lang w:val="en-US"/>
              </w:rPr>
              <w:t>F</w:t>
            </w:r>
            <w:r>
              <w:rPr>
                <w:sz w:val="16"/>
                <w:szCs w:val="19"/>
                <w:lang w:val="en-US"/>
              </w:rPr>
              <w:t>M</w:t>
            </w:r>
            <w:r>
              <w:rPr>
                <w:spacing w:val="-4"/>
                <w:sz w:val="16"/>
                <w:szCs w:val="19"/>
                <w:lang w:val="en-US"/>
              </w:rPr>
              <w:t xml:space="preserve"> </w:t>
            </w:r>
            <w:r>
              <w:rPr>
                <w:sz w:val="16"/>
                <w:szCs w:val="19"/>
                <w:lang w:val="en-US"/>
              </w:rPr>
              <w:t>constructs</w:t>
            </w:r>
            <w:r>
              <w:rPr>
                <w:spacing w:val="-9"/>
                <w:sz w:val="16"/>
                <w:szCs w:val="19"/>
                <w:lang w:val="en-US"/>
              </w:rPr>
              <w:t xml:space="preserve"> </w:t>
            </w:r>
            <w:r>
              <w:rPr>
                <w:sz w:val="16"/>
                <w:szCs w:val="19"/>
                <w:lang w:val="en-US"/>
              </w:rPr>
              <w:t>are</w:t>
            </w:r>
            <w:r>
              <w:rPr>
                <w:spacing w:val="-4"/>
                <w:sz w:val="16"/>
                <w:szCs w:val="19"/>
                <w:lang w:val="en-US"/>
              </w:rPr>
              <w:t xml:space="preserve"> </w:t>
            </w:r>
            <w:r>
              <w:rPr>
                <w:sz w:val="16"/>
                <w:szCs w:val="19"/>
                <w:lang w:val="en-US"/>
              </w:rPr>
              <w:t>a</w:t>
            </w:r>
            <w:r>
              <w:rPr>
                <w:spacing w:val="2"/>
                <w:sz w:val="16"/>
                <w:szCs w:val="19"/>
                <w:lang w:val="en-US"/>
              </w:rPr>
              <w:t>b</w:t>
            </w:r>
            <w:r>
              <w:rPr>
                <w:sz w:val="16"/>
                <w:szCs w:val="19"/>
                <w:lang w:val="en-US"/>
              </w:rPr>
              <w:t>sent</w:t>
            </w:r>
          </w:p>
        </w:tc>
      </w:tr>
      <w:tr w:rsidR="00304210" w:rsidTr="00994913">
        <w:trPr>
          <w:trHeight w:hRule="exact" w:val="226"/>
        </w:trPr>
        <w:tc>
          <w:tcPr>
            <w:tcW w:w="153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C = C</w:t>
            </w:r>
            <w:r w:rsidRPr="00BA1528">
              <w:rPr>
                <w:position w:val="-4"/>
                <w:sz w:val="16"/>
                <w:szCs w:val="12"/>
              </w:rPr>
              <w:t xml:space="preserve">1 </w:t>
            </w:r>
            <w:r w:rsidRPr="00BA1528">
              <w:rPr>
                <w:spacing w:val="16"/>
                <w:position w:val="-4"/>
                <w:sz w:val="16"/>
                <w:szCs w:val="12"/>
              </w:rPr>
              <w:t xml:space="preserve"> </w:t>
            </w:r>
            <w:r>
              <w:rPr>
                <w:sz w:val="16"/>
                <w:szCs w:val="19"/>
              </w:rPr>
              <w:t>||</w:t>
            </w:r>
            <w:r>
              <w:rPr>
                <w:spacing w:val="45"/>
                <w:sz w:val="16"/>
                <w:szCs w:val="19"/>
              </w:rPr>
              <w:t xml:space="preserve"> </w:t>
            </w:r>
            <w:r>
              <w:rPr>
                <w:spacing w:val="2"/>
                <w:sz w:val="16"/>
                <w:szCs w:val="19"/>
              </w:rPr>
              <w:t>C</w:t>
            </w:r>
            <w:r w:rsidRPr="00BA1528">
              <w:rPr>
                <w:position w:val="-4"/>
                <w:sz w:val="16"/>
                <w:szCs w:val="12"/>
              </w:rPr>
              <w:t>2</w:t>
            </w:r>
          </w:p>
        </w:tc>
        <w:tc>
          <w:tcPr>
            <w:tcW w:w="682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15" w:lineRule="exact"/>
              <w:ind w:left="96"/>
            </w:pPr>
            <w:r>
              <w:rPr>
                <w:sz w:val="16"/>
                <w:szCs w:val="19"/>
              </w:rPr>
              <w:t>T</w:t>
            </w:r>
            <w:r w:rsidRPr="00BA1528">
              <w:rPr>
                <w:position w:val="-4"/>
                <w:sz w:val="16"/>
                <w:szCs w:val="12"/>
              </w:rPr>
              <w:t>c</w:t>
            </w:r>
            <w:r w:rsidRPr="00BA1528">
              <w:rPr>
                <w:spacing w:val="16"/>
                <w:position w:val="-4"/>
                <w:sz w:val="16"/>
                <w:szCs w:val="12"/>
              </w:rPr>
              <w:t xml:space="preserve"> </w:t>
            </w:r>
            <w:r>
              <w:rPr>
                <w:spacing w:val="-2"/>
                <w:sz w:val="16"/>
                <w:szCs w:val="19"/>
              </w:rPr>
              <w:t>(</w:t>
            </w:r>
            <w:r>
              <w:rPr>
                <w:spacing w:val="1"/>
                <w:sz w:val="16"/>
                <w:szCs w:val="19"/>
              </w:rPr>
              <w:t>C</w:t>
            </w:r>
            <w:r>
              <w:rPr>
                <w:sz w:val="16"/>
                <w:szCs w:val="19"/>
              </w:rPr>
              <w:t>)</w:t>
            </w:r>
            <w:r>
              <w:rPr>
                <w:spacing w:val="-5"/>
                <w:sz w:val="16"/>
                <w:szCs w:val="19"/>
              </w:rPr>
              <w:t xml:space="preserve"> </w:t>
            </w:r>
            <w:r>
              <w:rPr>
                <w:sz w:val="16"/>
                <w:szCs w:val="19"/>
              </w:rPr>
              <w:t>= T</w:t>
            </w:r>
            <w:r w:rsidRPr="00BA1528">
              <w:rPr>
                <w:position w:val="-4"/>
                <w:sz w:val="16"/>
                <w:szCs w:val="12"/>
              </w:rPr>
              <w:t>c</w:t>
            </w:r>
            <w:r w:rsidRPr="00BA1528">
              <w:rPr>
                <w:spacing w:val="17"/>
                <w:position w:val="-4"/>
                <w:sz w:val="16"/>
                <w:szCs w:val="12"/>
              </w:rPr>
              <w:t xml:space="preserve"> </w:t>
            </w:r>
            <w:r>
              <w:rPr>
                <w:sz w:val="16"/>
                <w:szCs w:val="19"/>
              </w:rPr>
              <w:t>(C</w:t>
            </w:r>
            <w:r w:rsidRPr="00BA1528">
              <w:rPr>
                <w:position w:val="-4"/>
                <w:sz w:val="16"/>
                <w:szCs w:val="12"/>
              </w:rPr>
              <w:t>1</w:t>
            </w:r>
            <w:r>
              <w:rPr>
                <w:sz w:val="16"/>
                <w:szCs w:val="19"/>
              </w:rPr>
              <w:t>)</w:t>
            </w:r>
            <w:r>
              <w:rPr>
                <w:spacing w:val="44"/>
                <w:sz w:val="16"/>
                <w:szCs w:val="19"/>
              </w:rPr>
              <w:t xml:space="preserve"> </w:t>
            </w:r>
            <w:r>
              <w:rPr>
                <w:spacing w:val="1"/>
                <w:sz w:val="16"/>
                <w:szCs w:val="19"/>
              </w:rPr>
              <w:t>|</w:t>
            </w:r>
            <w:r>
              <w:rPr>
                <w:sz w:val="16"/>
                <w:szCs w:val="19"/>
              </w:rPr>
              <w:t xml:space="preserve">| </w:t>
            </w:r>
            <w:r>
              <w:rPr>
                <w:spacing w:val="44"/>
                <w:sz w:val="16"/>
                <w:szCs w:val="19"/>
              </w:rPr>
              <w:t xml:space="preserve"> </w:t>
            </w:r>
            <w:r>
              <w:rPr>
                <w:sz w:val="16"/>
                <w:szCs w:val="19"/>
              </w:rPr>
              <w:t>T</w:t>
            </w:r>
            <w:r w:rsidRPr="00BA1528">
              <w:rPr>
                <w:position w:val="-4"/>
                <w:sz w:val="16"/>
                <w:szCs w:val="12"/>
              </w:rPr>
              <w:t>c</w:t>
            </w:r>
            <w:r w:rsidRPr="00BA1528">
              <w:rPr>
                <w:spacing w:val="17"/>
                <w:position w:val="-4"/>
                <w:sz w:val="16"/>
                <w:szCs w:val="12"/>
              </w:rPr>
              <w:t xml:space="preserve"> </w:t>
            </w:r>
            <w:r>
              <w:rPr>
                <w:sz w:val="16"/>
                <w:szCs w:val="19"/>
              </w:rPr>
              <w:t>(C</w:t>
            </w:r>
            <w:r w:rsidRPr="00BA1528">
              <w:rPr>
                <w:position w:val="-4"/>
                <w:sz w:val="16"/>
                <w:szCs w:val="12"/>
              </w:rPr>
              <w:t>2</w:t>
            </w:r>
            <w:r>
              <w:rPr>
                <w:sz w:val="16"/>
                <w:szCs w:val="19"/>
              </w:rPr>
              <w:t>)</w:t>
            </w:r>
          </w:p>
        </w:tc>
      </w:tr>
      <w:tr w:rsidR="00304210" w:rsidRPr="00763800" w:rsidTr="00994913">
        <w:trPr>
          <w:trHeight w:hRule="exact" w:val="6284"/>
        </w:trPr>
        <w:tc>
          <w:tcPr>
            <w:tcW w:w="153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Default="00304210" w:rsidP="00994913">
            <w:pPr>
              <w:pStyle w:val="Standard"/>
              <w:spacing w:line="228" w:lineRule="exact"/>
              <w:ind w:left="96"/>
            </w:pPr>
            <w:r w:rsidRPr="00BA1528">
              <w:rPr>
                <w:position w:val="1"/>
                <w:sz w:val="16"/>
                <w:szCs w:val="19"/>
              </w:rPr>
              <w:lastRenderedPageBreak/>
              <w:t xml:space="preserve">C </w:t>
            </w:r>
            <w:r w:rsidRPr="00BA1528">
              <w:rPr>
                <w:spacing w:val="4"/>
                <w:position w:val="1"/>
                <w:sz w:val="16"/>
                <w:szCs w:val="19"/>
              </w:rPr>
              <w:t xml:space="preserve"> </w:t>
            </w:r>
            <w:r w:rsidRPr="00BA1528">
              <w:rPr>
                <w:position w:val="1"/>
                <w:sz w:val="16"/>
                <w:szCs w:val="19"/>
              </w:rPr>
              <w:t xml:space="preserve">= </w:t>
            </w:r>
            <w:r w:rsidRPr="00BA1528">
              <w:rPr>
                <w:spacing w:val="5"/>
                <w:position w:val="1"/>
                <w:sz w:val="16"/>
                <w:szCs w:val="19"/>
              </w:rPr>
              <w:t xml:space="preserve"> </w:t>
            </w:r>
            <w:r w:rsidRPr="00BA1528">
              <w:rPr>
                <w:spacing w:val="1"/>
                <w:position w:val="1"/>
                <w:sz w:val="16"/>
                <w:szCs w:val="19"/>
              </w:rPr>
              <w:t>C</w:t>
            </w:r>
            <w:r w:rsidRPr="00BA1528">
              <w:rPr>
                <w:position w:val="-3"/>
                <w:sz w:val="16"/>
                <w:szCs w:val="12"/>
              </w:rPr>
              <w:t xml:space="preserve">1  </w:t>
            </w:r>
            <w:r w:rsidRPr="00BA1528">
              <w:rPr>
                <w:spacing w:val="9"/>
                <w:position w:val="-3"/>
                <w:sz w:val="16"/>
                <w:szCs w:val="12"/>
              </w:rPr>
              <w:t xml:space="preserve"> </w:t>
            </w:r>
            <w:r w:rsidRPr="00BA1528">
              <w:rPr>
                <w:spacing w:val="-2"/>
                <w:position w:val="1"/>
                <w:sz w:val="16"/>
                <w:szCs w:val="19"/>
              </w:rPr>
              <w:t>|</w:t>
            </w:r>
            <w:r w:rsidRPr="00BA1528">
              <w:rPr>
                <w:position w:val="1"/>
                <w:sz w:val="16"/>
                <w:szCs w:val="19"/>
              </w:rPr>
              <w:t xml:space="preserve">&gt; </w:t>
            </w:r>
            <w:r w:rsidRPr="00BA1528">
              <w:rPr>
                <w:spacing w:val="5"/>
                <w:position w:val="1"/>
                <w:sz w:val="16"/>
                <w:szCs w:val="19"/>
              </w:rPr>
              <w:t xml:space="preserve"> </w:t>
            </w:r>
            <w:r w:rsidRPr="00BA1528">
              <w:rPr>
                <w:spacing w:val="1"/>
                <w:position w:val="1"/>
                <w:sz w:val="16"/>
                <w:szCs w:val="19"/>
              </w:rPr>
              <w:t>C</w:t>
            </w:r>
            <w:r w:rsidRPr="00BA1528">
              <w:rPr>
                <w:position w:val="-3"/>
                <w:sz w:val="16"/>
                <w:szCs w:val="12"/>
              </w:rPr>
              <w:t>2</w:t>
            </w:r>
          </w:p>
          <w:p w:rsidR="00304210" w:rsidRDefault="00304210" w:rsidP="00994913">
            <w:pPr>
              <w:pStyle w:val="Standard"/>
              <w:spacing w:line="216" w:lineRule="exact"/>
              <w:ind w:left="96"/>
            </w:pPr>
            <w:r w:rsidRPr="00BA1528">
              <w:rPr>
                <w:position w:val="1"/>
                <w:sz w:val="16"/>
                <w:szCs w:val="19"/>
              </w:rPr>
              <w:t>else</w:t>
            </w:r>
            <w:r w:rsidRPr="00BA1528">
              <w:rPr>
                <w:spacing w:val="-5"/>
                <w:position w:val="1"/>
                <w:sz w:val="16"/>
                <w:szCs w:val="19"/>
              </w:rPr>
              <w:t xml:space="preserve"> </w:t>
            </w:r>
            <w:r w:rsidRPr="00BA1528">
              <w:rPr>
                <w:spacing w:val="1"/>
                <w:position w:val="1"/>
                <w:sz w:val="16"/>
                <w:szCs w:val="19"/>
              </w:rPr>
              <w:t>C</w:t>
            </w:r>
            <w:r w:rsidRPr="00BA1528">
              <w:rPr>
                <w:position w:val="-1"/>
                <w:sz w:val="16"/>
                <w:szCs w:val="12"/>
              </w:rPr>
              <w:t>3</w:t>
            </w:r>
          </w:p>
        </w:tc>
        <w:tc>
          <w:tcPr>
            <w:tcW w:w="682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rsidR="00304210" w:rsidRPr="0000573F" w:rsidRDefault="00304210" w:rsidP="00994913">
            <w:pPr>
              <w:pStyle w:val="Standard"/>
              <w:spacing w:line="228" w:lineRule="exact"/>
              <w:ind w:left="96"/>
              <w:rPr>
                <w:lang w:val="en-US"/>
              </w:rPr>
            </w:pPr>
            <w:r w:rsidRPr="00BA1528">
              <w:rPr>
                <w:spacing w:val="1"/>
                <w:position w:val="1"/>
                <w:sz w:val="16"/>
                <w:szCs w:val="19"/>
                <w:lang w:val="en-US"/>
              </w:rPr>
              <w:t>W</w:t>
            </w:r>
            <w:r w:rsidRPr="00BA1528">
              <w:rPr>
                <w:position w:val="1"/>
                <w:sz w:val="16"/>
                <w:szCs w:val="19"/>
                <w:lang w:val="en-US"/>
              </w:rPr>
              <w:t>e</w:t>
            </w:r>
            <w:r w:rsidRPr="00BA1528">
              <w:rPr>
                <w:spacing w:val="-5"/>
                <w:position w:val="1"/>
                <w:sz w:val="16"/>
                <w:szCs w:val="19"/>
                <w:lang w:val="en-US"/>
              </w:rPr>
              <w:t xml:space="preserve"> </w:t>
            </w:r>
            <w:r w:rsidRPr="00BA1528">
              <w:rPr>
                <w:position w:val="1"/>
                <w:sz w:val="16"/>
                <w:szCs w:val="19"/>
                <w:lang w:val="en-US"/>
              </w:rPr>
              <w:t>assume</w:t>
            </w:r>
            <w:r w:rsidRPr="00BA1528">
              <w:rPr>
                <w:spacing w:val="-8"/>
                <w:position w:val="1"/>
                <w:sz w:val="16"/>
                <w:szCs w:val="19"/>
                <w:lang w:val="en-US"/>
              </w:rPr>
              <w:t xml:space="preserve"> </w:t>
            </w:r>
            <w:r w:rsidRPr="00BA1528">
              <w:rPr>
                <w:spacing w:val="2"/>
                <w:position w:val="1"/>
                <w:sz w:val="16"/>
                <w:szCs w:val="19"/>
                <w:lang w:val="en-US"/>
              </w:rPr>
              <w:t>t</w:t>
            </w:r>
            <w:r w:rsidRPr="00BA1528">
              <w:rPr>
                <w:spacing w:val="1"/>
                <w:position w:val="1"/>
                <w:sz w:val="16"/>
                <w:szCs w:val="19"/>
                <w:lang w:val="en-US"/>
              </w:rPr>
              <w:t>h</w:t>
            </w:r>
            <w:r w:rsidRPr="00BA1528">
              <w:rPr>
                <w:spacing w:val="-2"/>
                <w:position w:val="1"/>
                <w:sz w:val="16"/>
                <w:szCs w:val="19"/>
                <w:lang w:val="en-US"/>
              </w:rPr>
              <w:t>a</w:t>
            </w:r>
            <w:r w:rsidRPr="00BA1528">
              <w:rPr>
                <w:position w:val="1"/>
                <w:sz w:val="16"/>
                <w:szCs w:val="19"/>
                <w:lang w:val="en-US"/>
              </w:rPr>
              <w:t>t</w:t>
            </w:r>
            <w:r w:rsidRPr="00BA1528">
              <w:rPr>
                <w:spacing w:val="-3"/>
                <w:position w:val="1"/>
                <w:sz w:val="16"/>
                <w:szCs w:val="19"/>
                <w:lang w:val="en-US"/>
              </w:rPr>
              <w:t xml:space="preserve"> </w:t>
            </w:r>
            <w:r w:rsidRPr="00BA1528">
              <w:rPr>
                <w:position w:val="1"/>
                <w:sz w:val="16"/>
                <w:szCs w:val="19"/>
                <w:lang w:val="en-US"/>
              </w:rPr>
              <w:t>C</w:t>
            </w:r>
            <w:r w:rsidRPr="00BA1528">
              <w:rPr>
                <w:position w:val="-3"/>
                <w:sz w:val="16"/>
                <w:szCs w:val="12"/>
                <w:lang w:val="en-US"/>
              </w:rPr>
              <w:t>2</w:t>
            </w:r>
            <w:r w:rsidRPr="00BA1528">
              <w:rPr>
                <w:spacing w:val="16"/>
                <w:position w:val="-3"/>
                <w:sz w:val="16"/>
                <w:szCs w:val="12"/>
                <w:lang w:val="en-US"/>
              </w:rPr>
              <w:t xml:space="preserve"> </w:t>
            </w:r>
            <w:r w:rsidRPr="00BA1528">
              <w:rPr>
                <w:position w:val="1"/>
                <w:sz w:val="16"/>
                <w:szCs w:val="19"/>
                <w:lang w:val="en-US"/>
              </w:rPr>
              <w:t>has</w:t>
            </w:r>
            <w:r w:rsidRPr="00BA1528">
              <w:rPr>
                <w:spacing w:val="-5"/>
                <w:position w:val="1"/>
                <w:sz w:val="16"/>
                <w:szCs w:val="19"/>
                <w:lang w:val="en-US"/>
              </w:rPr>
              <w:t xml:space="preserve"> </w:t>
            </w:r>
            <w:r w:rsidRPr="00BA1528">
              <w:rPr>
                <w:position w:val="1"/>
                <w:sz w:val="16"/>
                <w:szCs w:val="19"/>
                <w:lang w:val="en-US"/>
              </w:rPr>
              <w:t>the</w:t>
            </w:r>
            <w:r w:rsidRPr="00BA1528">
              <w:rPr>
                <w:spacing w:val="-4"/>
                <w:position w:val="1"/>
                <w:sz w:val="16"/>
                <w:szCs w:val="19"/>
                <w:lang w:val="en-US"/>
              </w:rPr>
              <w:t xml:space="preserve"> </w:t>
            </w:r>
            <w:r w:rsidRPr="00BA1528">
              <w:rPr>
                <w:position w:val="1"/>
                <w:sz w:val="16"/>
                <w:szCs w:val="19"/>
                <w:lang w:val="en-US"/>
              </w:rPr>
              <w:t>fo</w:t>
            </w:r>
            <w:r w:rsidRPr="00BA1528">
              <w:rPr>
                <w:spacing w:val="-2"/>
                <w:position w:val="1"/>
                <w:sz w:val="16"/>
                <w:szCs w:val="19"/>
                <w:lang w:val="en-US"/>
              </w:rPr>
              <w:t>r</w:t>
            </w:r>
            <w:r w:rsidRPr="00BA1528">
              <w:rPr>
                <w:position w:val="1"/>
                <w:sz w:val="16"/>
                <w:szCs w:val="19"/>
                <w:lang w:val="en-US"/>
              </w:rPr>
              <w:t>m</w:t>
            </w:r>
            <w:r w:rsidRPr="00BA1528">
              <w:rPr>
                <w:spacing w:val="-5"/>
                <w:position w:val="1"/>
                <w:sz w:val="16"/>
                <w:szCs w:val="19"/>
                <w:lang w:val="en-US"/>
              </w:rPr>
              <w:t xml:space="preserve"> </w:t>
            </w:r>
            <w:proofErr w:type="gramStart"/>
            <w:r w:rsidRPr="00BA1528">
              <w:rPr>
                <w:position w:val="1"/>
                <w:sz w:val="16"/>
                <w:szCs w:val="19"/>
                <w:lang w:val="en-US"/>
              </w:rPr>
              <w:t>“</w:t>
            </w:r>
            <w:r w:rsidRPr="00BA1528">
              <w:rPr>
                <w:spacing w:val="-3"/>
                <w:position w:val="1"/>
                <w:sz w:val="16"/>
                <w:szCs w:val="19"/>
                <w:lang w:val="en-US"/>
              </w:rPr>
              <w:t xml:space="preserve"> </w:t>
            </w:r>
            <w:r w:rsidRPr="00BA1528">
              <w:rPr>
                <w:spacing w:val="2"/>
                <w:position w:val="1"/>
                <w:sz w:val="16"/>
                <w:szCs w:val="19"/>
                <w:lang w:val="en-US"/>
              </w:rPr>
              <w:t>&lt;</w:t>
            </w:r>
            <w:proofErr w:type="gramEnd"/>
            <w:r w:rsidRPr="00BA1528">
              <w:rPr>
                <w:position w:val="1"/>
                <w:sz w:val="16"/>
                <w:szCs w:val="19"/>
                <w:lang w:val="en-US"/>
              </w:rPr>
              <w:t>action</w:t>
            </w:r>
            <w:r w:rsidRPr="00BA1528">
              <w:rPr>
                <w:spacing w:val="2"/>
                <w:position w:val="1"/>
                <w:sz w:val="16"/>
                <w:szCs w:val="19"/>
                <w:lang w:val="en-US"/>
              </w:rPr>
              <w:t>&gt;</w:t>
            </w:r>
            <w:r w:rsidRPr="00BA1528">
              <w:rPr>
                <w:position w:val="12"/>
                <w:sz w:val="16"/>
                <w:szCs w:val="12"/>
                <w:lang w:val="en-US"/>
              </w:rPr>
              <w:t>(r)</w:t>
            </w:r>
            <w:r w:rsidRPr="00BA1528">
              <w:rPr>
                <w:spacing w:val="9"/>
                <w:position w:val="12"/>
                <w:sz w:val="16"/>
                <w:szCs w:val="12"/>
                <w:lang w:val="en-US"/>
              </w:rPr>
              <w:t xml:space="preserve"> </w:t>
            </w:r>
            <w:r w:rsidRPr="00BA1528">
              <w:rPr>
                <w:position w:val="1"/>
                <w:sz w:val="16"/>
                <w:szCs w:val="19"/>
                <w:lang w:val="en-US"/>
              </w:rPr>
              <w:t>;</w:t>
            </w:r>
            <w:r w:rsidRPr="00BA1528">
              <w:rPr>
                <w:position w:val="-3"/>
                <w:sz w:val="16"/>
                <w:szCs w:val="12"/>
                <w:lang w:val="en-US"/>
              </w:rPr>
              <w:t>s</w:t>
            </w:r>
            <w:r w:rsidRPr="00BA1528">
              <w:rPr>
                <w:spacing w:val="19"/>
                <w:position w:val="-3"/>
                <w:sz w:val="16"/>
                <w:szCs w:val="12"/>
                <w:lang w:val="en-US"/>
              </w:rPr>
              <w:t xml:space="preserve"> </w:t>
            </w:r>
            <w:r w:rsidRPr="00BA1528">
              <w:rPr>
                <w:position w:val="1"/>
                <w:sz w:val="16"/>
                <w:szCs w:val="19"/>
                <w:lang w:val="en-US"/>
              </w:rPr>
              <w:t>C</w:t>
            </w:r>
            <w:r w:rsidRPr="00BA1528">
              <w:rPr>
                <w:position w:val="-3"/>
                <w:sz w:val="16"/>
                <w:szCs w:val="12"/>
                <w:lang w:val="en-US"/>
              </w:rPr>
              <w:t>2</w:t>
            </w:r>
            <w:r w:rsidRPr="00BA1528">
              <w:rPr>
                <w:position w:val="1"/>
                <w:sz w:val="16"/>
                <w:szCs w:val="19"/>
                <w:lang w:val="en-US"/>
              </w:rPr>
              <w:t>’</w:t>
            </w:r>
            <w:r w:rsidRPr="00BA1528">
              <w:rPr>
                <w:spacing w:val="-3"/>
                <w:position w:val="1"/>
                <w:sz w:val="16"/>
                <w:szCs w:val="19"/>
                <w:lang w:val="en-US"/>
              </w:rPr>
              <w:t xml:space="preserve"> </w:t>
            </w:r>
            <w:r w:rsidRPr="00BA1528">
              <w:rPr>
                <w:position w:val="1"/>
                <w:sz w:val="16"/>
                <w:szCs w:val="19"/>
                <w:lang w:val="en-US"/>
              </w:rPr>
              <w:t>“.</w:t>
            </w:r>
          </w:p>
          <w:p w:rsidR="00304210" w:rsidRPr="0000573F" w:rsidRDefault="00304210" w:rsidP="00994913">
            <w:pPr>
              <w:pStyle w:val="Standard"/>
              <w:spacing w:line="216" w:lineRule="exact"/>
              <w:ind w:left="96"/>
              <w:rPr>
                <w:lang w:val="en-US"/>
              </w:rPr>
            </w:pPr>
            <w:r w:rsidRPr="00BA1528">
              <w:rPr>
                <w:position w:val="1"/>
                <w:sz w:val="16"/>
                <w:szCs w:val="19"/>
                <w:lang w:val="en-US"/>
              </w:rPr>
              <w:t>T</w:t>
            </w:r>
            <w:r w:rsidRPr="00BA1528">
              <w:rPr>
                <w:position w:val="-1"/>
                <w:sz w:val="16"/>
                <w:szCs w:val="12"/>
                <w:lang w:val="en-US"/>
              </w:rPr>
              <w:t>c</w:t>
            </w:r>
            <w:r w:rsidRPr="00BA1528">
              <w:rPr>
                <w:spacing w:val="16"/>
                <w:position w:val="-1"/>
                <w:sz w:val="16"/>
                <w:szCs w:val="12"/>
                <w:lang w:val="en-US"/>
              </w:rPr>
              <w:t xml:space="preserve"> </w:t>
            </w:r>
            <w:r w:rsidRPr="00BA1528">
              <w:rPr>
                <w:spacing w:val="-2"/>
                <w:position w:val="1"/>
                <w:sz w:val="16"/>
                <w:szCs w:val="19"/>
                <w:lang w:val="en-US"/>
              </w:rPr>
              <w:t>(</w:t>
            </w:r>
            <w:r w:rsidRPr="00BA1528">
              <w:rPr>
                <w:spacing w:val="1"/>
                <w:position w:val="1"/>
                <w:sz w:val="16"/>
                <w:szCs w:val="19"/>
                <w:lang w:val="en-US"/>
              </w:rPr>
              <w:t>C</w:t>
            </w:r>
            <w:r w:rsidRPr="00BA1528">
              <w:rPr>
                <w:position w:val="1"/>
                <w:sz w:val="16"/>
                <w:szCs w:val="19"/>
                <w:lang w:val="en-US"/>
              </w:rPr>
              <w:t>)</w:t>
            </w:r>
            <w:r w:rsidRPr="00BA1528">
              <w:rPr>
                <w:spacing w:val="-5"/>
                <w:position w:val="1"/>
                <w:sz w:val="16"/>
                <w:szCs w:val="19"/>
                <w:lang w:val="en-US"/>
              </w:rPr>
              <w:t xml:space="preserve"> </w:t>
            </w:r>
            <w:r w:rsidRPr="00BA1528">
              <w:rPr>
                <w:position w:val="1"/>
                <w:sz w:val="16"/>
                <w:szCs w:val="19"/>
                <w:lang w:val="en-US"/>
              </w:rPr>
              <w:t>= No</w:t>
            </w:r>
            <w:r w:rsidRPr="00BA1528">
              <w:rPr>
                <w:spacing w:val="1"/>
                <w:position w:val="1"/>
                <w:sz w:val="16"/>
                <w:szCs w:val="19"/>
                <w:lang w:val="en-US"/>
              </w:rPr>
              <w:t>r</w:t>
            </w:r>
            <w:r w:rsidRPr="00BA1528">
              <w:rPr>
                <w:position w:val="1"/>
                <w:sz w:val="16"/>
                <w:szCs w:val="19"/>
                <w:lang w:val="en-US"/>
              </w:rPr>
              <w:t>malBeh</w:t>
            </w:r>
            <w:r w:rsidRPr="00BA1528">
              <w:rPr>
                <w:spacing w:val="-10"/>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w:t>
            </w:r>
            <w:r w:rsidRPr="00BA1528">
              <w:rPr>
                <w:position w:val="1"/>
                <w:sz w:val="16"/>
                <w:szCs w:val="19"/>
                <w:lang w:val="en-US"/>
              </w:rPr>
              <w:t>*</w:t>
            </w:r>
            <w:r w:rsidRPr="00BA1528">
              <w:rPr>
                <w:spacing w:val="-3"/>
                <w:position w:val="1"/>
                <w:sz w:val="16"/>
                <w:szCs w:val="19"/>
                <w:lang w:val="en-US"/>
              </w:rPr>
              <w:t xml:space="preserve"> </w:t>
            </w:r>
            <w:proofErr w:type="gramStart"/>
            <w:r w:rsidRPr="00BA1528">
              <w:rPr>
                <w:position w:val="1"/>
                <w:sz w:val="16"/>
                <w:szCs w:val="19"/>
                <w:lang w:val="en-US"/>
              </w:rPr>
              <w:t>Inter</w:t>
            </w:r>
            <w:r w:rsidRPr="00BA1528">
              <w:rPr>
                <w:spacing w:val="-2"/>
                <w:position w:val="1"/>
                <w:sz w:val="16"/>
                <w:szCs w:val="19"/>
                <w:lang w:val="en-US"/>
              </w:rPr>
              <w:t>r</w:t>
            </w:r>
            <w:r w:rsidRPr="00BA1528">
              <w:rPr>
                <w:position w:val="1"/>
                <w:sz w:val="16"/>
                <w:szCs w:val="19"/>
                <w:lang w:val="en-US"/>
              </w:rPr>
              <w:t>uptBeh</w:t>
            </w:r>
            <w:r w:rsidRPr="00BA1528">
              <w:rPr>
                <w:spacing w:val="-12"/>
                <w:position w:val="1"/>
                <w:sz w:val="16"/>
                <w:szCs w:val="19"/>
                <w:lang w:val="en-US"/>
              </w:rPr>
              <w:t xml:space="preserve"> </w:t>
            </w:r>
            <w:r w:rsidRPr="00BA1528">
              <w:rPr>
                <w:position w:val="1"/>
                <w:sz w:val="16"/>
                <w:szCs w:val="19"/>
                <w:lang w:val="en-US"/>
              </w:rPr>
              <w:t>.</w:t>
            </w:r>
            <w:proofErr w:type="gramEnd"/>
            <w:r w:rsidRPr="00BA1528">
              <w:rPr>
                <w:position w:val="1"/>
                <w:sz w:val="16"/>
                <w:szCs w:val="19"/>
                <w:lang w:val="en-US"/>
              </w:rPr>
              <w:t xml:space="preserve"> (see</w:t>
            </w:r>
            <w:r w:rsidRPr="00BA1528">
              <w:rPr>
                <w:spacing w:val="-5"/>
                <w:position w:val="1"/>
                <w:sz w:val="16"/>
                <w:szCs w:val="19"/>
                <w:lang w:val="en-US"/>
              </w:rPr>
              <w:t xml:space="preserve"> </w:t>
            </w:r>
            <w:r w:rsidRPr="00BA1528">
              <w:rPr>
                <w:spacing w:val="2"/>
                <w:position w:val="1"/>
                <w:sz w:val="16"/>
                <w:szCs w:val="19"/>
                <w:lang w:val="en-US"/>
              </w:rPr>
              <w:t>n</w:t>
            </w:r>
            <w:r w:rsidRPr="00BA1528">
              <w:rPr>
                <w:spacing w:val="1"/>
                <w:position w:val="1"/>
                <w:sz w:val="16"/>
                <w:szCs w:val="19"/>
                <w:lang w:val="en-US"/>
              </w:rPr>
              <w:t>o</w:t>
            </w:r>
            <w:r w:rsidRPr="00BA1528">
              <w:rPr>
                <w:position w:val="1"/>
                <w:sz w:val="16"/>
                <w:szCs w:val="19"/>
                <w:lang w:val="en-US"/>
              </w:rPr>
              <w:t>te</w:t>
            </w:r>
            <w:r w:rsidRPr="00BA1528">
              <w:rPr>
                <w:spacing w:val="-4"/>
                <w:position w:val="1"/>
                <w:sz w:val="16"/>
                <w:szCs w:val="19"/>
                <w:lang w:val="en-US"/>
              </w:rPr>
              <w:t xml:space="preserve"> </w:t>
            </w:r>
            <w:r w:rsidRPr="00BA1528">
              <w:rPr>
                <w:position w:val="1"/>
                <w:sz w:val="16"/>
                <w:szCs w:val="19"/>
                <w:lang w:val="en-US"/>
              </w:rPr>
              <w:t>b</w:t>
            </w:r>
            <w:r w:rsidRPr="00BA1528">
              <w:rPr>
                <w:spacing w:val="-2"/>
                <w:position w:val="1"/>
                <w:sz w:val="16"/>
                <w:szCs w:val="19"/>
                <w:lang w:val="en-US"/>
              </w:rPr>
              <w:t>e</w:t>
            </w:r>
            <w:r w:rsidRPr="00BA1528">
              <w:rPr>
                <w:position w:val="1"/>
                <w:sz w:val="16"/>
                <w:szCs w:val="19"/>
                <w:lang w:val="en-US"/>
              </w:rPr>
              <w:t>low)</w:t>
            </w:r>
          </w:p>
          <w:p w:rsidR="00304210" w:rsidRPr="0000573F" w:rsidRDefault="00304210" w:rsidP="00994913">
            <w:pPr>
              <w:pStyle w:val="Standard"/>
              <w:spacing w:line="201" w:lineRule="exact"/>
              <w:ind w:left="96"/>
              <w:rPr>
                <w:lang w:val="en-US"/>
              </w:rPr>
            </w:pPr>
            <w:r>
              <w:rPr>
                <w:sz w:val="16"/>
                <w:szCs w:val="19"/>
                <w:lang w:val="en-US"/>
              </w:rPr>
              <w:t>T</w:t>
            </w:r>
            <w:r>
              <w:rPr>
                <w:spacing w:val="1"/>
                <w:sz w:val="16"/>
                <w:szCs w:val="19"/>
                <w:lang w:val="en-US"/>
              </w:rPr>
              <w:t>h</w:t>
            </w:r>
            <w:r>
              <w:rPr>
                <w:sz w:val="16"/>
                <w:szCs w:val="19"/>
                <w:lang w:val="en-US"/>
              </w:rPr>
              <w:t xml:space="preserve">ese </w:t>
            </w:r>
            <w:r>
              <w:rPr>
                <w:spacing w:val="1"/>
                <w:sz w:val="16"/>
                <w:szCs w:val="19"/>
                <w:lang w:val="en-US"/>
              </w:rPr>
              <w:t xml:space="preserve"> </w:t>
            </w:r>
            <w:r>
              <w:rPr>
                <w:sz w:val="16"/>
                <w:szCs w:val="19"/>
                <w:lang w:val="en-US"/>
              </w:rPr>
              <w:t xml:space="preserve">two </w:t>
            </w:r>
            <w:r>
              <w:rPr>
                <w:spacing w:val="5"/>
                <w:sz w:val="16"/>
                <w:szCs w:val="19"/>
                <w:lang w:val="en-US"/>
              </w:rPr>
              <w:t xml:space="preserve"> </w:t>
            </w:r>
            <w:r>
              <w:rPr>
                <w:spacing w:val="1"/>
                <w:sz w:val="16"/>
                <w:szCs w:val="19"/>
                <w:lang w:val="en-US"/>
              </w:rPr>
              <w:t>p</w:t>
            </w:r>
            <w:r>
              <w:rPr>
                <w:sz w:val="16"/>
                <w:szCs w:val="19"/>
                <w:lang w:val="en-US"/>
              </w:rPr>
              <w:t>ar</w:t>
            </w:r>
            <w:r>
              <w:rPr>
                <w:spacing w:val="2"/>
                <w:sz w:val="16"/>
                <w:szCs w:val="19"/>
                <w:lang w:val="en-US"/>
              </w:rPr>
              <w:t>t</w:t>
            </w:r>
            <w:r>
              <w:rPr>
                <w:sz w:val="16"/>
                <w:szCs w:val="19"/>
                <w:lang w:val="en-US"/>
              </w:rPr>
              <w:t xml:space="preserve">s </w:t>
            </w:r>
            <w:r>
              <w:rPr>
                <w:spacing w:val="2"/>
                <w:sz w:val="16"/>
                <w:szCs w:val="19"/>
                <w:lang w:val="en-US"/>
              </w:rPr>
              <w:t xml:space="preserve"> </w:t>
            </w:r>
            <w:r>
              <w:rPr>
                <w:sz w:val="16"/>
                <w:szCs w:val="19"/>
                <w:lang w:val="en-US"/>
              </w:rPr>
              <w:t>c</w:t>
            </w:r>
            <w:r>
              <w:rPr>
                <w:spacing w:val="1"/>
                <w:sz w:val="16"/>
                <w:szCs w:val="19"/>
                <w:lang w:val="en-US"/>
              </w:rPr>
              <w:t>o</w:t>
            </w:r>
            <w:r>
              <w:rPr>
                <w:sz w:val="16"/>
                <w:szCs w:val="19"/>
                <w:lang w:val="en-US"/>
              </w:rPr>
              <w:t>mm</w:t>
            </w:r>
            <w:r>
              <w:rPr>
                <w:spacing w:val="1"/>
                <w:sz w:val="16"/>
                <w:szCs w:val="19"/>
                <w:lang w:val="en-US"/>
              </w:rPr>
              <w:t>u</w:t>
            </w:r>
            <w:r>
              <w:rPr>
                <w:sz w:val="16"/>
                <w:szCs w:val="19"/>
                <w:lang w:val="en-US"/>
              </w:rPr>
              <w:t>nica</w:t>
            </w:r>
            <w:r>
              <w:rPr>
                <w:spacing w:val="2"/>
                <w:sz w:val="16"/>
                <w:szCs w:val="19"/>
                <w:lang w:val="en-US"/>
              </w:rPr>
              <w:t>t</w:t>
            </w:r>
            <w:r>
              <w:rPr>
                <w:sz w:val="16"/>
                <w:szCs w:val="19"/>
                <w:lang w:val="en-US"/>
              </w:rPr>
              <w:t>e</w:t>
            </w:r>
            <w:r>
              <w:rPr>
                <w:spacing w:val="44"/>
                <w:sz w:val="16"/>
                <w:szCs w:val="19"/>
                <w:lang w:val="en-US"/>
              </w:rPr>
              <w:t xml:space="preserve"> </w:t>
            </w:r>
            <w:r>
              <w:rPr>
                <w:sz w:val="16"/>
                <w:szCs w:val="19"/>
                <w:lang w:val="en-US"/>
              </w:rPr>
              <w:t xml:space="preserve">within </w:t>
            </w:r>
            <w:r>
              <w:rPr>
                <w:spacing w:val="3"/>
                <w:sz w:val="16"/>
                <w:szCs w:val="19"/>
                <w:lang w:val="en-US"/>
              </w:rPr>
              <w:t xml:space="preserve"> </w:t>
            </w:r>
            <w:r>
              <w:rPr>
                <w:sz w:val="16"/>
                <w:szCs w:val="19"/>
                <w:lang w:val="en-US"/>
              </w:rPr>
              <w:t xml:space="preserve">each </w:t>
            </w:r>
            <w:r>
              <w:rPr>
                <w:spacing w:val="6"/>
                <w:sz w:val="16"/>
                <w:szCs w:val="19"/>
                <w:lang w:val="en-US"/>
              </w:rPr>
              <w:t xml:space="preserve"> </w:t>
            </w:r>
            <w:r>
              <w:rPr>
                <w:sz w:val="16"/>
                <w:szCs w:val="19"/>
                <w:lang w:val="en-US"/>
              </w:rPr>
              <w:t>c</w:t>
            </w:r>
            <w:r>
              <w:rPr>
                <w:spacing w:val="1"/>
                <w:sz w:val="16"/>
                <w:szCs w:val="19"/>
                <w:lang w:val="en-US"/>
              </w:rPr>
              <w:t>o</w:t>
            </w:r>
            <w:r>
              <w:rPr>
                <w:sz w:val="16"/>
                <w:szCs w:val="19"/>
                <w:lang w:val="en-US"/>
              </w:rPr>
              <w:t>mpo</w:t>
            </w:r>
            <w:r>
              <w:rPr>
                <w:spacing w:val="1"/>
                <w:sz w:val="16"/>
                <w:szCs w:val="19"/>
                <w:lang w:val="en-US"/>
              </w:rPr>
              <w:t>n</w:t>
            </w:r>
            <w:r>
              <w:rPr>
                <w:sz w:val="16"/>
                <w:szCs w:val="19"/>
                <w:lang w:val="en-US"/>
              </w:rPr>
              <w:t>ent</w:t>
            </w:r>
            <w:r>
              <w:rPr>
                <w:spacing w:val="46"/>
                <w:sz w:val="16"/>
                <w:szCs w:val="19"/>
                <w:lang w:val="en-US"/>
              </w:rPr>
              <w:t xml:space="preserve"> </w:t>
            </w:r>
            <w:r>
              <w:rPr>
                <w:spacing w:val="1"/>
                <w:sz w:val="16"/>
                <w:szCs w:val="19"/>
                <w:lang w:val="en-US"/>
              </w:rPr>
              <w:t>u</w:t>
            </w:r>
            <w:r>
              <w:rPr>
                <w:sz w:val="16"/>
                <w:szCs w:val="19"/>
                <w:lang w:val="en-US"/>
              </w:rPr>
              <w:t xml:space="preserve">sing </w:t>
            </w:r>
            <w:r>
              <w:rPr>
                <w:spacing w:val="5"/>
                <w:sz w:val="16"/>
                <w:szCs w:val="19"/>
                <w:lang w:val="en-US"/>
              </w:rPr>
              <w:t xml:space="preserve"> </w:t>
            </w:r>
            <w:r>
              <w:rPr>
                <w:sz w:val="16"/>
                <w:szCs w:val="19"/>
                <w:lang w:val="en-US"/>
              </w:rPr>
              <w:t>t</w:t>
            </w:r>
            <w:r>
              <w:rPr>
                <w:spacing w:val="1"/>
                <w:sz w:val="16"/>
                <w:szCs w:val="19"/>
                <w:lang w:val="en-US"/>
              </w:rPr>
              <w:t>h</w:t>
            </w:r>
            <w:r>
              <w:rPr>
                <w:sz w:val="16"/>
                <w:szCs w:val="19"/>
                <w:lang w:val="en-US"/>
              </w:rPr>
              <w:t>e</w:t>
            </w:r>
          </w:p>
          <w:p w:rsidR="00304210" w:rsidRPr="0000573F" w:rsidRDefault="00304210" w:rsidP="00994913">
            <w:pPr>
              <w:pStyle w:val="Standard"/>
              <w:spacing w:line="217" w:lineRule="exact"/>
              <w:ind w:left="96"/>
              <w:rPr>
                <w:lang w:val="en-US"/>
              </w:rPr>
            </w:pPr>
            <w:r>
              <w:rPr>
                <w:sz w:val="16"/>
                <w:szCs w:val="19"/>
                <w:lang w:val="en-US"/>
              </w:rPr>
              <w:t>follo</w:t>
            </w:r>
            <w:r>
              <w:rPr>
                <w:spacing w:val="-2"/>
                <w:sz w:val="16"/>
                <w:szCs w:val="19"/>
                <w:lang w:val="en-US"/>
              </w:rPr>
              <w:t>w</w:t>
            </w:r>
            <w:r>
              <w:rPr>
                <w:spacing w:val="2"/>
                <w:sz w:val="16"/>
                <w:szCs w:val="19"/>
                <w:lang w:val="en-US"/>
              </w:rPr>
              <w:t>i</w:t>
            </w:r>
            <w:r>
              <w:rPr>
                <w:sz w:val="16"/>
                <w:szCs w:val="19"/>
                <w:lang w:val="en-US"/>
              </w:rPr>
              <w:t>ng</w:t>
            </w:r>
            <w:r>
              <w:rPr>
                <w:spacing w:val="-9"/>
                <w:sz w:val="16"/>
                <w:szCs w:val="19"/>
                <w:lang w:val="en-US"/>
              </w:rPr>
              <w:t xml:space="preserve"> </w:t>
            </w:r>
            <w:r>
              <w:rPr>
                <w:sz w:val="16"/>
                <w:szCs w:val="19"/>
                <w:lang w:val="en-US"/>
              </w:rPr>
              <w:t>b</w:t>
            </w:r>
            <w:r>
              <w:rPr>
                <w:spacing w:val="1"/>
                <w:sz w:val="16"/>
                <w:szCs w:val="19"/>
                <w:lang w:val="en-US"/>
              </w:rPr>
              <w:t>o</w:t>
            </w:r>
            <w:r>
              <w:rPr>
                <w:sz w:val="16"/>
                <w:szCs w:val="19"/>
                <w:lang w:val="en-US"/>
              </w:rPr>
              <w:t>olean</w:t>
            </w:r>
            <w:r>
              <w:rPr>
                <w:spacing w:val="-6"/>
                <w:sz w:val="16"/>
                <w:szCs w:val="19"/>
                <w:lang w:val="en-US"/>
              </w:rPr>
              <w:t xml:space="preserve"> </w:t>
            </w:r>
            <w:r>
              <w:rPr>
                <w:sz w:val="16"/>
                <w:szCs w:val="19"/>
                <w:lang w:val="en-US"/>
              </w:rPr>
              <w:t>local</w:t>
            </w:r>
            <w:r>
              <w:rPr>
                <w:spacing w:val="-4"/>
                <w:sz w:val="16"/>
                <w:szCs w:val="19"/>
                <w:lang w:val="en-US"/>
              </w:rPr>
              <w:t xml:space="preserve"> </w:t>
            </w:r>
            <w:r>
              <w:rPr>
                <w:sz w:val="16"/>
                <w:szCs w:val="19"/>
                <w:lang w:val="en-US"/>
              </w:rPr>
              <w:t>va</w:t>
            </w:r>
            <w:r>
              <w:rPr>
                <w:spacing w:val="-2"/>
                <w:sz w:val="16"/>
                <w:szCs w:val="19"/>
                <w:lang w:val="en-US"/>
              </w:rPr>
              <w:t>r</w:t>
            </w:r>
            <w:r>
              <w:rPr>
                <w:spacing w:val="2"/>
                <w:sz w:val="16"/>
                <w:szCs w:val="19"/>
                <w:lang w:val="en-US"/>
              </w:rPr>
              <w:t>i</w:t>
            </w:r>
            <w:r>
              <w:rPr>
                <w:spacing w:val="-2"/>
                <w:sz w:val="16"/>
                <w:szCs w:val="19"/>
                <w:lang w:val="en-US"/>
              </w:rPr>
              <w:t>a</w:t>
            </w:r>
            <w:r>
              <w:rPr>
                <w:spacing w:val="1"/>
                <w:sz w:val="16"/>
                <w:szCs w:val="19"/>
                <w:lang w:val="en-US"/>
              </w:rPr>
              <w:t>b</w:t>
            </w:r>
            <w:r>
              <w:rPr>
                <w:sz w:val="16"/>
                <w:szCs w:val="19"/>
                <w:lang w:val="en-US"/>
              </w:rPr>
              <w:t>les</w:t>
            </w:r>
            <w:r>
              <w:rPr>
                <w:spacing w:val="-7"/>
                <w:sz w:val="16"/>
                <w:szCs w:val="19"/>
                <w:lang w:val="en-US"/>
              </w:rPr>
              <w:t xml:space="preserve"> </w:t>
            </w:r>
            <w:r>
              <w:rPr>
                <w:sz w:val="16"/>
                <w:szCs w:val="19"/>
                <w:lang w:val="en-US"/>
              </w:rPr>
              <w:t>w</w:t>
            </w:r>
            <w:r>
              <w:rPr>
                <w:spacing w:val="1"/>
                <w:sz w:val="16"/>
                <w:szCs w:val="19"/>
                <w:lang w:val="en-US"/>
              </w:rPr>
              <w:t>h</w:t>
            </w:r>
            <w:r>
              <w:rPr>
                <w:sz w:val="16"/>
                <w:szCs w:val="19"/>
                <w:lang w:val="en-US"/>
              </w:rPr>
              <w:t>ich</w:t>
            </w:r>
            <w:r>
              <w:rPr>
                <w:spacing w:val="-7"/>
                <w:sz w:val="16"/>
                <w:szCs w:val="19"/>
                <w:lang w:val="en-US"/>
              </w:rPr>
              <w:t xml:space="preserve"> </w:t>
            </w:r>
            <w:r>
              <w:rPr>
                <w:sz w:val="16"/>
                <w:szCs w:val="19"/>
                <w:lang w:val="en-US"/>
              </w:rPr>
              <w:t>are</w:t>
            </w:r>
            <w:r>
              <w:rPr>
                <w:spacing w:val="-2"/>
                <w:sz w:val="16"/>
                <w:szCs w:val="19"/>
                <w:lang w:val="en-US"/>
              </w:rPr>
              <w:t xml:space="preserve"> </w:t>
            </w:r>
            <w:r>
              <w:rPr>
                <w:sz w:val="16"/>
                <w:szCs w:val="19"/>
                <w:lang w:val="en-US"/>
              </w:rPr>
              <w:t>ini</w:t>
            </w:r>
            <w:r>
              <w:rPr>
                <w:spacing w:val="2"/>
                <w:sz w:val="16"/>
                <w:szCs w:val="19"/>
                <w:lang w:val="en-US"/>
              </w:rPr>
              <w:t>t</w:t>
            </w:r>
            <w:r>
              <w:rPr>
                <w:sz w:val="16"/>
                <w:szCs w:val="19"/>
                <w:lang w:val="en-US"/>
              </w:rPr>
              <w:t>i</w:t>
            </w:r>
            <w:r>
              <w:rPr>
                <w:spacing w:val="-2"/>
                <w:sz w:val="16"/>
                <w:szCs w:val="19"/>
                <w:lang w:val="en-US"/>
              </w:rPr>
              <w:t>a</w:t>
            </w:r>
            <w:r>
              <w:rPr>
                <w:sz w:val="16"/>
                <w:szCs w:val="19"/>
                <w:lang w:val="en-US"/>
              </w:rPr>
              <w:t>lly</w:t>
            </w:r>
            <w:r>
              <w:rPr>
                <w:spacing w:val="-6"/>
                <w:sz w:val="16"/>
                <w:szCs w:val="19"/>
                <w:lang w:val="en-US"/>
              </w:rPr>
              <w:t xml:space="preserve"> </w:t>
            </w:r>
            <w:r>
              <w:rPr>
                <w:sz w:val="16"/>
                <w:szCs w:val="19"/>
                <w:lang w:val="en-US"/>
              </w:rPr>
              <w:t>false:</w:t>
            </w:r>
          </w:p>
          <w:p w:rsidR="00304210" w:rsidRPr="0000573F" w:rsidRDefault="00304210" w:rsidP="00994913">
            <w:pPr>
              <w:pStyle w:val="Standard"/>
              <w:spacing w:before="2" w:line="216" w:lineRule="exact"/>
              <w:ind w:left="310" w:right="358"/>
              <w:rPr>
                <w:lang w:val="en-US"/>
              </w:rPr>
            </w:pPr>
            <w:r>
              <w:rPr>
                <w:sz w:val="16"/>
                <w:szCs w:val="19"/>
                <w:lang w:val="en-US"/>
              </w:rPr>
              <w:t>Interr</w:t>
            </w:r>
            <w:r>
              <w:rPr>
                <w:spacing w:val="-4"/>
                <w:sz w:val="16"/>
                <w:szCs w:val="19"/>
                <w:lang w:val="en-US"/>
              </w:rPr>
              <w:t xml:space="preserve"> </w:t>
            </w:r>
            <w:r>
              <w:rPr>
                <w:sz w:val="16"/>
                <w:szCs w:val="19"/>
                <w:lang w:val="en-US"/>
              </w:rPr>
              <w:t>:</w:t>
            </w:r>
            <w:r>
              <w:rPr>
                <w:spacing w:val="-3"/>
                <w:sz w:val="16"/>
                <w:szCs w:val="19"/>
                <w:lang w:val="en-US"/>
              </w:rPr>
              <w:t xml:space="preserve"> </w:t>
            </w:r>
            <w:r>
              <w:rPr>
                <w:sz w:val="16"/>
                <w:szCs w:val="19"/>
                <w:lang w:val="en-US"/>
              </w:rPr>
              <w:t>an</w:t>
            </w:r>
            <w:r>
              <w:rPr>
                <w:spacing w:val="-2"/>
                <w:sz w:val="16"/>
                <w:szCs w:val="19"/>
                <w:lang w:val="en-US"/>
              </w:rPr>
              <w:t xml:space="preserve"> </w:t>
            </w:r>
            <w:r>
              <w:rPr>
                <w:sz w:val="16"/>
                <w:szCs w:val="19"/>
                <w:lang w:val="en-US"/>
              </w:rPr>
              <w:t>inte</w:t>
            </w:r>
            <w:r>
              <w:rPr>
                <w:spacing w:val="-3"/>
                <w:sz w:val="16"/>
                <w:szCs w:val="19"/>
                <w:lang w:val="en-US"/>
              </w:rPr>
              <w:t>r</w:t>
            </w:r>
            <w:r>
              <w:rPr>
                <w:sz w:val="16"/>
                <w:szCs w:val="19"/>
                <w:lang w:val="en-US"/>
              </w:rPr>
              <w:t>rupt</w:t>
            </w:r>
            <w:r>
              <w:rPr>
                <w:spacing w:val="-7"/>
                <w:sz w:val="16"/>
                <w:szCs w:val="19"/>
                <w:lang w:val="en-US"/>
              </w:rPr>
              <w:t xml:space="preserve"> </w:t>
            </w:r>
            <w:r>
              <w:rPr>
                <w:sz w:val="16"/>
                <w:szCs w:val="19"/>
                <w:lang w:val="en-US"/>
              </w:rPr>
              <w:t>occ</w:t>
            </w:r>
            <w:r>
              <w:rPr>
                <w:spacing w:val="1"/>
                <w:sz w:val="16"/>
                <w:szCs w:val="19"/>
                <w:lang w:val="en-US"/>
              </w:rPr>
              <w:t>u</w:t>
            </w:r>
            <w:r>
              <w:rPr>
                <w:sz w:val="16"/>
                <w:szCs w:val="19"/>
                <w:lang w:val="en-US"/>
              </w:rPr>
              <w:t>red</w:t>
            </w:r>
            <w:r>
              <w:rPr>
                <w:spacing w:val="-8"/>
                <w:sz w:val="16"/>
                <w:szCs w:val="19"/>
                <w:lang w:val="en-US"/>
              </w:rPr>
              <w:t xml:space="preserve"> </w:t>
            </w:r>
            <w:r>
              <w:rPr>
                <w:sz w:val="16"/>
                <w:szCs w:val="19"/>
                <w:lang w:val="en-US"/>
              </w:rPr>
              <w:t>(but</w:t>
            </w:r>
            <w:r>
              <w:rPr>
                <w:spacing w:val="-3"/>
                <w:sz w:val="16"/>
                <w:szCs w:val="19"/>
                <w:lang w:val="en-US"/>
              </w:rPr>
              <w:t xml:space="preserve"> </w:t>
            </w:r>
            <w:r>
              <w:rPr>
                <w:sz w:val="16"/>
                <w:szCs w:val="19"/>
                <w:lang w:val="en-US"/>
              </w:rPr>
              <w:t>it may</w:t>
            </w:r>
            <w:r>
              <w:rPr>
                <w:spacing w:val="-3"/>
                <w:sz w:val="16"/>
                <w:szCs w:val="19"/>
                <w:lang w:val="en-US"/>
              </w:rPr>
              <w:t xml:space="preserve"> </w:t>
            </w:r>
            <w:r>
              <w:rPr>
                <w:sz w:val="16"/>
                <w:szCs w:val="19"/>
                <w:lang w:val="en-US"/>
              </w:rPr>
              <w:t>have</w:t>
            </w:r>
            <w:r>
              <w:rPr>
                <w:spacing w:val="-6"/>
                <w:sz w:val="16"/>
                <w:szCs w:val="19"/>
                <w:lang w:val="en-US"/>
              </w:rPr>
              <w:t xml:space="preserve"> </w:t>
            </w:r>
            <w:r>
              <w:rPr>
                <w:sz w:val="16"/>
                <w:szCs w:val="19"/>
                <w:lang w:val="en-US"/>
              </w:rPr>
              <w:t>occur</w:t>
            </w:r>
            <w:r>
              <w:rPr>
                <w:spacing w:val="-2"/>
                <w:sz w:val="16"/>
                <w:szCs w:val="19"/>
                <w:lang w:val="en-US"/>
              </w:rPr>
              <w:t>r</w:t>
            </w:r>
            <w:r>
              <w:rPr>
                <w:sz w:val="16"/>
                <w:szCs w:val="19"/>
                <w:lang w:val="en-US"/>
              </w:rPr>
              <w:t>ed</w:t>
            </w:r>
            <w:r>
              <w:rPr>
                <w:spacing w:val="-7"/>
                <w:sz w:val="16"/>
                <w:szCs w:val="19"/>
                <w:lang w:val="en-US"/>
              </w:rPr>
              <w:t xml:space="preserve"> </w:t>
            </w:r>
            <w:r>
              <w:rPr>
                <w:sz w:val="16"/>
                <w:szCs w:val="19"/>
                <w:lang w:val="en-US"/>
              </w:rPr>
              <w:t>too</w:t>
            </w:r>
            <w:r>
              <w:rPr>
                <w:spacing w:val="-2"/>
                <w:sz w:val="16"/>
                <w:szCs w:val="19"/>
                <w:lang w:val="en-US"/>
              </w:rPr>
              <w:t xml:space="preserve"> </w:t>
            </w:r>
            <w:r>
              <w:rPr>
                <w:sz w:val="16"/>
                <w:szCs w:val="19"/>
                <w:lang w:val="en-US"/>
              </w:rPr>
              <w:t>late) Interrupted</w:t>
            </w:r>
            <w:r>
              <w:rPr>
                <w:spacing w:val="-8"/>
                <w:sz w:val="16"/>
                <w:szCs w:val="19"/>
                <w:lang w:val="en-US"/>
              </w:rPr>
              <w:t xml:space="preserve"> </w:t>
            </w:r>
            <w:r>
              <w:rPr>
                <w:sz w:val="16"/>
                <w:szCs w:val="19"/>
                <w:lang w:val="en-US"/>
              </w:rPr>
              <w:t>:</w:t>
            </w:r>
            <w:r>
              <w:rPr>
                <w:spacing w:val="-3"/>
                <w:sz w:val="16"/>
                <w:szCs w:val="19"/>
                <w:lang w:val="en-US"/>
              </w:rPr>
              <w:t xml:space="preserve"> </w:t>
            </w:r>
            <w:r>
              <w:rPr>
                <w:spacing w:val="2"/>
                <w:sz w:val="16"/>
                <w:szCs w:val="19"/>
                <w:lang w:val="en-US"/>
              </w:rPr>
              <w:t>t</w:t>
            </w:r>
            <w:r>
              <w:rPr>
                <w:sz w:val="16"/>
                <w:szCs w:val="19"/>
                <w:lang w:val="en-US"/>
              </w:rPr>
              <w:t>he</w:t>
            </w:r>
            <w:r>
              <w:rPr>
                <w:spacing w:val="-4"/>
                <w:sz w:val="16"/>
                <w:szCs w:val="19"/>
                <w:lang w:val="en-US"/>
              </w:rPr>
              <w:t xml:space="preserve"> </w:t>
            </w:r>
            <w:r>
              <w:rPr>
                <w:sz w:val="16"/>
                <w:szCs w:val="19"/>
                <w:lang w:val="en-US"/>
              </w:rPr>
              <w:t>normal</w:t>
            </w:r>
            <w:r>
              <w:rPr>
                <w:spacing w:val="-7"/>
                <w:sz w:val="16"/>
                <w:szCs w:val="19"/>
                <w:lang w:val="en-US"/>
              </w:rPr>
              <w:t xml:space="preserve"> </w:t>
            </w:r>
            <w:r>
              <w:rPr>
                <w:sz w:val="16"/>
                <w:szCs w:val="19"/>
                <w:lang w:val="en-US"/>
              </w:rPr>
              <w:t>behavior</w:t>
            </w:r>
            <w:r>
              <w:rPr>
                <w:spacing w:val="-9"/>
                <w:sz w:val="16"/>
                <w:szCs w:val="19"/>
                <w:lang w:val="en-US"/>
              </w:rPr>
              <w:t xml:space="preserve"> </w:t>
            </w:r>
            <w:r>
              <w:rPr>
                <w:spacing w:val="2"/>
                <w:sz w:val="16"/>
                <w:szCs w:val="19"/>
                <w:lang w:val="en-US"/>
              </w:rPr>
              <w:t>h</w:t>
            </w:r>
            <w:r>
              <w:rPr>
                <w:sz w:val="16"/>
                <w:szCs w:val="19"/>
                <w:lang w:val="en-US"/>
              </w:rPr>
              <w:t>as</w:t>
            </w:r>
            <w:r>
              <w:rPr>
                <w:spacing w:val="-4"/>
                <w:sz w:val="16"/>
                <w:szCs w:val="19"/>
                <w:lang w:val="en-US"/>
              </w:rPr>
              <w:t xml:space="preserve"> </w:t>
            </w:r>
            <w:r>
              <w:rPr>
                <w:sz w:val="16"/>
                <w:szCs w:val="19"/>
                <w:lang w:val="en-US"/>
              </w:rPr>
              <w:t>been</w:t>
            </w:r>
            <w:r>
              <w:rPr>
                <w:spacing w:val="-4"/>
                <w:sz w:val="16"/>
                <w:szCs w:val="19"/>
                <w:lang w:val="en-US"/>
              </w:rPr>
              <w:t xml:space="preserve"> </w:t>
            </w:r>
            <w:r>
              <w:rPr>
                <w:sz w:val="16"/>
                <w:szCs w:val="19"/>
                <w:lang w:val="en-US"/>
              </w:rPr>
              <w:t>i</w:t>
            </w:r>
            <w:r>
              <w:rPr>
                <w:spacing w:val="1"/>
                <w:sz w:val="16"/>
                <w:szCs w:val="19"/>
                <w:lang w:val="en-US"/>
              </w:rPr>
              <w:t>n</w:t>
            </w:r>
            <w:r>
              <w:rPr>
                <w:sz w:val="16"/>
                <w:szCs w:val="19"/>
                <w:lang w:val="en-US"/>
              </w:rPr>
              <w:t>ter</w:t>
            </w:r>
            <w:r>
              <w:rPr>
                <w:spacing w:val="-2"/>
                <w:sz w:val="16"/>
                <w:szCs w:val="19"/>
                <w:lang w:val="en-US"/>
              </w:rPr>
              <w:t>r</w:t>
            </w:r>
            <w:r>
              <w:rPr>
                <w:sz w:val="16"/>
                <w:szCs w:val="19"/>
                <w:lang w:val="en-US"/>
              </w:rPr>
              <w:t>u</w:t>
            </w:r>
            <w:r>
              <w:rPr>
                <w:spacing w:val="1"/>
                <w:sz w:val="16"/>
                <w:szCs w:val="19"/>
                <w:lang w:val="en-US"/>
              </w:rPr>
              <w:t>p</w:t>
            </w:r>
            <w:r>
              <w:rPr>
                <w:spacing w:val="2"/>
                <w:sz w:val="16"/>
                <w:szCs w:val="19"/>
                <w:lang w:val="en-US"/>
              </w:rPr>
              <w:t>t</w:t>
            </w:r>
            <w:r>
              <w:rPr>
                <w:spacing w:val="-2"/>
                <w:sz w:val="16"/>
                <w:szCs w:val="19"/>
                <w:lang w:val="en-US"/>
              </w:rPr>
              <w:t>e</w:t>
            </w:r>
            <w:r>
              <w:rPr>
                <w:sz w:val="16"/>
                <w:szCs w:val="19"/>
                <w:lang w:val="en-US"/>
              </w:rPr>
              <w:t>d</w:t>
            </w:r>
          </w:p>
          <w:p w:rsidR="00304210" w:rsidRPr="0000573F" w:rsidRDefault="00304210" w:rsidP="00994913">
            <w:pPr>
              <w:pStyle w:val="Standard"/>
              <w:spacing w:before="1" w:line="216" w:lineRule="exact"/>
              <w:ind w:left="96" w:right="64"/>
              <w:rPr>
                <w:lang w:val="en-US"/>
              </w:rPr>
            </w:pPr>
            <w:r>
              <w:rPr>
                <w:sz w:val="16"/>
                <w:szCs w:val="19"/>
                <w:lang w:val="en-US"/>
              </w:rPr>
              <w:t>In</w:t>
            </w:r>
            <w:r>
              <w:rPr>
                <w:spacing w:val="28"/>
                <w:sz w:val="16"/>
                <w:szCs w:val="19"/>
                <w:lang w:val="en-US"/>
              </w:rPr>
              <w:t xml:space="preserve"> </w:t>
            </w:r>
            <w:r>
              <w:rPr>
                <w:sz w:val="16"/>
                <w:szCs w:val="19"/>
                <w:lang w:val="en-US"/>
              </w:rPr>
              <w:t>ad</w:t>
            </w:r>
            <w:r>
              <w:rPr>
                <w:spacing w:val="2"/>
                <w:sz w:val="16"/>
                <w:szCs w:val="19"/>
                <w:lang w:val="en-US"/>
              </w:rPr>
              <w:t>d</w:t>
            </w:r>
            <w:r>
              <w:rPr>
                <w:sz w:val="16"/>
                <w:szCs w:val="19"/>
                <w:lang w:val="en-US"/>
              </w:rPr>
              <w:t>itio</w:t>
            </w:r>
            <w:r>
              <w:rPr>
                <w:spacing w:val="1"/>
                <w:sz w:val="16"/>
                <w:szCs w:val="19"/>
                <w:lang w:val="en-US"/>
              </w:rPr>
              <w:t>n</w:t>
            </w:r>
            <w:r>
              <w:rPr>
                <w:sz w:val="16"/>
                <w:szCs w:val="19"/>
                <w:lang w:val="en-US"/>
              </w:rPr>
              <w:t>,</w:t>
            </w:r>
            <w:r>
              <w:rPr>
                <w:spacing w:val="23"/>
                <w:sz w:val="16"/>
                <w:szCs w:val="19"/>
                <w:lang w:val="en-US"/>
              </w:rPr>
              <w:t xml:space="preserve"> </w:t>
            </w:r>
            <w:r>
              <w:rPr>
                <w:sz w:val="16"/>
                <w:szCs w:val="19"/>
                <w:lang w:val="en-US"/>
              </w:rPr>
              <w:t>a</w:t>
            </w:r>
            <w:r>
              <w:rPr>
                <w:spacing w:val="28"/>
                <w:sz w:val="16"/>
                <w:szCs w:val="19"/>
                <w:lang w:val="en-US"/>
              </w:rPr>
              <w:t xml:space="preserve"> </w:t>
            </w:r>
            <w:r>
              <w:rPr>
                <w:sz w:val="16"/>
                <w:szCs w:val="19"/>
                <w:lang w:val="en-US"/>
              </w:rPr>
              <w:t>local</w:t>
            </w:r>
            <w:r>
              <w:rPr>
                <w:spacing w:val="25"/>
                <w:sz w:val="16"/>
                <w:szCs w:val="19"/>
                <w:lang w:val="en-US"/>
              </w:rPr>
              <w:t xml:space="preserve"> </w:t>
            </w:r>
            <w:r>
              <w:rPr>
                <w:sz w:val="16"/>
                <w:szCs w:val="19"/>
                <w:lang w:val="en-US"/>
              </w:rPr>
              <w:t>variable</w:t>
            </w:r>
            <w:r>
              <w:rPr>
                <w:spacing w:val="22"/>
                <w:sz w:val="16"/>
                <w:szCs w:val="19"/>
                <w:lang w:val="en-US"/>
              </w:rPr>
              <w:t xml:space="preserve"> </w:t>
            </w:r>
            <w:r>
              <w:rPr>
                <w:spacing w:val="-2"/>
                <w:sz w:val="16"/>
                <w:szCs w:val="19"/>
                <w:lang w:val="en-US"/>
              </w:rPr>
              <w:t>I</w:t>
            </w:r>
            <w:r>
              <w:rPr>
                <w:sz w:val="16"/>
                <w:szCs w:val="19"/>
                <w:lang w:val="en-US"/>
              </w:rPr>
              <w:t>-Enabled</w:t>
            </w:r>
            <w:r>
              <w:rPr>
                <w:spacing w:val="21"/>
                <w:sz w:val="16"/>
                <w:szCs w:val="19"/>
                <w:lang w:val="en-US"/>
              </w:rPr>
              <w:t xml:space="preserve"> </w:t>
            </w:r>
            <w:r>
              <w:rPr>
                <w:sz w:val="16"/>
                <w:szCs w:val="19"/>
                <w:lang w:val="en-US"/>
              </w:rPr>
              <w:t>is</w:t>
            </w:r>
            <w:r>
              <w:rPr>
                <w:spacing w:val="27"/>
                <w:sz w:val="16"/>
                <w:szCs w:val="19"/>
                <w:lang w:val="en-US"/>
              </w:rPr>
              <w:t xml:space="preserve"> </w:t>
            </w:r>
            <w:r>
              <w:rPr>
                <w:sz w:val="16"/>
                <w:szCs w:val="19"/>
                <w:lang w:val="en-US"/>
              </w:rPr>
              <w:t>used</w:t>
            </w:r>
            <w:r>
              <w:rPr>
                <w:spacing w:val="25"/>
                <w:sz w:val="16"/>
                <w:szCs w:val="19"/>
                <w:lang w:val="en-US"/>
              </w:rPr>
              <w:t xml:space="preserve"> </w:t>
            </w:r>
            <w:r>
              <w:rPr>
                <w:sz w:val="16"/>
                <w:szCs w:val="19"/>
                <w:lang w:val="en-US"/>
              </w:rPr>
              <w:t>by</w:t>
            </w:r>
            <w:r>
              <w:rPr>
                <w:spacing w:val="27"/>
                <w:sz w:val="16"/>
                <w:szCs w:val="19"/>
                <w:lang w:val="en-US"/>
              </w:rPr>
              <w:t xml:space="preserve"> </w:t>
            </w:r>
            <w:r>
              <w:rPr>
                <w:sz w:val="16"/>
                <w:szCs w:val="19"/>
                <w:lang w:val="en-US"/>
              </w:rPr>
              <w:t>t</w:t>
            </w:r>
            <w:r>
              <w:rPr>
                <w:spacing w:val="2"/>
                <w:sz w:val="16"/>
                <w:szCs w:val="19"/>
                <w:lang w:val="en-US"/>
              </w:rPr>
              <w:t>h</w:t>
            </w:r>
            <w:r>
              <w:rPr>
                <w:sz w:val="16"/>
                <w:szCs w:val="19"/>
                <w:lang w:val="en-US"/>
              </w:rPr>
              <w:t>e</w:t>
            </w:r>
            <w:r>
              <w:rPr>
                <w:spacing w:val="26"/>
                <w:sz w:val="16"/>
                <w:szCs w:val="19"/>
                <w:lang w:val="en-US"/>
              </w:rPr>
              <w:t xml:space="preserve"> </w:t>
            </w:r>
            <w:r>
              <w:rPr>
                <w:sz w:val="16"/>
                <w:szCs w:val="19"/>
                <w:lang w:val="en-US"/>
              </w:rPr>
              <w:t>Inter</w:t>
            </w:r>
            <w:r>
              <w:rPr>
                <w:spacing w:val="-2"/>
                <w:sz w:val="16"/>
                <w:szCs w:val="19"/>
                <w:lang w:val="en-US"/>
              </w:rPr>
              <w:t>r</w:t>
            </w:r>
            <w:r>
              <w:rPr>
                <w:sz w:val="16"/>
                <w:szCs w:val="19"/>
                <w:lang w:val="en-US"/>
              </w:rPr>
              <w:t>uptBeh pa</w:t>
            </w:r>
            <w:r>
              <w:rPr>
                <w:spacing w:val="-2"/>
                <w:sz w:val="16"/>
                <w:szCs w:val="19"/>
                <w:lang w:val="en-US"/>
              </w:rPr>
              <w:t>r</w:t>
            </w:r>
            <w:r>
              <w:rPr>
                <w:spacing w:val="2"/>
                <w:sz w:val="16"/>
                <w:szCs w:val="19"/>
                <w:lang w:val="en-US"/>
              </w:rPr>
              <w:t>t</w:t>
            </w:r>
            <w:r>
              <w:rPr>
                <w:sz w:val="16"/>
                <w:szCs w:val="19"/>
                <w:lang w:val="en-US"/>
              </w:rPr>
              <w:t>.</w:t>
            </w:r>
            <w:r>
              <w:rPr>
                <w:spacing w:val="-5"/>
                <w:sz w:val="16"/>
                <w:szCs w:val="19"/>
                <w:lang w:val="en-US"/>
              </w:rPr>
              <w:t xml:space="preserve"> </w:t>
            </w:r>
            <w:r>
              <w:rPr>
                <w:sz w:val="16"/>
                <w:szCs w:val="19"/>
                <w:lang w:val="en-US"/>
              </w:rPr>
              <w:t>The</w:t>
            </w:r>
            <w:r>
              <w:rPr>
                <w:spacing w:val="-5"/>
                <w:sz w:val="16"/>
                <w:szCs w:val="19"/>
                <w:lang w:val="en-US"/>
              </w:rPr>
              <w:t xml:space="preserve"> </w:t>
            </w:r>
            <w:r>
              <w:rPr>
                <w:sz w:val="16"/>
                <w:szCs w:val="19"/>
                <w:lang w:val="en-US"/>
              </w:rPr>
              <w:t>action</w:t>
            </w:r>
            <w:r>
              <w:rPr>
                <w:spacing w:val="-7"/>
                <w:sz w:val="16"/>
                <w:szCs w:val="19"/>
                <w:lang w:val="en-US"/>
              </w:rPr>
              <w:t xml:space="preserve"> </w:t>
            </w:r>
            <w:r>
              <w:rPr>
                <w:sz w:val="16"/>
                <w:szCs w:val="19"/>
                <w:lang w:val="en-US"/>
              </w:rPr>
              <w:t>“wait(x)”waits</w:t>
            </w:r>
            <w:r>
              <w:rPr>
                <w:spacing w:val="-11"/>
                <w:sz w:val="16"/>
                <w:szCs w:val="19"/>
                <w:lang w:val="en-US"/>
              </w:rPr>
              <w:t xml:space="preserve"> </w:t>
            </w:r>
            <w:r>
              <w:rPr>
                <w:sz w:val="16"/>
                <w:szCs w:val="19"/>
                <w:lang w:val="en-US"/>
              </w:rPr>
              <w:t>u</w:t>
            </w:r>
            <w:r>
              <w:rPr>
                <w:spacing w:val="1"/>
                <w:sz w:val="16"/>
                <w:szCs w:val="19"/>
                <w:lang w:val="en-US"/>
              </w:rPr>
              <w:t>n</w:t>
            </w:r>
            <w:r>
              <w:rPr>
                <w:sz w:val="16"/>
                <w:szCs w:val="19"/>
                <w:lang w:val="en-US"/>
              </w:rPr>
              <w:t>til</w:t>
            </w:r>
            <w:r>
              <w:rPr>
                <w:spacing w:val="-5"/>
                <w:sz w:val="16"/>
                <w:szCs w:val="19"/>
                <w:lang w:val="en-US"/>
              </w:rPr>
              <w:t xml:space="preserve"> </w:t>
            </w:r>
            <w:r>
              <w:rPr>
                <w:spacing w:val="2"/>
                <w:sz w:val="16"/>
                <w:szCs w:val="19"/>
                <w:lang w:val="en-US"/>
              </w:rPr>
              <w:t>t</w:t>
            </w:r>
            <w:r>
              <w:rPr>
                <w:spacing w:val="1"/>
                <w:sz w:val="16"/>
                <w:szCs w:val="19"/>
                <w:lang w:val="en-US"/>
              </w:rPr>
              <w:t>h</w:t>
            </w:r>
            <w:r>
              <w:rPr>
                <w:sz w:val="16"/>
                <w:szCs w:val="19"/>
                <w:lang w:val="en-US"/>
              </w:rPr>
              <w:t>e</w:t>
            </w:r>
            <w:r>
              <w:rPr>
                <w:spacing w:val="-4"/>
                <w:sz w:val="16"/>
                <w:szCs w:val="19"/>
                <w:lang w:val="en-US"/>
              </w:rPr>
              <w:t xml:space="preserve"> </w:t>
            </w:r>
            <w:r>
              <w:rPr>
                <w:sz w:val="16"/>
                <w:szCs w:val="19"/>
                <w:lang w:val="en-US"/>
              </w:rPr>
              <w:t>e</w:t>
            </w:r>
            <w:r>
              <w:rPr>
                <w:spacing w:val="1"/>
                <w:sz w:val="16"/>
                <w:szCs w:val="19"/>
                <w:lang w:val="en-US"/>
              </w:rPr>
              <w:t>x</w:t>
            </w:r>
            <w:r>
              <w:rPr>
                <w:sz w:val="16"/>
                <w:szCs w:val="19"/>
                <w:lang w:val="en-US"/>
              </w:rPr>
              <w:t>p</w:t>
            </w:r>
            <w:r>
              <w:rPr>
                <w:spacing w:val="-2"/>
                <w:sz w:val="16"/>
                <w:szCs w:val="19"/>
                <w:lang w:val="en-US"/>
              </w:rPr>
              <w:t>r</w:t>
            </w:r>
            <w:r>
              <w:rPr>
                <w:sz w:val="16"/>
                <w:szCs w:val="19"/>
                <w:lang w:val="en-US"/>
              </w:rPr>
              <w:t>ess</w:t>
            </w:r>
            <w:r>
              <w:rPr>
                <w:spacing w:val="2"/>
                <w:sz w:val="16"/>
                <w:szCs w:val="19"/>
                <w:lang w:val="en-US"/>
              </w:rPr>
              <w:t>i</w:t>
            </w:r>
            <w:r>
              <w:rPr>
                <w:sz w:val="16"/>
                <w:szCs w:val="19"/>
                <w:lang w:val="en-US"/>
              </w:rPr>
              <w:t>on</w:t>
            </w:r>
            <w:r>
              <w:rPr>
                <w:spacing w:val="-9"/>
                <w:sz w:val="16"/>
                <w:szCs w:val="19"/>
                <w:lang w:val="en-US"/>
              </w:rPr>
              <w:t xml:space="preserve"> </w:t>
            </w:r>
            <w:r>
              <w:rPr>
                <w:sz w:val="16"/>
                <w:szCs w:val="19"/>
                <w:lang w:val="en-US"/>
              </w:rPr>
              <w:t>x</w:t>
            </w:r>
            <w:r>
              <w:rPr>
                <w:spacing w:val="-2"/>
                <w:sz w:val="16"/>
                <w:szCs w:val="19"/>
                <w:lang w:val="en-US"/>
              </w:rPr>
              <w:t xml:space="preserve"> </w:t>
            </w:r>
            <w:r>
              <w:rPr>
                <w:sz w:val="16"/>
                <w:szCs w:val="19"/>
                <w:lang w:val="en-US"/>
              </w:rPr>
              <w:t>becomes</w:t>
            </w:r>
            <w:r>
              <w:rPr>
                <w:spacing w:val="-8"/>
                <w:sz w:val="16"/>
                <w:szCs w:val="19"/>
                <w:lang w:val="en-US"/>
              </w:rPr>
              <w:t xml:space="preserve"> </w:t>
            </w:r>
            <w:r>
              <w:rPr>
                <w:sz w:val="16"/>
                <w:szCs w:val="19"/>
                <w:lang w:val="en-US"/>
              </w:rPr>
              <w:t>true.</w:t>
            </w:r>
          </w:p>
          <w:p w:rsidR="00304210" w:rsidRDefault="00304210" w:rsidP="00994913">
            <w:pPr>
              <w:pStyle w:val="Standard"/>
              <w:spacing w:before="13" w:line="200" w:lineRule="exact"/>
              <w:rPr>
                <w:sz w:val="16"/>
                <w:szCs w:val="20"/>
                <w:lang w:val="en-US"/>
              </w:rPr>
            </w:pPr>
          </w:p>
          <w:p w:rsidR="00304210" w:rsidRPr="0000573F" w:rsidRDefault="00304210" w:rsidP="00994913">
            <w:pPr>
              <w:pStyle w:val="Standard"/>
              <w:ind w:left="96"/>
              <w:rPr>
                <w:lang w:val="en-US"/>
              </w:rPr>
            </w:pPr>
            <w:r>
              <w:rPr>
                <w:b/>
                <w:bCs/>
                <w:sz w:val="16"/>
                <w:szCs w:val="19"/>
                <w:lang w:val="en-US"/>
              </w:rPr>
              <w:t>N</w:t>
            </w:r>
            <w:r>
              <w:rPr>
                <w:b/>
                <w:bCs/>
                <w:spacing w:val="1"/>
                <w:sz w:val="16"/>
                <w:szCs w:val="19"/>
                <w:lang w:val="en-US"/>
              </w:rPr>
              <w:t>o</w:t>
            </w:r>
            <w:r>
              <w:rPr>
                <w:b/>
                <w:bCs/>
                <w:sz w:val="16"/>
                <w:szCs w:val="19"/>
                <w:lang w:val="en-US"/>
              </w:rPr>
              <w:t>rmalBeh</w:t>
            </w:r>
            <w:r>
              <w:rPr>
                <w:b/>
                <w:bCs/>
                <w:spacing w:val="-11"/>
                <w:sz w:val="16"/>
                <w:szCs w:val="19"/>
                <w:lang w:val="en-US"/>
              </w:rPr>
              <w:t xml:space="preserve"> </w:t>
            </w:r>
            <w:r>
              <w:rPr>
                <w:sz w:val="16"/>
                <w:szCs w:val="19"/>
                <w:lang w:val="en-US"/>
              </w:rPr>
              <w:t>=</w:t>
            </w:r>
          </w:p>
          <w:p w:rsidR="00304210" w:rsidRPr="0000573F" w:rsidRDefault="00304210" w:rsidP="00994913">
            <w:pPr>
              <w:pStyle w:val="Standard"/>
              <w:spacing w:line="231" w:lineRule="exact"/>
              <w:ind w:left="96"/>
              <w:rPr>
                <w:lang w:val="en-US"/>
              </w:rPr>
            </w:pPr>
            <w:r w:rsidRPr="00BA1528">
              <w:rPr>
                <w:i/>
                <w:iCs/>
                <w:position w:val="1"/>
                <w:sz w:val="16"/>
                <w:szCs w:val="19"/>
                <w:lang w:val="en-US"/>
              </w:rPr>
              <w:t>if c</w:t>
            </w:r>
            <w:r w:rsidRPr="00BA1528">
              <w:rPr>
                <w:i/>
                <w:iCs/>
                <w:spacing w:val="-3"/>
                <w:position w:val="1"/>
                <w:sz w:val="16"/>
                <w:szCs w:val="19"/>
                <w:lang w:val="en-US"/>
              </w:rPr>
              <w:t xml:space="preserve"> </w:t>
            </w:r>
            <w:r w:rsidRPr="00BA1528">
              <w:rPr>
                <w:i/>
                <w:iCs/>
                <w:position w:val="1"/>
                <w:sz w:val="16"/>
                <w:szCs w:val="19"/>
                <w:lang w:val="en-US"/>
              </w:rPr>
              <w:t>in Alloc(PR(</w:t>
            </w:r>
            <w:r w:rsidRPr="00BA1528">
              <w:rPr>
                <w:i/>
                <w:iCs/>
                <w:spacing w:val="1"/>
                <w:position w:val="1"/>
                <w:sz w:val="16"/>
                <w:szCs w:val="19"/>
                <w:lang w:val="en-US"/>
              </w:rPr>
              <w:t>C</w:t>
            </w:r>
            <w:r w:rsidRPr="00BA1528">
              <w:rPr>
                <w:i/>
                <w:iCs/>
                <w:position w:val="-3"/>
                <w:sz w:val="16"/>
                <w:szCs w:val="12"/>
                <w:lang w:val="en-US"/>
              </w:rPr>
              <w:t>1</w:t>
            </w:r>
            <w:r w:rsidRPr="00BA1528">
              <w:rPr>
                <w:i/>
                <w:iCs/>
                <w:position w:val="1"/>
                <w:sz w:val="16"/>
                <w:szCs w:val="19"/>
                <w:lang w:val="en-US"/>
              </w:rPr>
              <w:t>))</w:t>
            </w:r>
            <w:r w:rsidRPr="00BA1528">
              <w:rPr>
                <w:i/>
                <w:iCs/>
                <w:spacing w:val="-12"/>
                <w:position w:val="1"/>
                <w:sz w:val="16"/>
                <w:szCs w:val="19"/>
                <w:lang w:val="en-US"/>
              </w:rPr>
              <w:t xml:space="preserve"> </w:t>
            </w:r>
            <w:r w:rsidRPr="00BA1528">
              <w:rPr>
                <w:i/>
                <w:iCs/>
                <w:position w:val="1"/>
                <w:sz w:val="16"/>
                <w:szCs w:val="19"/>
                <w:lang w:val="en-US"/>
              </w:rPr>
              <w:t>then</w:t>
            </w:r>
            <w:r w:rsidRPr="00BA1528">
              <w:rPr>
                <w:i/>
                <w:iCs/>
                <w:spacing w:val="-4"/>
                <w:position w:val="1"/>
                <w:sz w:val="16"/>
                <w:szCs w:val="19"/>
                <w:lang w:val="en-US"/>
              </w:rPr>
              <w:t xml:space="preserve"> </w:t>
            </w:r>
            <w:r w:rsidRPr="00BA1528">
              <w:rPr>
                <w:position w:val="1"/>
                <w:sz w:val="16"/>
                <w:szCs w:val="19"/>
                <w:lang w:val="en-US"/>
              </w:rPr>
              <w:t>“( T</w:t>
            </w:r>
            <w:r w:rsidRPr="00BA1528">
              <w:rPr>
                <w:position w:val="-3"/>
                <w:sz w:val="16"/>
                <w:szCs w:val="12"/>
                <w:lang w:val="en-US"/>
              </w:rPr>
              <w:t>c</w:t>
            </w:r>
            <w:r w:rsidRPr="00BA1528">
              <w:rPr>
                <w:spacing w:val="16"/>
                <w:position w:val="-3"/>
                <w:sz w:val="16"/>
                <w:szCs w:val="12"/>
                <w:lang w:val="en-US"/>
              </w:rPr>
              <w:t xml:space="preserve"> </w:t>
            </w:r>
            <w:r w:rsidRPr="00BA1528">
              <w:rPr>
                <w:position w:val="1"/>
                <w:sz w:val="16"/>
                <w:szCs w:val="19"/>
                <w:lang w:val="en-US"/>
              </w:rPr>
              <w:t>(C</w:t>
            </w:r>
            <w:r w:rsidRPr="00BA1528">
              <w:rPr>
                <w:position w:val="-3"/>
                <w:sz w:val="16"/>
                <w:szCs w:val="12"/>
                <w:lang w:val="en-US"/>
              </w:rPr>
              <w:t>1</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&gt; (wa</w:t>
            </w:r>
            <w:r w:rsidRPr="00BA1528">
              <w:rPr>
                <w:spacing w:val="2"/>
                <w:position w:val="1"/>
                <w:sz w:val="16"/>
                <w:szCs w:val="19"/>
                <w:lang w:val="en-US"/>
              </w:rPr>
              <w:t>i</w:t>
            </w:r>
            <w:r w:rsidRPr="00BA1528">
              <w:rPr>
                <w:position w:val="1"/>
                <w:sz w:val="16"/>
                <w:szCs w:val="19"/>
                <w:lang w:val="en-US"/>
              </w:rPr>
              <w:t>t(</w:t>
            </w:r>
            <w:r w:rsidRPr="00BA1528">
              <w:rPr>
                <w:spacing w:val="-2"/>
                <w:position w:val="1"/>
                <w:sz w:val="16"/>
                <w:szCs w:val="19"/>
                <w:lang w:val="en-US"/>
              </w:rPr>
              <w:t>I</w:t>
            </w:r>
            <w:r w:rsidRPr="00BA1528">
              <w:rPr>
                <w:spacing w:val="1"/>
                <w:position w:val="1"/>
                <w:sz w:val="16"/>
                <w:szCs w:val="19"/>
                <w:lang w:val="en-US"/>
              </w:rPr>
              <w:t>n</w:t>
            </w:r>
            <w:r w:rsidRPr="00BA1528">
              <w:rPr>
                <w:spacing w:val="2"/>
                <w:position w:val="1"/>
                <w:sz w:val="16"/>
                <w:szCs w:val="19"/>
                <w:lang w:val="en-US"/>
              </w:rPr>
              <w:t>t</w:t>
            </w:r>
            <w:r w:rsidRPr="00BA1528">
              <w:rPr>
                <w:position w:val="1"/>
                <w:sz w:val="16"/>
                <w:szCs w:val="19"/>
                <w:lang w:val="en-US"/>
              </w:rPr>
              <w:t>err</w:t>
            </w:r>
            <w:r w:rsidRPr="00BA1528">
              <w:rPr>
                <w:spacing w:val="-2"/>
                <w:position w:val="1"/>
                <w:sz w:val="16"/>
                <w:szCs w:val="19"/>
                <w:lang w:val="en-US"/>
              </w:rPr>
              <w:t>)</w:t>
            </w:r>
            <w:r w:rsidRPr="00BA1528">
              <w:rPr>
                <w:position w:val="1"/>
                <w:sz w:val="16"/>
                <w:szCs w:val="19"/>
                <w:lang w:val="en-US"/>
              </w:rPr>
              <w:t>;</w:t>
            </w:r>
          </w:p>
          <w:p w:rsidR="00304210" w:rsidRPr="0000573F" w:rsidRDefault="00304210" w:rsidP="00994913">
            <w:pPr>
              <w:pStyle w:val="Standard"/>
              <w:spacing w:line="201" w:lineRule="exact"/>
              <w:ind w:left="2824"/>
              <w:rPr>
                <w:lang w:val="en-US"/>
              </w:rPr>
            </w:pPr>
            <w:r>
              <w:rPr>
                <w:sz w:val="16"/>
                <w:szCs w:val="19"/>
                <w:lang w:val="en-US"/>
              </w:rPr>
              <w:t>Inte</w:t>
            </w:r>
            <w:r>
              <w:rPr>
                <w:spacing w:val="-2"/>
                <w:sz w:val="16"/>
                <w:szCs w:val="19"/>
                <w:lang w:val="en-US"/>
              </w:rPr>
              <w:t>r</w:t>
            </w:r>
            <w:r>
              <w:rPr>
                <w:sz w:val="16"/>
                <w:szCs w:val="19"/>
                <w:lang w:val="en-US"/>
              </w:rPr>
              <w:t>rupted</w:t>
            </w:r>
            <w:r>
              <w:rPr>
                <w:spacing w:val="-9"/>
                <w:sz w:val="16"/>
                <w:szCs w:val="19"/>
                <w:lang w:val="en-US"/>
              </w:rPr>
              <w:t xml:space="preserve"> </w:t>
            </w:r>
            <w:r>
              <w:rPr>
                <w:sz w:val="16"/>
                <w:szCs w:val="19"/>
                <w:lang w:val="en-US"/>
              </w:rPr>
              <w:t>:=</w:t>
            </w:r>
            <w:r>
              <w:rPr>
                <w:spacing w:val="-3"/>
                <w:sz w:val="16"/>
                <w:szCs w:val="19"/>
                <w:lang w:val="en-US"/>
              </w:rPr>
              <w:t xml:space="preserve"> </w:t>
            </w:r>
            <w:r>
              <w:rPr>
                <w:sz w:val="16"/>
                <w:szCs w:val="19"/>
                <w:lang w:val="en-US"/>
              </w:rPr>
              <w:t>true;</w:t>
            </w:r>
            <w:r>
              <w:rPr>
                <w:spacing w:val="-5"/>
                <w:sz w:val="16"/>
                <w:szCs w:val="19"/>
                <w:lang w:val="en-US"/>
              </w:rPr>
              <w:t xml:space="preserve"> </w:t>
            </w:r>
            <w:r>
              <w:rPr>
                <w:sz w:val="16"/>
                <w:szCs w:val="19"/>
                <w:lang w:val="en-US"/>
              </w:rPr>
              <w:t>)</w:t>
            </w:r>
            <w:r>
              <w:rPr>
                <w:spacing w:val="-2"/>
                <w:sz w:val="16"/>
                <w:szCs w:val="19"/>
                <w:lang w:val="en-US"/>
              </w:rPr>
              <w:t xml:space="preserve"> </w:t>
            </w:r>
            <w:r>
              <w:rPr>
                <w:sz w:val="16"/>
                <w:szCs w:val="19"/>
                <w:lang w:val="en-US"/>
              </w:rPr>
              <w:t>e</w:t>
            </w:r>
            <w:r>
              <w:rPr>
                <w:spacing w:val="2"/>
                <w:sz w:val="16"/>
                <w:szCs w:val="19"/>
                <w:lang w:val="en-US"/>
              </w:rPr>
              <w:t>l</w:t>
            </w:r>
            <w:r>
              <w:rPr>
                <w:sz w:val="16"/>
                <w:szCs w:val="19"/>
                <w:lang w:val="en-US"/>
              </w:rPr>
              <w:t xml:space="preserve">se </w:t>
            </w:r>
            <w:r>
              <w:rPr>
                <w:sz w:val="16"/>
                <w:szCs w:val="19"/>
              </w:rPr>
              <w:t>ε</w:t>
            </w:r>
            <w:r>
              <w:rPr>
                <w:sz w:val="16"/>
                <w:szCs w:val="19"/>
                <w:lang w:val="en-US"/>
              </w:rPr>
              <w:t xml:space="preserve"> );”</w:t>
            </w:r>
          </w:p>
          <w:p w:rsidR="00304210" w:rsidRPr="0000573F" w:rsidRDefault="00304210" w:rsidP="00994913">
            <w:pPr>
              <w:pStyle w:val="Standard"/>
              <w:spacing w:line="232" w:lineRule="exact"/>
              <w:ind w:left="96"/>
              <w:rPr>
                <w:lang w:val="en-US"/>
              </w:rPr>
            </w:pPr>
            <w:r w:rsidRPr="00BA1528">
              <w:rPr>
                <w:i/>
                <w:iCs/>
                <w:position w:val="1"/>
                <w:sz w:val="16"/>
                <w:szCs w:val="19"/>
                <w:lang w:val="en-US"/>
              </w:rPr>
              <w:t>if</w:t>
            </w:r>
            <w:r w:rsidRPr="00BA1528">
              <w:rPr>
                <w:i/>
                <w:iCs/>
                <w:spacing w:val="-2"/>
                <w:position w:val="1"/>
                <w:sz w:val="16"/>
                <w:szCs w:val="19"/>
                <w:lang w:val="en-US"/>
              </w:rPr>
              <w:t xml:space="preserve"> </w:t>
            </w:r>
            <w:r w:rsidRPr="00BA1528">
              <w:rPr>
                <w:i/>
                <w:iCs/>
                <w:position w:val="1"/>
                <w:sz w:val="16"/>
                <w:szCs w:val="19"/>
                <w:lang w:val="en-US"/>
              </w:rPr>
              <w:t>c</w:t>
            </w:r>
            <w:r w:rsidRPr="00BA1528">
              <w:rPr>
                <w:i/>
                <w:iCs/>
                <w:spacing w:val="-3"/>
                <w:position w:val="1"/>
                <w:sz w:val="16"/>
                <w:szCs w:val="19"/>
                <w:lang w:val="en-US"/>
              </w:rPr>
              <w:t xml:space="preserve"> </w:t>
            </w:r>
            <w:r w:rsidRPr="00BA1528">
              <w:rPr>
                <w:i/>
                <w:iCs/>
                <w:position w:val="1"/>
                <w:sz w:val="16"/>
                <w:szCs w:val="19"/>
                <w:lang w:val="en-US"/>
              </w:rPr>
              <w:t>in</w:t>
            </w:r>
            <w:r w:rsidRPr="00BA1528">
              <w:rPr>
                <w:i/>
                <w:iCs/>
                <w:spacing w:val="-2"/>
                <w:position w:val="1"/>
                <w:sz w:val="16"/>
                <w:szCs w:val="19"/>
                <w:lang w:val="en-US"/>
              </w:rPr>
              <w:t xml:space="preserve"> </w:t>
            </w:r>
            <w:r w:rsidRPr="00BA1528">
              <w:rPr>
                <w:i/>
                <w:iCs/>
                <w:position w:val="1"/>
                <w:sz w:val="16"/>
                <w:szCs w:val="19"/>
                <w:lang w:val="en-US"/>
              </w:rPr>
              <w:t>Alloc(TR(</w:t>
            </w:r>
            <w:r w:rsidRPr="00BA1528">
              <w:rPr>
                <w:i/>
                <w:iCs/>
                <w:spacing w:val="2"/>
                <w:position w:val="1"/>
                <w:sz w:val="16"/>
                <w:szCs w:val="19"/>
                <w:lang w:val="en-US"/>
              </w:rPr>
              <w:t>C</w:t>
            </w:r>
            <w:r w:rsidRPr="00BA1528">
              <w:rPr>
                <w:i/>
                <w:iCs/>
                <w:position w:val="-3"/>
                <w:sz w:val="16"/>
                <w:szCs w:val="12"/>
                <w:lang w:val="en-US"/>
              </w:rPr>
              <w:t>1</w:t>
            </w:r>
            <w:r w:rsidRPr="00BA1528">
              <w:rPr>
                <w:i/>
                <w:iCs/>
                <w:position w:val="1"/>
                <w:sz w:val="16"/>
                <w:szCs w:val="19"/>
                <w:lang w:val="en-US"/>
              </w:rPr>
              <w:t>))</w:t>
            </w:r>
            <w:r w:rsidRPr="00BA1528">
              <w:rPr>
                <w:i/>
                <w:iCs/>
                <w:spacing w:val="-11"/>
                <w:position w:val="1"/>
                <w:sz w:val="16"/>
                <w:szCs w:val="19"/>
                <w:lang w:val="en-US"/>
              </w:rPr>
              <w:t xml:space="preserve"> </w:t>
            </w:r>
            <w:r w:rsidRPr="00BA1528">
              <w:rPr>
                <w:i/>
                <w:iCs/>
                <w:spacing w:val="2"/>
                <w:position w:val="1"/>
                <w:sz w:val="16"/>
                <w:szCs w:val="19"/>
                <w:lang w:val="en-US"/>
              </w:rPr>
              <w:t>t</w:t>
            </w:r>
            <w:r w:rsidRPr="00BA1528">
              <w:rPr>
                <w:i/>
                <w:iCs/>
                <w:spacing w:val="1"/>
                <w:position w:val="1"/>
                <w:sz w:val="16"/>
                <w:szCs w:val="19"/>
                <w:lang w:val="en-US"/>
              </w:rPr>
              <w:t>h</w:t>
            </w:r>
            <w:r w:rsidRPr="00BA1528">
              <w:rPr>
                <w:i/>
                <w:iCs/>
                <w:position w:val="1"/>
                <w:sz w:val="16"/>
                <w:szCs w:val="19"/>
                <w:lang w:val="en-US"/>
              </w:rPr>
              <w:t>en</w:t>
            </w:r>
            <w:r w:rsidRPr="00BA1528">
              <w:rPr>
                <w:i/>
                <w:iCs/>
                <w:spacing w:val="-3"/>
                <w:position w:val="1"/>
                <w:sz w:val="16"/>
                <w:szCs w:val="19"/>
                <w:lang w:val="en-US"/>
              </w:rPr>
              <w:t xml:space="preserve"> </w:t>
            </w:r>
            <w:r w:rsidRPr="00BA1528">
              <w:rPr>
                <w:position w:val="1"/>
                <w:sz w:val="16"/>
                <w:szCs w:val="19"/>
                <w:lang w:val="en-US"/>
              </w:rPr>
              <w:t>“send</w:t>
            </w:r>
            <w:r w:rsidRPr="00BA1528">
              <w:rPr>
                <w:spacing w:val="-5"/>
                <w:position w:val="1"/>
                <w:sz w:val="16"/>
                <w:szCs w:val="19"/>
                <w:lang w:val="en-US"/>
              </w:rPr>
              <w:t xml:space="preserve"> </w:t>
            </w:r>
            <w:r w:rsidRPr="00BA1528">
              <w:rPr>
                <w:spacing w:val="1"/>
                <w:position w:val="1"/>
                <w:sz w:val="16"/>
                <w:szCs w:val="19"/>
                <w:lang w:val="en-US"/>
              </w:rPr>
              <w:t>f</w:t>
            </w:r>
            <w:r w:rsidRPr="00BA1528">
              <w:rPr>
                <w:position w:val="1"/>
                <w:sz w:val="16"/>
                <w:szCs w:val="19"/>
                <w:lang w:val="en-US"/>
              </w:rPr>
              <w:t>im(x,</w:t>
            </w:r>
            <w:r w:rsidRPr="00BA1528">
              <w:rPr>
                <w:spacing w:val="-7"/>
                <w:position w:val="1"/>
                <w:sz w:val="16"/>
                <w:szCs w:val="19"/>
                <w:lang w:val="en-US"/>
              </w:rPr>
              <w:t xml:space="preserve"> </w:t>
            </w:r>
            <w:r w:rsidRPr="00BA1528">
              <w:rPr>
                <w:position w:val="1"/>
                <w:sz w:val="16"/>
                <w:szCs w:val="19"/>
                <w:lang w:val="en-US"/>
              </w:rPr>
              <w:t>Interrup</w:t>
            </w:r>
            <w:r w:rsidRPr="00BA1528">
              <w:rPr>
                <w:spacing w:val="2"/>
                <w:position w:val="1"/>
                <w:sz w:val="16"/>
                <w:szCs w:val="19"/>
                <w:lang w:val="en-US"/>
              </w:rPr>
              <w:t>t</w:t>
            </w:r>
            <w:r w:rsidRPr="00BA1528">
              <w:rPr>
                <w:spacing w:val="-2"/>
                <w:position w:val="1"/>
                <w:sz w:val="16"/>
                <w:szCs w:val="19"/>
                <w:lang w:val="en-US"/>
              </w:rPr>
              <w:t>e</w:t>
            </w:r>
            <w:r w:rsidRPr="00BA1528">
              <w:rPr>
                <w:spacing w:val="1"/>
                <w:position w:val="1"/>
                <w:sz w:val="16"/>
                <w:szCs w:val="19"/>
                <w:lang w:val="en-US"/>
              </w:rPr>
              <w:t>d</w:t>
            </w:r>
            <w:r w:rsidRPr="00BA1528">
              <w:rPr>
                <w:position w:val="1"/>
                <w:sz w:val="16"/>
                <w:szCs w:val="19"/>
                <w:lang w:val="en-US"/>
              </w:rPr>
              <w:t>)</w:t>
            </w:r>
            <w:r w:rsidRPr="00BA1528">
              <w:rPr>
                <w:spacing w:val="-10"/>
                <w:position w:val="1"/>
                <w:sz w:val="16"/>
                <w:szCs w:val="19"/>
                <w:lang w:val="en-US"/>
              </w:rPr>
              <w:t xml:space="preserve"> </w:t>
            </w:r>
            <w:r w:rsidRPr="00BA1528">
              <w:rPr>
                <w:position w:val="1"/>
                <w:sz w:val="16"/>
                <w:szCs w:val="19"/>
                <w:lang w:val="en-US"/>
              </w:rPr>
              <w:t>to</w:t>
            </w:r>
            <w:r w:rsidRPr="00BA1528">
              <w:rPr>
                <w:spacing w:val="-2"/>
                <w:position w:val="1"/>
                <w:sz w:val="16"/>
                <w:szCs w:val="19"/>
                <w:lang w:val="en-US"/>
              </w:rPr>
              <w:t xml:space="preserve"> </w:t>
            </w:r>
            <w:r w:rsidRPr="00BA1528">
              <w:rPr>
                <w:position w:val="1"/>
                <w:sz w:val="16"/>
                <w:szCs w:val="19"/>
                <w:lang w:val="en-US"/>
              </w:rPr>
              <w:t>all</w:t>
            </w:r>
            <w:r w:rsidRPr="00BA1528">
              <w:rPr>
                <w:spacing w:val="-2"/>
                <w:position w:val="1"/>
                <w:sz w:val="16"/>
                <w:szCs w:val="19"/>
                <w:lang w:val="en-US"/>
              </w:rPr>
              <w:t xml:space="preserve"> </w:t>
            </w:r>
            <w:r w:rsidRPr="00BA1528">
              <w:rPr>
                <w:position w:val="1"/>
                <w:sz w:val="16"/>
                <w:szCs w:val="19"/>
                <w:lang w:val="en-US"/>
              </w:rPr>
              <w:t>c’</w:t>
            </w:r>
            <w:r w:rsidRPr="00BA1528">
              <w:rPr>
                <w:spacing w:val="-2"/>
                <w:position w:val="1"/>
                <w:sz w:val="16"/>
                <w:szCs w:val="19"/>
                <w:lang w:val="en-US"/>
              </w:rPr>
              <w:t xml:space="preserve"> </w:t>
            </w:r>
            <w:r w:rsidRPr="00BA1528">
              <w:rPr>
                <w:position w:val="1"/>
                <w:sz w:val="16"/>
                <w:szCs w:val="19"/>
                <w:lang w:val="en-US"/>
              </w:rPr>
              <w:t>in</w:t>
            </w:r>
            <w:r w:rsidRPr="00BA1528">
              <w:rPr>
                <w:spacing w:val="-2"/>
                <w:position w:val="1"/>
                <w:sz w:val="16"/>
                <w:szCs w:val="19"/>
                <w:lang w:val="en-US"/>
              </w:rPr>
              <w:t xml:space="preserve"> S</w:t>
            </w:r>
            <w:r w:rsidRPr="00BA1528">
              <w:rPr>
                <w:spacing w:val="1"/>
                <w:position w:val="1"/>
                <w:sz w:val="16"/>
                <w:szCs w:val="19"/>
                <w:lang w:val="en-US"/>
              </w:rPr>
              <w:t>R</w:t>
            </w:r>
            <w:r w:rsidRPr="00BA1528">
              <w:rPr>
                <w:position w:val="1"/>
                <w:sz w:val="16"/>
                <w:szCs w:val="19"/>
                <w:lang w:val="en-US"/>
              </w:rPr>
              <w:t>”</w:t>
            </w:r>
          </w:p>
          <w:p w:rsidR="00304210" w:rsidRPr="0000573F" w:rsidRDefault="00304210" w:rsidP="00994913">
            <w:pPr>
              <w:pStyle w:val="Standard"/>
              <w:spacing w:line="216" w:lineRule="exact"/>
              <w:ind w:left="96"/>
              <w:rPr>
                <w:lang w:val="en-US"/>
              </w:rPr>
            </w:pPr>
            <w:r w:rsidRPr="00BA1528">
              <w:rPr>
                <w:i/>
                <w:iCs/>
                <w:position w:val="1"/>
                <w:sz w:val="16"/>
                <w:szCs w:val="19"/>
                <w:lang w:val="en-US"/>
              </w:rPr>
              <w:t>if c</w:t>
            </w:r>
            <w:r w:rsidRPr="00BA1528">
              <w:rPr>
                <w:i/>
                <w:iCs/>
                <w:spacing w:val="-3"/>
                <w:position w:val="1"/>
                <w:sz w:val="16"/>
                <w:szCs w:val="19"/>
                <w:lang w:val="en-US"/>
              </w:rPr>
              <w:t xml:space="preserve"> </w:t>
            </w:r>
            <w:r w:rsidRPr="00BA1528">
              <w:rPr>
                <w:i/>
                <w:iCs/>
                <w:position w:val="1"/>
                <w:sz w:val="16"/>
                <w:szCs w:val="19"/>
                <w:lang w:val="en-US"/>
              </w:rPr>
              <w:t>in SR</w:t>
            </w:r>
            <w:r w:rsidRPr="00BA1528">
              <w:rPr>
                <w:i/>
                <w:iCs/>
                <w:spacing w:val="42"/>
                <w:position w:val="1"/>
                <w:sz w:val="16"/>
                <w:szCs w:val="19"/>
                <w:lang w:val="en-US"/>
              </w:rPr>
              <w:t xml:space="preserve"> </w:t>
            </w:r>
            <w:r w:rsidRPr="00BA1528">
              <w:rPr>
                <w:i/>
                <w:iCs/>
                <w:position w:val="1"/>
                <w:sz w:val="16"/>
                <w:szCs w:val="19"/>
                <w:lang w:val="en-US"/>
              </w:rPr>
              <w:t>then</w:t>
            </w:r>
            <w:r w:rsidRPr="00BA1528">
              <w:rPr>
                <w:i/>
                <w:iCs/>
                <w:spacing w:val="-3"/>
                <w:position w:val="1"/>
                <w:sz w:val="16"/>
                <w:szCs w:val="19"/>
                <w:lang w:val="en-US"/>
              </w:rPr>
              <w:t xml:space="preserve"> </w:t>
            </w:r>
            <w:r w:rsidRPr="00BA1528">
              <w:rPr>
                <w:spacing w:val="-2"/>
                <w:position w:val="1"/>
                <w:sz w:val="16"/>
                <w:szCs w:val="19"/>
                <w:lang w:val="en-US"/>
              </w:rPr>
              <w:t>“</w:t>
            </w:r>
            <w:r w:rsidRPr="00BA1528">
              <w:rPr>
                <w:position w:val="1"/>
                <w:sz w:val="16"/>
                <w:szCs w:val="19"/>
                <w:lang w:val="en-US"/>
              </w:rPr>
              <w:t>(for</w:t>
            </w:r>
            <w:r w:rsidRPr="00BA1528">
              <w:rPr>
                <w:spacing w:val="-6"/>
                <w:position w:val="1"/>
                <w:sz w:val="16"/>
                <w:szCs w:val="19"/>
                <w:lang w:val="en-US"/>
              </w:rPr>
              <w:t xml:space="preserve"> </w:t>
            </w:r>
            <w:r w:rsidRPr="00BA1528">
              <w:rPr>
                <w:position w:val="1"/>
                <w:sz w:val="16"/>
                <w:szCs w:val="19"/>
                <w:lang w:val="en-US"/>
              </w:rPr>
              <w:t>all</w:t>
            </w:r>
            <w:r w:rsidRPr="00BA1528">
              <w:rPr>
                <w:spacing w:val="-2"/>
                <w:position w:val="1"/>
                <w:sz w:val="16"/>
                <w:szCs w:val="19"/>
                <w:lang w:val="en-US"/>
              </w:rPr>
              <w:t xml:space="preserve"> </w:t>
            </w:r>
            <w:r w:rsidRPr="00BA1528">
              <w:rPr>
                <w:position w:val="1"/>
                <w:sz w:val="16"/>
                <w:szCs w:val="19"/>
                <w:lang w:val="en-US"/>
              </w:rPr>
              <w:t>c’</w:t>
            </w:r>
            <w:r w:rsidRPr="00BA1528">
              <w:rPr>
                <w:spacing w:val="-2"/>
                <w:position w:val="1"/>
                <w:sz w:val="16"/>
                <w:szCs w:val="19"/>
                <w:lang w:val="en-US"/>
              </w:rPr>
              <w:t xml:space="preserve"> </w:t>
            </w:r>
            <w:r w:rsidRPr="00BA1528">
              <w:rPr>
                <w:position w:val="1"/>
                <w:sz w:val="16"/>
                <w:szCs w:val="19"/>
                <w:lang w:val="en-US"/>
              </w:rPr>
              <w:t>in</w:t>
            </w:r>
            <w:r w:rsidRPr="00BA1528">
              <w:rPr>
                <w:spacing w:val="-2"/>
                <w:position w:val="1"/>
                <w:sz w:val="16"/>
                <w:szCs w:val="19"/>
                <w:lang w:val="en-US"/>
              </w:rPr>
              <w:t xml:space="preserve"> </w:t>
            </w:r>
            <w:r w:rsidRPr="00BA1528">
              <w:rPr>
                <w:position w:val="1"/>
                <w:sz w:val="16"/>
                <w:szCs w:val="19"/>
                <w:lang w:val="en-US"/>
              </w:rPr>
              <w:t>(Alloc(TR</w:t>
            </w:r>
            <w:r w:rsidRPr="00BA1528">
              <w:rPr>
                <w:spacing w:val="-2"/>
                <w:position w:val="1"/>
                <w:sz w:val="16"/>
                <w:szCs w:val="19"/>
                <w:lang w:val="en-US"/>
              </w:rPr>
              <w:t>(</w:t>
            </w:r>
            <w:r w:rsidRPr="00BA1528">
              <w:rPr>
                <w:spacing w:val="3"/>
                <w:position w:val="1"/>
                <w:sz w:val="16"/>
                <w:szCs w:val="19"/>
                <w:lang w:val="en-US"/>
              </w:rPr>
              <w:t>C</w:t>
            </w:r>
            <w:r w:rsidRPr="00BA1528">
              <w:rPr>
                <w:position w:val="-1"/>
                <w:sz w:val="16"/>
                <w:szCs w:val="12"/>
                <w:lang w:val="en-US"/>
              </w:rPr>
              <w:t>1</w:t>
            </w:r>
            <w:r w:rsidRPr="00BA1528">
              <w:rPr>
                <w:position w:val="1"/>
                <w:sz w:val="16"/>
                <w:szCs w:val="19"/>
                <w:lang w:val="en-US"/>
              </w:rPr>
              <w:t>))–{c})</w:t>
            </w:r>
            <w:r w:rsidRPr="00BA1528">
              <w:rPr>
                <w:spacing w:val="-17"/>
                <w:position w:val="1"/>
                <w:sz w:val="16"/>
                <w:szCs w:val="19"/>
                <w:lang w:val="en-US"/>
              </w:rPr>
              <w:t xml:space="preserve"> </w:t>
            </w:r>
            <w:r w:rsidRPr="00BA1528">
              <w:rPr>
                <w:position w:val="1"/>
                <w:sz w:val="16"/>
                <w:szCs w:val="19"/>
                <w:lang w:val="en-US"/>
              </w:rPr>
              <w:t>do</w:t>
            </w:r>
          </w:p>
          <w:p w:rsidR="00304210" w:rsidRPr="0000573F" w:rsidRDefault="00304210" w:rsidP="00994913">
            <w:pPr>
              <w:pStyle w:val="Standard"/>
              <w:spacing w:line="201" w:lineRule="exact"/>
              <w:ind w:left="814" w:right="329"/>
              <w:jc w:val="center"/>
              <w:rPr>
                <w:lang w:val="en-US"/>
              </w:rPr>
            </w:pPr>
            <w:r>
              <w:rPr>
                <w:sz w:val="16"/>
                <w:szCs w:val="19"/>
                <w:lang w:val="en-US"/>
              </w:rPr>
              <w:t>(rec</w:t>
            </w:r>
            <w:r>
              <w:rPr>
                <w:spacing w:val="2"/>
                <w:sz w:val="16"/>
                <w:szCs w:val="19"/>
                <w:lang w:val="en-US"/>
              </w:rPr>
              <w:t>e</w:t>
            </w:r>
            <w:r>
              <w:rPr>
                <w:sz w:val="16"/>
                <w:szCs w:val="19"/>
                <w:lang w:val="en-US"/>
              </w:rPr>
              <w:t>ive</w:t>
            </w:r>
            <w:r>
              <w:rPr>
                <w:spacing w:val="-8"/>
                <w:sz w:val="16"/>
                <w:szCs w:val="19"/>
                <w:lang w:val="en-US"/>
              </w:rPr>
              <w:t xml:space="preserve"> </w:t>
            </w:r>
            <w:r>
              <w:rPr>
                <w:sz w:val="16"/>
                <w:szCs w:val="19"/>
                <w:lang w:val="en-US"/>
              </w:rPr>
              <w:t>fim</w:t>
            </w:r>
            <w:r>
              <w:rPr>
                <w:spacing w:val="-2"/>
                <w:sz w:val="16"/>
                <w:szCs w:val="19"/>
                <w:lang w:val="en-US"/>
              </w:rPr>
              <w:t>(</w:t>
            </w:r>
            <w:r>
              <w:rPr>
                <w:sz w:val="16"/>
                <w:szCs w:val="19"/>
                <w:lang w:val="en-US"/>
              </w:rPr>
              <w:t>x,</w:t>
            </w:r>
            <w:r>
              <w:rPr>
                <w:spacing w:val="-6"/>
                <w:sz w:val="16"/>
                <w:szCs w:val="19"/>
                <w:lang w:val="en-US"/>
              </w:rPr>
              <w:t xml:space="preserve"> </w:t>
            </w:r>
            <w:r>
              <w:rPr>
                <w:sz w:val="16"/>
                <w:szCs w:val="19"/>
                <w:lang w:val="en-US"/>
              </w:rPr>
              <w:t>i)</w:t>
            </w:r>
            <w:r>
              <w:rPr>
                <w:spacing w:val="-3"/>
                <w:sz w:val="16"/>
                <w:szCs w:val="19"/>
                <w:lang w:val="en-US"/>
              </w:rPr>
              <w:t xml:space="preserve"> </w:t>
            </w:r>
            <w:r>
              <w:rPr>
                <w:sz w:val="16"/>
                <w:szCs w:val="19"/>
                <w:lang w:val="en-US"/>
              </w:rPr>
              <w:t>fr</w:t>
            </w:r>
            <w:r>
              <w:rPr>
                <w:spacing w:val="2"/>
                <w:sz w:val="16"/>
                <w:szCs w:val="19"/>
                <w:lang w:val="en-US"/>
              </w:rPr>
              <w:t>o</w:t>
            </w:r>
            <w:r>
              <w:rPr>
                <w:sz w:val="16"/>
                <w:szCs w:val="19"/>
                <w:lang w:val="en-US"/>
              </w:rPr>
              <w:t>m</w:t>
            </w:r>
            <w:r>
              <w:rPr>
                <w:spacing w:val="-7"/>
                <w:sz w:val="16"/>
                <w:szCs w:val="19"/>
                <w:lang w:val="en-US"/>
              </w:rPr>
              <w:t xml:space="preserve"> </w:t>
            </w:r>
            <w:r>
              <w:rPr>
                <w:sz w:val="16"/>
                <w:szCs w:val="19"/>
                <w:lang w:val="en-US"/>
              </w:rPr>
              <w:t>c’;</w:t>
            </w:r>
            <w:r>
              <w:rPr>
                <w:spacing w:val="44"/>
                <w:sz w:val="16"/>
                <w:szCs w:val="19"/>
                <w:lang w:val="en-US"/>
              </w:rPr>
              <w:t xml:space="preserve"> </w:t>
            </w:r>
            <w:r>
              <w:rPr>
                <w:sz w:val="16"/>
                <w:szCs w:val="19"/>
                <w:lang w:val="en-US"/>
              </w:rPr>
              <w:t>if</w:t>
            </w:r>
            <w:r>
              <w:rPr>
                <w:spacing w:val="-2"/>
                <w:sz w:val="16"/>
                <w:szCs w:val="19"/>
                <w:lang w:val="en-US"/>
              </w:rPr>
              <w:t xml:space="preserve"> </w:t>
            </w:r>
            <w:r>
              <w:rPr>
                <w:sz w:val="16"/>
                <w:szCs w:val="19"/>
                <w:lang w:val="en-US"/>
              </w:rPr>
              <w:t>i</w:t>
            </w:r>
            <w:r>
              <w:rPr>
                <w:spacing w:val="-3"/>
                <w:sz w:val="16"/>
                <w:szCs w:val="19"/>
                <w:lang w:val="en-US"/>
              </w:rPr>
              <w:t xml:space="preserve"> </w:t>
            </w:r>
            <w:r>
              <w:rPr>
                <w:spacing w:val="2"/>
                <w:sz w:val="16"/>
                <w:szCs w:val="19"/>
                <w:lang w:val="en-US"/>
              </w:rPr>
              <w:t>t</w:t>
            </w:r>
            <w:r>
              <w:rPr>
                <w:spacing w:val="1"/>
                <w:sz w:val="16"/>
                <w:szCs w:val="19"/>
                <w:lang w:val="en-US"/>
              </w:rPr>
              <w:t>h</w:t>
            </w:r>
            <w:r>
              <w:rPr>
                <w:spacing w:val="-2"/>
                <w:sz w:val="16"/>
                <w:szCs w:val="19"/>
                <w:lang w:val="en-US"/>
              </w:rPr>
              <w:t>e</w:t>
            </w:r>
            <w:r>
              <w:rPr>
                <w:sz w:val="16"/>
                <w:szCs w:val="19"/>
                <w:lang w:val="en-US"/>
              </w:rPr>
              <w:t>n</w:t>
            </w:r>
            <w:r>
              <w:rPr>
                <w:spacing w:val="-3"/>
                <w:sz w:val="16"/>
                <w:szCs w:val="19"/>
                <w:lang w:val="en-US"/>
              </w:rPr>
              <w:t xml:space="preserve"> </w:t>
            </w:r>
            <w:proofErr w:type="gramStart"/>
            <w:r>
              <w:rPr>
                <w:sz w:val="16"/>
                <w:szCs w:val="19"/>
                <w:lang w:val="en-US"/>
              </w:rPr>
              <w:t>Inte</w:t>
            </w:r>
            <w:r>
              <w:rPr>
                <w:spacing w:val="-2"/>
                <w:sz w:val="16"/>
                <w:szCs w:val="19"/>
                <w:lang w:val="en-US"/>
              </w:rPr>
              <w:t>r</w:t>
            </w:r>
            <w:r>
              <w:rPr>
                <w:sz w:val="16"/>
                <w:szCs w:val="19"/>
                <w:lang w:val="en-US"/>
              </w:rPr>
              <w:t>rupted</w:t>
            </w:r>
            <w:r>
              <w:rPr>
                <w:spacing w:val="-9"/>
                <w:sz w:val="16"/>
                <w:szCs w:val="19"/>
                <w:lang w:val="en-US"/>
              </w:rPr>
              <w:t xml:space="preserve"> </w:t>
            </w:r>
            <w:r>
              <w:rPr>
                <w:sz w:val="16"/>
                <w:szCs w:val="19"/>
                <w:lang w:val="en-US"/>
              </w:rPr>
              <w:t>:=</w:t>
            </w:r>
            <w:proofErr w:type="gramEnd"/>
            <w:r>
              <w:rPr>
                <w:spacing w:val="-2"/>
                <w:sz w:val="16"/>
                <w:szCs w:val="19"/>
                <w:lang w:val="en-US"/>
              </w:rPr>
              <w:t xml:space="preserve"> </w:t>
            </w:r>
            <w:r>
              <w:rPr>
                <w:w w:val="99"/>
                <w:sz w:val="16"/>
                <w:szCs w:val="19"/>
                <w:lang w:val="en-US"/>
              </w:rPr>
              <w:t>true;);</w:t>
            </w:r>
          </w:p>
          <w:p w:rsidR="00304210" w:rsidRPr="0000573F" w:rsidRDefault="00304210" w:rsidP="00994913">
            <w:pPr>
              <w:pStyle w:val="Standard"/>
              <w:spacing w:line="232" w:lineRule="exact"/>
              <w:ind w:left="873"/>
              <w:rPr>
                <w:lang w:val="en-US"/>
              </w:rPr>
            </w:pPr>
            <w:r w:rsidRPr="00BA1528">
              <w:rPr>
                <w:spacing w:val="2"/>
                <w:position w:val="1"/>
                <w:sz w:val="16"/>
                <w:szCs w:val="19"/>
                <w:lang w:val="en-US"/>
              </w:rPr>
              <w:t>i</w:t>
            </w:r>
            <w:r w:rsidRPr="00BA1528">
              <w:rPr>
                <w:position w:val="1"/>
                <w:sz w:val="16"/>
                <w:szCs w:val="19"/>
                <w:lang w:val="en-US"/>
              </w:rPr>
              <w:t>f</w:t>
            </w:r>
            <w:r w:rsidRPr="00BA1528">
              <w:rPr>
                <w:spacing w:val="-2"/>
                <w:position w:val="1"/>
                <w:sz w:val="16"/>
                <w:szCs w:val="19"/>
                <w:lang w:val="en-US"/>
              </w:rPr>
              <w:t xml:space="preserve"> </w:t>
            </w:r>
            <w:r w:rsidRPr="00BA1528">
              <w:rPr>
                <w:position w:val="1"/>
                <w:sz w:val="16"/>
                <w:szCs w:val="19"/>
                <w:lang w:val="en-US"/>
              </w:rPr>
              <w:t>not</w:t>
            </w:r>
            <w:r w:rsidRPr="00BA1528">
              <w:rPr>
                <w:spacing w:val="-3"/>
                <w:position w:val="1"/>
                <w:sz w:val="16"/>
                <w:szCs w:val="19"/>
                <w:lang w:val="en-US"/>
              </w:rPr>
              <w:t xml:space="preserve"> </w:t>
            </w:r>
            <w:r w:rsidRPr="00BA1528">
              <w:rPr>
                <w:position w:val="1"/>
                <w:sz w:val="16"/>
                <w:szCs w:val="19"/>
                <w:lang w:val="en-US"/>
              </w:rPr>
              <w:t>In</w:t>
            </w:r>
            <w:r w:rsidRPr="00BA1528">
              <w:rPr>
                <w:spacing w:val="2"/>
                <w:position w:val="1"/>
                <w:sz w:val="16"/>
                <w:szCs w:val="19"/>
                <w:lang w:val="en-US"/>
              </w:rPr>
              <w:t>t</w:t>
            </w:r>
            <w:r w:rsidRPr="00BA1528">
              <w:rPr>
                <w:position w:val="1"/>
                <w:sz w:val="16"/>
                <w:szCs w:val="19"/>
                <w:lang w:val="en-US"/>
              </w:rPr>
              <w:t>errupted</w:t>
            </w:r>
            <w:r w:rsidRPr="00BA1528">
              <w:rPr>
                <w:spacing w:val="-10"/>
                <w:position w:val="1"/>
                <w:sz w:val="16"/>
                <w:szCs w:val="19"/>
                <w:lang w:val="en-US"/>
              </w:rPr>
              <w:t xml:space="preserve"> </w:t>
            </w:r>
            <w:r w:rsidRPr="00BA1528">
              <w:rPr>
                <w:position w:val="1"/>
                <w:sz w:val="16"/>
                <w:szCs w:val="19"/>
                <w:lang w:val="en-US"/>
              </w:rPr>
              <w:t>th</w:t>
            </w:r>
            <w:r w:rsidRPr="00BA1528">
              <w:rPr>
                <w:spacing w:val="-2"/>
                <w:position w:val="1"/>
                <w:sz w:val="16"/>
                <w:szCs w:val="19"/>
                <w:lang w:val="en-US"/>
              </w:rPr>
              <w:t>e</w:t>
            </w:r>
            <w:r w:rsidRPr="00BA1528">
              <w:rPr>
                <w:position w:val="1"/>
                <w:sz w:val="16"/>
                <w:szCs w:val="19"/>
                <w:lang w:val="en-US"/>
              </w:rPr>
              <w:t>n</w:t>
            </w:r>
            <w:r w:rsidRPr="00BA1528">
              <w:rPr>
                <w:spacing w:val="-4"/>
                <w:position w:val="1"/>
                <w:sz w:val="16"/>
                <w:szCs w:val="19"/>
                <w:lang w:val="en-US"/>
              </w:rPr>
              <w:t xml:space="preserve"> </w:t>
            </w:r>
            <w:r w:rsidRPr="00BA1528">
              <w:rPr>
                <w:position w:val="1"/>
                <w:sz w:val="16"/>
                <w:szCs w:val="19"/>
                <w:lang w:val="en-US"/>
              </w:rPr>
              <w:t>DOc</w:t>
            </w:r>
            <w:r w:rsidRPr="00BA1528">
              <w:rPr>
                <w:spacing w:val="2"/>
                <w:position w:val="1"/>
                <w:sz w:val="16"/>
                <w:szCs w:val="19"/>
                <w:lang w:val="en-US"/>
              </w:rPr>
              <w:t>i</w:t>
            </w:r>
            <w:r w:rsidRPr="00BA1528">
              <w:rPr>
                <w:position w:val="1"/>
                <w:sz w:val="16"/>
                <w:szCs w:val="19"/>
                <w:lang w:val="en-US"/>
              </w:rPr>
              <w:t>m</w:t>
            </w:r>
            <w:r w:rsidRPr="00BA1528">
              <w:rPr>
                <w:position w:val="-3"/>
                <w:sz w:val="16"/>
                <w:szCs w:val="12"/>
                <w:lang w:val="en-US"/>
              </w:rPr>
              <w:t>c</w:t>
            </w:r>
            <w:r w:rsidRPr="00BA1528">
              <w:rPr>
                <w:spacing w:val="14"/>
                <w:position w:val="-3"/>
                <w:sz w:val="16"/>
                <w:szCs w:val="12"/>
                <w:lang w:val="en-US"/>
              </w:rPr>
              <w:t xml:space="preserve"> </w:t>
            </w:r>
            <w:r w:rsidRPr="00BA1528">
              <w:rPr>
                <w:spacing w:val="-2"/>
                <w:position w:val="1"/>
                <w:sz w:val="16"/>
                <w:szCs w:val="19"/>
                <w:lang w:val="en-US"/>
              </w:rPr>
              <w:t>(</w:t>
            </w:r>
            <w:r w:rsidRPr="00BA1528">
              <w:rPr>
                <w:spacing w:val="1"/>
                <w:position w:val="1"/>
                <w:sz w:val="16"/>
                <w:szCs w:val="19"/>
                <w:lang w:val="en-US"/>
              </w:rPr>
              <w:t>C</w:t>
            </w:r>
            <w:r w:rsidRPr="00BA1528">
              <w:rPr>
                <w:position w:val="-3"/>
                <w:sz w:val="16"/>
                <w:szCs w:val="12"/>
                <w:lang w:val="en-US"/>
              </w:rPr>
              <w:t>3</w:t>
            </w:r>
            <w:r w:rsidRPr="00BA1528">
              <w:rPr>
                <w:position w:val="1"/>
                <w:sz w:val="16"/>
                <w:szCs w:val="19"/>
                <w:lang w:val="en-US"/>
              </w:rPr>
              <w:t>,</w:t>
            </w:r>
            <w:r w:rsidRPr="00BA1528">
              <w:rPr>
                <w:spacing w:val="-3"/>
                <w:position w:val="1"/>
                <w:sz w:val="16"/>
                <w:szCs w:val="19"/>
                <w:lang w:val="en-US"/>
              </w:rPr>
              <w:t xml:space="preserve"> </w:t>
            </w:r>
            <w:r w:rsidRPr="00BA1528">
              <w:rPr>
                <w:position w:val="1"/>
                <w:sz w:val="16"/>
                <w:szCs w:val="19"/>
                <w:lang w:val="en-US"/>
              </w:rPr>
              <w:t>C’</w:t>
            </w:r>
            <w:r w:rsidRPr="00BA1528">
              <w:rPr>
                <w:position w:val="-3"/>
                <w:sz w:val="16"/>
                <w:szCs w:val="12"/>
                <w:lang w:val="en-US"/>
              </w:rPr>
              <w:t>2</w:t>
            </w:r>
            <w:r w:rsidRPr="00BA1528">
              <w:rPr>
                <w:spacing w:val="-2"/>
                <w:position w:val="1"/>
                <w:sz w:val="16"/>
                <w:szCs w:val="19"/>
                <w:lang w:val="en-US"/>
              </w:rPr>
              <w:t>)</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p>
          <w:p w:rsidR="00304210" w:rsidRPr="0000573F" w:rsidRDefault="00304210" w:rsidP="00994913">
            <w:pPr>
              <w:pStyle w:val="Standard"/>
              <w:tabs>
                <w:tab w:val="left" w:pos="3800"/>
              </w:tabs>
              <w:spacing w:line="216" w:lineRule="exact"/>
              <w:ind w:left="437" w:right="1358"/>
              <w:jc w:val="center"/>
              <w:rPr>
                <w:lang w:val="en-US"/>
              </w:rPr>
            </w:pPr>
            <w:r w:rsidRPr="00BA1528">
              <w:rPr>
                <w:position w:val="1"/>
                <w:sz w:val="16"/>
                <w:szCs w:val="19"/>
                <w:lang w:val="en-US"/>
              </w:rPr>
              <w:t>|</w:t>
            </w:r>
            <w:r w:rsidRPr="00BA1528">
              <w:rPr>
                <w:spacing w:val="-2"/>
                <w:position w:val="1"/>
                <w:sz w:val="16"/>
                <w:szCs w:val="19"/>
                <w:lang w:val="en-US"/>
              </w:rPr>
              <w:t>|</w:t>
            </w:r>
            <w:r w:rsidRPr="00BA1528">
              <w:rPr>
                <w:position w:val="1"/>
                <w:sz w:val="16"/>
                <w:szCs w:val="19"/>
                <w:lang w:val="en-US"/>
              </w:rPr>
              <w:t>* (wai</w:t>
            </w:r>
            <w:r w:rsidRPr="00BA1528">
              <w:rPr>
                <w:spacing w:val="2"/>
                <w:position w:val="1"/>
                <w:sz w:val="16"/>
                <w:szCs w:val="19"/>
                <w:lang w:val="en-US"/>
              </w:rPr>
              <w:t>t</w:t>
            </w:r>
            <w:r w:rsidRPr="00BA1528">
              <w:rPr>
                <w:spacing w:val="-2"/>
                <w:position w:val="1"/>
                <w:sz w:val="16"/>
                <w:szCs w:val="19"/>
                <w:lang w:val="en-US"/>
              </w:rPr>
              <w:t>(</w:t>
            </w:r>
            <w:r w:rsidRPr="00BA1528">
              <w:rPr>
                <w:position w:val="1"/>
                <w:sz w:val="16"/>
                <w:szCs w:val="19"/>
                <w:lang w:val="en-US"/>
              </w:rPr>
              <w:t>Interrupted);</w:t>
            </w:r>
            <w:r w:rsidRPr="00BA1528">
              <w:rPr>
                <w:spacing w:val="-14"/>
                <w:position w:val="1"/>
                <w:sz w:val="16"/>
                <w:szCs w:val="19"/>
                <w:lang w:val="en-US"/>
              </w:rPr>
              <w:t xml:space="preserve"> </w:t>
            </w:r>
            <w:r w:rsidRPr="00BA1528">
              <w:rPr>
                <w:position w:val="1"/>
                <w:sz w:val="16"/>
                <w:szCs w:val="19"/>
                <w:lang w:val="en-US"/>
              </w:rPr>
              <w:t>DOcim</w:t>
            </w:r>
            <w:r w:rsidRPr="00BA1528">
              <w:rPr>
                <w:position w:val="-1"/>
                <w:sz w:val="16"/>
                <w:szCs w:val="12"/>
                <w:lang w:val="en-US"/>
              </w:rPr>
              <w:t>c</w:t>
            </w:r>
            <w:r w:rsidRPr="00BA1528">
              <w:rPr>
                <w:spacing w:val="13"/>
                <w:position w:val="-1"/>
                <w:sz w:val="16"/>
                <w:szCs w:val="12"/>
                <w:lang w:val="en-US"/>
              </w:rPr>
              <w:t xml:space="preserve"> </w:t>
            </w:r>
            <w:r w:rsidRPr="00BA1528">
              <w:rPr>
                <w:position w:val="1"/>
                <w:sz w:val="16"/>
                <w:szCs w:val="19"/>
                <w:lang w:val="en-US"/>
              </w:rPr>
              <w:t>(C’</w:t>
            </w:r>
            <w:r w:rsidRPr="00BA1528">
              <w:rPr>
                <w:position w:val="-1"/>
                <w:sz w:val="16"/>
                <w:szCs w:val="12"/>
                <w:lang w:val="en-US"/>
              </w:rPr>
              <w:t>2</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C</w:t>
            </w:r>
            <w:r w:rsidRPr="00BA1528">
              <w:rPr>
                <w:position w:val="-1"/>
                <w:sz w:val="16"/>
                <w:szCs w:val="12"/>
                <w:lang w:val="en-US"/>
              </w:rPr>
              <w:t>3</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r w:rsidRPr="00BA1528">
              <w:rPr>
                <w:position w:val="1"/>
                <w:sz w:val="16"/>
                <w:szCs w:val="19"/>
                <w:lang w:val="en-US"/>
              </w:rPr>
              <w:tab/>
              <w:t xml:space="preserve">) </w:t>
            </w:r>
            <w:r w:rsidRPr="00BA1528">
              <w:rPr>
                <w:w w:val="99"/>
                <w:position w:val="1"/>
                <w:sz w:val="16"/>
                <w:szCs w:val="19"/>
                <w:lang w:val="en-US"/>
              </w:rPr>
              <w:t>“</w:t>
            </w:r>
          </w:p>
          <w:p w:rsidR="00304210" w:rsidRPr="0000573F" w:rsidRDefault="00304210" w:rsidP="00994913">
            <w:pPr>
              <w:pStyle w:val="Standard"/>
              <w:spacing w:line="216" w:lineRule="exact"/>
              <w:ind w:left="96"/>
              <w:rPr>
                <w:lang w:val="en-US"/>
              </w:rPr>
            </w:pPr>
            <w:r w:rsidRPr="00BA1528">
              <w:rPr>
                <w:i/>
                <w:iCs/>
                <w:position w:val="1"/>
                <w:sz w:val="16"/>
                <w:szCs w:val="19"/>
                <w:lang w:val="en-US"/>
              </w:rPr>
              <w:t>else</w:t>
            </w:r>
            <w:r w:rsidRPr="00BA1528">
              <w:rPr>
                <w:i/>
                <w:iCs/>
                <w:spacing w:val="43"/>
                <w:position w:val="1"/>
                <w:sz w:val="16"/>
                <w:szCs w:val="19"/>
                <w:lang w:val="en-US"/>
              </w:rPr>
              <w:t xml:space="preserve"> </w:t>
            </w:r>
            <w:r w:rsidRPr="00BA1528">
              <w:rPr>
                <w:position w:val="1"/>
                <w:sz w:val="16"/>
                <w:szCs w:val="19"/>
                <w:lang w:val="en-US"/>
              </w:rPr>
              <w:t>“ (DOci</w:t>
            </w:r>
            <w:r w:rsidRPr="00BA1528">
              <w:rPr>
                <w:spacing w:val="1"/>
                <w:position w:val="1"/>
                <w:sz w:val="16"/>
                <w:szCs w:val="19"/>
                <w:lang w:val="en-US"/>
              </w:rPr>
              <w:t>m</w:t>
            </w:r>
            <w:r w:rsidRPr="00BA1528">
              <w:rPr>
                <w:position w:val="-3"/>
                <w:sz w:val="16"/>
                <w:szCs w:val="12"/>
                <w:lang w:val="en-US"/>
              </w:rPr>
              <w:t>c</w:t>
            </w:r>
            <w:r w:rsidRPr="00BA1528">
              <w:rPr>
                <w:spacing w:val="9"/>
                <w:position w:val="-3"/>
                <w:sz w:val="16"/>
                <w:szCs w:val="12"/>
                <w:lang w:val="en-US"/>
              </w:rPr>
              <w:t xml:space="preserve"> </w:t>
            </w:r>
            <w:r w:rsidRPr="00BA1528">
              <w:rPr>
                <w:position w:val="1"/>
                <w:sz w:val="16"/>
                <w:szCs w:val="19"/>
                <w:lang w:val="en-US"/>
              </w:rPr>
              <w:t>(C’</w:t>
            </w:r>
            <w:r w:rsidRPr="00BA1528">
              <w:rPr>
                <w:spacing w:val="1"/>
                <w:position w:val="-3"/>
                <w:sz w:val="16"/>
                <w:szCs w:val="12"/>
                <w:lang w:val="en-US"/>
              </w:rPr>
              <w:t>2</w:t>
            </w:r>
            <w:r w:rsidRPr="00BA1528">
              <w:rPr>
                <w:position w:val="1"/>
                <w:sz w:val="16"/>
                <w:szCs w:val="19"/>
                <w:lang w:val="en-US"/>
              </w:rPr>
              <w:t>,</w:t>
            </w:r>
            <w:r w:rsidRPr="00BA1528">
              <w:rPr>
                <w:spacing w:val="-4"/>
                <w:position w:val="1"/>
                <w:sz w:val="16"/>
                <w:szCs w:val="19"/>
                <w:lang w:val="en-US"/>
              </w:rPr>
              <w:t xml:space="preserve"> </w:t>
            </w:r>
            <w:r w:rsidRPr="00BA1528">
              <w:rPr>
                <w:position w:val="1"/>
                <w:sz w:val="16"/>
                <w:szCs w:val="19"/>
                <w:lang w:val="en-US"/>
              </w:rPr>
              <w:t>C</w:t>
            </w:r>
            <w:r w:rsidRPr="00BA1528">
              <w:rPr>
                <w:position w:val="-3"/>
                <w:sz w:val="16"/>
                <w:szCs w:val="12"/>
                <w:lang w:val="en-US"/>
              </w:rPr>
              <w:t>3</w:t>
            </w:r>
            <w:r w:rsidRPr="00BA1528">
              <w:rPr>
                <w:position w:val="1"/>
                <w:sz w:val="16"/>
                <w:szCs w:val="19"/>
                <w:lang w:val="en-US"/>
              </w:rPr>
              <w:t>) []</w:t>
            </w:r>
            <w:r w:rsidRPr="00BA1528">
              <w:rPr>
                <w:spacing w:val="-2"/>
                <w:position w:val="1"/>
                <w:sz w:val="16"/>
                <w:szCs w:val="19"/>
                <w:lang w:val="en-US"/>
              </w:rPr>
              <w:t xml:space="preserve"> </w:t>
            </w:r>
            <w:r w:rsidRPr="00BA1528">
              <w:rPr>
                <w:spacing w:val="1"/>
                <w:position w:val="1"/>
                <w:sz w:val="16"/>
                <w:szCs w:val="19"/>
                <w:lang w:val="en-US"/>
              </w:rPr>
              <w:t>D</w:t>
            </w:r>
            <w:r w:rsidRPr="00BA1528">
              <w:rPr>
                <w:position w:val="1"/>
                <w:sz w:val="16"/>
                <w:szCs w:val="19"/>
                <w:lang w:val="en-US"/>
              </w:rPr>
              <w:t>O</w:t>
            </w:r>
            <w:r w:rsidRPr="00BA1528">
              <w:rPr>
                <w:spacing w:val="1"/>
                <w:position w:val="1"/>
                <w:sz w:val="16"/>
                <w:szCs w:val="19"/>
                <w:lang w:val="en-US"/>
              </w:rPr>
              <w:t>ci</w:t>
            </w:r>
            <w:r w:rsidRPr="00BA1528">
              <w:rPr>
                <w:spacing w:val="-2"/>
                <w:position w:val="1"/>
                <w:sz w:val="16"/>
                <w:szCs w:val="19"/>
                <w:lang w:val="en-US"/>
              </w:rPr>
              <w:t>m</w:t>
            </w:r>
            <w:r w:rsidRPr="00BA1528">
              <w:rPr>
                <w:position w:val="-3"/>
                <w:sz w:val="16"/>
                <w:szCs w:val="12"/>
                <w:lang w:val="en-US"/>
              </w:rPr>
              <w:t>c</w:t>
            </w:r>
            <w:r w:rsidRPr="00BA1528">
              <w:rPr>
                <w:spacing w:val="13"/>
                <w:position w:val="-3"/>
                <w:sz w:val="16"/>
                <w:szCs w:val="12"/>
                <w:lang w:val="en-US"/>
              </w:rPr>
              <w:t xml:space="preserve"> </w:t>
            </w:r>
            <w:r w:rsidRPr="00BA1528">
              <w:rPr>
                <w:position w:val="1"/>
                <w:sz w:val="16"/>
                <w:szCs w:val="19"/>
                <w:lang w:val="en-US"/>
              </w:rPr>
              <w:t>(C</w:t>
            </w:r>
            <w:r w:rsidRPr="00BA1528">
              <w:rPr>
                <w:position w:val="-3"/>
                <w:sz w:val="16"/>
                <w:szCs w:val="12"/>
                <w:lang w:val="en-US"/>
              </w:rPr>
              <w:t>3</w:t>
            </w:r>
            <w:r w:rsidRPr="00BA1528">
              <w:rPr>
                <w:position w:val="1"/>
                <w:sz w:val="16"/>
                <w:szCs w:val="19"/>
                <w:lang w:val="en-US"/>
              </w:rPr>
              <w:t>,</w:t>
            </w:r>
            <w:r w:rsidRPr="00BA1528">
              <w:rPr>
                <w:spacing w:val="-4"/>
                <w:position w:val="1"/>
                <w:sz w:val="16"/>
                <w:szCs w:val="19"/>
                <w:lang w:val="en-US"/>
              </w:rPr>
              <w:t xml:space="preserve"> </w:t>
            </w:r>
            <w:r w:rsidRPr="00BA1528">
              <w:rPr>
                <w:spacing w:val="1"/>
                <w:position w:val="1"/>
                <w:sz w:val="16"/>
                <w:szCs w:val="19"/>
                <w:lang w:val="en-US"/>
              </w:rPr>
              <w:t>C</w:t>
            </w:r>
            <w:r w:rsidRPr="00BA1528">
              <w:rPr>
                <w:spacing w:val="-2"/>
                <w:position w:val="1"/>
                <w:sz w:val="16"/>
                <w:szCs w:val="19"/>
                <w:lang w:val="en-US"/>
              </w:rPr>
              <w:t>’</w:t>
            </w:r>
            <w:r w:rsidRPr="00BA1528">
              <w:rPr>
                <w:spacing w:val="1"/>
                <w:position w:val="-3"/>
                <w:sz w:val="16"/>
                <w:szCs w:val="12"/>
                <w:lang w:val="en-US"/>
              </w:rPr>
              <w:t>2</w:t>
            </w:r>
            <w:r w:rsidRPr="00BA1528">
              <w:rPr>
                <w:position w:val="1"/>
                <w:sz w:val="16"/>
                <w:szCs w:val="19"/>
                <w:lang w:val="en-US"/>
              </w:rPr>
              <w:t>)</w:t>
            </w:r>
            <w:r w:rsidRPr="00BA1528">
              <w:rPr>
                <w:spacing w:val="-3"/>
                <w:position w:val="1"/>
                <w:sz w:val="16"/>
                <w:szCs w:val="19"/>
                <w:lang w:val="en-US"/>
              </w:rPr>
              <w:t xml:space="preserve"> </w:t>
            </w:r>
            <w:r w:rsidRPr="00BA1528">
              <w:rPr>
                <w:position w:val="1"/>
                <w:sz w:val="16"/>
                <w:szCs w:val="19"/>
                <w:lang w:val="en-US"/>
              </w:rPr>
              <w:t>); “</w:t>
            </w:r>
          </w:p>
          <w:p w:rsidR="00304210" w:rsidRPr="0000573F" w:rsidRDefault="00304210" w:rsidP="00994913">
            <w:pPr>
              <w:pStyle w:val="Standard"/>
              <w:spacing w:line="216" w:lineRule="exact"/>
              <w:ind w:left="96"/>
              <w:rPr>
                <w:lang w:val="en-US"/>
              </w:rPr>
            </w:pPr>
            <w:r w:rsidRPr="00BA1528">
              <w:rPr>
                <w:i/>
                <w:iCs/>
                <w:position w:val="1"/>
                <w:sz w:val="16"/>
                <w:szCs w:val="19"/>
                <w:lang w:val="en-US"/>
              </w:rPr>
              <w:t>w</w:t>
            </w:r>
            <w:r w:rsidRPr="00BA1528">
              <w:rPr>
                <w:i/>
                <w:iCs/>
                <w:spacing w:val="1"/>
                <w:position w:val="1"/>
                <w:sz w:val="16"/>
                <w:szCs w:val="19"/>
                <w:lang w:val="en-US"/>
              </w:rPr>
              <w:t>h</w:t>
            </w:r>
            <w:r w:rsidRPr="00BA1528">
              <w:rPr>
                <w:i/>
                <w:iCs/>
                <w:position w:val="1"/>
                <w:sz w:val="16"/>
                <w:szCs w:val="19"/>
                <w:lang w:val="en-US"/>
              </w:rPr>
              <w:t>ere</w:t>
            </w:r>
            <w:r w:rsidRPr="00BA1528">
              <w:rPr>
                <w:i/>
                <w:iCs/>
                <w:spacing w:val="-7"/>
                <w:position w:val="1"/>
                <w:sz w:val="16"/>
                <w:szCs w:val="19"/>
                <w:lang w:val="en-US"/>
              </w:rPr>
              <w:t xml:space="preserve"> </w:t>
            </w:r>
            <w:r w:rsidRPr="00BA1528">
              <w:rPr>
                <w:position w:val="1"/>
                <w:sz w:val="16"/>
                <w:szCs w:val="19"/>
                <w:lang w:val="en-US"/>
              </w:rPr>
              <w:t>SR</w:t>
            </w:r>
            <w:r w:rsidRPr="00BA1528">
              <w:rPr>
                <w:spacing w:val="-3"/>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(A</w:t>
            </w:r>
            <w:r w:rsidRPr="00BA1528">
              <w:rPr>
                <w:spacing w:val="2"/>
                <w:position w:val="1"/>
                <w:sz w:val="16"/>
                <w:szCs w:val="19"/>
                <w:lang w:val="en-US"/>
              </w:rPr>
              <w:t>l</w:t>
            </w:r>
            <w:r w:rsidRPr="00BA1528">
              <w:rPr>
                <w:position w:val="1"/>
                <w:sz w:val="16"/>
                <w:szCs w:val="19"/>
                <w:lang w:val="en-US"/>
              </w:rPr>
              <w:t>loc</w:t>
            </w:r>
            <w:r w:rsidRPr="00BA1528">
              <w:rPr>
                <w:spacing w:val="-2"/>
                <w:position w:val="1"/>
                <w:sz w:val="16"/>
                <w:szCs w:val="19"/>
                <w:lang w:val="en-US"/>
              </w:rPr>
              <w:t>(</w:t>
            </w:r>
            <w:r w:rsidRPr="00BA1528">
              <w:rPr>
                <w:position w:val="1"/>
                <w:sz w:val="16"/>
                <w:szCs w:val="19"/>
                <w:lang w:val="en-US"/>
              </w:rPr>
              <w:t>SR(C’</w:t>
            </w:r>
            <w:r w:rsidRPr="00BA1528">
              <w:rPr>
                <w:position w:val="-3"/>
                <w:sz w:val="16"/>
                <w:szCs w:val="12"/>
                <w:lang w:val="en-US"/>
              </w:rPr>
              <w:t>2</w:t>
            </w:r>
            <w:r w:rsidRPr="00BA1528">
              <w:rPr>
                <w:position w:val="1"/>
                <w:sz w:val="16"/>
                <w:szCs w:val="19"/>
                <w:lang w:val="en-US"/>
              </w:rPr>
              <w:t>))</w:t>
            </w:r>
            <w:r w:rsidRPr="00BA1528">
              <w:rPr>
                <w:spacing w:val="-12"/>
                <w:position w:val="1"/>
                <w:sz w:val="16"/>
                <w:szCs w:val="19"/>
                <w:lang w:val="en-US"/>
              </w:rPr>
              <w:t xml:space="preserve"> </w:t>
            </w:r>
            <w:r w:rsidRPr="00BA1528">
              <w:rPr>
                <w:position w:val="1"/>
                <w:sz w:val="16"/>
                <w:szCs w:val="19"/>
                <w:lang w:val="en-US"/>
              </w:rPr>
              <w:t>U</w:t>
            </w:r>
            <w:r w:rsidRPr="00BA1528">
              <w:rPr>
                <w:spacing w:val="-3"/>
                <w:position w:val="1"/>
                <w:sz w:val="16"/>
                <w:szCs w:val="19"/>
                <w:lang w:val="en-US"/>
              </w:rPr>
              <w:t xml:space="preserve"> </w:t>
            </w:r>
            <w:r w:rsidRPr="00BA1528">
              <w:rPr>
                <w:position w:val="1"/>
                <w:sz w:val="16"/>
                <w:szCs w:val="19"/>
                <w:lang w:val="en-US"/>
              </w:rPr>
              <w:t>A</w:t>
            </w:r>
            <w:r w:rsidRPr="00BA1528">
              <w:rPr>
                <w:spacing w:val="2"/>
                <w:position w:val="1"/>
                <w:sz w:val="16"/>
                <w:szCs w:val="19"/>
                <w:lang w:val="en-US"/>
              </w:rPr>
              <w:t>l</w:t>
            </w:r>
            <w:r w:rsidRPr="00BA1528">
              <w:rPr>
                <w:position w:val="1"/>
                <w:sz w:val="16"/>
                <w:szCs w:val="19"/>
                <w:lang w:val="en-US"/>
              </w:rPr>
              <w:t>l</w:t>
            </w:r>
            <w:r w:rsidRPr="00BA1528">
              <w:rPr>
                <w:spacing w:val="1"/>
                <w:position w:val="1"/>
                <w:sz w:val="16"/>
                <w:szCs w:val="19"/>
                <w:lang w:val="en-US"/>
              </w:rPr>
              <w:t>o</w:t>
            </w:r>
            <w:r w:rsidRPr="00BA1528">
              <w:rPr>
                <w:position w:val="1"/>
                <w:sz w:val="16"/>
                <w:szCs w:val="19"/>
                <w:lang w:val="en-US"/>
              </w:rPr>
              <w:t>c(SR(C</w:t>
            </w:r>
            <w:r w:rsidRPr="00BA1528">
              <w:rPr>
                <w:position w:val="-3"/>
                <w:sz w:val="16"/>
                <w:szCs w:val="12"/>
                <w:lang w:val="en-US"/>
              </w:rPr>
              <w:t>3</w:t>
            </w:r>
            <w:r w:rsidRPr="00BA1528">
              <w:rPr>
                <w:position w:val="1"/>
                <w:sz w:val="16"/>
                <w:szCs w:val="19"/>
                <w:lang w:val="en-US"/>
              </w:rPr>
              <w:t>)))</w:t>
            </w:r>
            <w:r w:rsidRPr="00BA1528">
              <w:rPr>
                <w:spacing w:val="-11"/>
                <w:position w:val="1"/>
                <w:sz w:val="16"/>
                <w:szCs w:val="19"/>
                <w:lang w:val="en-US"/>
              </w:rPr>
              <w:t xml:space="preserve"> </w:t>
            </w:r>
            <w:r w:rsidRPr="00BA1528">
              <w:rPr>
                <w:position w:val="1"/>
                <w:sz w:val="16"/>
                <w:szCs w:val="19"/>
                <w:lang w:val="en-US"/>
              </w:rPr>
              <w:t>–{c}</w:t>
            </w:r>
          </w:p>
          <w:p w:rsidR="00304210" w:rsidRDefault="00304210" w:rsidP="00994913">
            <w:pPr>
              <w:pStyle w:val="Standard"/>
              <w:spacing w:before="10" w:line="190" w:lineRule="exact"/>
              <w:rPr>
                <w:sz w:val="16"/>
                <w:szCs w:val="19"/>
                <w:lang w:val="en-US"/>
              </w:rPr>
            </w:pPr>
          </w:p>
          <w:p w:rsidR="00304210" w:rsidRPr="0000573F" w:rsidRDefault="00304210" w:rsidP="00994913">
            <w:pPr>
              <w:pStyle w:val="Standard"/>
              <w:ind w:left="96"/>
              <w:rPr>
                <w:lang w:val="en-US"/>
              </w:rPr>
            </w:pPr>
            <w:r>
              <w:rPr>
                <w:b/>
                <w:bCs/>
                <w:sz w:val="16"/>
                <w:szCs w:val="19"/>
                <w:lang w:val="en-US"/>
              </w:rPr>
              <w:t>In</w:t>
            </w:r>
            <w:r>
              <w:rPr>
                <w:b/>
                <w:bCs/>
                <w:spacing w:val="-2"/>
                <w:sz w:val="16"/>
                <w:szCs w:val="19"/>
                <w:lang w:val="en-US"/>
              </w:rPr>
              <w:t>t</w:t>
            </w:r>
            <w:r>
              <w:rPr>
                <w:b/>
                <w:bCs/>
                <w:sz w:val="16"/>
                <w:szCs w:val="19"/>
                <w:lang w:val="en-US"/>
              </w:rPr>
              <w:t>erruptBeh</w:t>
            </w:r>
            <w:r>
              <w:rPr>
                <w:b/>
                <w:bCs/>
                <w:spacing w:val="-12"/>
                <w:sz w:val="16"/>
                <w:szCs w:val="19"/>
                <w:lang w:val="en-US"/>
              </w:rPr>
              <w:t xml:space="preserve"> </w:t>
            </w:r>
            <w:r>
              <w:rPr>
                <w:sz w:val="16"/>
                <w:szCs w:val="19"/>
                <w:lang w:val="en-US"/>
              </w:rPr>
              <w:t xml:space="preserve">= </w:t>
            </w:r>
            <w:r>
              <w:rPr>
                <w:i/>
                <w:iCs/>
                <w:sz w:val="16"/>
                <w:szCs w:val="19"/>
                <w:lang w:val="en-US"/>
              </w:rPr>
              <w:t>if c</w:t>
            </w:r>
            <w:r>
              <w:rPr>
                <w:i/>
                <w:iCs/>
                <w:spacing w:val="-3"/>
                <w:sz w:val="16"/>
                <w:szCs w:val="19"/>
                <w:lang w:val="en-US"/>
              </w:rPr>
              <w:t xml:space="preserve"> </w:t>
            </w:r>
            <w:r>
              <w:rPr>
                <w:i/>
                <w:iCs/>
                <w:sz w:val="16"/>
                <w:szCs w:val="19"/>
                <w:lang w:val="en-US"/>
              </w:rPr>
              <w:t>=</w:t>
            </w:r>
            <w:r>
              <w:rPr>
                <w:i/>
                <w:iCs/>
                <w:spacing w:val="-3"/>
                <w:sz w:val="16"/>
                <w:szCs w:val="19"/>
                <w:lang w:val="en-US"/>
              </w:rPr>
              <w:t xml:space="preserve"> </w:t>
            </w:r>
            <w:r>
              <w:rPr>
                <w:i/>
                <w:iCs/>
                <w:sz w:val="16"/>
                <w:szCs w:val="19"/>
                <w:lang w:val="en-US"/>
              </w:rPr>
              <w:t>r then</w:t>
            </w:r>
            <w:r>
              <w:rPr>
                <w:i/>
                <w:iCs/>
                <w:spacing w:val="-5"/>
                <w:sz w:val="16"/>
                <w:szCs w:val="19"/>
                <w:lang w:val="en-US"/>
              </w:rPr>
              <w:t xml:space="preserve"> </w:t>
            </w:r>
            <w:r>
              <w:rPr>
                <w:i/>
                <w:iCs/>
                <w:sz w:val="16"/>
                <w:szCs w:val="19"/>
                <w:lang w:val="en-US"/>
              </w:rPr>
              <w:t>(</w:t>
            </w:r>
          </w:p>
          <w:p w:rsidR="00304210" w:rsidRPr="0000573F" w:rsidRDefault="00304210" w:rsidP="00994913">
            <w:pPr>
              <w:pStyle w:val="Standard"/>
              <w:spacing w:line="231" w:lineRule="exact"/>
              <w:ind w:left="330"/>
              <w:rPr>
                <w:lang w:val="en-US"/>
              </w:rPr>
            </w:pPr>
            <w:r w:rsidRPr="00BA1528">
              <w:rPr>
                <w:i/>
                <w:iCs/>
                <w:position w:val="1"/>
                <w:sz w:val="16"/>
                <w:szCs w:val="19"/>
                <w:lang w:val="en-US"/>
              </w:rPr>
              <w:t>if</w:t>
            </w:r>
            <w:r w:rsidRPr="00BA1528">
              <w:rPr>
                <w:i/>
                <w:iCs/>
                <w:spacing w:val="-2"/>
                <w:position w:val="1"/>
                <w:sz w:val="16"/>
                <w:szCs w:val="19"/>
                <w:lang w:val="en-US"/>
              </w:rPr>
              <w:t xml:space="preserve"> </w:t>
            </w:r>
            <w:r w:rsidRPr="00BA1528">
              <w:rPr>
                <w:i/>
                <w:iCs/>
                <w:position w:val="1"/>
                <w:sz w:val="16"/>
                <w:szCs w:val="19"/>
                <w:lang w:val="en-US"/>
              </w:rPr>
              <w:t>c</w:t>
            </w:r>
            <w:r w:rsidRPr="00BA1528">
              <w:rPr>
                <w:i/>
                <w:iCs/>
                <w:spacing w:val="-3"/>
                <w:position w:val="1"/>
                <w:sz w:val="16"/>
                <w:szCs w:val="19"/>
                <w:lang w:val="en-US"/>
              </w:rPr>
              <w:t xml:space="preserve"> </w:t>
            </w:r>
            <w:r w:rsidRPr="00BA1528">
              <w:rPr>
                <w:i/>
                <w:iCs/>
                <w:position w:val="1"/>
                <w:sz w:val="16"/>
                <w:szCs w:val="19"/>
                <w:lang w:val="en-US"/>
              </w:rPr>
              <w:t>in</w:t>
            </w:r>
            <w:r w:rsidRPr="00BA1528">
              <w:rPr>
                <w:i/>
                <w:iCs/>
                <w:spacing w:val="-2"/>
                <w:position w:val="1"/>
                <w:sz w:val="16"/>
                <w:szCs w:val="19"/>
                <w:lang w:val="en-US"/>
              </w:rPr>
              <w:t xml:space="preserve"> </w:t>
            </w:r>
            <w:r w:rsidRPr="00BA1528">
              <w:rPr>
                <w:i/>
                <w:iCs/>
                <w:position w:val="1"/>
                <w:sz w:val="16"/>
                <w:szCs w:val="19"/>
                <w:lang w:val="en-US"/>
              </w:rPr>
              <w:t>(Alloc</w:t>
            </w:r>
            <w:r w:rsidRPr="00BA1528">
              <w:rPr>
                <w:i/>
                <w:iCs/>
                <w:spacing w:val="-2"/>
                <w:position w:val="1"/>
                <w:sz w:val="16"/>
                <w:szCs w:val="19"/>
                <w:lang w:val="en-US"/>
              </w:rPr>
              <w:t>(</w:t>
            </w:r>
            <w:r w:rsidRPr="00BA1528">
              <w:rPr>
                <w:i/>
                <w:iCs/>
                <w:position w:val="1"/>
                <w:sz w:val="16"/>
                <w:szCs w:val="19"/>
                <w:lang w:val="en-US"/>
              </w:rPr>
              <w:t>SR(</w:t>
            </w:r>
            <w:r w:rsidRPr="00BA1528">
              <w:rPr>
                <w:i/>
                <w:iCs/>
                <w:spacing w:val="2"/>
                <w:position w:val="1"/>
                <w:sz w:val="16"/>
                <w:szCs w:val="19"/>
                <w:lang w:val="en-US"/>
              </w:rPr>
              <w:t>C</w:t>
            </w:r>
            <w:r w:rsidRPr="00BA1528">
              <w:rPr>
                <w:i/>
                <w:iCs/>
                <w:position w:val="-3"/>
                <w:sz w:val="16"/>
                <w:szCs w:val="12"/>
                <w:lang w:val="en-US"/>
              </w:rPr>
              <w:t>1</w:t>
            </w:r>
            <w:r w:rsidRPr="00BA1528">
              <w:rPr>
                <w:i/>
                <w:iCs/>
                <w:position w:val="1"/>
                <w:sz w:val="16"/>
                <w:szCs w:val="19"/>
                <w:lang w:val="en-US"/>
              </w:rPr>
              <w:t>))</w:t>
            </w:r>
            <w:r w:rsidRPr="00BA1528">
              <w:rPr>
                <w:i/>
                <w:iCs/>
                <w:spacing w:val="-12"/>
                <w:position w:val="1"/>
                <w:sz w:val="16"/>
                <w:szCs w:val="19"/>
                <w:lang w:val="en-US"/>
              </w:rPr>
              <w:t xml:space="preserve"> </w:t>
            </w:r>
            <w:r w:rsidRPr="00BA1528">
              <w:rPr>
                <w:i/>
                <w:iCs/>
                <w:spacing w:val="2"/>
                <w:position w:val="1"/>
                <w:sz w:val="16"/>
                <w:szCs w:val="19"/>
                <w:lang w:val="en-US"/>
              </w:rPr>
              <w:t>t</w:t>
            </w:r>
            <w:r w:rsidRPr="00BA1528">
              <w:rPr>
                <w:i/>
                <w:iCs/>
                <w:spacing w:val="1"/>
                <w:position w:val="1"/>
                <w:sz w:val="16"/>
                <w:szCs w:val="19"/>
                <w:lang w:val="en-US"/>
              </w:rPr>
              <w:t>h</w:t>
            </w:r>
            <w:r w:rsidRPr="00BA1528">
              <w:rPr>
                <w:i/>
                <w:iCs/>
                <w:position w:val="1"/>
                <w:sz w:val="16"/>
                <w:szCs w:val="19"/>
                <w:lang w:val="en-US"/>
              </w:rPr>
              <w:t>en</w:t>
            </w:r>
            <w:r w:rsidRPr="00BA1528">
              <w:rPr>
                <w:i/>
                <w:iCs/>
                <w:spacing w:val="-3"/>
                <w:position w:val="1"/>
                <w:sz w:val="16"/>
                <w:szCs w:val="19"/>
                <w:lang w:val="en-US"/>
              </w:rPr>
              <w:t xml:space="preserve"> </w:t>
            </w:r>
            <w:r w:rsidRPr="00BA1528">
              <w:rPr>
                <w:position w:val="1"/>
                <w:sz w:val="16"/>
                <w:szCs w:val="19"/>
                <w:lang w:val="en-US"/>
              </w:rPr>
              <w:t>“I-Enabled</w:t>
            </w:r>
            <w:r w:rsidRPr="00BA1528">
              <w:rPr>
                <w:spacing w:val="-9"/>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t</w:t>
            </w:r>
            <w:r w:rsidRPr="00BA1528">
              <w:rPr>
                <w:spacing w:val="-2"/>
                <w:position w:val="1"/>
                <w:sz w:val="16"/>
                <w:szCs w:val="19"/>
                <w:lang w:val="en-US"/>
              </w:rPr>
              <w:t>r</w:t>
            </w:r>
            <w:r w:rsidRPr="00BA1528">
              <w:rPr>
                <w:position w:val="1"/>
                <w:sz w:val="16"/>
                <w:szCs w:val="19"/>
                <w:lang w:val="en-US"/>
              </w:rPr>
              <w:t>ue;</w:t>
            </w:r>
            <w:r w:rsidRPr="00BA1528">
              <w:rPr>
                <w:spacing w:val="-3"/>
                <w:position w:val="1"/>
                <w:sz w:val="16"/>
                <w:szCs w:val="19"/>
                <w:lang w:val="en-US"/>
              </w:rPr>
              <w:t xml:space="preserve"> </w:t>
            </w:r>
            <w:r w:rsidRPr="00BA1528">
              <w:rPr>
                <w:position w:val="1"/>
                <w:sz w:val="16"/>
                <w:szCs w:val="19"/>
                <w:lang w:val="en-US"/>
              </w:rPr>
              <w:t>“</w:t>
            </w:r>
            <w:r w:rsidRPr="00BA1528">
              <w:rPr>
                <w:spacing w:val="45"/>
                <w:position w:val="1"/>
                <w:sz w:val="16"/>
                <w:szCs w:val="19"/>
                <w:lang w:val="en-US"/>
              </w:rPr>
              <w:t xml:space="preserve"> </w:t>
            </w:r>
            <w:r w:rsidRPr="00BA1528">
              <w:rPr>
                <w:i/>
                <w:iCs/>
                <w:position w:val="1"/>
                <w:sz w:val="16"/>
                <w:szCs w:val="19"/>
                <w:lang w:val="en-US"/>
              </w:rPr>
              <w:t>el</w:t>
            </w:r>
            <w:r w:rsidRPr="00BA1528">
              <w:rPr>
                <w:i/>
                <w:iCs/>
                <w:spacing w:val="1"/>
                <w:position w:val="1"/>
                <w:sz w:val="16"/>
                <w:szCs w:val="19"/>
                <w:lang w:val="en-US"/>
              </w:rPr>
              <w:t>s</w:t>
            </w:r>
            <w:r w:rsidRPr="00BA1528">
              <w:rPr>
                <w:i/>
                <w:iCs/>
                <w:position w:val="1"/>
                <w:sz w:val="16"/>
                <w:szCs w:val="19"/>
                <w:lang w:val="en-US"/>
              </w:rPr>
              <w:t>e</w:t>
            </w:r>
            <w:r w:rsidRPr="00BA1528">
              <w:rPr>
                <w:i/>
                <w:iCs/>
                <w:spacing w:val="43"/>
                <w:position w:val="1"/>
                <w:sz w:val="16"/>
                <w:szCs w:val="19"/>
                <w:lang w:val="en-US"/>
              </w:rPr>
              <w:t xml:space="preserve"> </w:t>
            </w:r>
            <w:r w:rsidRPr="00BA1528">
              <w:rPr>
                <w:position w:val="1"/>
                <w:sz w:val="16"/>
                <w:szCs w:val="19"/>
                <w:lang w:val="en-US"/>
              </w:rPr>
              <w:t>“</w:t>
            </w:r>
            <w:r w:rsidRPr="00BA1528">
              <w:rPr>
                <w:spacing w:val="1"/>
                <w:position w:val="1"/>
                <w:sz w:val="16"/>
                <w:szCs w:val="19"/>
                <w:lang w:val="en-US"/>
              </w:rPr>
              <w:t>f</w:t>
            </w:r>
            <w:r w:rsidRPr="00BA1528">
              <w:rPr>
                <w:position w:val="1"/>
                <w:sz w:val="16"/>
                <w:szCs w:val="19"/>
                <w:lang w:val="en-US"/>
              </w:rPr>
              <w:t>or</w:t>
            </w:r>
            <w:r w:rsidRPr="00BA1528">
              <w:rPr>
                <w:spacing w:val="-5"/>
                <w:position w:val="1"/>
                <w:sz w:val="16"/>
                <w:szCs w:val="19"/>
                <w:lang w:val="en-US"/>
              </w:rPr>
              <w:t xml:space="preserve"> </w:t>
            </w:r>
            <w:r w:rsidRPr="00BA1528">
              <w:rPr>
                <w:position w:val="1"/>
                <w:sz w:val="16"/>
                <w:szCs w:val="19"/>
                <w:lang w:val="en-US"/>
              </w:rPr>
              <w:t>all</w:t>
            </w:r>
            <w:r w:rsidRPr="00BA1528">
              <w:rPr>
                <w:spacing w:val="-2"/>
                <w:position w:val="1"/>
                <w:sz w:val="16"/>
                <w:szCs w:val="19"/>
                <w:lang w:val="en-US"/>
              </w:rPr>
              <w:t xml:space="preserve"> </w:t>
            </w:r>
            <w:r w:rsidRPr="00BA1528">
              <w:rPr>
                <w:position w:val="1"/>
                <w:sz w:val="16"/>
                <w:szCs w:val="19"/>
                <w:lang w:val="en-US"/>
              </w:rPr>
              <w:t>c’ in</w:t>
            </w:r>
          </w:p>
          <w:p w:rsidR="00304210" w:rsidRPr="0000573F" w:rsidRDefault="00304210" w:rsidP="00994913">
            <w:pPr>
              <w:pStyle w:val="Standard"/>
              <w:spacing w:line="217" w:lineRule="exact"/>
              <w:ind w:left="625" w:right="286"/>
              <w:jc w:val="center"/>
              <w:rPr>
                <w:lang w:val="en-US"/>
              </w:rPr>
            </w:pPr>
            <w:r w:rsidRPr="00BA1528">
              <w:rPr>
                <w:position w:val="1"/>
                <w:sz w:val="16"/>
                <w:szCs w:val="19"/>
                <w:lang w:val="en-US"/>
              </w:rPr>
              <w:t>(Al</w:t>
            </w:r>
            <w:r w:rsidRPr="00BA1528">
              <w:rPr>
                <w:spacing w:val="2"/>
                <w:position w:val="1"/>
                <w:sz w:val="16"/>
                <w:szCs w:val="19"/>
                <w:lang w:val="en-US"/>
              </w:rPr>
              <w:t>l</w:t>
            </w:r>
            <w:r w:rsidRPr="00BA1528">
              <w:rPr>
                <w:position w:val="1"/>
                <w:sz w:val="16"/>
                <w:szCs w:val="19"/>
                <w:lang w:val="en-US"/>
              </w:rPr>
              <w:t>oc</w:t>
            </w:r>
            <w:r w:rsidRPr="00BA1528">
              <w:rPr>
                <w:spacing w:val="-2"/>
                <w:position w:val="1"/>
                <w:sz w:val="16"/>
                <w:szCs w:val="19"/>
                <w:lang w:val="en-US"/>
              </w:rPr>
              <w:t>(</w:t>
            </w:r>
            <w:r w:rsidRPr="00BA1528">
              <w:rPr>
                <w:position w:val="1"/>
                <w:sz w:val="16"/>
                <w:szCs w:val="19"/>
                <w:lang w:val="en-US"/>
              </w:rPr>
              <w:t>SR(C</w:t>
            </w:r>
            <w:r w:rsidRPr="00BA1528">
              <w:rPr>
                <w:position w:val="-3"/>
                <w:sz w:val="16"/>
                <w:szCs w:val="12"/>
                <w:lang w:val="en-US"/>
              </w:rPr>
              <w:t>1</w:t>
            </w:r>
            <w:r w:rsidRPr="00BA1528">
              <w:rPr>
                <w:position w:val="1"/>
                <w:sz w:val="16"/>
                <w:szCs w:val="19"/>
                <w:lang w:val="en-US"/>
              </w:rPr>
              <w:t>)</w:t>
            </w:r>
            <w:r w:rsidRPr="00BA1528">
              <w:rPr>
                <w:spacing w:val="-2"/>
                <w:position w:val="1"/>
                <w:sz w:val="16"/>
                <w:szCs w:val="19"/>
                <w:lang w:val="en-US"/>
              </w:rPr>
              <w:t>)</w:t>
            </w:r>
            <w:r w:rsidRPr="00BA1528">
              <w:rPr>
                <w:position w:val="1"/>
                <w:sz w:val="16"/>
                <w:szCs w:val="19"/>
                <w:lang w:val="en-US"/>
              </w:rPr>
              <w:t>–{c})</w:t>
            </w:r>
            <w:r w:rsidRPr="00BA1528">
              <w:rPr>
                <w:spacing w:val="-14"/>
                <w:position w:val="1"/>
                <w:sz w:val="16"/>
                <w:szCs w:val="19"/>
                <w:lang w:val="en-US"/>
              </w:rPr>
              <w:t xml:space="preserve"> </w:t>
            </w:r>
            <w:r w:rsidRPr="00BA1528">
              <w:rPr>
                <w:position w:val="1"/>
                <w:sz w:val="16"/>
                <w:szCs w:val="19"/>
                <w:lang w:val="en-US"/>
              </w:rPr>
              <w:t>do</w:t>
            </w:r>
            <w:r w:rsidRPr="00BA1528">
              <w:rPr>
                <w:spacing w:val="-4"/>
                <w:position w:val="1"/>
                <w:sz w:val="16"/>
                <w:szCs w:val="19"/>
                <w:lang w:val="en-US"/>
              </w:rPr>
              <w:t xml:space="preserve"> </w:t>
            </w:r>
            <w:r w:rsidRPr="00BA1528">
              <w:rPr>
                <w:position w:val="1"/>
                <w:sz w:val="16"/>
                <w:szCs w:val="19"/>
                <w:lang w:val="en-US"/>
              </w:rPr>
              <w:t>(receive</w:t>
            </w:r>
            <w:r w:rsidRPr="00BA1528">
              <w:rPr>
                <w:spacing w:val="-8"/>
                <w:position w:val="1"/>
                <w:sz w:val="16"/>
                <w:szCs w:val="19"/>
                <w:lang w:val="en-US"/>
              </w:rPr>
              <w:t xml:space="preserve"> </w:t>
            </w:r>
            <w:r w:rsidRPr="00BA1528">
              <w:rPr>
                <w:position w:val="1"/>
                <w:sz w:val="16"/>
                <w:szCs w:val="19"/>
                <w:lang w:val="en-US"/>
              </w:rPr>
              <w:t>iem(</w:t>
            </w:r>
            <w:r w:rsidRPr="00BA1528">
              <w:rPr>
                <w:spacing w:val="2"/>
                <w:position w:val="1"/>
                <w:sz w:val="16"/>
                <w:szCs w:val="19"/>
                <w:lang w:val="en-US"/>
              </w:rPr>
              <w:t>z</w:t>
            </w:r>
            <w:r w:rsidRPr="00BA1528">
              <w:rPr>
                <w:position w:val="1"/>
                <w:sz w:val="16"/>
                <w:szCs w:val="19"/>
                <w:lang w:val="en-US"/>
              </w:rPr>
              <w:t>);</w:t>
            </w:r>
            <w:r w:rsidRPr="00BA1528">
              <w:rPr>
                <w:spacing w:val="-7"/>
                <w:position w:val="1"/>
                <w:sz w:val="16"/>
                <w:szCs w:val="19"/>
                <w:lang w:val="en-US"/>
              </w:rPr>
              <w:t xml:space="preserve"> </w:t>
            </w:r>
            <w:r w:rsidRPr="00BA1528">
              <w:rPr>
                <w:position w:val="1"/>
                <w:sz w:val="16"/>
                <w:szCs w:val="19"/>
                <w:lang w:val="en-US"/>
              </w:rPr>
              <w:t>I-Enab</w:t>
            </w:r>
            <w:r w:rsidRPr="00BA1528">
              <w:rPr>
                <w:spacing w:val="2"/>
                <w:position w:val="1"/>
                <w:sz w:val="16"/>
                <w:szCs w:val="19"/>
                <w:lang w:val="en-US"/>
              </w:rPr>
              <w:t>l</w:t>
            </w:r>
            <w:r w:rsidRPr="00BA1528">
              <w:rPr>
                <w:spacing w:val="-2"/>
                <w:position w:val="1"/>
                <w:sz w:val="16"/>
                <w:szCs w:val="19"/>
                <w:lang w:val="en-US"/>
              </w:rPr>
              <w:t>e</w:t>
            </w:r>
            <w:r w:rsidRPr="00BA1528">
              <w:rPr>
                <w:position w:val="1"/>
                <w:sz w:val="16"/>
                <w:szCs w:val="19"/>
                <w:lang w:val="en-US"/>
              </w:rPr>
              <w:t>d</w:t>
            </w:r>
            <w:r w:rsidRPr="00BA1528">
              <w:rPr>
                <w:spacing w:val="-8"/>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w w:val="99"/>
                <w:position w:val="1"/>
                <w:sz w:val="16"/>
                <w:szCs w:val="19"/>
                <w:lang w:val="en-US"/>
              </w:rPr>
              <w:t>true)</w:t>
            </w:r>
          </w:p>
          <w:p w:rsidR="00304210" w:rsidRPr="0000573F" w:rsidRDefault="00304210" w:rsidP="00994913">
            <w:pPr>
              <w:pStyle w:val="Standard"/>
              <w:spacing w:line="201" w:lineRule="exact"/>
              <w:ind w:left="331"/>
              <w:rPr>
                <w:lang w:val="en-US"/>
              </w:rPr>
            </w:pPr>
            <w:r>
              <w:rPr>
                <w:sz w:val="16"/>
                <w:szCs w:val="19"/>
                <w:lang w:val="en-US"/>
              </w:rPr>
              <w:t>||</w:t>
            </w:r>
            <w:r>
              <w:rPr>
                <w:spacing w:val="-2"/>
                <w:sz w:val="16"/>
                <w:szCs w:val="19"/>
                <w:lang w:val="en-US"/>
              </w:rPr>
              <w:t xml:space="preserve"> </w:t>
            </w:r>
            <w:r>
              <w:rPr>
                <w:sz w:val="16"/>
                <w:szCs w:val="19"/>
                <w:lang w:val="en-US"/>
              </w:rPr>
              <w:t xml:space="preserve">( </w:t>
            </w:r>
            <w:r>
              <w:rPr>
                <w:spacing w:val="-2"/>
                <w:sz w:val="16"/>
                <w:szCs w:val="19"/>
                <w:lang w:val="en-US"/>
              </w:rPr>
              <w:t>w</w:t>
            </w:r>
            <w:r>
              <w:rPr>
                <w:sz w:val="16"/>
                <w:szCs w:val="19"/>
                <w:lang w:val="en-US"/>
              </w:rPr>
              <w:t>ai</w:t>
            </w:r>
            <w:r>
              <w:rPr>
                <w:spacing w:val="2"/>
                <w:sz w:val="16"/>
                <w:szCs w:val="19"/>
                <w:lang w:val="en-US"/>
              </w:rPr>
              <w:t>t</w:t>
            </w:r>
            <w:r>
              <w:rPr>
                <w:spacing w:val="-2"/>
                <w:sz w:val="16"/>
                <w:szCs w:val="19"/>
                <w:lang w:val="en-US"/>
              </w:rPr>
              <w:t>(</w:t>
            </w:r>
            <w:r>
              <w:rPr>
                <w:sz w:val="16"/>
                <w:szCs w:val="19"/>
                <w:lang w:val="en-US"/>
              </w:rPr>
              <w:t>I-Enab</w:t>
            </w:r>
            <w:r>
              <w:rPr>
                <w:spacing w:val="2"/>
                <w:sz w:val="16"/>
                <w:szCs w:val="19"/>
                <w:lang w:val="en-US"/>
              </w:rPr>
              <w:t>l</w:t>
            </w:r>
            <w:r>
              <w:rPr>
                <w:spacing w:val="-2"/>
                <w:sz w:val="16"/>
                <w:szCs w:val="19"/>
                <w:lang w:val="en-US"/>
              </w:rPr>
              <w:t>e</w:t>
            </w:r>
            <w:r>
              <w:rPr>
                <w:spacing w:val="1"/>
                <w:sz w:val="16"/>
                <w:szCs w:val="19"/>
                <w:lang w:val="en-US"/>
              </w:rPr>
              <w:t>d</w:t>
            </w:r>
            <w:r>
              <w:rPr>
                <w:sz w:val="16"/>
                <w:szCs w:val="19"/>
                <w:lang w:val="en-US"/>
              </w:rPr>
              <w:t>);</w:t>
            </w:r>
            <w:r>
              <w:rPr>
                <w:spacing w:val="-13"/>
                <w:sz w:val="16"/>
                <w:szCs w:val="19"/>
                <w:lang w:val="en-US"/>
              </w:rPr>
              <w:t xml:space="preserve"> </w:t>
            </w:r>
            <w:r>
              <w:rPr>
                <w:sz w:val="16"/>
                <w:szCs w:val="19"/>
                <w:lang w:val="en-US"/>
              </w:rPr>
              <w:t>&lt;action&gt;</w:t>
            </w:r>
            <w:r>
              <w:rPr>
                <w:spacing w:val="-7"/>
                <w:sz w:val="16"/>
                <w:szCs w:val="19"/>
                <w:lang w:val="en-US"/>
              </w:rPr>
              <w:t xml:space="preserve"> </w:t>
            </w:r>
            <w:r>
              <w:rPr>
                <w:sz w:val="16"/>
                <w:szCs w:val="19"/>
                <w:lang w:val="en-US"/>
              </w:rPr>
              <w:t>(*</w:t>
            </w:r>
            <w:r>
              <w:rPr>
                <w:spacing w:val="-2"/>
                <w:sz w:val="16"/>
                <w:szCs w:val="19"/>
                <w:lang w:val="en-US"/>
              </w:rPr>
              <w:t xml:space="preserve"> </w:t>
            </w:r>
            <w:r>
              <w:rPr>
                <w:sz w:val="16"/>
                <w:szCs w:val="19"/>
                <w:lang w:val="en-US"/>
              </w:rPr>
              <w:t>this</w:t>
            </w:r>
            <w:r>
              <w:rPr>
                <w:spacing w:val="-3"/>
                <w:sz w:val="16"/>
                <w:szCs w:val="19"/>
                <w:lang w:val="en-US"/>
              </w:rPr>
              <w:t xml:space="preserve"> </w:t>
            </w:r>
            <w:r>
              <w:rPr>
                <w:sz w:val="16"/>
                <w:szCs w:val="19"/>
                <w:lang w:val="en-US"/>
              </w:rPr>
              <w:t>may</w:t>
            </w:r>
            <w:r>
              <w:rPr>
                <w:spacing w:val="-3"/>
                <w:sz w:val="16"/>
                <w:szCs w:val="19"/>
                <w:lang w:val="en-US"/>
              </w:rPr>
              <w:t xml:space="preserve"> </w:t>
            </w:r>
            <w:r>
              <w:rPr>
                <w:sz w:val="16"/>
                <w:szCs w:val="19"/>
                <w:lang w:val="en-US"/>
              </w:rPr>
              <w:t>never</w:t>
            </w:r>
            <w:r>
              <w:rPr>
                <w:spacing w:val="-6"/>
                <w:sz w:val="16"/>
                <w:szCs w:val="19"/>
                <w:lang w:val="en-US"/>
              </w:rPr>
              <w:t xml:space="preserve"> </w:t>
            </w:r>
            <w:r>
              <w:rPr>
                <w:sz w:val="16"/>
                <w:szCs w:val="19"/>
                <w:lang w:val="en-US"/>
              </w:rPr>
              <w:t>happ</w:t>
            </w:r>
            <w:r>
              <w:rPr>
                <w:spacing w:val="-2"/>
                <w:sz w:val="16"/>
                <w:szCs w:val="19"/>
                <w:lang w:val="en-US"/>
              </w:rPr>
              <w:t>e</w:t>
            </w:r>
            <w:r>
              <w:rPr>
                <w:sz w:val="16"/>
                <w:szCs w:val="19"/>
                <w:lang w:val="en-US"/>
              </w:rPr>
              <w:t>n</w:t>
            </w:r>
            <w:r>
              <w:rPr>
                <w:spacing w:val="-5"/>
                <w:sz w:val="16"/>
                <w:szCs w:val="19"/>
                <w:lang w:val="en-US"/>
              </w:rPr>
              <w:t xml:space="preserve"> </w:t>
            </w:r>
            <w:r>
              <w:rPr>
                <w:sz w:val="16"/>
                <w:szCs w:val="19"/>
                <w:lang w:val="en-US"/>
              </w:rPr>
              <w:t>*)</w:t>
            </w:r>
            <w:r>
              <w:rPr>
                <w:spacing w:val="-18"/>
                <w:sz w:val="16"/>
                <w:szCs w:val="19"/>
                <w:lang w:val="en-US"/>
              </w:rPr>
              <w:t xml:space="preserve"> </w:t>
            </w:r>
            <w:r>
              <w:rPr>
                <w:sz w:val="16"/>
                <w:szCs w:val="19"/>
                <w:lang w:val="en-US"/>
              </w:rPr>
              <w:t>;</w:t>
            </w:r>
          </w:p>
          <w:p w:rsidR="00304210" w:rsidRPr="0000573F" w:rsidRDefault="00304210" w:rsidP="00994913">
            <w:pPr>
              <w:pStyle w:val="Standard"/>
              <w:spacing w:line="231" w:lineRule="exact"/>
              <w:ind w:left="755"/>
              <w:rPr>
                <w:lang w:val="en-US"/>
              </w:rPr>
            </w:pPr>
            <w:r w:rsidRPr="00BA1528">
              <w:rPr>
                <w:spacing w:val="-2"/>
                <w:position w:val="1"/>
                <w:sz w:val="16"/>
                <w:szCs w:val="19"/>
                <w:lang w:val="en-US"/>
              </w:rPr>
              <w:t>I</w:t>
            </w:r>
            <w:r w:rsidRPr="00BA1528">
              <w:rPr>
                <w:spacing w:val="1"/>
                <w:position w:val="1"/>
                <w:sz w:val="16"/>
                <w:szCs w:val="19"/>
                <w:lang w:val="en-US"/>
              </w:rPr>
              <w:t>n</w:t>
            </w:r>
            <w:r w:rsidRPr="00BA1528">
              <w:rPr>
                <w:spacing w:val="2"/>
                <w:position w:val="1"/>
                <w:sz w:val="16"/>
                <w:szCs w:val="19"/>
                <w:lang w:val="en-US"/>
              </w:rPr>
              <w:t>t</w:t>
            </w:r>
            <w:r w:rsidRPr="00BA1528">
              <w:rPr>
                <w:position w:val="1"/>
                <w:sz w:val="16"/>
                <w:szCs w:val="19"/>
                <w:lang w:val="en-US"/>
              </w:rPr>
              <w:t>err</w:t>
            </w:r>
            <w:r w:rsidRPr="00BA1528">
              <w:rPr>
                <w:spacing w:val="-5"/>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spacing w:val="2"/>
                <w:position w:val="1"/>
                <w:sz w:val="16"/>
                <w:szCs w:val="19"/>
                <w:lang w:val="en-US"/>
              </w:rPr>
              <w:t>t</w:t>
            </w:r>
            <w:r w:rsidRPr="00BA1528">
              <w:rPr>
                <w:spacing w:val="-2"/>
                <w:position w:val="1"/>
                <w:sz w:val="16"/>
                <w:szCs w:val="19"/>
                <w:lang w:val="en-US"/>
              </w:rPr>
              <w:t>r</w:t>
            </w:r>
            <w:r w:rsidRPr="00BA1528">
              <w:rPr>
                <w:position w:val="1"/>
                <w:sz w:val="16"/>
                <w:szCs w:val="19"/>
                <w:lang w:val="en-US"/>
              </w:rPr>
              <w:t>ue;</w:t>
            </w:r>
            <w:r w:rsidRPr="00BA1528">
              <w:rPr>
                <w:spacing w:val="-4"/>
                <w:position w:val="1"/>
                <w:sz w:val="16"/>
                <w:szCs w:val="19"/>
                <w:lang w:val="en-US"/>
              </w:rPr>
              <w:t xml:space="preserve"> </w:t>
            </w:r>
            <w:r w:rsidRPr="00BA1528">
              <w:rPr>
                <w:position w:val="1"/>
                <w:sz w:val="16"/>
                <w:szCs w:val="19"/>
                <w:lang w:val="en-US"/>
              </w:rPr>
              <w:t>send</w:t>
            </w:r>
            <w:r w:rsidRPr="00BA1528">
              <w:rPr>
                <w:spacing w:val="-6"/>
                <w:position w:val="1"/>
                <w:sz w:val="16"/>
                <w:szCs w:val="19"/>
                <w:lang w:val="en-US"/>
              </w:rPr>
              <w:t xml:space="preserve"> </w:t>
            </w:r>
            <w:r w:rsidRPr="00BA1528">
              <w:rPr>
                <w:position w:val="1"/>
                <w:sz w:val="16"/>
                <w:szCs w:val="19"/>
                <w:lang w:val="en-US"/>
              </w:rPr>
              <w:t>im(z)</w:t>
            </w:r>
            <w:r w:rsidRPr="00BA1528">
              <w:rPr>
                <w:spacing w:val="-5"/>
                <w:position w:val="1"/>
                <w:sz w:val="16"/>
                <w:szCs w:val="19"/>
                <w:lang w:val="en-US"/>
              </w:rPr>
              <w:t xml:space="preserve"> </w:t>
            </w:r>
            <w:r w:rsidRPr="00BA1528">
              <w:rPr>
                <w:position w:val="1"/>
                <w:sz w:val="16"/>
                <w:szCs w:val="19"/>
                <w:lang w:val="en-US"/>
              </w:rPr>
              <w:t>to</w:t>
            </w:r>
            <w:r w:rsidRPr="00BA1528">
              <w:rPr>
                <w:spacing w:val="-3"/>
                <w:position w:val="1"/>
                <w:sz w:val="16"/>
                <w:szCs w:val="19"/>
                <w:lang w:val="en-US"/>
              </w:rPr>
              <w:t xml:space="preserve"> </w:t>
            </w:r>
            <w:r w:rsidRPr="00BA1528">
              <w:rPr>
                <w:position w:val="1"/>
                <w:sz w:val="16"/>
                <w:szCs w:val="19"/>
                <w:lang w:val="en-US"/>
              </w:rPr>
              <w:t>all</w:t>
            </w:r>
            <w:r w:rsidRPr="00BA1528">
              <w:rPr>
                <w:spacing w:val="-2"/>
                <w:position w:val="1"/>
                <w:sz w:val="16"/>
                <w:szCs w:val="19"/>
                <w:lang w:val="en-US"/>
              </w:rPr>
              <w:t xml:space="preserve"> </w:t>
            </w:r>
            <w:r w:rsidRPr="00BA1528">
              <w:rPr>
                <w:position w:val="1"/>
                <w:sz w:val="16"/>
                <w:szCs w:val="19"/>
                <w:lang w:val="en-US"/>
              </w:rPr>
              <w:t>c’</w:t>
            </w:r>
            <w:r w:rsidRPr="00BA1528">
              <w:rPr>
                <w:spacing w:val="-3"/>
                <w:position w:val="1"/>
                <w:sz w:val="16"/>
                <w:szCs w:val="19"/>
                <w:lang w:val="en-US"/>
              </w:rPr>
              <w:t xml:space="preserve"> </w:t>
            </w:r>
            <w:r w:rsidRPr="00BA1528">
              <w:rPr>
                <w:position w:val="1"/>
                <w:sz w:val="16"/>
                <w:szCs w:val="19"/>
                <w:lang w:val="en-US"/>
              </w:rPr>
              <w:t>in</w:t>
            </w:r>
            <w:r w:rsidRPr="00BA1528">
              <w:rPr>
                <w:spacing w:val="-2"/>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A</w:t>
            </w:r>
            <w:r w:rsidRPr="00BA1528">
              <w:rPr>
                <w:spacing w:val="2"/>
                <w:position w:val="1"/>
                <w:sz w:val="16"/>
                <w:szCs w:val="19"/>
                <w:lang w:val="en-US"/>
              </w:rPr>
              <w:t>l</w:t>
            </w:r>
            <w:r w:rsidRPr="00BA1528">
              <w:rPr>
                <w:position w:val="1"/>
                <w:sz w:val="16"/>
                <w:szCs w:val="19"/>
                <w:lang w:val="en-US"/>
              </w:rPr>
              <w:t>loc</w:t>
            </w:r>
            <w:r w:rsidRPr="00BA1528">
              <w:rPr>
                <w:spacing w:val="-2"/>
                <w:position w:val="1"/>
                <w:sz w:val="16"/>
                <w:szCs w:val="19"/>
                <w:lang w:val="en-US"/>
              </w:rPr>
              <w:t>(</w:t>
            </w:r>
            <w:r w:rsidRPr="00BA1528">
              <w:rPr>
                <w:position w:val="1"/>
                <w:sz w:val="16"/>
                <w:szCs w:val="19"/>
                <w:lang w:val="en-US"/>
              </w:rPr>
              <w:t>PR(C</w:t>
            </w:r>
            <w:r w:rsidRPr="00BA1528">
              <w:rPr>
                <w:position w:val="-3"/>
                <w:sz w:val="16"/>
                <w:szCs w:val="12"/>
                <w:lang w:val="en-US"/>
              </w:rPr>
              <w:t>1</w:t>
            </w:r>
            <w:r w:rsidRPr="00BA1528">
              <w:rPr>
                <w:position w:val="1"/>
                <w:sz w:val="16"/>
                <w:szCs w:val="19"/>
                <w:lang w:val="en-US"/>
              </w:rPr>
              <w:t>))</w:t>
            </w:r>
            <w:r w:rsidRPr="00BA1528">
              <w:rPr>
                <w:spacing w:val="-11"/>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spacing w:val="1"/>
                <w:position w:val="1"/>
                <w:sz w:val="16"/>
                <w:szCs w:val="19"/>
                <w:lang w:val="en-US"/>
              </w:rPr>
              <w:t>r</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r w:rsidRPr="00BA1528">
              <w:rPr>
                <w:spacing w:val="47"/>
                <w:position w:val="1"/>
                <w:sz w:val="16"/>
                <w:szCs w:val="19"/>
                <w:lang w:val="en-US"/>
              </w:rPr>
              <w:t xml:space="preserve"> </w:t>
            </w:r>
            <w:r w:rsidRPr="00BA1528">
              <w:rPr>
                <w:position w:val="1"/>
                <w:sz w:val="16"/>
                <w:szCs w:val="19"/>
                <w:lang w:val="en-US"/>
              </w:rPr>
              <w:t>)</w:t>
            </w:r>
            <w:r w:rsidRPr="00BA1528">
              <w:rPr>
                <w:spacing w:val="-2"/>
                <w:position w:val="1"/>
                <w:sz w:val="16"/>
                <w:szCs w:val="19"/>
                <w:lang w:val="en-US"/>
              </w:rPr>
              <w:t xml:space="preserve"> </w:t>
            </w:r>
            <w:r w:rsidRPr="00BA1528">
              <w:rPr>
                <w:position w:val="1"/>
                <w:sz w:val="16"/>
                <w:szCs w:val="19"/>
                <w:lang w:val="en-US"/>
              </w:rPr>
              <w:t>“</w:t>
            </w:r>
          </w:p>
          <w:p w:rsidR="00304210" w:rsidRPr="0000573F" w:rsidRDefault="00304210" w:rsidP="00994913">
            <w:pPr>
              <w:pStyle w:val="Standard"/>
              <w:spacing w:line="202" w:lineRule="exact"/>
              <w:ind w:left="96"/>
              <w:rPr>
                <w:lang w:val="en-US"/>
              </w:rPr>
            </w:pPr>
            <w:r>
              <w:rPr>
                <w:i/>
                <w:iCs/>
                <w:sz w:val="16"/>
                <w:szCs w:val="19"/>
                <w:lang w:val="en-US"/>
              </w:rPr>
              <w:t>else</w:t>
            </w:r>
            <w:r>
              <w:rPr>
                <w:i/>
                <w:iCs/>
                <w:spacing w:val="-4"/>
                <w:sz w:val="16"/>
                <w:szCs w:val="19"/>
                <w:lang w:val="en-US"/>
              </w:rPr>
              <w:t xml:space="preserve"> </w:t>
            </w:r>
            <w:r>
              <w:rPr>
                <w:i/>
                <w:iCs/>
                <w:sz w:val="16"/>
                <w:szCs w:val="19"/>
                <w:lang w:val="en-US"/>
              </w:rPr>
              <w:t>(*</w:t>
            </w:r>
            <w:r>
              <w:rPr>
                <w:i/>
                <w:iCs/>
                <w:spacing w:val="-2"/>
                <w:sz w:val="16"/>
                <w:szCs w:val="19"/>
                <w:lang w:val="en-US"/>
              </w:rPr>
              <w:t xml:space="preserve"> </w:t>
            </w:r>
            <w:r>
              <w:rPr>
                <w:i/>
                <w:iCs/>
                <w:sz w:val="16"/>
                <w:szCs w:val="19"/>
                <w:lang w:val="en-US"/>
              </w:rPr>
              <w:t>c</w:t>
            </w:r>
            <w:r>
              <w:rPr>
                <w:i/>
                <w:iCs/>
                <w:spacing w:val="-3"/>
                <w:sz w:val="16"/>
                <w:szCs w:val="19"/>
                <w:lang w:val="en-US"/>
              </w:rPr>
              <w:t xml:space="preserve"> </w:t>
            </w:r>
            <w:r>
              <w:rPr>
                <w:i/>
                <w:iCs/>
                <w:sz w:val="16"/>
                <w:szCs w:val="19"/>
                <w:lang w:val="en-US"/>
              </w:rPr>
              <w:t>not</w:t>
            </w:r>
            <w:r>
              <w:rPr>
                <w:i/>
                <w:iCs/>
                <w:spacing w:val="-2"/>
                <w:sz w:val="16"/>
                <w:szCs w:val="19"/>
                <w:lang w:val="en-US"/>
              </w:rPr>
              <w:t xml:space="preserve"> </w:t>
            </w:r>
            <w:r>
              <w:rPr>
                <w:i/>
                <w:iCs/>
                <w:sz w:val="16"/>
                <w:szCs w:val="19"/>
                <w:lang w:val="en-US"/>
              </w:rPr>
              <w:t>equal</w:t>
            </w:r>
            <w:r>
              <w:rPr>
                <w:i/>
                <w:iCs/>
                <w:spacing w:val="-4"/>
                <w:sz w:val="16"/>
                <w:szCs w:val="19"/>
                <w:lang w:val="en-US"/>
              </w:rPr>
              <w:t xml:space="preserve"> </w:t>
            </w:r>
            <w:r>
              <w:rPr>
                <w:i/>
                <w:iCs/>
                <w:sz w:val="16"/>
                <w:szCs w:val="19"/>
                <w:lang w:val="en-US"/>
              </w:rPr>
              <w:t>r *)</w:t>
            </w:r>
            <w:r>
              <w:rPr>
                <w:i/>
                <w:iCs/>
                <w:spacing w:val="-4"/>
                <w:sz w:val="16"/>
                <w:szCs w:val="19"/>
                <w:lang w:val="en-US"/>
              </w:rPr>
              <w:t xml:space="preserve"> </w:t>
            </w:r>
            <w:r>
              <w:rPr>
                <w:i/>
                <w:iCs/>
                <w:sz w:val="16"/>
                <w:szCs w:val="19"/>
                <w:lang w:val="en-US"/>
              </w:rPr>
              <w:t>(</w:t>
            </w:r>
          </w:p>
          <w:p w:rsidR="00304210" w:rsidRPr="0000573F" w:rsidRDefault="00304210" w:rsidP="00994913">
            <w:pPr>
              <w:pStyle w:val="Standard"/>
              <w:spacing w:line="231" w:lineRule="exact"/>
              <w:ind w:left="283"/>
              <w:rPr>
                <w:lang w:val="en-US"/>
              </w:rPr>
            </w:pPr>
            <w:r w:rsidRPr="00BA1528">
              <w:rPr>
                <w:i/>
                <w:iCs/>
                <w:position w:val="1"/>
                <w:sz w:val="16"/>
                <w:szCs w:val="19"/>
                <w:lang w:val="en-US"/>
              </w:rPr>
              <w:t>if c</w:t>
            </w:r>
            <w:r w:rsidRPr="00BA1528">
              <w:rPr>
                <w:i/>
                <w:iCs/>
                <w:spacing w:val="-3"/>
                <w:position w:val="1"/>
                <w:sz w:val="16"/>
                <w:szCs w:val="19"/>
                <w:lang w:val="en-US"/>
              </w:rPr>
              <w:t xml:space="preserve"> </w:t>
            </w:r>
            <w:r w:rsidRPr="00BA1528">
              <w:rPr>
                <w:i/>
                <w:iCs/>
                <w:spacing w:val="1"/>
                <w:position w:val="1"/>
                <w:sz w:val="16"/>
                <w:szCs w:val="19"/>
                <w:lang w:val="en-US"/>
              </w:rPr>
              <w:t>i</w:t>
            </w:r>
            <w:r w:rsidRPr="00BA1528">
              <w:rPr>
                <w:i/>
                <w:iCs/>
                <w:position w:val="1"/>
                <w:sz w:val="16"/>
                <w:szCs w:val="19"/>
                <w:lang w:val="en-US"/>
              </w:rPr>
              <w:t>n</w:t>
            </w:r>
            <w:r w:rsidRPr="00BA1528">
              <w:rPr>
                <w:i/>
                <w:iCs/>
                <w:spacing w:val="-2"/>
                <w:position w:val="1"/>
                <w:sz w:val="16"/>
                <w:szCs w:val="19"/>
                <w:lang w:val="en-US"/>
              </w:rPr>
              <w:t xml:space="preserve"> </w:t>
            </w:r>
            <w:r w:rsidRPr="00BA1528">
              <w:rPr>
                <w:i/>
                <w:iCs/>
                <w:position w:val="1"/>
                <w:sz w:val="16"/>
                <w:szCs w:val="19"/>
                <w:lang w:val="en-US"/>
              </w:rPr>
              <w:t>Al</w:t>
            </w:r>
            <w:r w:rsidRPr="00BA1528">
              <w:rPr>
                <w:i/>
                <w:iCs/>
                <w:spacing w:val="1"/>
                <w:position w:val="1"/>
                <w:sz w:val="16"/>
                <w:szCs w:val="19"/>
                <w:lang w:val="en-US"/>
              </w:rPr>
              <w:t>lo</w:t>
            </w:r>
            <w:r w:rsidRPr="00BA1528">
              <w:rPr>
                <w:i/>
                <w:iCs/>
                <w:position w:val="1"/>
                <w:sz w:val="16"/>
                <w:szCs w:val="19"/>
                <w:lang w:val="en-US"/>
              </w:rPr>
              <w:t>c</w:t>
            </w:r>
            <w:r w:rsidRPr="00BA1528">
              <w:rPr>
                <w:i/>
                <w:iCs/>
                <w:spacing w:val="-2"/>
                <w:position w:val="1"/>
                <w:sz w:val="16"/>
                <w:szCs w:val="19"/>
                <w:lang w:val="en-US"/>
              </w:rPr>
              <w:t>(</w:t>
            </w:r>
            <w:r w:rsidRPr="00BA1528">
              <w:rPr>
                <w:i/>
                <w:iCs/>
                <w:spacing w:val="1"/>
                <w:position w:val="1"/>
                <w:sz w:val="16"/>
                <w:szCs w:val="19"/>
                <w:lang w:val="en-US"/>
              </w:rPr>
              <w:t>S</w:t>
            </w:r>
            <w:r w:rsidRPr="00BA1528">
              <w:rPr>
                <w:i/>
                <w:iCs/>
                <w:position w:val="1"/>
                <w:sz w:val="16"/>
                <w:szCs w:val="19"/>
                <w:lang w:val="en-US"/>
              </w:rPr>
              <w:t>R(C</w:t>
            </w:r>
            <w:r w:rsidRPr="00BA1528">
              <w:rPr>
                <w:i/>
                <w:iCs/>
                <w:position w:val="-3"/>
                <w:sz w:val="16"/>
                <w:szCs w:val="12"/>
                <w:lang w:val="en-US"/>
              </w:rPr>
              <w:t>1</w:t>
            </w:r>
            <w:r w:rsidRPr="00BA1528">
              <w:rPr>
                <w:i/>
                <w:iCs/>
                <w:position w:val="1"/>
                <w:sz w:val="16"/>
                <w:szCs w:val="19"/>
                <w:lang w:val="en-US"/>
              </w:rPr>
              <w:t>))</w:t>
            </w:r>
            <w:r w:rsidRPr="00BA1528">
              <w:rPr>
                <w:i/>
                <w:iCs/>
                <w:spacing w:val="-11"/>
                <w:position w:val="1"/>
                <w:sz w:val="16"/>
                <w:szCs w:val="19"/>
                <w:lang w:val="en-US"/>
              </w:rPr>
              <w:t xml:space="preserve"> </w:t>
            </w:r>
            <w:r w:rsidRPr="00BA1528">
              <w:rPr>
                <w:i/>
                <w:iCs/>
                <w:position w:val="1"/>
                <w:sz w:val="16"/>
                <w:szCs w:val="19"/>
                <w:lang w:val="en-US"/>
              </w:rPr>
              <w:t>then</w:t>
            </w:r>
            <w:r w:rsidRPr="00BA1528">
              <w:rPr>
                <w:i/>
                <w:iCs/>
                <w:spacing w:val="-4"/>
                <w:position w:val="1"/>
                <w:sz w:val="16"/>
                <w:szCs w:val="19"/>
                <w:lang w:val="en-US"/>
              </w:rPr>
              <w:t xml:space="preserve"> </w:t>
            </w:r>
            <w:r w:rsidRPr="00BA1528">
              <w:rPr>
                <w:i/>
                <w:iCs/>
                <w:position w:val="1"/>
                <w:sz w:val="16"/>
                <w:szCs w:val="19"/>
                <w:lang w:val="en-US"/>
              </w:rPr>
              <w:t>“</w:t>
            </w:r>
            <w:r w:rsidRPr="00BA1528">
              <w:rPr>
                <w:position w:val="1"/>
                <w:sz w:val="16"/>
                <w:szCs w:val="19"/>
                <w:lang w:val="en-US"/>
              </w:rPr>
              <w:t>send</w:t>
            </w:r>
            <w:r w:rsidRPr="00BA1528">
              <w:rPr>
                <w:spacing w:val="-5"/>
                <w:position w:val="1"/>
                <w:sz w:val="16"/>
                <w:szCs w:val="19"/>
                <w:lang w:val="en-US"/>
              </w:rPr>
              <w:t xml:space="preserve"> </w:t>
            </w:r>
            <w:r w:rsidRPr="00BA1528">
              <w:rPr>
                <w:position w:val="1"/>
                <w:sz w:val="16"/>
                <w:szCs w:val="19"/>
                <w:lang w:val="en-US"/>
              </w:rPr>
              <w:t>iem(z)</w:t>
            </w:r>
            <w:r w:rsidRPr="00BA1528">
              <w:rPr>
                <w:spacing w:val="-6"/>
                <w:position w:val="1"/>
                <w:sz w:val="16"/>
                <w:szCs w:val="19"/>
                <w:lang w:val="en-US"/>
              </w:rPr>
              <w:t xml:space="preserve"> </w:t>
            </w:r>
            <w:r w:rsidRPr="00BA1528">
              <w:rPr>
                <w:spacing w:val="2"/>
                <w:position w:val="1"/>
                <w:sz w:val="16"/>
                <w:szCs w:val="19"/>
                <w:lang w:val="en-US"/>
              </w:rPr>
              <w:t>t</w:t>
            </w:r>
            <w:r w:rsidRPr="00BA1528">
              <w:rPr>
                <w:position w:val="1"/>
                <w:sz w:val="16"/>
                <w:szCs w:val="19"/>
                <w:lang w:val="en-US"/>
              </w:rPr>
              <w:t>o</w:t>
            </w:r>
            <w:r w:rsidRPr="00BA1528">
              <w:rPr>
                <w:spacing w:val="-2"/>
                <w:position w:val="1"/>
                <w:sz w:val="16"/>
                <w:szCs w:val="19"/>
                <w:lang w:val="en-US"/>
              </w:rPr>
              <w:t xml:space="preserve"> </w:t>
            </w:r>
            <w:r w:rsidRPr="00BA1528">
              <w:rPr>
                <w:position w:val="1"/>
                <w:sz w:val="16"/>
                <w:szCs w:val="19"/>
                <w:lang w:val="en-US"/>
              </w:rPr>
              <w:t>r; “</w:t>
            </w:r>
          </w:p>
          <w:p w:rsidR="00304210" w:rsidRPr="0000573F" w:rsidRDefault="00304210" w:rsidP="00994913">
            <w:pPr>
              <w:pStyle w:val="Standard"/>
              <w:spacing w:line="216" w:lineRule="exact"/>
              <w:ind w:left="283"/>
              <w:rPr>
                <w:lang w:val="en-US"/>
              </w:rPr>
            </w:pPr>
            <w:r w:rsidRPr="00BA1528">
              <w:rPr>
                <w:i/>
                <w:iCs/>
                <w:position w:val="1"/>
                <w:sz w:val="16"/>
                <w:szCs w:val="19"/>
                <w:lang w:val="en-US"/>
              </w:rPr>
              <w:t>if c</w:t>
            </w:r>
            <w:r w:rsidRPr="00BA1528">
              <w:rPr>
                <w:i/>
                <w:iCs/>
                <w:spacing w:val="-3"/>
                <w:position w:val="1"/>
                <w:sz w:val="16"/>
                <w:szCs w:val="19"/>
                <w:lang w:val="en-US"/>
              </w:rPr>
              <w:t xml:space="preserve"> </w:t>
            </w:r>
            <w:r w:rsidRPr="00BA1528">
              <w:rPr>
                <w:i/>
                <w:iCs/>
                <w:spacing w:val="2"/>
                <w:position w:val="1"/>
                <w:sz w:val="16"/>
                <w:szCs w:val="19"/>
                <w:lang w:val="en-US"/>
              </w:rPr>
              <w:t>i</w:t>
            </w:r>
            <w:r w:rsidRPr="00BA1528">
              <w:rPr>
                <w:i/>
                <w:iCs/>
                <w:position w:val="1"/>
                <w:sz w:val="16"/>
                <w:szCs w:val="19"/>
                <w:lang w:val="en-US"/>
              </w:rPr>
              <w:t>n</w:t>
            </w:r>
            <w:r w:rsidRPr="00BA1528">
              <w:rPr>
                <w:i/>
                <w:iCs/>
                <w:spacing w:val="-2"/>
                <w:position w:val="1"/>
                <w:sz w:val="16"/>
                <w:szCs w:val="19"/>
                <w:lang w:val="en-US"/>
              </w:rPr>
              <w:t xml:space="preserve"> </w:t>
            </w:r>
            <w:r w:rsidRPr="00BA1528">
              <w:rPr>
                <w:i/>
                <w:iCs/>
                <w:position w:val="1"/>
                <w:sz w:val="16"/>
                <w:szCs w:val="19"/>
                <w:lang w:val="en-US"/>
              </w:rPr>
              <w:t>Alloc</w:t>
            </w:r>
            <w:r w:rsidRPr="00BA1528">
              <w:rPr>
                <w:i/>
                <w:iCs/>
                <w:spacing w:val="-2"/>
                <w:position w:val="1"/>
                <w:sz w:val="16"/>
                <w:szCs w:val="19"/>
                <w:lang w:val="en-US"/>
              </w:rPr>
              <w:t>(</w:t>
            </w:r>
            <w:r w:rsidRPr="00BA1528">
              <w:rPr>
                <w:i/>
                <w:iCs/>
                <w:position w:val="1"/>
                <w:sz w:val="16"/>
                <w:szCs w:val="19"/>
                <w:lang w:val="en-US"/>
              </w:rPr>
              <w:t>PR(C</w:t>
            </w:r>
            <w:r w:rsidRPr="00BA1528">
              <w:rPr>
                <w:i/>
                <w:iCs/>
                <w:position w:val="-1"/>
                <w:sz w:val="16"/>
                <w:szCs w:val="12"/>
                <w:lang w:val="en-US"/>
              </w:rPr>
              <w:t>1</w:t>
            </w:r>
            <w:r w:rsidRPr="00BA1528">
              <w:rPr>
                <w:i/>
                <w:iCs/>
                <w:position w:val="1"/>
                <w:sz w:val="16"/>
                <w:szCs w:val="19"/>
                <w:lang w:val="en-US"/>
              </w:rPr>
              <w:t>))</w:t>
            </w:r>
            <w:r w:rsidRPr="00BA1528">
              <w:rPr>
                <w:i/>
                <w:iCs/>
                <w:spacing w:val="-12"/>
                <w:position w:val="1"/>
                <w:sz w:val="16"/>
                <w:szCs w:val="19"/>
                <w:lang w:val="en-US"/>
              </w:rPr>
              <w:t xml:space="preserve"> </w:t>
            </w:r>
            <w:r w:rsidRPr="00BA1528">
              <w:rPr>
                <w:i/>
                <w:iCs/>
                <w:position w:val="1"/>
                <w:sz w:val="16"/>
                <w:szCs w:val="19"/>
                <w:lang w:val="en-US"/>
              </w:rPr>
              <w:t>then</w:t>
            </w:r>
          </w:p>
          <w:p w:rsidR="00304210" w:rsidRPr="0000573F" w:rsidRDefault="00304210" w:rsidP="00994913">
            <w:pPr>
              <w:pStyle w:val="Standard"/>
              <w:spacing w:line="202" w:lineRule="exact"/>
              <w:ind w:left="625" w:right="148"/>
              <w:jc w:val="center"/>
              <w:rPr>
                <w:lang w:val="en-US"/>
              </w:rPr>
            </w:pPr>
            <w:r>
              <w:rPr>
                <w:sz w:val="16"/>
                <w:szCs w:val="19"/>
                <w:lang w:val="en-US"/>
              </w:rPr>
              <w:t>”(rece</w:t>
            </w:r>
            <w:r>
              <w:rPr>
                <w:spacing w:val="2"/>
                <w:sz w:val="16"/>
                <w:szCs w:val="19"/>
                <w:lang w:val="en-US"/>
              </w:rPr>
              <w:t>i</w:t>
            </w:r>
            <w:r>
              <w:rPr>
                <w:spacing w:val="1"/>
                <w:sz w:val="16"/>
                <w:szCs w:val="19"/>
                <w:lang w:val="en-US"/>
              </w:rPr>
              <w:t>v</w:t>
            </w:r>
            <w:r>
              <w:rPr>
                <w:sz w:val="16"/>
                <w:szCs w:val="19"/>
                <w:lang w:val="en-US"/>
              </w:rPr>
              <w:t>e</w:t>
            </w:r>
            <w:r>
              <w:rPr>
                <w:spacing w:val="-9"/>
                <w:sz w:val="16"/>
                <w:szCs w:val="19"/>
                <w:lang w:val="en-US"/>
              </w:rPr>
              <w:t xml:space="preserve"> </w:t>
            </w:r>
            <w:r>
              <w:rPr>
                <w:sz w:val="16"/>
                <w:szCs w:val="19"/>
                <w:lang w:val="en-US"/>
              </w:rPr>
              <w:t>im(z)</w:t>
            </w:r>
            <w:r>
              <w:rPr>
                <w:spacing w:val="-4"/>
                <w:sz w:val="16"/>
                <w:szCs w:val="19"/>
                <w:lang w:val="en-US"/>
              </w:rPr>
              <w:t xml:space="preserve"> </w:t>
            </w:r>
            <w:r>
              <w:rPr>
                <w:sz w:val="16"/>
                <w:szCs w:val="19"/>
                <w:lang w:val="en-US"/>
              </w:rPr>
              <w:t>f</w:t>
            </w:r>
            <w:r>
              <w:rPr>
                <w:spacing w:val="-2"/>
                <w:sz w:val="16"/>
                <w:szCs w:val="19"/>
                <w:lang w:val="en-US"/>
              </w:rPr>
              <w:t>r</w:t>
            </w:r>
            <w:r>
              <w:rPr>
                <w:spacing w:val="2"/>
                <w:sz w:val="16"/>
                <w:szCs w:val="19"/>
                <w:lang w:val="en-US"/>
              </w:rPr>
              <w:t>o</w:t>
            </w:r>
            <w:r>
              <w:rPr>
                <w:sz w:val="16"/>
                <w:szCs w:val="19"/>
                <w:lang w:val="en-US"/>
              </w:rPr>
              <w:t>m</w:t>
            </w:r>
            <w:r>
              <w:rPr>
                <w:spacing w:val="-6"/>
                <w:sz w:val="16"/>
                <w:szCs w:val="19"/>
                <w:lang w:val="en-US"/>
              </w:rPr>
              <w:t xml:space="preserve"> </w:t>
            </w:r>
            <w:r>
              <w:rPr>
                <w:sz w:val="16"/>
                <w:szCs w:val="19"/>
                <w:lang w:val="en-US"/>
              </w:rPr>
              <w:t xml:space="preserve">r </w:t>
            </w:r>
            <w:r>
              <w:rPr>
                <w:spacing w:val="-2"/>
                <w:sz w:val="16"/>
                <w:szCs w:val="19"/>
                <w:lang w:val="en-US"/>
              </w:rPr>
              <w:t>(</w:t>
            </w:r>
            <w:r>
              <w:rPr>
                <w:spacing w:val="1"/>
                <w:sz w:val="16"/>
                <w:szCs w:val="19"/>
                <w:lang w:val="en-US"/>
              </w:rPr>
              <w:t>*</w:t>
            </w:r>
            <w:r>
              <w:rPr>
                <w:sz w:val="16"/>
                <w:szCs w:val="19"/>
                <w:lang w:val="en-US"/>
              </w:rPr>
              <w:t>may</w:t>
            </w:r>
            <w:r>
              <w:rPr>
                <w:spacing w:val="-5"/>
                <w:sz w:val="16"/>
                <w:szCs w:val="19"/>
                <w:lang w:val="en-US"/>
              </w:rPr>
              <w:t xml:space="preserve"> </w:t>
            </w:r>
            <w:r>
              <w:rPr>
                <w:sz w:val="16"/>
                <w:szCs w:val="19"/>
                <w:lang w:val="en-US"/>
              </w:rPr>
              <w:t>not</w:t>
            </w:r>
            <w:r>
              <w:rPr>
                <w:spacing w:val="-2"/>
                <w:sz w:val="16"/>
                <w:szCs w:val="19"/>
                <w:lang w:val="en-US"/>
              </w:rPr>
              <w:t xml:space="preserve"> </w:t>
            </w:r>
            <w:r>
              <w:rPr>
                <w:sz w:val="16"/>
                <w:szCs w:val="19"/>
                <w:lang w:val="en-US"/>
              </w:rPr>
              <w:t>hap</w:t>
            </w:r>
            <w:r>
              <w:rPr>
                <w:spacing w:val="1"/>
                <w:sz w:val="16"/>
                <w:szCs w:val="19"/>
                <w:lang w:val="en-US"/>
              </w:rPr>
              <w:t>p</w:t>
            </w:r>
            <w:r>
              <w:rPr>
                <w:sz w:val="16"/>
                <w:szCs w:val="19"/>
                <w:lang w:val="en-US"/>
              </w:rPr>
              <w:t>en</w:t>
            </w:r>
            <w:r>
              <w:rPr>
                <w:spacing w:val="-5"/>
                <w:sz w:val="16"/>
                <w:szCs w:val="19"/>
                <w:lang w:val="en-US"/>
              </w:rPr>
              <w:t xml:space="preserve"> </w:t>
            </w:r>
            <w:r>
              <w:rPr>
                <w:sz w:val="16"/>
                <w:szCs w:val="19"/>
                <w:lang w:val="en-US"/>
              </w:rPr>
              <w:t>*</w:t>
            </w:r>
            <w:r>
              <w:rPr>
                <w:spacing w:val="-2"/>
                <w:sz w:val="16"/>
                <w:szCs w:val="19"/>
                <w:lang w:val="en-US"/>
              </w:rPr>
              <w:t>)</w:t>
            </w:r>
            <w:r>
              <w:rPr>
                <w:sz w:val="16"/>
                <w:szCs w:val="19"/>
                <w:lang w:val="en-US"/>
              </w:rPr>
              <w:t>;</w:t>
            </w:r>
            <w:r>
              <w:rPr>
                <w:spacing w:val="-2"/>
                <w:sz w:val="16"/>
                <w:szCs w:val="19"/>
                <w:lang w:val="en-US"/>
              </w:rPr>
              <w:t xml:space="preserve"> I</w:t>
            </w:r>
            <w:r>
              <w:rPr>
                <w:spacing w:val="1"/>
                <w:sz w:val="16"/>
                <w:szCs w:val="19"/>
                <w:lang w:val="en-US"/>
              </w:rPr>
              <w:t>n</w:t>
            </w:r>
            <w:r>
              <w:rPr>
                <w:spacing w:val="2"/>
                <w:sz w:val="16"/>
                <w:szCs w:val="19"/>
                <w:lang w:val="en-US"/>
              </w:rPr>
              <w:t>t</w:t>
            </w:r>
            <w:r>
              <w:rPr>
                <w:sz w:val="16"/>
                <w:szCs w:val="19"/>
                <w:lang w:val="en-US"/>
              </w:rPr>
              <w:t>err</w:t>
            </w:r>
            <w:r>
              <w:rPr>
                <w:spacing w:val="-6"/>
                <w:sz w:val="16"/>
                <w:szCs w:val="19"/>
                <w:lang w:val="en-US"/>
              </w:rPr>
              <w:t xml:space="preserve"> </w:t>
            </w:r>
            <w:r>
              <w:rPr>
                <w:sz w:val="16"/>
                <w:szCs w:val="19"/>
                <w:lang w:val="en-US"/>
              </w:rPr>
              <w:t>:=</w:t>
            </w:r>
            <w:r>
              <w:rPr>
                <w:spacing w:val="-2"/>
                <w:sz w:val="16"/>
                <w:szCs w:val="19"/>
                <w:lang w:val="en-US"/>
              </w:rPr>
              <w:t xml:space="preserve"> </w:t>
            </w:r>
            <w:r>
              <w:rPr>
                <w:spacing w:val="2"/>
                <w:sz w:val="16"/>
                <w:szCs w:val="19"/>
                <w:lang w:val="en-US"/>
              </w:rPr>
              <w:t>t</w:t>
            </w:r>
            <w:r>
              <w:rPr>
                <w:spacing w:val="-2"/>
                <w:sz w:val="16"/>
                <w:szCs w:val="19"/>
                <w:lang w:val="en-US"/>
              </w:rPr>
              <w:t>r</w:t>
            </w:r>
            <w:r>
              <w:rPr>
                <w:sz w:val="16"/>
                <w:szCs w:val="19"/>
                <w:lang w:val="en-US"/>
              </w:rPr>
              <w:t>ue;</w:t>
            </w:r>
            <w:r>
              <w:rPr>
                <w:spacing w:val="-3"/>
                <w:sz w:val="16"/>
                <w:szCs w:val="19"/>
                <w:lang w:val="en-US"/>
              </w:rPr>
              <w:t xml:space="preserve"> </w:t>
            </w:r>
            <w:r>
              <w:rPr>
                <w:w w:val="99"/>
                <w:sz w:val="16"/>
                <w:szCs w:val="19"/>
                <w:lang w:val="en-US"/>
              </w:rPr>
              <w:t>)”</w:t>
            </w:r>
          </w:p>
        </w:tc>
      </w:tr>
    </w:tbl>
    <w:p w:rsidR="00304210" w:rsidRDefault="00304210" w:rsidP="00304210">
      <w:pPr>
        <w:pStyle w:val="Standard"/>
        <w:ind w:left="720"/>
        <w:rPr>
          <w:lang w:val="en-US"/>
        </w:rPr>
      </w:pPr>
    </w:p>
    <w:p w:rsidR="00994913" w:rsidDel="003D46F9" w:rsidRDefault="00994913">
      <w:pPr>
        <w:rPr>
          <w:del w:id="160" w:author="erradi" w:date="2011-08-07T11:53:00Z"/>
          <w:rFonts w:ascii="Times New Roman" w:hAnsi="Times New Roman" w:cs="Times New Roman"/>
          <w:lang w:val="en-US"/>
        </w:rPr>
      </w:pPr>
      <w:r>
        <w:rPr>
          <w:rFonts w:ascii="Times New Roman" w:hAnsi="Times New Roman" w:cs="Times New Roman"/>
          <w:lang w:val="en-US"/>
        </w:rPr>
        <w:br w:type="page"/>
      </w:r>
    </w:p>
    <w:p w:rsidR="00304210" w:rsidRPr="00304210" w:rsidDel="00DD0D39" w:rsidRDefault="00304210">
      <w:pPr>
        <w:rPr>
          <w:del w:id="161" w:author="erradi" w:date="2011-08-07T11:54:00Z"/>
          <w:rFonts w:ascii="Times New Roman" w:hAnsi="Times New Roman" w:cs="Times New Roman"/>
          <w:lang w:val="en-US"/>
        </w:rPr>
      </w:pPr>
    </w:p>
    <w:p w:rsidR="00AB42D3" w:rsidRPr="00DD0D39" w:rsidRDefault="006F18AC" w:rsidP="00AB42D3">
      <w:pPr>
        <w:pStyle w:val="Paragraphedeliste"/>
        <w:numPr>
          <w:ilvl w:val="0"/>
          <w:numId w:val="1"/>
        </w:numPr>
        <w:rPr>
          <w:rFonts w:ascii="Times New Roman" w:hAnsi="Times New Roman" w:cs="Times New Roman"/>
          <w:b/>
          <w:sz w:val="28"/>
          <w:szCs w:val="40"/>
          <w:rPrChange w:id="162" w:author="erradi" w:date="2011-08-07T11:54:00Z">
            <w:rPr>
              <w:rFonts w:ascii="Times New Roman" w:hAnsi="Times New Roman" w:cs="Times New Roman"/>
              <w:sz w:val="40"/>
              <w:szCs w:val="40"/>
            </w:rPr>
          </w:rPrChange>
        </w:rPr>
      </w:pPr>
      <w:r w:rsidRPr="006F18AC">
        <w:rPr>
          <w:rFonts w:ascii="Times New Roman" w:hAnsi="Times New Roman" w:cs="Times New Roman"/>
          <w:b/>
          <w:sz w:val="28"/>
          <w:szCs w:val="40"/>
          <w:rPrChange w:id="163" w:author="erradi" w:date="2011-08-07T11:54:00Z">
            <w:rPr>
              <w:rFonts w:ascii="Times New Roman" w:hAnsi="Times New Roman" w:cs="Times New Roman"/>
              <w:color w:val="0000FF" w:themeColor="hyperlink"/>
              <w:sz w:val="40"/>
              <w:szCs w:val="40"/>
              <w:u w:val="single"/>
            </w:rPr>
          </w:rPrChange>
        </w:rPr>
        <w:t>Dynamic Adaptation Approach</w:t>
      </w:r>
    </w:p>
    <w:p w:rsidR="00DE19B0" w:rsidRPr="00B53297" w:rsidRDefault="00994913" w:rsidP="00B53297">
      <w:pPr>
        <w:ind w:left="360"/>
        <w:jc w:val="both"/>
        <w:rPr>
          <w:rFonts w:ascii="Times New Roman" w:hAnsi="Times New Roman" w:cs="Times New Roman"/>
          <w:lang w:val="en-US"/>
        </w:rPr>
      </w:pPr>
      <w:r w:rsidRPr="00B53297">
        <w:rPr>
          <w:rFonts w:ascii="Times New Roman" w:hAnsi="Times New Roman" w:cs="Times New Roman"/>
          <w:lang w:val="en-US"/>
        </w:rPr>
        <w:t xml:space="preserve">To describe the dynamic adaptation algorithm, we begin by </w:t>
      </w:r>
      <w:r w:rsidR="00B53297" w:rsidRPr="00B53297">
        <w:rPr>
          <w:rFonts w:ascii="Times New Roman" w:hAnsi="Times New Roman" w:cs="Times New Roman"/>
          <w:lang w:val="en-US"/>
        </w:rPr>
        <w:t xml:space="preserve">defining </w:t>
      </w:r>
      <w:r w:rsidRPr="00B53297">
        <w:rPr>
          <w:rFonts w:ascii="Times New Roman" w:hAnsi="Times New Roman" w:cs="Times New Roman"/>
          <w:lang w:val="en-US"/>
        </w:rPr>
        <w:t xml:space="preserve">the </w:t>
      </w:r>
      <w:ins w:id="164" w:author="erradi" w:date="2011-08-07T11:41:00Z">
        <w:r w:rsidR="00D87578">
          <w:rPr>
            <w:rFonts w:ascii="Times New Roman" w:hAnsi="Times New Roman" w:cs="Times New Roman"/>
            <w:lang w:val="en-US"/>
          </w:rPr>
          <w:t>initialization</w:t>
        </w:r>
      </w:ins>
      <w:ins w:id="165" w:author="erradi" w:date="2011-08-07T11:40:00Z">
        <w:r w:rsidR="00D87578">
          <w:rPr>
            <w:rFonts w:ascii="Times New Roman" w:hAnsi="Times New Roman" w:cs="Times New Roman"/>
            <w:lang w:val="en-US"/>
          </w:rPr>
          <w:t xml:space="preserve"> </w:t>
        </w:r>
      </w:ins>
      <w:ins w:id="166" w:author="erradi" w:date="2011-08-07T11:41:00Z">
        <w:r w:rsidR="00D87578">
          <w:rPr>
            <w:rFonts w:ascii="Times New Roman" w:hAnsi="Times New Roman" w:cs="Times New Roman"/>
            <w:lang w:val="en-US"/>
          </w:rPr>
          <w:t xml:space="preserve">step </w:t>
        </w:r>
      </w:ins>
      <w:ins w:id="167" w:author="erradi" w:date="2011-08-07T11:42:00Z">
        <w:r w:rsidR="00D87578">
          <w:rPr>
            <w:rFonts w:ascii="Times New Roman" w:hAnsi="Times New Roman" w:cs="Times New Roman"/>
            <w:lang w:val="en-US"/>
          </w:rPr>
          <w:t>which</w:t>
        </w:r>
      </w:ins>
      <w:ins w:id="168" w:author="erradi" w:date="2011-08-07T11:41:00Z">
        <w:r w:rsidR="00D87578">
          <w:rPr>
            <w:rFonts w:ascii="Times New Roman" w:hAnsi="Times New Roman" w:cs="Times New Roman"/>
            <w:lang w:val="en-US"/>
          </w:rPr>
          <w:t xml:space="preserve"> consists in defining the </w:t>
        </w:r>
      </w:ins>
      <w:r w:rsidR="00B53297" w:rsidRPr="00B53297">
        <w:rPr>
          <w:rFonts w:ascii="Times New Roman" w:hAnsi="Times New Roman" w:cs="Times New Roman"/>
          <w:lang w:val="en-US"/>
        </w:rPr>
        <w:t>needed</w:t>
      </w:r>
      <w:r w:rsidRPr="00B53297">
        <w:rPr>
          <w:rFonts w:ascii="Times New Roman" w:hAnsi="Times New Roman" w:cs="Times New Roman"/>
          <w:lang w:val="en-US"/>
        </w:rPr>
        <w:t xml:space="preserve"> </w:t>
      </w:r>
      <w:r w:rsidR="00B53297" w:rsidRPr="00B53297">
        <w:rPr>
          <w:rFonts w:ascii="Times New Roman" w:hAnsi="Times New Roman" w:cs="Times New Roman"/>
          <w:lang w:val="en-US"/>
        </w:rPr>
        <w:t xml:space="preserve">variables and their initial values.  </w:t>
      </w:r>
      <w:r w:rsidR="00B53297">
        <w:rPr>
          <w:rFonts w:ascii="Times New Roman" w:hAnsi="Times New Roman" w:cs="Times New Roman"/>
          <w:lang w:val="en-US"/>
        </w:rPr>
        <w:t>We start by presenting the needed initializations and the structural and behavioral requirements for a dynamic change.</w:t>
      </w:r>
      <w:r w:rsidR="00B53297" w:rsidRPr="000B156F">
        <w:rPr>
          <w:rFonts w:ascii="Times New Roman" w:hAnsi="Times New Roman" w:cs="Times New Roman"/>
          <w:lang w:val="en-US"/>
        </w:rPr>
        <w:t xml:space="preserve"> </w:t>
      </w:r>
      <w:r w:rsidR="00B53297">
        <w:rPr>
          <w:rFonts w:ascii="Times New Roman" w:hAnsi="Times New Roman" w:cs="Times New Roman"/>
          <w:lang w:val="en-US"/>
        </w:rPr>
        <w:t xml:space="preserve"> Then we describe the dynamic adaptation algorithm. Afterwards we present both the structural and behavioral conformance rules which need to hold after the global requirement changes and their propagation to the global system components.</w:t>
      </w:r>
    </w:p>
    <w:p w:rsidR="00F924B7" w:rsidRPr="00DD0D39" w:rsidRDefault="006F18AC" w:rsidP="00F924B7">
      <w:pPr>
        <w:pStyle w:val="Paragraphedeliste"/>
        <w:numPr>
          <w:ilvl w:val="1"/>
          <w:numId w:val="1"/>
        </w:numPr>
        <w:rPr>
          <w:rFonts w:ascii="Times New Roman" w:hAnsi="Times New Roman" w:cs="Times New Roman"/>
          <w:b/>
          <w:sz w:val="24"/>
          <w:szCs w:val="32"/>
          <w:rPrChange w:id="169" w:author="erradi" w:date="2011-08-07T11:54:00Z">
            <w:rPr>
              <w:rFonts w:ascii="Times New Roman" w:hAnsi="Times New Roman" w:cs="Times New Roman"/>
              <w:sz w:val="32"/>
              <w:szCs w:val="32"/>
            </w:rPr>
          </w:rPrChange>
        </w:rPr>
      </w:pPr>
      <w:r w:rsidRPr="006F18AC">
        <w:rPr>
          <w:rFonts w:ascii="Times New Roman" w:hAnsi="Times New Roman" w:cs="Times New Roman"/>
          <w:b/>
          <w:sz w:val="24"/>
          <w:szCs w:val="32"/>
          <w:rPrChange w:id="170" w:author="erradi" w:date="2011-08-07T11:54:00Z">
            <w:rPr>
              <w:rFonts w:ascii="Times New Roman" w:hAnsi="Times New Roman" w:cs="Times New Roman"/>
              <w:color w:val="0000FF" w:themeColor="hyperlink"/>
              <w:sz w:val="32"/>
              <w:szCs w:val="32"/>
              <w:u w:val="single"/>
            </w:rPr>
          </w:rPrChange>
        </w:rPr>
        <w:t>Initialisation Phase</w:t>
      </w:r>
    </w:p>
    <w:p w:rsidR="00DE19B0" w:rsidRDefault="00DE19B0" w:rsidP="00AB42D3">
      <w:pPr>
        <w:pStyle w:val="Paragraphedeliste"/>
        <w:ind w:left="426" w:right="-142"/>
        <w:jc w:val="both"/>
        <w:rPr>
          <w:rFonts w:ascii="Times New Roman" w:hAnsi="Times New Roman" w:cs="Times New Roman"/>
          <w:lang w:val="en-US"/>
        </w:rPr>
      </w:pPr>
      <w:r>
        <w:rPr>
          <w:rFonts w:ascii="Times New Roman" w:hAnsi="Times New Roman" w:cs="Times New Roman"/>
          <w:lang w:val="en-US"/>
        </w:rPr>
        <w:t xml:space="preserve">To perform dynamic changes to an existing system, we </w:t>
      </w:r>
      <w:del w:id="171" w:author="erradi" w:date="2011-08-05T10:30:00Z">
        <w:r w:rsidDel="000339A5">
          <w:rPr>
            <w:rFonts w:ascii="Times New Roman" w:hAnsi="Times New Roman" w:cs="Times New Roman"/>
            <w:lang w:val="en-US"/>
          </w:rPr>
          <w:delText xml:space="preserve">suppose </w:delText>
        </w:r>
      </w:del>
      <w:ins w:id="172" w:author="erradi" w:date="2011-08-05T10:30:00Z">
        <w:r w:rsidR="000339A5">
          <w:rPr>
            <w:rFonts w:ascii="Times New Roman" w:hAnsi="Times New Roman" w:cs="Times New Roman"/>
            <w:lang w:val="en-US"/>
          </w:rPr>
          <w:t xml:space="preserve">assume </w:t>
        </w:r>
      </w:ins>
      <w:r>
        <w:rPr>
          <w:rFonts w:ascii="Times New Roman" w:hAnsi="Times New Roman" w:cs="Times New Roman"/>
          <w:lang w:val="en-US"/>
        </w:rPr>
        <w:t xml:space="preserve">that we have </w:t>
      </w:r>
      <w:r w:rsidR="00B53297" w:rsidRPr="00B53297">
        <w:rPr>
          <w:rFonts w:ascii="Times New Roman" w:hAnsi="Times New Roman" w:cs="Times New Roman"/>
          <w:lang w:val="en-US"/>
        </w:rPr>
        <w:t>a global requirements</w:t>
      </w:r>
      <w:r>
        <w:rPr>
          <w:rFonts w:ascii="Times New Roman" w:hAnsi="Times New Roman" w:cs="Times New Roman"/>
          <w:lang w:val="en-US"/>
        </w:rPr>
        <w:t xml:space="preserve"> specification</w:t>
      </w:r>
      <w:r w:rsidR="00B53297" w:rsidRPr="00B53297">
        <w:rPr>
          <w:rFonts w:ascii="Times New Roman" w:hAnsi="Times New Roman" w:cs="Times New Roman"/>
          <w:lang w:val="en-US"/>
        </w:rPr>
        <w:t xml:space="preserve"> and </w:t>
      </w:r>
      <w:del w:id="173" w:author="erradi" w:date="2011-08-05T10:30:00Z">
        <w:r w:rsidR="00B53297" w:rsidRPr="00B53297" w:rsidDel="000339A5">
          <w:rPr>
            <w:rFonts w:ascii="Times New Roman" w:hAnsi="Times New Roman" w:cs="Times New Roman"/>
            <w:lang w:val="en-US"/>
          </w:rPr>
          <w:delText xml:space="preserve">the </w:delText>
        </w:r>
      </w:del>
      <w:ins w:id="174" w:author="erradi" w:date="2011-08-05T10:30:00Z">
        <w:r w:rsidR="000339A5">
          <w:rPr>
            <w:rFonts w:ascii="Times New Roman" w:hAnsi="Times New Roman" w:cs="Times New Roman"/>
            <w:lang w:val="en-US"/>
          </w:rPr>
          <w:t>its</w:t>
        </w:r>
        <w:r w:rsidR="000339A5" w:rsidRPr="00B53297">
          <w:rPr>
            <w:rFonts w:ascii="Times New Roman" w:hAnsi="Times New Roman" w:cs="Times New Roman"/>
            <w:lang w:val="en-US"/>
          </w:rPr>
          <w:t xml:space="preserve"> </w:t>
        </w:r>
      </w:ins>
      <w:r w:rsidR="00B53297" w:rsidRPr="00B53297">
        <w:rPr>
          <w:rFonts w:ascii="Times New Roman" w:hAnsi="Times New Roman" w:cs="Times New Roman"/>
          <w:lang w:val="en-US"/>
        </w:rPr>
        <w:t>corresponding derived system components</w:t>
      </w:r>
      <w:r>
        <w:rPr>
          <w:rFonts w:ascii="Times New Roman" w:hAnsi="Times New Roman" w:cs="Times New Roman"/>
          <w:lang w:val="en-US"/>
        </w:rPr>
        <w:t>. This is considered a</w:t>
      </w:r>
      <w:r w:rsidR="00B53297">
        <w:rPr>
          <w:rFonts w:ascii="Times New Roman" w:hAnsi="Times New Roman" w:cs="Times New Roman"/>
          <w:lang w:val="en-US"/>
        </w:rPr>
        <w:t xml:space="preserve">s </w:t>
      </w:r>
      <w:r>
        <w:rPr>
          <w:rFonts w:ascii="Times New Roman" w:hAnsi="Times New Roman" w:cs="Times New Roman"/>
          <w:lang w:val="en-US"/>
        </w:rPr>
        <w:t xml:space="preserve">the global system initial </w:t>
      </w:r>
      <w:r w:rsidR="00B53297">
        <w:rPr>
          <w:rFonts w:ascii="Times New Roman" w:hAnsi="Times New Roman" w:cs="Times New Roman"/>
          <w:lang w:val="en-US"/>
        </w:rPr>
        <w:t>state</w:t>
      </w:r>
      <w:r>
        <w:rPr>
          <w:rFonts w:ascii="Times New Roman" w:hAnsi="Times New Roman" w:cs="Times New Roman"/>
          <w:lang w:val="en-US"/>
        </w:rPr>
        <w:t xml:space="preserve"> before making the changes. </w:t>
      </w:r>
      <w:r w:rsidR="00B53297">
        <w:rPr>
          <w:rFonts w:ascii="Times New Roman" w:hAnsi="Times New Roman" w:cs="Times New Roman"/>
          <w:lang w:val="en-US"/>
        </w:rPr>
        <w:t xml:space="preserve"> </w:t>
      </w:r>
      <w:r>
        <w:rPr>
          <w:rFonts w:ascii="Times New Roman" w:hAnsi="Times New Roman" w:cs="Times New Roman"/>
          <w:lang w:val="en-US"/>
        </w:rPr>
        <w:t xml:space="preserve">To perform such changes </w:t>
      </w:r>
      <w:r w:rsidR="00B53297">
        <w:rPr>
          <w:rFonts w:ascii="Times New Roman" w:hAnsi="Times New Roman" w:cs="Times New Roman"/>
          <w:lang w:val="en-US"/>
        </w:rPr>
        <w:t xml:space="preserve">we need to </w:t>
      </w:r>
      <w:r>
        <w:rPr>
          <w:rFonts w:ascii="Times New Roman" w:hAnsi="Times New Roman" w:cs="Times New Roman"/>
          <w:lang w:val="en-US"/>
        </w:rPr>
        <w:t>consider such initial state as the input of the dynamic adaptation algorithm. Therefore, such input</w:t>
      </w:r>
      <w:r w:rsidR="001D0C15">
        <w:rPr>
          <w:rFonts w:ascii="Times New Roman" w:hAnsi="Times New Roman" w:cs="Times New Roman"/>
          <w:lang w:val="en-US"/>
        </w:rPr>
        <w:t xml:space="preserve"> considered as requirements constraints, </w:t>
      </w:r>
      <w:r>
        <w:rPr>
          <w:rFonts w:ascii="Times New Roman" w:hAnsi="Times New Roman" w:cs="Times New Roman"/>
          <w:lang w:val="en-US"/>
        </w:rPr>
        <w:t xml:space="preserve">will be extracted and </w:t>
      </w:r>
      <w:r w:rsidR="00B53297">
        <w:rPr>
          <w:rFonts w:ascii="Times New Roman" w:hAnsi="Times New Roman" w:cs="Times New Roman"/>
          <w:lang w:val="en-US"/>
        </w:rPr>
        <w:t>r</w:t>
      </w:r>
      <w:r>
        <w:rPr>
          <w:rFonts w:ascii="Times New Roman" w:hAnsi="Times New Roman" w:cs="Times New Roman"/>
          <w:lang w:val="en-US"/>
        </w:rPr>
        <w:t>epresented</w:t>
      </w:r>
      <w:r w:rsidR="00B53297">
        <w:rPr>
          <w:rFonts w:ascii="Times New Roman" w:hAnsi="Times New Roman" w:cs="Times New Roman"/>
          <w:lang w:val="en-US"/>
        </w:rPr>
        <w:t xml:space="preserve"> in </w:t>
      </w:r>
      <w:r>
        <w:rPr>
          <w:rFonts w:ascii="Times New Roman" w:hAnsi="Times New Roman" w:cs="Times New Roman"/>
          <w:lang w:val="en-US"/>
        </w:rPr>
        <w:t xml:space="preserve">the </w:t>
      </w:r>
      <w:r w:rsidR="00B53297">
        <w:rPr>
          <w:rFonts w:ascii="Times New Roman" w:hAnsi="Times New Roman" w:cs="Times New Roman"/>
          <w:lang w:val="en-US"/>
        </w:rPr>
        <w:t>form of matrix</w:t>
      </w:r>
      <w:r>
        <w:rPr>
          <w:rFonts w:ascii="Times New Roman" w:hAnsi="Times New Roman" w:cs="Times New Roman"/>
          <w:lang w:val="en-US"/>
        </w:rPr>
        <w:t xml:space="preserve">es. </w:t>
      </w:r>
      <w:r w:rsidR="00FF3B2F">
        <w:rPr>
          <w:rFonts w:ascii="Times New Roman" w:hAnsi="Times New Roman" w:cs="Times New Roman"/>
          <w:lang w:val="en-US"/>
        </w:rPr>
        <w:t>Such matrices could be derived from the global requirement specification written using UML2.0 collaborations.</w:t>
      </w:r>
      <w:r w:rsidR="001D0C15">
        <w:rPr>
          <w:rFonts w:ascii="Times New Roman" w:hAnsi="Times New Roman" w:cs="Times New Roman"/>
          <w:lang w:val="en-US"/>
        </w:rPr>
        <w:t xml:space="preserve"> We have two categories of matrices: </w:t>
      </w:r>
      <w:r w:rsidR="00F924B7">
        <w:rPr>
          <w:rFonts w:ascii="Times New Roman" w:hAnsi="Times New Roman" w:cs="Times New Roman"/>
          <w:lang w:val="en-US"/>
        </w:rPr>
        <w:t>the first category, presented in Section 5.1.1, concerns the structural aspects of the initial global requirement specification, and the second category, presented in Section 5.1.2, concerns the behavioral aspects of such specification.</w:t>
      </w:r>
    </w:p>
    <w:p w:rsidR="00B53297" w:rsidRPr="00B53297" w:rsidRDefault="00B53297" w:rsidP="00AB42D3">
      <w:pPr>
        <w:pStyle w:val="Paragraphedeliste"/>
        <w:ind w:left="426" w:right="-142"/>
        <w:jc w:val="both"/>
        <w:rPr>
          <w:rFonts w:ascii="Times New Roman" w:hAnsi="Times New Roman" w:cs="Times New Roman"/>
          <w:lang w:val="en-US"/>
        </w:rPr>
      </w:pPr>
      <w:r>
        <w:rPr>
          <w:rFonts w:ascii="Times New Roman" w:hAnsi="Times New Roman" w:cs="Times New Roman"/>
          <w:lang w:val="en-US"/>
        </w:rPr>
        <w:t xml:space="preserve">  </w:t>
      </w:r>
    </w:p>
    <w:p w:rsidR="00554834" w:rsidRPr="00DD0D39" w:rsidRDefault="006F18AC" w:rsidP="00554834">
      <w:pPr>
        <w:pStyle w:val="Paragraphedeliste"/>
        <w:numPr>
          <w:ilvl w:val="2"/>
          <w:numId w:val="1"/>
        </w:numPr>
        <w:rPr>
          <w:rFonts w:ascii="Times New Roman" w:hAnsi="Times New Roman" w:cs="Times New Roman"/>
          <w:b/>
          <w:sz w:val="20"/>
          <w:rPrChange w:id="175" w:author="erradi" w:date="2011-08-07T11:54:00Z">
            <w:rPr>
              <w:rFonts w:ascii="Times New Roman" w:hAnsi="Times New Roman" w:cs="Times New Roman"/>
              <w:sz w:val="24"/>
            </w:rPr>
          </w:rPrChange>
        </w:rPr>
      </w:pPr>
      <w:r w:rsidRPr="006F18AC">
        <w:rPr>
          <w:rFonts w:ascii="Times New Roman" w:hAnsi="Times New Roman" w:cs="Times New Roman"/>
          <w:b/>
          <w:sz w:val="20"/>
          <w:rPrChange w:id="176" w:author="erradi" w:date="2011-08-07T11:54:00Z">
            <w:rPr>
              <w:rFonts w:ascii="Times New Roman" w:hAnsi="Times New Roman" w:cs="Times New Roman"/>
              <w:color w:val="0000FF" w:themeColor="hyperlink"/>
              <w:sz w:val="24"/>
              <w:u w:val="single"/>
            </w:rPr>
          </w:rPrChange>
        </w:rPr>
        <w:t>Structural Requirements</w:t>
      </w:r>
    </w:p>
    <w:p w:rsidR="00F924B7" w:rsidRDefault="00F924B7" w:rsidP="00E5656D">
      <w:pPr>
        <w:pStyle w:val="Paragraphedeliste"/>
        <w:ind w:left="426"/>
        <w:jc w:val="both"/>
        <w:rPr>
          <w:rFonts w:ascii="Times New Roman" w:hAnsi="Times New Roman" w:cs="Times New Roman"/>
          <w:lang w:val="en-US"/>
        </w:rPr>
      </w:pPr>
      <w:r w:rsidRPr="00F924B7">
        <w:rPr>
          <w:rFonts w:ascii="Times New Roman" w:hAnsi="Times New Roman" w:cs="Times New Roman"/>
          <w:lang w:val="en-US"/>
        </w:rPr>
        <w:t xml:space="preserve">The first category of matrices </w:t>
      </w:r>
      <w:r>
        <w:rPr>
          <w:rFonts w:ascii="Times New Roman" w:hAnsi="Times New Roman" w:cs="Times New Roman"/>
          <w:lang w:val="en-US"/>
        </w:rPr>
        <w:t>is consists in the Collaboration-Role</w:t>
      </w:r>
      <w:r w:rsidRPr="00F924B7">
        <w:rPr>
          <w:rFonts w:ascii="Times New Roman" w:hAnsi="Times New Roman" w:cs="Times New Roman"/>
          <w:lang w:val="en-US"/>
        </w:rPr>
        <w:t xml:space="preserve"> </w:t>
      </w:r>
      <w:r>
        <w:rPr>
          <w:rFonts w:ascii="Times New Roman" w:hAnsi="Times New Roman" w:cs="Times New Roman"/>
          <w:lang w:val="en-US"/>
        </w:rPr>
        <w:t>matrix, the Component-Role matrix</w:t>
      </w:r>
      <w:r w:rsidR="00130C6D">
        <w:rPr>
          <w:rFonts w:ascii="Times New Roman" w:hAnsi="Times New Roman" w:cs="Times New Roman"/>
          <w:lang w:val="en-US"/>
        </w:rPr>
        <w:t>, the Is-Responsible-for matrix</w:t>
      </w:r>
      <w:r>
        <w:rPr>
          <w:rFonts w:ascii="Times New Roman" w:hAnsi="Times New Roman" w:cs="Times New Roman"/>
          <w:lang w:val="en-US"/>
        </w:rPr>
        <w:t>, and the Stored-Global-Behavior matrix.</w:t>
      </w:r>
    </w:p>
    <w:p w:rsidR="00554834" w:rsidRPr="00E565F5" w:rsidRDefault="00554834" w:rsidP="00E5656D">
      <w:pPr>
        <w:pStyle w:val="Paragraphedeliste"/>
        <w:ind w:left="426"/>
        <w:jc w:val="both"/>
        <w:rPr>
          <w:rFonts w:ascii="Times New Roman" w:hAnsi="Times New Roman" w:cs="Times New Roman"/>
          <w:lang w:val="en-US"/>
          <w:rPrChange w:id="177" w:author="erradi" w:date="2011-08-05T22:39:00Z">
            <w:rPr>
              <w:rFonts w:ascii="Times New Roman" w:hAnsi="Times New Roman" w:cs="Times New Roman"/>
            </w:rPr>
          </w:rPrChange>
        </w:rPr>
      </w:pPr>
    </w:p>
    <w:p w:rsidR="00554834" w:rsidRPr="00E5656D" w:rsidRDefault="006F18AC" w:rsidP="00E5656D">
      <w:pPr>
        <w:pStyle w:val="Paragraphedeliste"/>
        <w:ind w:left="426"/>
        <w:rPr>
          <w:rFonts w:ascii="Times New Roman" w:hAnsi="Times New Roman" w:cs="Times New Roman"/>
          <w:b/>
          <w:i/>
          <w:u w:val="single"/>
          <w:lang w:val="en-US"/>
          <w:rPrChange w:id="178" w:author="erradi" w:date="2011-08-07T11:54:00Z">
            <w:rPr>
              <w:rFonts w:ascii="Times New Roman" w:hAnsi="Times New Roman" w:cs="Times New Roman"/>
              <w:i/>
              <w:u w:val="single"/>
            </w:rPr>
          </w:rPrChange>
        </w:rPr>
      </w:pPr>
      <w:r w:rsidRPr="006F18AC">
        <w:rPr>
          <w:rFonts w:ascii="Times New Roman" w:hAnsi="Times New Roman" w:cs="Times New Roman"/>
          <w:b/>
          <w:i/>
          <w:u w:val="single"/>
          <w:lang w:val="en-US"/>
          <w:rPrChange w:id="179" w:author="erradi" w:date="2011-08-07T11:54:00Z">
            <w:rPr>
              <w:rFonts w:ascii="Times New Roman" w:hAnsi="Times New Roman" w:cs="Times New Roman"/>
              <w:i/>
              <w:color w:val="0000FF" w:themeColor="hyperlink"/>
              <w:u w:val="single"/>
            </w:rPr>
          </w:rPrChange>
        </w:rPr>
        <w:t>Collaboration-Role</w:t>
      </w:r>
      <w:r w:rsidRPr="006F18AC">
        <w:rPr>
          <w:rFonts w:ascii="Times New Roman" w:hAnsi="Times New Roman" w:cs="Times New Roman"/>
          <w:b/>
          <w:i/>
          <w:lang w:val="en-US"/>
          <w:rPrChange w:id="180" w:author="erradi" w:date="2011-08-07T11:54:00Z">
            <w:rPr>
              <w:rFonts w:ascii="Times New Roman" w:hAnsi="Times New Roman" w:cs="Times New Roman"/>
              <w:i/>
              <w:color w:val="0000FF" w:themeColor="hyperlink"/>
              <w:u w:val="single"/>
            </w:rPr>
          </w:rPrChange>
        </w:rPr>
        <w:t xml:space="preserve"> </w:t>
      </w:r>
      <w:ins w:id="181" w:author="erradi" w:date="2011-08-06T10:59:00Z">
        <w:r w:rsidRPr="006F18AC">
          <w:rPr>
            <w:rFonts w:ascii="Times New Roman" w:hAnsi="Times New Roman" w:cs="Times New Roman"/>
            <w:b/>
            <w:i/>
            <w:lang w:val="en-US"/>
            <w:rPrChange w:id="182" w:author="erradi" w:date="2011-08-07T11:54:00Z">
              <w:rPr>
                <w:rFonts w:ascii="Times New Roman" w:hAnsi="Times New Roman" w:cs="Times New Roman"/>
                <w:i/>
                <w:color w:val="0000FF" w:themeColor="hyperlink"/>
                <w:u w:val="single"/>
              </w:rPr>
            </w:rPrChange>
          </w:rPr>
          <w:t>Table</w:t>
        </w:r>
      </w:ins>
      <w:del w:id="183" w:author="erradi" w:date="2011-08-06T10:59:00Z">
        <w:r w:rsidRPr="006F18AC">
          <w:rPr>
            <w:rFonts w:ascii="Times New Roman" w:hAnsi="Times New Roman" w:cs="Times New Roman"/>
            <w:b/>
            <w:i/>
            <w:lang w:val="en-US"/>
            <w:rPrChange w:id="184" w:author="erradi" w:date="2011-08-07T11:54:00Z">
              <w:rPr>
                <w:rFonts w:ascii="Times New Roman" w:hAnsi="Times New Roman" w:cs="Times New Roman"/>
                <w:i/>
                <w:color w:val="0000FF" w:themeColor="hyperlink"/>
                <w:u w:val="single"/>
              </w:rPr>
            </w:rPrChange>
          </w:rPr>
          <w:delText>Matrix</w:delText>
        </w:r>
      </w:del>
    </w:p>
    <w:p w:rsidR="00130C6D" w:rsidRPr="00E5656D" w:rsidRDefault="00130C6D" w:rsidP="00E5656D">
      <w:pPr>
        <w:pStyle w:val="Paragraphedeliste"/>
        <w:ind w:left="426"/>
        <w:rPr>
          <w:rFonts w:ascii="Times New Roman" w:hAnsi="Times New Roman" w:cs="Times New Roman"/>
          <w:lang w:val="en-US"/>
        </w:rPr>
      </w:pPr>
    </w:p>
    <w:p w:rsidR="00130C6D" w:rsidRPr="00A3230A" w:rsidRDefault="00130C6D" w:rsidP="00E5656D">
      <w:pPr>
        <w:pStyle w:val="Paragraphedeliste"/>
        <w:ind w:left="426"/>
        <w:jc w:val="both"/>
        <w:rPr>
          <w:rFonts w:ascii="Times New Roman" w:hAnsi="Times New Roman" w:cs="Times New Roman"/>
          <w:strike/>
          <w:lang w:val="en-US"/>
        </w:rPr>
      </w:pPr>
      <w:r w:rsidRPr="00130C6D">
        <w:rPr>
          <w:rFonts w:ascii="Times New Roman" w:hAnsi="Times New Roman" w:cs="Times New Roman"/>
          <w:lang w:val="en-US"/>
        </w:rPr>
        <w:t>This matrix holds the roles and collaborations relationships</w:t>
      </w:r>
      <w:r>
        <w:rPr>
          <w:rFonts w:ascii="Times New Roman" w:hAnsi="Times New Roman" w:cs="Times New Roman"/>
          <w:lang w:val="en-US"/>
        </w:rPr>
        <w:t xml:space="preserve"> as described in the global requirement specification. As required by the derivation algorithm, </w:t>
      </w:r>
      <w:proofErr w:type="gramStart"/>
      <w:r>
        <w:rPr>
          <w:rFonts w:ascii="Times New Roman" w:hAnsi="Times New Roman" w:cs="Times New Roman"/>
          <w:lang w:val="en-US"/>
        </w:rPr>
        <w:t>for each collaboration</w:t>
      </w:r>
      <w:proofErr w:type="gramEnd"/>
      <w:r>
        <w:rPr>
          <w:rFonts w:ascii="Times New Roman" w:hAnsi="Times New Roman" w:cs="Times New Roman"/>
          <w:lang w:val="en-US"/>
        </w:rPr>
        <w:t xml:space="preserve"> we need to know the type of its associated roles. A role could be a </w:t>
      </w:r>
      <w:r w:rsidRPr="00130C6D">
        <w:rPr>
          <w:rFonts w:ascii="Times New Roman" w:hAnsi="Times New Roman" w:cs="Times New Roman"/>
          <w:i/>
          <w:lang w:val="en-US"/>
        </w:rPr>
        <w:t>starting</w:t>
      </w:r>
      <w:r>
        <w:rPr>
          <w:rFonts w:ascii="Times New Roman" w:hAnsi="Times New Roman" w:cs="Times New Roman"/>
          <w:lang w:val="en-US"/>
        </w:rPr>
        <w:t xml:space="preserve">, a </w:t>
      </w:r>
      <w:r w:rsidRPr="00130C6D">
        <w:rPr>
          <w:rFonts w:ascii="Times New Roman" w:hAnsi="Times New Roman" w:cs="Times New Roman"/>
          <w:i/>
          <w:lang w:val="en-US"/>
        </w:rPr>
        <w:t>participating</w:t>
      </w:r>
      <w:r>
        <w:rPr>
          <w:rFonts w:ascii="Times New Roman" w:hAnsi="Times New Roman" w:cs="Times New Roman"/>
          <w:lang w:val="en-US"/>
        </w:rPr>
        <w:t xml:space="preserve"> or a </w:t>
      </w:r>
      <w:r w:rsidRPr="00130C6D">
        <w:rPr>
          <w:rFonts w:ascii="Times New Roman" w:hAnsi="Times New Roman" w:cs="Times New Roman"/>
          <w:i/>
          <w:lang w:val="en-US"/>
        </w:rPr>
        <w:t>terminating</w:t>
      </w:r>
      <w:r>
        <w:rPr>
          <w:rFonts w:ascii="Times New Roman" w:hAnsi="Times New Roman" w:cs="Times New Roman"/>
          <w:lang w:val="en-US"/>
        </w:rPr>
        <w:t xml:space="preserve"> role within a given collaboration. As shown in Table 5.1, Role</w:t>
      </w:r>
      <w:r w:rsidRPr="00A3230A">
        <w:rPr>
          <w:rFonts w:ascii="Times New Roman" w:hAnsi="Times New Roman" w:cs="Times New Roman"/>
          <w:vertAlign w:val="subscript"/>
          <w:lang w:val="en-US"/>
        </w:rPr>
        <w:t>1</w:t>
      </w:r>
      <w:r w:rsidR="00A3230A">
        <w:rPr>
          <w:rFonts w:ascii="Times New Roman" w:hAnsi="Times New Roman" w:cs="Times New Roman"/>
          <w:lang w:val="en-US"/>
        </w:rPr>
        <w:t xml:space="preserve"> is a starting role and participating role for collaboration</w:t>
      </w:r>
      <w:r w:rsidR="00A3230A" w:rsidRPr="00A3230A">
        <w:rPr>
          <w:rFonts w:ascii="Times New Roman" w:hAnsi="Times New Roman" w:cs="Times New Roman"/>
          <w:vertAlign w:val="subscript"/>
          <w:lang w:val="en-US"/>
        </w:rPr>
        <w:t>1</w:t>
      </w:r>
      <w:r w:rsidR="00A3230A">
        <w:rPr>
          <w:rFonts w:ascii="Times New Roman" w:hAnsi="Times New Roman" w:cs="Times New Roman"/>
          <w:lang w:val="en-US"/>
        </w:rPr>
        <w:t xml:space="preserve"> while Role</w:t>
      </w:r>
      <w:r w:rsidR="00A3230A" w:rsidRPr="00A3230A">
        <w:rPr>
          <w:rFonts w:ascii="Times New Roman" w:hAnsi="Times New Roman" w:cs="Times New Roman"/>
          <w:vertAlign w:val="subscript"/>
          <w:lang w:val="en-US"/>
        </w:rPr>
        <w:t>n</w:t>
      </w:r>
      <w:r w:rsidR="00A3230A">
        <w:rPr>
          <w:rFonts w:ascii="Times New Roman" w:hAnsi="Times New Roman" w:cs="Times New Roman"/>
          <w:vertAlign w:val="subscript"/>
          <w:lang w:val="en-US"/>
        </w:rPr>
        <w:t xml:space="preserve"> </w:t>
      </w:r>
      <w:r w:rsidR="00A3230A">
        <w:rPr>
          <w:rFonts w:ascii="Times New Roman" w:hAnsi="Times New Roman" w:cs="Times New Roman"/>
          <w:lang w:val="en-US"/>
        </w:rPr>
        <w:t>is a participating role in Collaboration</w:t>
      </w:r>
      <w:r w:rsidR="00A3230A" w:rsidRPr="00A3230A">
        <w:rPr>
          <w:rFonts w:ascii="Times New Roman" w:hAnsi="Times New Roman" w:cs="Times New Roman"/>
          <w:vertAlign w:val="subscript"/>
          <w:lang w:val="en-US"/>
        </w:rPr>
        <w:t>1</w:t>
      </w:r>
      <w:r w:rsidR="00A3230A">
        <w:rPr>
          <w:rFonts w:ascii="Times New Roman" w:hAnsi="Times New Roman" w:cs="Times New Roman"/>
          <w:lang w:val="en-US"/>
        </w:rPr>
        <w:t xml:space="preserve"> and participating and terminating role in Collaboration</w:t>
      </w:r>
      <w:r w:rsidR="00A3230A" w:rsidRPr="00A3230A">
        <w:rPr>
          <w:rFonts w:ascii="Times New Roman" w:hAnsi="Times New Roman" w:cs="Times New Roman"/>
          <w:vertAlign w:val="subscript"/>
          <w:lang w:val="en-US"/>
        </w:rPr>
        <w:t>n</w:t>
      </w:r>
      <w:r w:rsidR="00A3230A">
        <w:rPr>
          <w:rFonts w:ascii="Times New Roman" w:hAnsi="Times New Roman" w:cs="Times New Roman"/>
          <w:lang w:val="en-US"/>
        </w:rPr>
        <w:t>.</w:t>
      </w:r>
      <w:ins w:id="185" w:author="erradi" w:date="2011-08-05T22:39:00Z">
        <w:r w:rsidR="00E565F5">
          <w:rPr>
            <w:rFonts w:ascii="Times New Roman" w:hAnsi="Times New Roman" w:cs="Times New Roman"/>
            <w:lang w:val="en-US"/>
          </w:rPr>
          <w:t xml:space="preserve"> </w:t>
        </w:r>
      </w:ins>
      <w:ins w:id="186" w:author="erradi" w:date="2011-08-05T22:40:00Z">
        <w:r w:rsidR="00E565F5">
          <w:rPr>
            <w:rFonts w:ascii="Times New Roman" w:hAnsi="Times New Roman" w:cs="Times New Roman"/>
            <w:lang w:val="en-US"/>
          </w:rPr>
          <w:t xml:space="preserve">We can observe that some configuration could not be possible such as (1,0,0), (0,1,0), (1,1,0). </w:t>
        </w:r>
      </w:ins>
      <w:ins w:id="187" w:author="erradi" w:date="2011-08-05T22:41:00Z">
        <w:r w:rsidR="00E565F5">
          <w:rPr>
            <w:rFonts w:ascii="Times New Roman" w:hAnsi="Times New Roman" w:cs="Times New Roman"/>
            <w:lang w:val="en-US"/>
          </w:rPr>
          <w:t xml:space="preserve">This is due to the fact that a starting role or a terminating role of </w:t>
        </w:r>
        <w:proofErr w:type="gramStart"/>
        <w:r w:rsidR="00E565F5">
          <w:rPr>
            <w:rFonts w:ascii="Times New Roman" w:hAnsi="Times New Roman" w:cs="Times New Roman"/>
            <w:lang w:val="en-US"/>
          </w:rPr>
          <w:t>a collaboration</w:t>
        </w:r>
        <w:proofErr w:type="gramEnd"/>
        <w:r w:rsidR="00E565F5">
          <w:rPr>
            <w:rFonts w:ascii="Times New Roman" w:hAnsi="Times New Roman" w:cs="Times New Roman"/>
            <w:lang w:val="en-US"/>
          </w:rPr>
          <w:t xml:space="preserve"> is also a participating role. </w:t>
        </w:r>
      </w:ins>
      <w:ins w:id="188" w:author="erradi" w:date="2011-08-05T22:42:00Z">
        <w:r w:rsidR="00E565F5">
          <w:rPr>
            <w:rFonts w:ascii="Times New Roman" w:hAnsi="Times New Roman" w:cs="Times New Roman"/>
            <w:lang w:val="en-US"/>
          </w:rPr>
          <w:t xml:space="preserve">However, a role could be a participating role </w:t>
        </w:r>
      </w:ins>
      <w:ins w:id="189" w:author="erradi" w:date="2011-08-05T22:43:00Z">
        <w:r w:rsidR="00E565F5">
          <w:rPr>
            <w:rFonts w:ascii="Times New Roman" w:hAnsi="Times New Roman" w:cs="Times New Roman"/>
            <w:lang w:val="en-US"/>
          </w:rPr>
          <w:t xml:space="preserve">within </w:t>
        </w:r>
        <w:proofErr w:type="gramStart"/>
        <w:r w:rsidR="00E565F5">
          <w:rPr>
            <w:rFonts w:ascii="Times New Roman" w:hAnsi="Times New Roman" w:cs="Times New Roman"/>
            <w:lang w:val="en-US"/>
          </w:rPr>
          <w:t>a collaboration</w:t>
        </w:r>
        <w:proofErr w:type="gramEnd"/>
        <w:r w:rsidR="00E565F5">
          <w:rPr>
            <w:rFonts w:ascii="Times New Roman" w:hAnsi="Times New Roman" w:cs="Times New Roman"/>
            <w:lang w:val="en-US"/>
          </w:rPr>
          <w:t xml:space="preserve"> without being neither a strating role nor </w:t>
        </w:r>
      </w:ins>
      <w:ins w:id="190" w:author="erradi" w:date="2011-08-05T22:44:00Z">
        <w:r w:rsidR="00E565F5">
          <w:rPr>
            <w:rFonts w:ascii="Times New Roman" w:hAnsi="Times New Roman" w:cs="Times New Roman"/>
            <w:lang w:val="en-US"/>
          </w:rPr>
          <w:t>a terminating role.</w:t>
        </w:r>
      </w:ins>
    </w:p>
    <w:p w:rsidR="00130C6D" w:rsidRPr="00130C6D" w:rsidRDefault="00130C6D" w:rsidP="00554834">
      <w:pPr>
        <w:pStyle w:val="Paragraphedeliste"/>
        <w:jc w:val="both"/>
        <w:rPr>
          <w:rFonts w:ascii="Times New Roman" w:hAnsi="Times New Roman" w:cs="Times New Roman"/>
          <w:lang w:val="en-US"/>
        </w:rPr>
      </w:pPr>
    </w:p>
    <w:tbl>
      <w:tblPr>
        <w:tblStyle w:val="Grilledutableau"/>
        <w:tblW w:w="0" w:type="auto"/>
        <w:jc w:val="center"/>
        <w:tblInd w:w="675" w:type="dxa"/>
        <w:tblLayout w:type="fixed"/>
        <w:tblLook w:val="04A0"/>
        <w:tblPrChange w:id="191" w:author="erradi" w:date="2011-08-05T08:46:00Z">
          <w:tblPr>
            <w:tblStyle w:val="Grilledutableau"/>
            <w:tblW w:w="0" w:type="auto"/>
            <w:jc w:val="center"/>
            <w:tblInd w:w="675" w:type="dxa"/>
            <w:tblLayout w:type="fixed"/>
            <w:tblLook w:val="04A0"/>
          </w:tblPr>
        </w:tblPrChange>
      </w:tblPr>
      <w:tblGrid>
        <w:gridCol w:w="1276"/>
        <w:gridCol w:w="851"/>
        <w:gridCol w:w="1064"/>
        <w:gridCol w:w="1134"/>
        <w:gridCol w:w="353"/>
        <w:gridCol w:w="851"/>
        <w:gridCol w:w="1134"/>
        <w:gridCol w:w="1134"/>
        <w:tblGridChange w:id="192">
          <w:tblGrid>
            <w:gridCol w:w="1276"/>
            <w:gridCol w:w="709"/>
            <w:gridCol w:w="142"/>
            <w:gridCol w:w="992"/>
            <w:gridCol w:w="850"/>
            <w:gridCol w:w="142"/>
            <w:gridCol w:w="567"/>
            <w:gridCol w:w="851"/>
            <w:gridCol w:w="1275"/>
            <w:gridCol w:w="1134"/>
          </w:tblGrid>
        </w:tblGridChange>
      </w:tblGrid>
      <w:tr w:rsidR="002A6374" w:rsidRPr="002A6374" w:rsidTr="002A6374">
        <w:trPr>
          <w:trHeight w:val="135"/>
          <w:jc w:val="center"/>
          <w:trPrChange w:id="193" w:author="erradi" w:date="2011-08-05T08:46:00Z">
            <w:trPr>
              <w:trHeight w:val="135"/>
              <w:jc w:val="center"/>
            </w:trPr>
          </w:trPrChange>
        </w:trPr>
        <w:tc>
          <w:tcPr>
            <w:tcW w:w="1276" w:type="dxa"/>
            <w:vMerge w:val="restart"/>
            <w:tcPrChange w:id="194" w:author="erradi" w:date="2011-08-05T08:46:00Z">
              <w:tcPr>
                <w:tcW w:w="1276" w:type="dxa"/>
                <w:vMerge w:val="restart"/>
              </w:tcPr>
            </w:tcPrChange>
          </w:tcPr>
          <w:p w:rsidR="00554834" w:rsidRPr="00D52148" w:rsidRDefault="006F18AC" w:rsidP="00C07D49">
            <w:pPr>
              <w:spacing w:after="200" w:line="276" w:lineRule="auto"/>
              <w:ind w:left="720"/>
              <w:contextualSpacing/>
              <w:rPr>
                <w:rFonts w:ascii="Times New Roman" w:hAnsi="Times New Roman" w:cs="Times New Roman"/>
                <w:sz w:val="16"/>
                <w:lang w:val="en-US"/>
                <w:rPrChange w:id="195" w:author="erradi" w:date="2011-08-06T10:00:00Z">
                  <w:rPr>
                    <w:rFonts w:ascii="Times New Roman" w:hAnsi="Times New Roman" w:cs="Times New Roman"/>
                  </w:rPr>
                </w:rPrChange>
              </w:rPr>
            </w:pPr>
            <w:del w:id="196" w:author="erradi" w:date="2011-08-05T22:45:00Z">
              <w:r w:rsidRPr="006F18AC">
                <w:rPr>
                  <w:rFonts w:ascii="Times New Roman" w:hAnsi="Times New Roman" w:cs="Times New Roman"/>
                  <w:lang w:val="en-US"/>
                  <w:rPrChange w:id="197" w:author="erradi" w:date="2011-08-06T10:00:00Z">
                    <w:rPr>
                      <w:rFonts w:ascii="Times New Roman" w:hAnsi="Times New Roman" w:cs="Times New Roman"/>
                      <w:color w:val="0000FF" w:themeColor="hyperlink"/>
                      <w:u w:val="single"/>
                    </w:rPr>
                  </w:rPrChange>
                </w:rPr>
                <w:delText>Cette matrice permet d’exprimer les relations entre les roles et les collaborations. Elle est utile pour savoir dans quelle catégorie se trouve un role dans une collaboration donnée. Dans la tableau suivant on lit : Le Role1 est un starting role de Collaboration 1 et aussi un starting et un terminating role de Collaborationn alors que Rolen est un participating role de Collaboration1 sans être ni starting role ni terminating role, cependant est terminating role de Collaborationn. Il y a donc des configurations impossibles comme (1,0,0) ;(0,1,0) ;(1,1,0). Ceci parceque dès qu’un role est starting ou terminating role d’une collaboration alors il est participating role de celle-ci. Parcontre comme pour la relation Rolen-Collaboration1, un role peut être participating role sans être ni starting role ni terminating role : ce sont les roles intermédiair</w:delText>
              </w:r>
            </w:del>
          </w:p>
        </w:tc>
        <w:tc>
          <w:tcPr>
            <w:tcW w:w="3049" w:type="dxa"/>
            <w:gridSpan w:val="3"/>
            <w:tcPrChange w:id="198" w:author="erradi" w:date="2011-08-05T08:46:00Z">
              <w:tcPr>
                <w:tcW w:w="2693" w:type="dxa"/>
                <w:gridSpan w:val="4"/>
              </w:tcPr>
            </w:tcPrChange>
          </w:tcPr>
          <w:p w:rsidR="00554834" w:rsidRPr="002A6374" w:rsidRDefault="006F18AC" w:rsidP="00C07D49">
            <w:pPr>
              <w:spacing w:after="200" w:line="276" w:lineRule="auto"/>
              <w:jc w:val="center"/>
              <w:rPr>
                <w:rFonts w:ascii="Times New Roman" w:hAnsi="Times New Roman" w:cs="Times New Roman"/>
                <w:sz w:val="16"/>
                <w:rPrChange w:id="199" w:author="erradi" w:date="2011-08-05T08:42:00Z">
                  <w:rPr>
                    <w:rFonts w:ascii="Times New Roman" w:hAnsi="Times New Roman" w:cs="Times New Roman"/>
                  </w:rPr>
                </w:rPrChange>
              </w:rPr>
            </w:pPr>
            <w:r w:rsidRPr="006F18AC">
              <w:rPr>
                <w:rFonts w:ascii="Times New Roman" w:hAnsi="Times New Roman" w:cs="Times New Roman"/>
                <w:sz w:val="16"/>
                <w:rPrChange w:id="200" w:author="erradi" w:date="2011-08-05T08:42:00Z">
                  <w:rPr>
                    <w:rFonts w:ascii="Times New Roman" w:hAnsi="Times New Roman" w:cs="Times New Roman"/>
                    <w:color w:val="0000FF" w:themeColor="hyperlink"/>
                    <w:u w:val="single"/>
                  </w:rPr>
                </w:rPrChange>
              </w:rPr>
              <w:t>Role</w:t>
            </w:r>
            <w:r w:rsidRPr="006F18AC">
              <w:rPr>
                <w:rFonts w:ascii="Times New Roman" w:hAnsi="Times New Roman" w:cs="Times New Roman"/>
                <w:sz w:val="16"/>
                <w:vertAlign w:val="subscript"/>
                <w:rPrChange w:id="201" w:author="erradi" w:date="2011-08-05T08:46:00Z">
                  <w:rPr>
                    <w:rFonts w:ascii="Times New Roman" w:hAnsi="Times New Roman" w:cs="Times New Roman"/>
                    <w:color w:val="0000FF" w:themeColor="hyperlink"/>
                    <w:u w:val="single"/>
                  </w:rPr>
                </w:rPrChange>
              </w:rPr>
              <w:t>1</w:t>
            </w:r>
          </w:p>
        </w:tc>
        <w:tc>
          <w:tcPr>
            <w:tcW w:w="353" w:type="dxa"/>
            <w:vMerge w:val="restart"/>
            <w:tcPrChange w:id="202" w:author="erradi" w:date="2011-08-05T08:46:00Z">
              <w:tcPr>
                <w:tcW w:w="709" w:type="dxa"/>
                <w:gridSpan w:val="2"/>
                <w:vMerge w:val="restart"/>
              </w:tcPr>
            </w:tcPrChange>
          </w:tcPr>
          <w:p w:rsidR="00554834" w:rsidRPr="002A6374" w:rsidRDefault="00554834" w:rsidP="00C07D49">
            <w:pPr>
              <w:spacing w:after="200" w:line="276" w:lineRule="auto"/>
              <w:jc w:val="center"/>
              <w:rPr>
                <w:rFonts w:ascii="Times New Roman" w:hAnsi="Times New Roman" w:cs="Times New Roman"/>
                <w:sz w:val="16"/>
                <w:rPrChange w:id="203" w:author="erradi" w:date="2011-08-05T08:42:00Z">
                  <w:rPr>
                    <w:rFonts w:ascii="Times New Roman" w:hAnsi="Times New Roman" w:cs="Times New Roman"/>
                  </w:rPr>
                </w:rPrChange>
              </w:rPr>
            </w:pPr>
          </w:p>
          <w:p w:rsidR="00554834" w:rsidRPr="002A6374" w:rsidRDefault="006F18AC" w:rsidP="00C07D49">
            <w:pPr>
              <w:spacing w:after="200" w:line="276" w:lineRule="auto"/>
              <w:jc w:val="center"/>
              <w:rPr>
                <w:rFonts w:ascii="Times New Roman" w:hAnsi="Times New Roman" w:cs="Times New Roman"/>
                <w:sz w:val="16"/>
                <w:rPrChange w:id="204" w:author="erradi" w:date="2011-08-05T08:42:00Z">
                  <w:rPr>
                    <w:rFonts w:ascii="Times New Roman" w:hAnsi="Times New Roman" w:cs="Times New Roman"/>
                  </w:rPr>
                </w:rPrChange>
              </w:rPr>
            </w:pPr>
            <w:r w:rsidRPr="006F18AC">
              <w:rPr>
                <w:rFonts w:ascii="Times New Roman" w:hAnsi="Times New Roman" w:cs="Times New Roman"/>
                <w:sz w:val="16"/>
                <w:rPrChange w:id="205" w:author="erradi" w:date="2011-08-05T08:42:00Z">
                  <w:rPr>
                    <w:rFonts w:ascii="Times New Roman" w:hAnsi="Times New Roman" w:cs="Times New Roman"/>
                    <w:color w:val="0000FF" w:themeColor="hyperlink"/>
                    <w:u w:val="single"/>
                  </w:rPr>
                </w:rPrChange>
              </w:rPr>
              <w:t>…</w:t>
            </w:r>
          </w:p>
        </w:tc>
        <w:tc>
          <w:tcPr>
            <w:tcW w:w="3119" w:type="dxa"/>
            <w:gridSpan w:val="3"/>
            <w:tcPrChange w:id="206" w:author="erradi" w:date="2011-08-05T08:46:00Z">
              <w:tcPr>
                <w:tcW w:w="3260" w:type="dxa"/>
                <w:gridSpan w:val="3"/>
              </w:tcPr>
            </w:tcPrChange>
          </w:tcPr>
          <w:p w:rsidR="00554834" w:rsidRPr="002A6374" w:rsidRDefault="006F18AC" w:rsidP="00C07D49">
            <w:pPr>
              <w:spacing w:after="200" w:line="276" w:lineRule="auto"/>
              <w:jc w:val="center"/>
              <w:rPr>
                <w:rFonts w:ascii="Times New Roman" w:hAnsi="Times New Roman" w:cs="Times New Roman"/>
                <w:sz w:val="16"/>
                <w:rPrChange w:id="207" w:author="erradi" w:date="2011-08-05T08:42:00Z">
                  <w:rPr>
                    <w:rFonts w:ascii="Times New Roman" w:hAnsi="Times New Roman" w:cs="Times New Roman"/>
                  </w:rPr>
                </w:rPrChange>
              </w:rPr>
            </w:pPr>
            <w:r w:rsidRPr="006F18AC">
              <w:rPr>
                <w:rFonts w:ascii="Times New Roman" w:hAnsi="Times New Roman" w:cs="Times New Roman"/>
                <w:sz w:val="16"/>
                <w:rPrChange w:id="208" w:author="erradi" w:date="2011-08-05T08:42:00Z">
                  <w:rPr>
                    <w:rFonts w:ascii="Times New Roman" w:hAnsi="Times New Roman" w:cs="Times New Roman"/>
                    <w:color w:val="0000FF" w:themeColor="hyperlink"/>
                    <w:u w:val="single"/>
                  </w:rPr>
                </w:rPrChange>
              </w:rPr>
              <w:t>Role</w:t>
            </w:r>
            <w:r w:rsidRPr="006F18AC">
              <w:rPr>
                <w:rFonts w:ascii="Times New Roman" w:hAnsi="Times New Roman" w:cs="Times New Roman"/>
                <w:sz w:val="16"/>
                <w:vertAlign w:val="subscript"/>
                <w:rPrChange w:id="209" w:author="erradi" w:date="2011-08-05T08:46:00Z">
                  <w:rPr>
                    <w:rFonts w:ascii="Times New Roman" w:hAnsi="Times New Roman" w:cs="Times New Roman"/>
                    <w:color w:val="0000FF" w:themeColor="hyperlink"/>
                    <w:u w:val="single"/>
                  </w:rPr>
                </w:rPrChange>
              </w:rPr>
              <w:t>n</w:t>
            </w:r>
          </w:p>
        </w:tc>
      </w:tr>
      <w:tr w:rsidR="002A6374" w:rsidRPr="002A6374" w:rsidTr="002A6374">
        <w:trPr>
          <w:trHeight w:val="135"/>
          <w:jc w:val="center"/>
          <w:trPrChange w:id="210" w:author="erradi" w:date="2011-08-05T08:46:00Z">
            <w:trPr>
              <w:trHeight w:val="135"/>
              <w:jc w:val="center"/>
            </w:trPr>
          </w:trPrChange>
        </w:trPr>
        <w:tc>
          <w:tcPr>
            <w:tcW w:w="1276" w:type="dxa"/>
            <w:vMerge/>
            <w:tcPrChange w:id="211" w:author="erradi" w:date="2011-08-05T08:46:00Z">
              <w:tcPr>
                <w:tcW w:w="1276" w:type="dxa"/>
                <w:vMerge/>
              </w:tcPr>
            </w:tcPrChange>
          </w:tcPr>
          <w:p w:rsidR="00554834" w:rsidRPr="002A6374" w:rsidRDefault="00554834" w:rsidP="00C07D49">
            <w:pPr>
              <w:spacing w:after="200" w:line="276" w:lineRule="auto"/>
              <w:rPr>
                <w:rFonts w:ascii="Times New Roman" w:hAnsi="Times New Roman" w:cs="Times New Roman"/>
                <w:sz w:val="16"/>
                <w:rPrChange w:id="212" w:author="erradi" w:date="2011-08-05T08:42:00Z">
                  <w:rPr>
                    <w:rFonts w:ascii="Times New Roman" w:hAnsi="Times New Roman" w:cs="Times New Roman"/>
                  </w:rPr>
                </w:rPrChange>
              </w:rPr>
            </w:pPr>
          </w:p>
        </w:tc>
        <w:tc>
          <w:tcPr>
            <w:tcW w:w="851" w:type="dxa"/>
            <w:tcPrChange w:id="213" w:author="erradi" w:date="2011-08-05T08:46:00Z">
              <w:tcPr>
                <w:tcW w:w="709" w:type="dxa"/>
              </w:tcPr>
            </w:tcPrChange>
          </w:tcPr>
          <w:p w:rsidR="00554834" w:rsidRPr="002A6374" w:rsidRDefault="006F18AC" w:rsidP="00C07D49">
            <w:pPr>
              <w:spacing w:after="200" w:line="276" w:lineRule="auto"/>
              <w:jc w:val="center"/>
              <w:rPr>
                <w:rFonts w:ascii="Times New Roman" w:hAnsi="Times New Roman" w:cs="Times New Roman"/>
                <w:sz w:val="16"/>
                <w:rPrChange w:id="214" w:author="erradi" w:date="2011-08-05T08:42:00Z">
                  <w:rPr>
                    <w:rFonts w:ascii="Times New Roman" w:hAnsi="Times New Roman" w:cs="Times New Roman"/>
                  </w:rPr>
                </w:rPrChange>
              </w:rPr>
            </w:pPr>
            <w:r w:rsidRPr="006F18AC">
              <w:rPr>
                <w:rFonts w:ascii="Times New Roman" w:hAnsi="Times New Roman" w:cs="Times New Roman"/>
                <w:sz w:val="16"/>
                <w:rPrChange w:id="215" w:author="erradi" w:date="2011-08-05T08:42:00Z">
                  <w:rPr>
                    <w:rFonts w:ascii="Times New Roman" w:hAnsi="Times New Roman" w:cs="Times New Roman"/>
                    <w:color w:val="0000FF" w:themeColor="hyperlink"/>
                    <w:u w:val="single"/>
                  </w:rPr>
                </w:rPrChange>
              </w:rPr>
              <w:t>Starting Role</w:t>
            </w:r>
          </w:p>
        </w:tc>
        <w:tc>
          <w:tcPr>
            <w:tcW w:w="1064" w:type="dxa"/>
            <w:tcPrChange w:id="216" w:author="erradi" w:date="2011-08-05T08:46:00Z">
              <w:tcPr>
                <w:tcW w:w="1134"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17" w:author="erradi" w:date="2011-08-05T08:42:00Z">
                  <w:rPr>
                    <w:rFonts w:ascii="Times New Roman" w:hAnsi="Times New Roman" w:cs="Times New Roman"/>
                  </w:rPr>
                </w:rPrChange>
              </w:rPr>
            </w:pPr>
            <w:r w:rsidRPr="006F18AC">
              <w:rPr>
                <w:rFonts w:ascii="Times New Roman" w:hAnsi="Times New Roman" w:cs="Times New Roman"/>
                <w:sz w:val="16"/>
                <w:rPrChange w:id="218" w:author="erradi" w:date="2011-08-05T08:42:00Z">
                  <w:rPr>
                    <w:rFonts w:ascii="Times New Roman" w:hAnsi="Times New Roman" w:cs="Times New Roman"/>
                    <w:color w:val="0000FF" w:themeColor="hyperlink"/>
                    <w:u w:val="single"/>
                  </w:rPr>
                </w:rPrChange>
              </w:rPr>
              <w:t>Terminating Role</w:t>
            </w:r>
          </w:p>
        </w:tc>
        <w:tc>
          <w:tcPr>
            <w:tcW w:w="1134" w:type="dxa"/>
            <w:tcPrChange w:id="219" w:author="erradi" w:date="2011-08-05T08:46:00Z">
              <w:tcPr>
                <w:tcW w:w="992"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20" w:author="erradi" w:date="2011-08-05T08:42:00Z">
                  <w:rPr>
                    <w:rFonts w:ascii="Times New Roman" w:hAnsi="Times New Roman" w:cs="Times New Roman"/>
                  </w:rPr>
                </w:rPrChange>
              </w:rPr>
            </w:pPr>
            <w:r w:rsidRPr="006F18AC">
              <w:rPr>
                <w:rFonts w:ascii="Times New Roman" w:hAnsi="Times New Roman" w:cs="Times New Roman"/>
                <w:sz w:val="16"/>
                <w:rPrChange w:id="221" w:author="erradi" w:date="2011-08-05T08:42:00Z">
                  <w:rPr>
                    <w:rFonts w:ascii="Times New Roman" w:hAnsi="Times New Roman" w:cs="Times New Roman"/>
                    <w:color w:val="0000FF" w:themeColor="hyperlink"/>
                    <w:u w:val="single"/>
                  </w:rPr>
                </w:rPrChange>
              </w:rPr>
              <w:t>Participating Role</w:t>
            </w:r>
          </w:p>
        </w:tc>
        <w:tc>
          <w:tcPr>
            <w:tcW w:w="353" w:type="dxa"/>
            <w:vMerge/>
            <w:tcPrChange w:id="222" w:author="erradi" w:date="2011-08-05T08:46:00Z">
              <w:tcPr>
                <w:tcW w:w="567" w:type="dxa"/>
                <w:vMerge/>
              </w:tcPr>
            </w:tcPrChange>
          </w:tcPr>
          <w:p w:rsidR="00554834" w:rsidRPr="002A6374" w:rsidRDefault="00554834" w:rsidP="00C07D49">
            <w:pPr>
              <w:spacing w:after="200" w:line="276" w:lineRule="auto"/>
              <w:jc w:val="center"/>
              <w:rPr>
                <w:rFonts w:ascii="Times New Roman" w:hAnsi="Times New Roman" w:cs="Times New Roman"/>
                <w:sz w:val="16"/>
                <w:rPrChange w:id="223" w:author="erradi" w:date="2011-08-05T08:42:00Z">
                  <w:rPr>
                    <w:rFonts w:ascii="Times New Roman" w:hAnsi="Times New Roman" w:cs="Times New Roman"/>
                  </w:rPr>
                </w:rPrChange>
              </w:rPr>
            </w:pPr>
          </w:p>
        </w:tc>
        <w:tc>
          <w:tcPr>
            <w:tcW w:w="851" w:type="dxa"/>
            <w:tcPrChange w:id="224" w:author="erradi" w:date="2011-08-05T08:46:00Z">
              <w:tcPr>
                <w:tcW w:w="851" w:type="dxa"/>
              </w:tcPr>
            </w:tcPrChange>
          </w:tcPr>
          <w:p w:rsidR="00554834" w:rsidRPr="002A6374" w:rsidRDefault="006F18AC" w:rsidP="00C07D49">
            <w:pPr>
              <w:spacing w:after="200" w:line="276" w:lineRule="auto"/>
              <w:jc w:val="center"/>
              <w:rPr>
                <w:rFonts w:ascii="Times New Roman" w:hAnsi="Times New Roman" w:cs="Times New Roman"/>
                <w:sz w:val="16"/>
                <w:rPrChange w:id="225" w:author="erradi" w:date="2011-08-05T08:42:00Z">
                  <w:rPr>
                    <w:rFonts w:ascii="Times New Roman" w:hAnsi="Times New Roman" w:cs="Times New Roman"/>
                  </w:rPr>
                </w:rPrChange>
              </w:rPr>
            </w:pPr>
            <w:r w:rsidRPr="006F18AC">
              <w:rPr>
                <w:rFonts w:ascii="Times New Roman" w:hAnsi="Times New Roman" w:cs="Times New Roman"/>
                <w:sz w:val="16"/>
                <w:rPrChange w:id="226" w:author="erradi" w:date="2011-08-05T08:42:00Z">
                  <w:rPr>
                    <w:rFonts w:ascii="Times New Roman" w:hAnsi="Times New Roman" w:cs="Times New Roman"/>
                    <w:color w:val="0000FF" w:themeColor="hyperlink"/>
                    <w:u w:val="single"/>
                  </w:rPr>
                </w:rPrChange>
              </w:rPr>
              <w:t>Starting Role</w:t>
            </w:r>
          </w:p>
        </w:tc>
        <w:tc>
          <w:tcPr>
            <w:tcW w:w="1134" w:type="dxa"/>
            <w:tcPrChange w:id="227" w:author="erradi" w:date="2011-08-05T08:46:00Z">
              <w:tcPr>
                <w:tcW w:w="1275" w:type="dxa"/>
              </w:tcPr>
            </w:tcPrChange>
          </w:tcPr>
          <w:p w:rsidR="00554834" w:rsidRPr="002A6374" w:rsidRDefault="006F18AC" w:rsidP="00C07D49">
            <w:pPr>
              <w:spacing w:after="200" w:line="276" w:lineRule="auto"/>
              <w:jc w:val="center"/>
              <w:rPr>
                <w:rFonts w:ascii="Times New Roman" w:hAnsi="Times New Roman" w:cs="Times New Roman"/>
                <w:sz w:val="16"/>
                <w:rPrChange w:id="228" w:author="erradi" w:date="2011-08-05T08:42:00Z">
                  <w:rPr>
                    <w:rFonts w:ascii="Times New Roman" w:hAnsi="Times New Roman" w:cs="Times New Roman"/>
                  </w:rPr>
                </w:rPrChange>
              </w:rPr>
            </w:pPr>
            <w:r w:rsidRPr="006F18AC">
              <w:rPr>
                <w:rFonts w:ascii="Times New Roman" w:hAnsi="Times New Roman" w:cs="Times New Roman"/>
                <w:sz w:val="16"/>
                <w:rPrChange w:id="229" w:author="erradi" w:date="2011-08-05T08:42:00Z">
                  <w:rPr>
                    <w:rFonts w:ascii="Times New Roman" w:hAnsi="Times New Roman" w:cs="Times New Roman"/>
                    <w:color w:val="0000FF" w:themeColor="hyperlink"/>
                    <w:u w:val="single"/>
                  </w:rPr>
                </w:rPrChange>
              </w:rPr>
              <w:t>Terminating Role</w:t>
            </w:r>
          </w:p>
        </w:tc>
        <w:tc>
          <w:tcPr>
            <w:tcW w:w="1134" w:type="dxa"/>
            <w:tcPrChange w:id="230" w:author="erradi" w:date="2011-08-05T08:46:00Z">
              <w:tcPr>
                <w:tcW w:w="1134" w:type="dxa"/>
              </w:tcPr>
            </w:tcPrChange>
          </w:tcPr>
          <w:p w:rsidR="00554834" w:rsidRPr="002A6374" w:rsidRDefault="006F18AC" w:rsidP="00C07D49">
            <w:pPr>
              <w:spacing w:after="200" w:line="276" w:lineRule="auto"/>
              <w:jc w:val="center"/>
              <w:rPr>
                <w:rFonts w:ascii="Times New Roman" w:hAnsi="Times New Roman" w:cs="Times New Roman"/>
                <w:sz w:val="16"/>
                <w:rPrChange w:id="231" w:author="erradi" w:date="2011-08-05T08:42:00Z">
                  <w:rPr>
                    <w:rFonts w:ascii="Times New Roman" w:hAnsi="Times New Roman" w:cs="Times New Roman"/>
                  </w:rPr>
                </w:rPrChange>
              </w:rPr>
            </w:pPr>
            <w:r w:rsidRPr="006F18AC">
              <w:rPr>
                <w:rFonts w:ascii="Times New Roman" w:hAnsi="Times New Roman" w:cs="Times New Roman"/>
                <w:sz w:val="16"/>
                <w:rPrChange w:id="232" w:author="erradi" w:date="2011-08-05T08:42:00Z">
                  <w:rPr>
                    <w:rFonts w:ascii="Times New Roman" w:hAnsi="Times New Roman" w:cs="Times New Roman"/>
                    <w:color w:val="0000FF" w:themeColor="hyperlink"/>
                    <w:u w:val="single"/>
                  </w:rPr>
                </w:rPrChange>
              </w:rPr>
              <w:t>Participating Role</w:t>
            </w:r>
          </w:p>
        </w:tc>
      </w:tr>
      <w:tr w:rsidR="002A6374" w:rsidRPr="002A6374" w:rsidTr="002A6374">
        <w:trPr>
          <w:jc w:val="center"/>
          <w:trPrChange w:id="233" w:author="erradi" w:date="2011-08-05T08:46:00Z">
            <w:trPr>
              <w:jc w:val="center"/>
            </w:trPr>
          </w:trPrChange>
        </w:trPr>
        <w:tc>
          <w:tcPr>
            <w:tcW w:w="1276" w:type="dxa"/>
            <w:tcPrChange w:id="234" w:author="erradi" w:date="2011-08-05T08:46:00Z">
              <w:tcPr>
                <w:tcW w:w="1276" w:type="dxa"/>
              </w:tcPr>
            </w:tcPrChange>
          </w:tcPr>
          <w:p w:rsidR="00554834" w:rsidRPr="002A6374" w:rsidRDefault="006F18AC" w:rsidP="00C07D49">
            <w:pPr>
              <w:spacing w:after="200" w:line="276" w:lineRule="auto"/>
              <w:jc w:val="center"/>
              <w:rPr>
                <w:rFonts w:ascii="Times New Roman" w:hAnsi="Times New Roman" w:cs="Times New Roman"/>
                <w:sz w:val="16"/>
                <w:rPrChange w:id="235" w:author="erradi" w:date="2011-08-05T08:42:00Z">
                  <w:rPr>
                    <w:rFonts w:ascii="Times New Roman" w:hAnsi="Times New Roman" w:cs="Times New Roman"/>
                  </w:rPr>
                </w:rPrChange>
              </w:rPr>
            </w:pPr>
            <w:r w:rsidRPr="006F18AC">
              <w:rPr>
                <w:rFonts w:ascii="Times New Roman" w:hAnsi="Times New Roman" w:cs="Times New Roman"/>
                <w:sz w:val="16"/>
                <w:rPrChange w:id="236" w:author="erradi" w:date="2011-08-05T08:42: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237" w:author="erradi" w:date="2011-08-05T08:46:00Z">
                  <w:rPr>
                    <w:rFonts w:ascii="Times New Roman" w:hAnsi="Times New Roman" w:cs="Times New Roman"/>
                    <w:color w:val="0000FF" w:themeColor="hyperlink"/>
                    <w:u w:val="single"/>
                  </w:rPr>
                </w:rPrChange>
              </w:rPr>
              <w:t>1</w:t>
            </w:r>
          </w:p>
        </w:tc>
        <w:tc>
          <w:tcPr>
            <w:tcW w:w="851" w:type="dxa"/>
            <w:tcPrChange w:id="238" w:author="erradi" w:date="2011-08-05T08:46:00Z">
              <w:tcPr>
                <w:tcW w:w="851"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39" w:author="erradi" w:date="2011-08-05T08:42:00Z">
                  <w:rPr>
                    <w:rFonts w:ascii="Times New Roman" w:hAnsi="Times New Roman" w:cs="Times New Roman"/>
                  </w:rPr>
                </w:rPrChange>
              </w:rPr>
            </w:pPr>
            <w:r w:rsidRPr="006F18AC">
              <w:rPr>
                <w:rFonts w:ascii="Times New Roman" w:hAnsi="Times New Roman" w:cs="Times New Roman"/>
                <w:sz w:val="16"/>
                <w:rPrChange w:id="240" w:author="erradi" w:date="2011-08-05T08:42:00Z">
                  <w:rPr>
                    <w:rFonts w:ascii="Times New Roman" w:hAnsi="Times New Roman" w:cs="Times New Roman"/>
                    <w:color w:val="0000FF" w:themeColor="hyperlink"/>
                    <w:u w:val="single"/>
                  </w:rPr>
                </w:rPrChange>
              </w:rPr>
              <w:t>1</w:t>
            </w:r>
          </w:p>
        </w:tc>
        <w:tc>
          <w:tcPr>
            <w:tcW w:w="1064" w:type="dxa"/>
            <w:tcPrChange w:id="241" w:author="erradi" w:date="2011-08-05T08:46:00Z">
              <w:tcPr>
                <w:tcW w:w="992" w:type="dxa"/>
              </w:tcPr>
            </w:tcPrChange>
          </w:tcPr>
          <w:p w:rsidR="00554834" w:rsidRPr="002A6374" w:rsidRDefault="006F18AC" w:rsidP="00C07D49">
            <w:pPr>
              <w:spacing w:after="200" w:line="276" w:lineRule="auto"/>
              <w:jc w:val="center"/>
              <w:rPr>
                <w:rFonts w:ascii="Times New Roman" w:hAnsi="Times New Roman" w:cs="Times New Roman"/>
                <w:sz w:val="16"/>
                <w:rPrChange w:id="242" w:author="erradi" w:date="2011-08-05T08:42:00Z">
                  <w:rPr>
                    <w:rFonts w:ascii="Times New Roman" w:hAnsi="Times New Roman" w:cs="Times New Roman"/>
                  </w:rPr>
                </w:rPrChange>
              </w:rPr>
            </w:pPr>
            <w:r w:rsidRPr="006F18AC">
              <w:rPr>
                <w:rFonts w:ascii="Times New Roman" w:hAnsi="Times New Roman" w:cs="Times New Roman"/>
                <w:sz w:val="16"/>
                <w:rPrChange w:id="243" w:author="erradi" w:date="2011-08-05T08:42:00Z">
                  <w:rPr>
                    <w:rFonts w:ascii="Times New Roman" w:hAnsi="Times New Roman" w:cs="Times New Roman"/>
                    <w:color w:val="0000FF" w:themeColor="hyperlink"/>
                    <w:u w:val="single"/>
                  </w:rPr>
                </w:rPrChange>
              </w:rPr>
              <w:t>0</w:t>
            </w:r>
          </w:p>
        </w:tc>
        <w:tc>
          <w:tcPr>
            <w:tcW w:w="1134" w:type="dxa"/>
            <w:tcPrChange w:id="244" w:author="erradi" w:date="2011-08-05T08:46:00Z">
              <w:tcPr>
                <w:tcW w:w="992"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45" w:author="erradi" w:date="2011-08-05T08:42:00Z">
                  <w:rPr>
                    <w:rFonts w:ascii="Times New Roman" w:hAnsi="Times New Roman" w:cs="Times New Roman"/>
                  </w:rPr>
                </w:rPrChange>
              </w:rPr>
            </w:pPr>
            <w:r w:rsidRPr="006F18AC">
              <w:rPr>
                <w:rFonts w:ascii="Times New Roman" w:hAnsi="Times New Roman" w:cs="Times New Roman"/>
                <w:sz w:val="16"/>
                <w:rPrChange w:id="246" w:author="erradi" w:date="2011-08-05T08:42:00Z">
                  <w:rPr>
                    <w:rFonts w:ascii="Times New Roman" w:hAnsi="Times New Roman" w:cs="Times New Roman"/>
                    <w:color w:val="0000FF" w:themeColor="hyperlink"/>
                    <w:u w:val="single"/>
                  </w:rPr>
                </w:rPrChange>
              </w:rPr>
              <w:t>1</w:t>
            </w:r>
          </w:p>
        </w:tc>
        <w:tc>
          <w:tcPr>
            <w:tcW w:w="353" w:type="dxa"/>
            <w:tcPrChange w:id="247" w:author="erradi" w:date="2011-08-05T08:46:00Z">
              <w:tcPr>
                <w:tcW w:w="567" w:type="dxa"/>
              </w:tcPr>
            </w:tcPrChange>
          </w:tcPr>
          <w:p w:rsidR="00554834" w:rsidRPr="002A6374" w:rsidRDefault="006F18AC" w:rsidP="00C07D49">
            <w:pPr>
              <w:spacing w:after="200" w:line="276" w:lineRule="auto"/>
              <w:jc w:val="center"/>
              <w:rPr>
                <w:rFonts w:ascii="Times New Roman" w:hAnsi="Times New Roman" w:cs="Times New Roman"/>
                <w:sz w:val="16"/>
                <w:rPrChange w:id="248" w:author="erradi" w:date="2011-08-05T08:42:00Z">
                  <w:rPr>
                    <w:rFonts w:ascii="Times New Roman" w:hAnsi="Times New Roman" w:cs="Times New Roman"/>
                  </w:rPr>
                </w:rPrChange>
              </w:rPr>
            </w:pPr>
            <w:r w:rsidRPr="006F18AC">
              <w:rPr>
                <w:rFonts w:ascii="Times New Roman" w:hAnsi="Times New Roman" w:cs="Times New Roman"/>
                <w:sz w:val="16"/>
                <w:rPrChange w:id="249" w:author="erradi" w:date="2011-08-05T08:42:00Z">
                  <w:rPr>
                    <w:rFonts w:ascii="Times New Roman" w:hAnsi="Times New Roman" w:cs="Times New Roman"/>
                    <w:color w:val="0000FF" w:themeColor="hyperlink"/>
                    <w:u w:val="single"/>
                  </w:rPr>
                </w:rPrChange>
              </w:rPr>
              <w:t>…</w:t>
            </w:r>
          </w:p>
        </w:tc>
        <w:tc>
          <w:tcPr>
            <w:tcW w:w="851" w:type="dxa"/>
            <w:tcPrChange w:id="250" w:author="erradi" w:date="2011-08-05T08:46:00Z">
              <w:tcPr>
                <w:tcW w:w="851" w:type="dxa"/>
              </w:tcPr>
            </w:tcPrChange>
          </w:tcPr>
          <w:p w:rsidR="00554834" w:rsidRPr="002A6374" w:rsidRDefault="006F18AC" w:rsidP="00C07D49">
            <w:pPr>
              <w:spacing w:after="200" w:line="276" w:lineRule="auto"/>
              <w:jc w:val="center"/>
              <w:rPr>
                <w:rFonts w:ascii="Times New Roman" w:hAnsi="Times New Roman" w:cs="Times New Roman"/>
                <w:sz w:val="16"/>
                <w:rPrChange w:id="251" w:author="erradi" w:date="2011-08-05T08:42:00Z">
                  <w:rPr>
                    <w:rFonts w:ascii="Times New Roman" w:hAnsi="Times New Roman" w:cs="Times New Roman"/>
                  </w:rPr>
                </w:rPrChange>
              </w:rPr>
            </w:pPr>
            <w:r w:rsidRPr="006F18AC">
              <w:rPr>
                <w:rFonts w:ascii="Times New Roman" w:hAnsi="Times New Roman" w:cs="Times New Roman"/>
                <w:sz w:val="16"/>
                <w:rPrChange w:id="252" w:author="erradi" w:date="2011-08-05T08:42:00Z">
                  <w:rPr>
                    <w:rFonts w:ascii="Times New Roman" w:hAnsi="Times New Roman" w:cs="Times New Roman"/>
                    <w:color w:val="0000FF" w:themeColor="hyperlink"/>
                    <w:u w:val="single"/>
                  </w:rPr>
                </w:rPrChange>
              </w:rPr>
              <w:t>0</w:t>
            </w:r>
          </w:p>
        </w:tc>
        <w:tc>
          <w:tcPr>
            <w:tcW w:w="1134" w:type="dxa"/>
            <w:tcPrChange w:id="253" w:author="erradi" w:date="2011-08-05T08:46:00Z">
              <w:tcPr>
                <w:tcW w:w="1275" w:type="dxa"/>
              </w:tcPr>
            </w:tcPrChange>
          </w:tcPr>
          <w:p w:rsidR="00554834" w:rsidRPr="002A6374" w:rsidRDefault="006F18AC" w:rsidP="00C07D49">
            <w:pPr>
              <w:spacing w:after="200" w:line="276" w:lineRule="auto"/>
              <w:jc w:val="center"/>
              <w:rPr>
                <w:rFonts w:ascii="Times New Roman" w:hAnsi="Times New Roman" w:cs="Times New Roman"/>
                <w:sz w:val="16"/>
                <w:rPrChange w:id="254" w:author="erradi" w:date="2011-08-05T08:42:00Z">
                  <w:rPr>
                    <w:rFonts w:ascii="Times New Roman" w:hAnsi="Times New Roman" w:cs="Times New Roman"/>
                  </w:rPr>
                </w:rPrChange>
              </w:rPr>
            </w:pPr>
            <w:r w:rsidRPr="006F18AC">
              <w:rPr>
                <w:rFonts w:ascii="Times New Roman" w:hAnsi="Times New Roman" w:cs="Times New Roman"/>
                <w:sz w:val="16"/>
                <w:rPrChange w:id="255" w:author="erradi" w:date="2011-08-05T08:42:00Z">
                  <w:rPr>
                    <w:rFonts w:ascii="Times New Roman" w:hAnsi="Times New Roman" w:cs="Times New Roman"/>
                    <w:color w:val="0000FF" w:themeColor="hyperlink"/>
                    <w:u w:val="single"/>
                  </w:rPr>
                </w:rPrChange>
              </w:rPr>
              <w:t>0</w:t>
            </w:r>
          </w:p>
        </w:tc>
        <w:tc>
          <w:tcPr>
            <w:tcW w:w="1134" w:type="dxa"/>
            <w:tcPrChange w:id="256" w:author="erradi" w:date="2011-08-05T08:46:00Z">
              <w:tcPr>
                <w:tcW w:w="1134" w:type="dxa"/>
              </w:tcPr>
            </w:tcPrChange>
          </w:tcPr>
          <w:p w:rsidR="00554834" w:rsidRPr="002A6374" w:rsidRDefault="006F18AC" w:rsidP="00C07D49">
            <w:pPr>
              <w:spacing w:after="200" w:line="276" w:lineRule="auto"/>
              <w:jc w:val="center"/>
              <w:rPr>
                <w:rFonts w:ascii="Times New Roman" w:hAnsi="Times New Roman" w:cs="Times New Roman"/>
                <w:sz w:val="16"/>
                <w:rPrChange w:id="257" w:author="erradi" w:date="2011-08-05T08:42:00Z">
                  <w:rPr>
                    <w:rFonts w:ascii="Times New Roman" w:hAnsi="Times New Roman" w:cs="Times New Roman"/>
                  </w:rPr>
                </w:rPrChange>
              </w:rPr>
            </w:pPr>
            <w:r w:rsidRPr="006F18AC">
              <w:rPr>
                <w:rFonts w:ascii="Times New Roman" w:hAnsi="Times New Roman" w:cs="Times New Roman"/>
                <w:sz w:val="16"/>
                <w:rPrChange w:id="258" w:author="erradi" w:date="2011-08-05T08:42:00Z">
                  <w:rPr>
                    <w:rFonts w:ascii="Times New Roman" w:hAnsi="Times New Roman" w:cs="Times New Roman"/>
                    <w:color w:val="0000FF" w:themeColor="hyperlink"/>
                    <w:u w:val="single"/>
                  </w:rPr>
                </w:rPrChange>
              </w:rPr>
              <w:t>1</w:t>
            </w:r>
          </w:p>
        </w:tc>
      </w:tr>
      <w:tr w:rsidR="002A6374" w:rsidRPr="002A6374" w:rsidTr="002A6374">
        <w:trPr>
          <w:jc w:val="center"/>
          <w:trPrChange w:id="259" w:author="erradi" w:date="2011-08-05T08:46:00Z">
            <w:trPr>
              <w:jc w:val="center"/>
            </w:trPr>
          </w:trPrChange>
        </w:trPr>
        <w:tc>
          <w:tcPr>
            <w:tcW w:w="1276" w:type="dxa"/>
            <w:tcPrChange w:id="260" w:author="erradi" w:date="2011-08-05T08:46:00Z">
              <w:tcPr>
                <w:tcW w:w="1276" w:type="dxa"/>
              </w:tcPr>
            </w:tcPrChange>
          </w:tcPr>
          <w:p w:rsidR="00554834" w:rsidRPr="002A6374" w:rsidRDefault="006F18AC" w:rsidP="00C07D49">
            <w:pPr>
              <w:spacing w:after="200" w:line="276" w:lineRule="auto"/>
              <w:jc w:val="center"/>
              <w:rPr>
                <w:rFonts w:ascii="Times New Roman" w:hAnsi="Times New Roman" w:cs="Times New Roman"/>
                <w:sz w:val="16"/>
                <w:rPrChange w:id="261" w:author="erradi" w:date="2011-08-05T08:42:00Z">
                  <w:rPr>
                    <w:rFonts w:ascii="Times New Roman" w:hAnsi="Times New Roman" w:cs="Times New Roman"/>
                  </w:rPr>
                </w:rPrChange>
              </w:rPr>
            </w:pPr>
            <w:r w:rsidRPr="006F18AC">
              <w:rPr>
                <w:rFonts w:ascii="Times New Roman" w:hAnsi="Times New Roman" w:cs="Times New Roman"/>
                <w:sz w:val="16"/>
                <w:rPrChange w:id="262" w:author="erradi" w:date="2011-08-05T08:42:00Z">
                  <w:rPr>
                    <w:rFonts w:ascii="Times New Roman" w:hAnsi="Times New Roman" w:cs="Times New Roman"/>
                    <w:color w:val="0000FF" w:themeColor="hyperlink"/>
                    <w:u w:val="single"/>
                  </w:rPr>
                </w:rPrChange>
              </w:rPr>
              <w:t>…</w:t>
            </w:r>
          </w:p>
        </w:tc>
        <w:tc>
          <w:tcPr>
            <w:tcW w:w="3049" w:type="dxa"/>
            <w:gridSpan w:val="3"/>
            <w:tcPrChange w:id="263" w:author="erradi" w:date="2011-08-05T08:46:00Z">
              <w:tcPr>
                <w:tcW w:w="2693" w:type="dxa"/>
                <w:gridSpan w:val="4"/>
              </w:tcPr>
            </w:tcPrChange>
          </w:tcPr>
          <w:p w:rsidR="00554834" w:rsidRPr="002A6374" w:rsidRDefault="006F18AC" w:rsidP="00C07D49">
            <w:pPr>
              <w:spacing w:after="200" w:line="276" w:lineRule="auto"/>
              <w:jc w:val="center"/>
              <w:rPr>
                <w:rFonts w:ascii="Times New Roman" w:hAnsi="Times New Roman" w:cs="Times New Roman"/>
                <w:sz w:val="16"/>
                <w:rPrChange w:id="264" w:author="erradi" w:date="2011-08-05T08:42:00Z">
                  <w:rPr>
                    <w:rFonts w:ascii="Times New Roman" w:hAnsi="Times New Roman" w:cs="Times New Roman"/>
                  </w:rPr>
                </w:rPrChange>
              </w:rPr>
            </w:pPr>
            <w:r w:rsidRPr="006F18AC">
              <w:rPr>
                <w:rFonts w:ascii="Times New Roman" w:hAnsi="Times New Roman" w:cs="Times New Roman"/>
                <w:sz w:val="16"/>
                <w:rPrChange w:id="265" w:author="erradi" w:date="2011-08-05T08:42:00Z">
                  <w:rPr>
                    <w:rFonts w:ascii="Times New Roman" w:hAnsi="Times New Roman" w:cs="Times New Roman"/>
                    <w:color w:val="0000FF" w:themeColor="hyperlink"/>
                    <w:u w:val="single"/>
                  </w:rPr>
                </w:rPrChange>
              </w:rPr>
              <w:t>…</w:t>
            </w:r>
          </w:p>
        </w:tc>
        <w:tc>
          <w:tcPr>
            <w:tcW w:w="353" w:type="dxa"/>
            <w:tcPrChange w:id="266" w:author="erradi" w:date="2011-08-05T08:46:00Z">
              <w:tcPr>
                <w:tcW w:w="709"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67" w:author="erradi" w:date="2011-08-05T08:42:00Z">
                  <w:rPr>
                    <w:rFonts w:ascii="Times New Roman" w:hAnsi="Times New Roman" w:cs="Times New Roman"/>
                  </w:rPr>
                </w:rPrChange>
              </w:rPr>
            </w:pPr>
            <w:r w:rsidRPr="006F18AC">
              <w:rPr>
                <w:rFonts w:ascii="Times New Roman" w:hAnsi="Times New Roman" w:cs="Times New Roman"/>
                <w:sz w:val="16"/>
                <w:rPrChange w:id="268" w:author="erradi" w:date="2011-08-05T08:42:00Z">
                  <w:rPr>
                    <w:rFonts w:ascii="Times New Roman" w:hAnsi="Times New Roman" w:cs="Times New Roman"/>
                    <w:color w:val="0000FF" w:themeColor="hyperlink"/>
                    <w:u w:val="single"/>
                  </w:rPr>
                </w:rPrChange>
              </w:rPr>
              <w:t>…</w:t>
            </w:r>
          </w:p>
        </w:tc>
        <w:tc>
          <w:tcPr>
            <w:tcW w:w="3119" w:type="dxa"/>
            <w:gridSpan w:val="3"/>
            <w:tcPrChange w:id="269" w:author="erradi" w:date="2011-08-05T08:46:00Z">
              <w:tcPr>
                <w:tcW w:w="3260" w:type="dxa"/>
                <w:gridSpan w:val="3"/>
              </w:tcPr>
            </w:tcPrChange>
          </w:tcPr>
          <w:p w:rsidR="00554834" w:rsidRPr="002A6374" w:rsidRDefault="006F18AC" w:rsidP="00C07D49">
            <w:pPr>
              <w:spacing w:after="200" w:line="276" w:lineRule="auto"/>
              <w:jc w:val="center"/>
              <w:rPr>
                <w:rFonts w:ascii="Times New Roman" w:hAnsi="Times New Roman" w:cs="Times New Roman"/>
                <w:sz w:val="16"/>
                <w:rPrChange w:id="270" w:author="erradi" w:date="2011-08-05T08:42:00Z">
                  <w:rPr>
                    <w:rFonts w:ascii="Times New Roman" w:hAnsi="Times New Roman" w:cs="Times New Roman"/>
                  </w:rPr>
                </w:rPrChange>
              </w:rPr>
            </w:pPr>
            <w:r w:rsidRPr="006F18AC">
              <w:rPr>
                <w:rFonts w:ascii="Times New Roman" w:hAnsi="Times New Roman" w:cs="Times New Roman"/>
                <w:sz w:val="16"/>
                <w:rPrChange w:id="271" w:author="erradi" w:date="2011-08-05T08:42:00Z">
                  <w:rPr>
                    <w:rFonts w:ascii="Times New Roman" w:hAnsi="Times New Roman" w:cs="Times New Roman"/>
                    <w:color w:val="0000FF" w:themeColor="hyperlink"/>
                    <w:u w:val="single"/>
                  </w:rPr>
                </w:rPrChange>
              </w:rPr>
              <w:t>…</w:t>
            </w:r>
          </w:p>
        </w:tc>
      </w:tr>
      <w:tr w:rsidR="002A6374" w:rsidRPr="002A6374" w:rsidTr="002A6374">
        <w:trPr>
          <w:jc w:val="center"/>
          <w:trPrChange w:id="272" w:author="erradi" w:date="2011-08-05T08:46:00Z">
            <w:trPr>
              <w:jc w:val="center"/>
            </w:trPr>
          </w:trPrChange>
        </w:trPr>
        <w:tc>
          <w:tcPr>
            <w:tcW w:w="1276" w:type="dxa"/>
            <w:tcPrChange w:id="273" w:author="erradi" w:date="2011-08-05T08:46:00Z">
              <w:tcPr>
                <w:tcW w:w="1276" w:type="dxa"/>
              </w:tcPr>
            </w:tcPrChange>
          </w:tcPr>
          <w:p w:rsidR="00554834" w:rsidRPr="002A6374" w:rsidRDefault="006F18AC" w:rsidP="00C07D49">
            <w:pPr>
              <w:spacing w:after="200" w:line="276" w:lineRule="auto"/>
              <w:jc w:val="center"/>
              <w:rPr>
                <w:rFonts w:ascii="Times New Roman" w:hAnsi="Times New Roman" w:cs="Times New Roman"/>
                <w:sz w:val="16"/>
                <w:rPrChange w:id="274" w:author="erradi" w:date="2011-08-05T08:42:00Z">
                  <w:rPr>
                    <w:rFonts w:ascii="Times New Roman" w:hAnsi="Times New Roman" w:cs="Times New Roman"/>
                  </w:rPr>
                </w:rPrChange>
              </w:rPr>
            </w:pPr>
            <w:r w:rsidRPr="006F18AC">
              <w:rPr>
                <w:rFonts w:ascii="Times New Roman" w:hAnsi="Times New Roman" w:cs="Times New Roman"/>
                <w:sz w:val="16"/>
                <w:rPrChange w:id="275" w:author="erradi" w:date="2011-08-05T08:42: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276" w:author="erradi" w:date="2011-08-05T08:47:00Z">
                  <w:rPr>
                    <w:rFonts w:ascii="Times New Roman" w:hAnsi="Times New Roman" w:cs="Times New Roman"/>
                    <w:color w:val="0000FF" w:themeColor="hyperlink"/>
                    <w:u w:val="single"/>
                  </w:rPr>
                </w:rPrChange>
              </w:rPr>
              <w:t>n</w:t>
            </w:r>
          </w:p>
        </w:tc>
        <w:tc>
          <w:tcPr>
            <w:tcW w:w="851" w:type="dxa"/>
            <w:tcPrChange w:id="277" w:author="erradi" w:date="2011-08-05T08:46:00Z">
              <w:tcPr>
                <w:tcW w:w="851"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78" w:author="erradi" w:date="2011-08-05T08:42:00Z">
                  <w:rPr>
                    <w:rFonts w:ascii="Times New Roman" w:hAnsi="Times New Roman" w:cs="Times New Roman"/>
                  </w:rPr>
                </w:rPrChange>
              </w:rPr>
            </w:pPr>
            <w:r w:rsidRPr="006F18AC">
              <w:rPr>
                <w:rFonts w:ascii="Times New Roman" w:hAnsi="Times New Roman" w:cs="Times New Roman"/>
                <w:sz w:val="16"/>
                <w:rPrChange w:id="279" w:author="erradi" w:date="2011-08-05T08:42:00Z">
                  <w:rPr>
                    <w:rFonts w:ascii="Times New Roman" w:hAnsi="Times New Roman" w:cs="Times New Roman"/>
                    <w:color w:val="0000FF" w:themeColor="hyperlink"/>
                    <w:u w:val="single"/>
                  </w:rPr>
                </w:rPrChange>
              </w:rPr>
              <w:t>1</w:t>
            </w:r>
          </w:p>
        </w:tc>
        <w:tc>
          <w:tcPr>
            <w:tcW w:w="1064" w:type="dxa"/>
            <w:tcPrChange w:id="280" w:author="erradi" w:date="2011-08-05T08:46:00Z">
              <w:tcPr>
                <w:tcW w:w="992" w:type="dxa"/>
              </w:tcPr>
            </w:tcPrChange>
          </w:tcPr>
          <w:p w:rsidR="00554834" w:rsidRPr="002A6374" w:rsidRDefault="006F18AC" w:rsidP="00C07D49">
            <w:pPr>
              <w:spacing w:after="200" w:line="276" w:lineRule="auto"/>
              <w:jc w:val="center"/>
              <w:rPr>
                <w:rFonts w:ascii="Times New Roman" w:hAnsi="Times New Roman" w:cs="Times New Roman"/>
                <w:sz w:val="16"/>
                <w:rPrChange w:id="281" w:author="erradi" w:date="2011-08-05T08:42:00Z">
                  <w:rPr>
                    <w:rFonts w:ascii="Times New Roman" w:hAnsi="Times New Roman" w:cs="Times New Roman"/>
                  </w:rPr>
                </w:rPrChange>
              </w:rPr>
            </w:pPr>
            <w:r w:rsidRPr="006F18AC">
              <w:rPr>
                <w:rFonts w:ascii="Times New Roman" w:hAnsi="Times New Roman" w:cs="Times New Roman"/>
                <w:sz w:val="16"/>
                <w:rPrChange w:id="282" w:author="erradi" w:date="2011-08-05T08:42:00Z">
                  <w:rPr>
                    <w:rFonts w:ascii="Times New Roman" w:hAnsi="Times New Roman" w:cs="Times New Roman"/>
                    <w:color w:val="0000FF" w:themeColor="hyperlink"/>
                    <w:u w:val="single"/>
                  </w:rPr>
                </w:rPrChange>
              </w:rPr>
              <w:t>1</w:t>
            </w:r>
          </w:p>
        </w:tc>
        <w:tc>
          <w:tcPr>
            <w:tcW w:w="1134" w:type="dxa"/>
            <w:tcPrChange w:id="283" w:author="erradi" w:date="2011-08-05T08:46:00Z">
              <w:tcPr>
                <w:tcW w:w="992" w:type="dxa"/>
                <w:gridSpan w:val="2"/>
              </w:tcPr>
            </w:tcPrChange>
          </w:tcPr>
          <w:p w:rsidR="00554834" w:rsidRPr="002A6374" w:rsidRDefault="006F18AC" w:rsidP="00C07D49">
            <w:pPr>
              <w:spacing w:after="200" w:line="276" w:lineRule="auto"/>
              <w:jc w:val="center"/>
              <w:rPr>
                <w:rFonts w:ascii="Times New Roman" w:hAnsi="Times New Roman" w:cs="Times New Roman"/>
                <w:sz w:val="16"/>
                <w:rPrChange w:id="284" w:author="erradi" w:date="2011-08-05T08:42:00Z">
                  <w:rPr>
                    <w:rFonts w:ascii="Times New Roman" w:hAnsi="Times New Roman" w:cs="Times New Roman"/>
                  </w:rPr>
                </w:rPrChange>
              </w:rPr>
            </w:pPr>
            <w:r w:rsidRPr="006F18AC">
              <w:rPr>
                <w:rFonts w:ascii="Times New Roman" w:hAnsi="Times New Roman" w:cs="Times New Roman"/>
                <w:sz w:val="16"/>
                <w:rPrChange w:id="285" w:author="erradi" w:date="2011-08-05T08:42:00Z">
                  <w:rPr>
                    <w:rFonts w:ascii="Times New Roman" w:hAnsi="Times New Roman" w:cs="Times New Roman"/>
                    <w:color w:val="0000FF" w:themeColor="hyperlink"/>
                    <w:u w:val="single"/>
                  </w:rPr>
                </w:rPrChange>
              </w:rPr>
              <w:t>1</w:t>
            </w:r>
          </w:p>
        </w:tc>
        <w:tc>
          <w:tcPr>
            <w:tcW w:w="353" w:type="dxa"/>
            <w:tcPrChange w:id="286" w:author="erradi" w:date="2011-08-05T08:46:00Z">
              <w:tcPr>
                <w:tcW w:w="567" w:type="dxa"/>
              </w:tcPr>
            </w:tcPrChange>
          </w:tcPr>
          <w:p w:rsidR="00554834" w:rsidRPr="002A6374" w:rsidRDefault="006F18AC" w:rsidP="00C07D49">
            <w:pPr>
              <w:spacing w:after="200" w:line="276" w:lineRule="auto"/>
              <w:jc w:val="center"/>
              <w:rPr>
                <w:rFonts w:ascii="Times New Roman" w:hAnsi="Times New Roman" w:cs="Times New Roman"/>
                <w:sz w:val="16"/>
                <w:rPrChange w:id="287" w:author="erradi" w:date="2011-08-05T08:42:00Z">
                  <w:rPr>
                    <w:rFonts w:ascii="Times New Roman" w:hAnsi="Times New Roman" w:cs="Times New Roman"/>
                  </w:rPr>
                </w:rPrChange>
              </w:rPr>
            </w:pPr>
            <w:r w:rsidRPr="006F18AC">
              <w:rPr>
                <w:rFonts w:ascii="Times New Roman" w:hAnsi="Times New Roman" w:cs="Times New Roman"/>
                <w:sz w:val="16"/>
                <w:rPrChange w:id="288" w:author="erradi" w:date="2011-08-05T08:42:00Z">
                  <w:rPr>
                    <w:rFonts w:ascii="Times New Roman" w:hAnsi="Times New Roman" w:cs="Times New Roman"/>
                    <w:color w:val="0000FF" w:themeColor="hyperlink"/>
                    <w:u w:val="single"/>
                  </w:rPr>
                </w:rPrChange>
              </w:rPr>
              <w:t>…</w:t>
            </w:r>
          </w:p>
        </w:tc>
        <w:tc>
          <w:tcPr>
            <w:tcW w:w="851" w:type="dxa"/>
            <w:tcPrChange w:id="289" w:author="erradi" w:date="2011-08-05T08:46:00Z">
              <w:tcPr>
                <w:tcW w:w="851" w:type="dxa"/>
              </w:tcPr>
            </w:tcPrChange>
          </w:tcPr>
          <w:p w:rsidR="00554834" w:rsidRPr="002A6374" w:rsidRDefault="006F18AC" w:rsidP="00C07D49">
            <w:pPr>
              <w:spacing w:after="200" w:line="276" w:lineRule="auto"/>
              <w:jc w:val="center"/>
              <w:rPr>
                <w:rFonts w:ascii="Times New Roman" w:hAnsi="Times New Roman" w:cs="Times New Roman"/>
                <w:sz w:val="16"/>
                <w:rPrChange w:id="290" w:author="erradi" w:date="2011-08-05T08:42:00Z">
                  <w:rPr>
                    <w:rFonts w:ascii="Times New Roman" w:hAnsi="Times New Roman" w:cs="Times New Roman"/>
                  </w:rPr>
                </w:rPrChange>
              </w:rPr>
            </w:pPr>
            <w:r w:rsidRPr="006F18AC">
              <w:rPr>
                <w:rFonts w:ascii="Times New Roman" w:hAnsi="Times New Roman" w:cs="Times New Roman"/>
                <w:sz w:val="16"/>
                <w:rPrChange w:id="291" w:author="erradi" w:date="2011-08-05T08:42:00Z">
                  <w:rPr>
                    <w:rFonts w:ascii="Times New Roman" w:hAnsi="Times New Roman" w:cs="Times New Roman"/>
                    <w:color w:val="0000FF" w:themeColor="hyperlink"/>
                    <w:u w:val="single"/>
                  </w:rPr>
                </w:rPrChange>
              </w:rPr>
              <w:t>0</w:t>
            </w:r>
          </w:p>
        </w:tc>
        <w:tc>
          <w:tcPr>
            <w:tcW w:w="1134" w:type="dxa"/>
            <w:tcPrChange w:id="292" w:author="erradi" w:date="2011-08-05T08:46:00Z">
              <w:tcPr>
                <w:tcW w:w="1275" w:type="dxa"/>
              </w:tcPr>
            </w:tcPrChange>
          </w:tcPr>
          <w:p w:rsidR="00554834" w:rsidRPr="002A6374" w:rsidRDefault="006F18AC" w:rsidP="00C07D49">
            <w:pPr>
              <w:spacing w:after="200" w:line="276" w:lineRule="auto"/>
              <w:jc w:val="center"/>
              <w:rPr>
                <w:rFonts w:ascii="Times New Roman" w:hAnsi="Times New Roman" w:cs="Times New Roman"/>
                <w:sz w:val="16"/>
                <w:rPrChange w:id="293" w:author="erradi" w:date="2011-08-05T08:42:00Z">
                  <w:rPr>
                    <w:rFonts w:ascii="Times New Roman" w:hAnsi="Times New Roman" w:cs="Times New Roman"/>
                  </w:rPr>
                </w:rPrChange>
              </w:rPr>
            </w:pPr>
            <w:r w:rsidRPr="006F18AC">
              <w:rPr>
                <w:rFonts w:ascii="Times New Roman" w:hAnsi="Times New Roman" w:cs="Times New Roman"/>
                <w:sz w:val="16"/>
                <w:rPrChange w:id="294" w:author="erradi" w:date="2011-08-05T08:42:00Z">
                  <w:rPr>
                    <w:rFonts w:ascii="Times New Roman" w:hAnsi="Times New Roman" w:cs="Times New Roman"/>
                    <w:color w:val="0000FF" w:themeColor="hyperlink"/>
                    <w:u w:val="single"/>
                  </w:rPr>
                </w:rPrChange>
              </w:rPr>
              <w:t>1</w:t>
            </w:r>
          </w:p>
        </w:tc>
        <w:tc>
          <w:tcPr>
            <w:tcW w:w="1134" w:type="dxa"/>
            <w:tcPrChange w:id="295" w:author="erradi" w:date="2011-08-05T08:46:00Z">
              <w:tcPr>
                <w:tcW w:w="1134" w:type="dxa"/>
              </w:tcPr>
            </w:tcPrChange>
          </w:tcPr>
          <w:p w:rsidR="00554834" w:rsidRPr="002A6374" w:rsidRDefault="006F18AC" w:rsidP="00C07D49">
            <w:pPr>
              <w:spacing w:after="200" w:line="276" w:lineRule="auto"/>
              <w:jc w:val="center"/>
              <w:rPr>
                <w:rFonts w:ascii="Times New Roman" w:hAnsi="Times New Roman" w:cs="Times New Roman"/>
                <w:sz w:val="16"/>
                <w:rPrChange w:id="296" w:author="erradi" w:date="2011-08-05T08:42:00Z">
                  <w:rPr>
                    <w:rFonts w:ascii="Times New Roman" w:hAnsi="Times New Roman" w:cs="Times New Roman"/>
                  </w:rPr>
                </w:rPrChange>
              </w:rPr>
            </w:pPr>
            <w:r w:rsidRPr="006F18AC">
              <w:rPr>
                <w:rFonts w:ascii="Times New Roman" w:hAnsi="Times New Roman" w:cs="Times New Roman"/>
                <w:sz w:val="16"/>
                <w:rPrChange w:id="297" w:author="erradi" w:date="2011-08-05T08:42:00Z">
                  <w:rPr>
                    <w:rFonts w:ascii="Times New Roman" w:hAnsi="Times New Roman" w:cs="Times New Roman"/>
                    <w:color w:val="0000FF" w:themeColor="hyperlink"/>
                    <w:u w:val="single"/>
                  </w:rPr>
                </w:rPrChange>
              </w:rPr>
              <w:t>1</w:t>
            </w:r>
          </w:p>
        </w:tc>
      </w:tr>
    </w:tbl>
    <w:p w:rsidR="00000000" w:rsidRDefault="002A6374">
      <w:pPr>
        <w:pStyle w:val="Paragraphedeliste"/>
        <w:jc w:val="center"/>
        <w:rPr>
          <w:rFonts w:ascii="Times New Roman" w:hAnsi="Times New Roman" w:cs="Times New Roman"/>
          <w:sz w:val="18"/>
        </w:rPr>
        <w:pPrChange w:id="298" w:author="erradi" w:date="2011-08-05T08:48:00Z">
          <w:pPr>
            <w:pStyle w:val="Paragraphedeliste"/>
          </w:pPr>
        </w:pPrChange>
      </w:pPr>
      <w:ins w:id="299" w:author="erradi" w:date="2011-08-05T08:48:00Z">
        <w:r w:rsidRPr="00E5656D">
          <w:rPr>
            <w:rFonts w:ascii="Times New Roman" w:hAnsi="Times New Roman" w:cs="Times New Roman"/>
            <w:sz w:val="18"/>
          </w:rPr>
          <w:t>Table 5.1 : Collaboration_Role matrix</w:t>
        </w:r>
      </w:ins>
    </w:p>
    <w:p w:rsidR="00554834" w:rsidRDefault="00554834" w:rsidP="00554834">
      <w:pPr>
        <w:pStyle w:val="Paragraphedeliste"/>
        <w:rPr>
          <w:rFonts w:ascii="Times New Roman" w:hAnsi="Times New Roman" w:cs="Times New Roman"/>
        </w:rPr>
      </w:pPr>
    </w:p>
    <w:p w:rsidR="00554834" w:rsidRPr="00AB42D3" w:rsidRDefault="00554834" w:rsidP="00554834">
      <w:pPr>
        <w:pStyle w:val="Paragraphedeliste"/>
        <w:rPr>
          <w:rFonts w:ascii="Times New Roman" w:hAnsi="Times New Roman" w:cs="Times New Roman"/>
        </w:rPr>
      </w:pPr>
    </w:p>
    <w:p w:rsidR="00554834" w:rsidRDefault="006F18AC" w:rsidP="00554834">
      <w:pPr>
        <w:pStyle w:val="Paragraphedeliste"/>
        <w:rPr>
          <w:ins w:id="300" w:author="erradi" w:date="2011-08-07T11:55:00Z"/>
          <w:rFonts w:ascii="Times New Roman" w:hAnsi="Times New Roman" w:cs="Times New Roman"/>
          <w:b/>
          <w:i/>
        </w:rPr>
      </w:pPr>
      <w:r w:rsidRPr="006F18AC">
        <w:rPr>
          <w:rFonts w:ascii="Times New Roman" w:hAnsi="Times New Roman" w:cs="Times New Roman"/>
          <w:b/>
          <w:i/>
          <w:u w:val="single"/>
          <w:rPrChange w:id="301" w:author="erradi" w:date="2011-08-07T11:54:00Z">
            <w:rPr>
              <w:rFonts w:ascii="Times New Roman" w:hAnsi="Times New Roman" w:cs="Times New Roman"/>
              <w:i/>
              <w:color w:val="0000FF" w:themeColor="hyperlink"/>
              <w:u w:val="single"/>
            </w:rPr>
          </w:rPrChange>
        </w:rPr>
        <w:t>Component-Role</w:t>
      </w:r>
      <w:ins w:id="302" w:author="erradi" w:date="2011-08-05T08:49:00Z">
        <w:r w:rsidRPr="006F18AC">
          <w:rPr>
            <w:rFonts w:ascii="Times New Roman" w:hAnsi="Times New Roman" w:cs="Times New Roman"/>
            <w:b/>
            <w:i/>
            <w:u w:val="single"/>
            <w:rPrChange w:id="303" w:author="erradi" w:date="2011-08-07T11:54:00Z">
              <w:rPr>
                <w:rFonts w:ascii="Times New Roman" w:hAnsi="Times New Roman" w:cs="Times New Roman"/>
                <w:i/>
                <w:color w:val="0000FF" w:themeColor="hyperlink"/>
                <w:u w:val="single"/>
              </w:rPr>
            </w:rPrChange>
          </w:rPr>
          <w:t xml:space="preserve"> </w:t>
        </w:r>
        <w:r w:rsidRPr="006F18AC">
          <w:rPr>
            <w:rFonts w:ascii="Times New Roman" w:hAnsi="Times New Roman" w:cs="Times New Roman"/>
            <w:b/>
            <w:i/>
            <w:rPrChange w:id="304" w:author="erradi" w:date="2011-08-07T11:54:00Z">
              <w:rPr>
                <w:rFonts w:ascii="Times New Roman" w:hAnsi="Times New Roman" w:cs="Times New Roman"/>
                <w:i/>
                <w:color w:val="0000FF" w:themeColor="hyperlink"/>
                <w:u w:val="single"/>
              </w:rPr>
            </w:rPrChange>
          </w:rPr>
          <w:t>matrix</w:t>
        </w:r>
      </w:ins>
      <w:del w:id="305" w:author="erradi" w:date="2011-08-05T08:48:00Z">
        <w:r w:rsidRPr="006F18AC">
          <w:rPr>
            <w:rFonts w:ascii="Times New Roman" w:hAnsi="Times New Roman" w:cs="Times New Roman"/>
            <w:b/>
            <w:i/>
            <w:rPrChange w:id="306" w:author="erradi" w:date="2011-08-07T11:54:00Z">
              <w:rPr>
                <w:rFonts w:ascii="Times New Roman" w:hAnsi="Times New Roman" w:cs="Times New Roman"/>
                <w:i/>
                <w:color w:val="0000FF" w:themeColor="hyperlink"/>
                <w:u w:val="single"/>
              </w:rPr>
            </w:rPrChange>
          </w:rPr>
          <w:delText>-Table</w:delText>
        </w:r>
      </w:del>
    </w:p>
    <w:p w:rsidR="00DD0D39" w:rsidRPr="00DD0D39" w:rsidRDefault="00DD0D39" w:rsidP="00554834">
      <w:pPr>
        <w:pStyle w:val="Paragraphedeliste"/>
        <w:rPr>
          <w:ins w:id="307" w:author="erradi" w:date="2011-08-05T08:49:00Z"/>
          <w:rFonts w:ascii="Times New Roman" w:hAnsi="Times New Roman" w:cs="Times New Roman"/>
          <w:b/>
          <w:i/>
          <w:u w:val="single"/>
          <w:rPrChange w:id="308" w:author="erradi" w:date="2011-08-07T11:54:00Z">
            <w:rPr>
              <w:ins w:id="309" w:author="erradi" w:date="2011-08-05T08:49:00Z"/>
              <w:rFonts w:ascii="Times New Roman" w:hAnsi="Times New Roman" w:cs="Times New Roman"/>
              <w:i/>
              <w:u w:val="single"/>
            </w:rPr>
          </w:rPrChange>
        </w:rPr>
      </w:pPr>
    </w:p>
    <w:p w:rsidR="00000000" w:rsidRDefault="006F18AC">
      <w:pPr>
        <w:pStyle w:val="Paragraphedeliste"/>
        <w:jc w:val="both"/>
        <w:rPr>
          <w:ins w:id="310" w:author="erradi" w:date="2011-08-05T08:56:00Z"/>
          <w:rFonts w:ascii="Times New Roman" w:hAnsi="Times New Roman" w:cs="Times New Roman"/>
          <w:lang w:val="en-US"/>
          <w:rPrChange w:id="311" w:author="erradi" w:date="2011-08-05T08:57:00Z">
            <w:rPr>
              <w:ins w:id="312" w:author="erradi" w:date="2011-08-05T08:56:00Z"/>
              <w:rFonts w:ascii="Times New Roman" w:hAnsi="Times New Roman" w:cs="Times New Roman"/>
              <w:i/>
              <w:lang w:val="en-US"/>
            </w:rPr>
          </w:rPrChange>
        </w:rPr>
        <w:pPrChange w:id="313" w:author="erradi" w:date="2011-08-05T08:57:00Z">
          <w:pPr>
            <w:pStyle w:val="Paragraphedeliste"/>
          </w:pPr>
        </w:pPrChange>
      </w:pPr>
      <w:ins w:id="314" w:author="erradi" w:date="2011-08-05T08:49:00Z">
        <w:r w:rsidRPr="006F18AC">
          <w:rPr>
            <w:rFonts w:ascii="Times New Roman" w:hAnsi="Times New Roman" w:cs="Times New Roman"/>
            <w:lang w:val="en-US"/>
            <w:rPrChange w:id="315" w:author="erradi" w:date="2011-08-05T08:57:00Z">
              <w:rPr>
                <w:rFonts w:ascii="Times New Roman" w:hAnsi="Times New Roman" w:cs="Times New Roman"/>
                <w:i/>
                <w:color w:val="0000FF" w:themeColor="hyperlink"/>
                <w:u w:val="single"/>
              </w:rPr>
            </w:rPrChange>
          </w:rPr>
          <w:t xml:space="preserve">This </w:t>
        </w:r>
      </w:ins>
      <w:ins w:id="316" w:author="erradi" w:date="2011-08-05T08:50:00Z">
        <w:r w:rsidRPr="006F18AC">
          <w:rPr>
            <w:rFonts w:ascii="Times New Roman" w:hAnsi="Times New Roman" w:cs="Times New Roman"/>
            <w:lang w:val="en-US"/>
            <w:rPrChange w:id="317" w:author="erradi" w:date="2011-08-05T08:57:00Z">
              <w:rPr>
                <w:rFonts w:ascii="Times New Roman" w:hAnsi="Times New Roman" w:cs="Times New Roman"/>
                <w:i/>
                <w:color w:val="0000FF" w:themeColor="hyperlink"/>
                <w:u w:val="single"/>
              </w:rPr>
            </w:rPrChange>
          </w:rPr>
          <w:t xml:space="preserve">matrix holds the </w:t>
        </w:r>
      </w:ins>
      <w:ins w:id="318" w:author="erradi" w:date="2011-08-05T08:51:00Z">
        <w:r w:rsidRPr="006F18AC">
          <w:rPr>
            <w:rFonts w:ascii="Times New Roman" w:hAnsi="Times New Roman" w:cs="Times New Roman"/>
            <w:lang w:val="en-US"/>
            <w:rPrChange w:id="319" w:author="erradi" w:date="2011-08-05T08:57:00Z">
              <w:rPr>
                <w:rFonts w:ascii="Times New Roman" w:hAnsi="Times New Roman" w:cs="Times New Roman"/>
                <w:i/>
                <w:color w:val="0000FF" w:themeColor="hyperlink"/>
                <w:u w:val="single"/>
              </w:rPr>
            </w:rPrChange>
          </w:rPr>
          <w:t>relationships between a component and its associated roles</w:t>
        </w:r>
      </w:ins>
      <w:ins w:id="320" w:author="erradi" w:date="2011-08-05T10:41:00Z">
        <w:r w:rsidR="00CA7E82">
          <w:rPr>
            <w:rFonts w:ascii="Times New Roman" w:hAnsi="Times New Roman" w:cs="Times New Roman"/>
            <w:lang w:val="en-US"/>
          </w:rPr>
          <w:t xml:space="preserve"> as shown in Table 5.2</w:t>
        </w:r>
      </w:ins>
      <w:ins w:id="321" w:author="erradi" w:date="2011-08-05T08:51:00Z">
        <w:r w:rsidRPr="006F18AC">
          <w:rPr>
            <w:rFonts w:ascii="Times New Roman" w:hAnsi="Times New Roman" w:cs="Times New Roman"/>
            <w:lang w:val="en-US"/>
            <w:rPrChange w:id="322" w:author="erradi" w:date="2011-08-05T08:57:00Z">
              <w:rPr>
                <w:rFonts w:ascii="Times New Roman" w:hAnsi="Times New Roman" w:cs="Times New Roman"/>
                <w:i/>
                <w:color w:val="0000FF" w:themeColor="hyperlink"/>
                <w:u w:val="single"/>
                <w:lang w:val="en-US"/>
              </w:rPr>
            </w:rPrChange>
          </w:rPr>
          <w:t xml:space="preserve">. </w:t>
        </w:r>
      </w:ins>
      <w:ins w:id="323" w:author="erradi" w:date="2011-08-05T08:52:00Z">
        <w:r w:rsidRPr="006F18AC">
          <w:rPr>
            <w:rFonts w:ascii="Times New Roman" w:hAnsi="Times New Roman" w:cs="Times New Roman"/>
            <w:lang w:val="en-US"/>
            <w:rPrChange w:id="324" w:author="erradi" w:date="2011-08-05T08:57:00Z">
              <w:rPr>
                <w:rFonts w:ascii="Times New Roman" w:hAnsi="Times New Roman" w:cs="Times New Roman"/>
                <w:i/>
                <w:color w:val="0000FF" w:themeColor="hyperlink"/>
                <w:u w:val="single"/>
                <w:lang w:val="en-US"/>
              </w:rPr>
            </w:rPrChange>
          </w:rPr>
          <w:t>The last column of this matrix shows if</w:t>
        </w:r>
      </w:ins>
      <w:ins w:id="325" w:author="erradi" w:date="2011-08-05T08:53:00Z">
        <w:r w:rsidRPr="006F18AC">
          <w:rPr>
            <w:rFonts w:ascii="Times New Roman" w:hAnsi="Times New Roman" w:cs="Times New Roman"/>
            <w:lang w:val="en-US"/>
            <w:rPrChange w:id="326" w:author="erradi" w:date="2011-08-05T08:57:00Z">
              <w:rPr>
                <w:rFonts w:ascii="Times New Roman" w:hAnsi="Times New Roman" w:cs="Times New Roman"/>
                <w:i/>
                <w:color w:val="0000FF" w:themeColor="hyperlink"/>
                <w:u w:val="single"/>
                <w:lang w:val="en-US"/>
              </w:rPr>
            </w:rPrChange>
          </w:rPr>
          <w:t xml:space="preserve"> the</w:t>
        </w:r>
      </w:ins>
      <w:ins w:id="327" w:author="erradi" w:date="2011-08-05T08:52:00Z">
        <w:r w:rsidRPr="006F18AC">
          <w:rPr>
            <w:rFonts w:ascii="Times New Roman" w:hAnsi="Times New Roman" w:cs="Times New Roman"/>
            <w:lang w:val="en-US"/>
            <w:rPrChange w:id="328" w:author="erradi" w:date="2011-08-05T08:57:00Z">
              <w:rPr>
                <w:rFonts w:ascii="Times New Roman" w:hAnsi="Times New Roman" w:cs="Times New Roman"/>
                <w:i/>
                <w:color w:val="0000FF" w:themeColor="hyperlink"/>
                <w:u w:val="single"/>
                <w:lang w:val="en-US"/>
              </w:rPr>
            </w:rPrChange>
          </w:rPr>
          <w:t xml:space="preserve"> component </w:t>
        </w:r>
      </w:ins>
      <w:ins w:id="329" w:author="erradi" w:date="2011-08-05T08:53:00Z">
        <w:r w:rsidRPr="006F18AC">
          <w:rPr>
            <w:rFonts w:ascii="Times New Roman" w:hAnsi="Times New Roman" w:cs="Times New Roman"/>
            <w:lang w:val="en-US"/>
            <w:rPrChange w:id="330" w:author="erradi" w:date="2011-08-05T08:57:00Z">
              <w:rPr>
                <w:rFonts w:ascii="Times New Roman" w:hAnsi="Times New Roman" w:cs="Times New Roman"/>
                <w:i/>
                <w:color w:val="0000FF" w:themeColor="hyperlink"/>
                <w:u w:val="single"/>
                <w:lang w:val="en-US"/>
              </w:rPr>
            </w:rPrChange>
          </w:rPr>
          <w:t xml:space="preserve">has been derived or not. This information will be useful </w:t>
        </w:r>
      </w:ins>
      <w:ins w:id="331" w:author="erradi" w:date="2011-08-05T08:56:00Z">
        <w:r w:rsidRPr="006F18AC">
          <w:rPr>
            <w:rFonts w:ascii="Times New Roman" w:hAnsi="Times New Roman" w:cs="Times New Roman"/>
            <w:lang w:val="en-US"/>
            <w:rPrChange w:id="332" w:author="erradi" w:date="2011-08-05T08:57:00Z">
              <w:rPr>
                <w:rFonts w:ascii="Times New Roman" w:hAnsi="Times New Roman" w:cs="Times New Roman"/>
                <w:i/>
                <w:color w:val="0000FF" w:themeColor="hyperlink"/>
                <w:u w:val="single"/>
                <w:lang w:val="en-US"/>
              </w:rPr>
            </w:rPrChange>
          </w:rPr>
          <w:t xml:space="preserve">when performing a dynamic change. Therefore the state </w:t>
        </w:r>
        <w:proofErr w:type="gramStart"/>
        <w:r w:rsidRPr="006F18AC">
          <w:rPr>
            <w:rFonts w:ascii="Times New Roman" w:hAnsi="Times New Roman" w:cs="Times New Roman"/>
            <w:lang w:val="en-US"/>
            <w:rPrChange w:id="333" w:author="erradi" w:date="2011-08-05T08:57:00Z">
              <w:rPr>
                <w:rFonts w:ascii="Times New Roman" w:hAnsi="Times New Roman" w:cs="Times New Roman"/>
                <w:i/>
                <w:color w:val="0000FF" w:themeColor="hyperlink"/>
                <w:u w:val="single"/>
                <w:lang w:val="en-US"/>
              </w:rPr>
            </w:rPrChange>
          </w:rPr>
          <w:t xml:space="preserve">column </w:t>
        </w:r>
      </w:ins>
      <w:ins w:id="334" w:author="erradi" w:date="2011-08-05T08:53:00Z">
        <w:r w:rsidRPr="006F18AC">
          <w:rPr>
            <w:rFonts w:ascii="Times New Roman" w:hAnsi="Times New Roman" w:cs="Times New Roman"/>
            <w:lang w:val="en-US"/>
            <w:rPrChange w:id="335" w:author="erradi" w:date="2011-08-05T08:57:00Z">
              <w:rPr>
                <w:rFonts w:ascii="Times New Roman" w:hAnsi="Times New Roman" w:cs="Times New Roman"/>
                <w:i/>
                <w:color w:val="0000FF" w:themeColor="hyperlink"/>
                <w:u w:val="single"/>
                <w:lang w:val="en-US"/>
              </w:rPr>
            </w:rPrChange>
          </w:rPr>
          <w:t>indicate</w:t>
        </w:r>
        <w:proofErr w:type="gramEnd"/>
        <w:r w:rsidRPr="006F18AC">
          <w:rPr>
            <w:rFonts w:ascii="Times New Roman" w:hAnsi="Times New Roman" w:cs="Times New Roman"/>
            <w:lang w:val="en-US"/>
            <w:rPrChange w:id="336" w:author="erradi" w:date="2011-08-05T08:57:00Z">
              <w:rPr>
                <w:rFonts w:ascii="Times New Roman" w:hAnsi="Times New Roman" w:cs="Times New Roman"/>
                <w:i/>
                <w:color w:val="0000FF" w:themeColor="hyperlink"/>
                <w:u w:val="single"/>
                <w:lang w:val="en-US"/>
              </w:rPr>
            </w:rPrChange>
          </w:rPr>
          <w:t xml:space="preserve"> if a component </w:t>
        </w:r>
      </w:ins>
      <w:ins w:id="337" w:author="erradi" w:date="2011-08-05T08:56:00Z">
        <w:r w:rsidRPr="006F18AC">
          <w:rPr>
            <w:rFonts w:ascii="Times New Roman" w:hAnsi="Times New Roman" w:cs="Times New Roman"/>
            <w:lang w:val="en-US"/>
            <w:rPrChange w:id="338" w:author="erradi" w:date="2011-08-05T08:57:00Z">
              <w:rPr>
                <w:rFonts w:ascii="Times New Roman" w:hAnsi="Times New Roman" w:cs="Times New Roman"/>
                <w:i/>
                <w:color w:val="0000FF" w:themeColor="hyperlink"/>
                <w:u w:val="single"/>
                <w:lang w:val="en-US"/>
              </w:rPr>
            </w:rPrChange>
          </w:rPr>
          <w:t>exists already or need to be created as a new derived component.</w:t>
        </w:r>
      </w:ins>
      <w:ins w:id="339" w:author="erradi" w:date="2011-08-05T11:30:00Z">
        <w:r w:rsidR="00EA6657">
          <w:rPr>
            <w:rFonts w:ascii="Times New Roman" w:hAnsi="Times New Roman" w:cs="Times New Roman"/>
            <w:lang w:val="en-US"/>
          </w:rPr>
          <w:t xml:space="preserve"> The first row indicates that </w:t>
        </w:r>
      </w:ins>
      <w:ins w:id="340" w:author="erradi" w:date="2011-08-05T11:31:00Z">
        <w:r w:rsidR="00386460">
          <w:rPr>
            <w:rFonts w:ascii="Times New Roman" w:hAnsi="Times New Roman" w:cs="Times New Roman"/>
            <w:lang w:val="en-US"/>
          </w:rPr>
          <w:t>existing (state=1) component1 is involved in Role1</w:t>
        </w:r>
      </w:ins>
      <w:ins w:id="341" w:author="erradi" w:date="2011-08-05T11:32:00Z">
        <w:r w:rsidR="00386460">
          <w:rPr>
            <w:rFonts w:ascii="Times New Roman" w:hAnsi="Times New Roman" w:cs="Times New Roman"/>
            <w:lang w:val="en-US"/>
          </w:rPr>
          <w:t xml:space="preserve">. The last row indicates that </w:t>
        </w:r>
      </w:ins>
      <w:ins w:id="342" w:author="erradi" w:date="2011-08-05T11:33:00Z">
        <w:r w:rsidR="00386460">
          <w:rPr>
            <w:rFonts w:ascii="Times New Roman" w:hAnsi="Times New Roman" w:cs="Times New Roman"/>
            <w:lang w:val="en-US"/>
          </w:rPr>
          <w:t xml:space="preserve">(the </w:t>
        </w:r>
        <w:proofErr w:type="gramStart"/>
        <w:r w:rsidR="00386460">
          <w:rPr>
            <w:rFonts w:ascii="Times New Roman" w:hAnsi="Times New Roman" w:cs="Times New Roman"/>
            <w:lang w:val="en-US"/>
          </w:rPr>
          <w:t>non</w:t>
        </w:r>
        <w:proofErr w:type="gramEnd"/>
        <w:r w:rsidR="00386460">
          <w:rPr>
            <w:rFonts w:ascii="Times New Roman" w:hAnsi="Times New Roman" w:cs="Times New Roman"/>
            <w:lang w:val="en-US"/>
          </w:rPr>
          <w:t xml:space="preserve"> derived yet: state=0) </w:t>
        </w:r>
      </w:ins>
      <w:ins w:id="343" w:author="erradi" w:date="2011-08-05T11:32:00Z">
        <w:r w:rsidR="00386460">
          <w:rPr>
            <w:rFonts w:ascii="Times New Roman" w:hAnsi="Times New Roman" w:cs="Times New Roman"/>
            <w:lang w:val="en-US"/>
          </w:rPr>
          <w:t>component is involved in Rolen</w:t>
        </w:r>
      </w:ins>
      <w:ins w:id="344" w:author="erradi" w:date="2011-08-05T11:33:00Z">
        <w:r w:rsidR="00386460">
          <w:rPr>
            <w:rFonts w:ascii="Times New Roman" w:hAnsi="Times New Roman" w:cs="Times New Roman"/>
            <w:lang w:val="en-US"/>
          </w:rPr>
          <w:t>.</w:t>
        </w:r>
      </w:ins>
    </w:p>
    <w:p w:rsidR="00206C00" w:rsidRPr="002A6374" w:rsidRDefault="00206C00" w:rsidP="00554834">
      <w:pPr>
        <w:pStyle w:val="Paragraphedeliste"/>
        <w:rPr>
          <w:rFonts w:ascii="Times New Roman" w:hAnsi="Times New Roman" w:cs="Times New Roman"/>
          <w:i/>
          <w:lang w:val="en-US"/>
          <w:rPrChange w:id="345" w:author="erradi" w:date="2011-08-05T08:51:00Z">
            <w:rPr>
              <w:rFonts w:ascii="Times New Roman" w:hAnsi="Times New Roman" w:cs="Times New Roman"/>
              <w:i/>
              <w:u w:val="single"/>
            </w:rPr>
          </w:rPrChange>
        </w:rPr>
      </w:pPr>
    </w:p>
    <w:p w:rsidR="00554834" w:rsidRPr="00E565F5" w:rsidDel="00386460" w:rsidRDefault="006F18AC" w:rsidP="00554834">
      <w:pPr>
        <w:pStyle w:val="Paragraphedeliste"/>
        <w:jc w:val="both"/>
        <w:rPr>
          <w:del w:id="346" w:author="erradi" w:date="2011-08-05T11:34:00Z"/>
          <w:rFonts w:ascii="Times New Roman" w:hAnsi="Times New Roman" w:cs="Times New Roman"/>
          <w:lang w:val="en-US"/>
          <w:rPrChange w:id="347" w:author="erradi" w:date="2011-08-05T22:37:00Z">
            <w:rPr>
              <w:del w:id="348" w:author="erradi" w:date="2011-08-05T11:34:00Z"/>
              <w:rFonts w:ascii="Times New Roman" w:hAnsi="Times New Roman" w:cs="Times New Roman"/>
            </w:rPr>
          </w:rPrChange>
        </w:rPr>
      </w:pPr>
      <w:del w:id="349" w:author="erradi" w:date="2011-08-05T11:34:00Z">
        <w:r w:rsidRPr="006F18AC">
          <w:rPr>
            <w:rFonts w:ascii="Times New Roman" w:hAnsi="Times New Roman" w:cs="Times New Roman"/>
            <w:lang w:val="en-US"/>
            <w:rPrChange w:id="350" w:author="erradi" w:date="2011-08-05T22:37:00Z">
              <w:rPr>
                <w:rFonts w:ascii="Times New Roman" w:hAnsi="Times New Roman" w:cs="Times New Roman"/>
                <w:color w:val="0000FF" w:themeColor="hyperlink"/>
                <w:u w:val="single"/>
              </w:rPr>
            </w:rPrChange>
          </w:rPr>
          <w:delText>Cette matrice exprime l’association d’un composant et d’un role donné . Elle permet aussi de signaler à travers la dernière collone si un composant est dérivé ou pas. C</w:delText>
        </w:r>
      </w:del>
      <w:del w:id="351" w:author="erradi" w:date="2011-08-05T10:42:00Z">
        <w:r w:rsidRPr="006F18AC">
          <w:rPr>
            <w:rFonts w:ascii="Times New Roman" w:hAnsi="Times New Roman" w:cs="Times New Roman"/>
            <w:lang w:val="en-US"/>
            <w:rPrChange w:id="352" w:author="erradi" w:date="2011-08-05T22:37:00Z">
              <w:rPr>
                <w:rFonts w:ascii="Times New Roman" w:hAnsi="Times New Roman" w:cs="Times New Roman"/>
                <w:color w:val="0000FF" w:themeColor="hyperlink"/>
                <w:u w:val="single"/>
              </w:rPr>
            </w:rPrChange>
          </w:rPr>
          <w:delText>'</w:delText>
        </w:r>
      </w:del>
      <w:del w:id="353" w:author="erradi" w:date="2011-08-05T11:34:00Z">
        <w:r w:rsidRPr="006F18AC">
          <w:rPr>
            <w:rFonts w:ascii="Times New Roman" w:hAnsi="Times New Roman" w:cs="Times New Roman"/>
            <w:lang w:val="en-US"/>
            <w:rPrChange w:id="354" w:author="erradi" w:date="2011-08-05T22:37:00Z">
              <w:rPr>
                <w:rFonts w:ascii="Times New Roman" w:hAnsi="Times New Roman" w:cs="Times New Roman"/>
                <w:color w:val="0000FF" w:themeColor="hyperlink"/>
                <w:u w:val="single"/>
              </w:rPr>
            </w:rPrChange>
          </w:rPr>
          <w:delText>est-à-dire si il existe dans le système dérivé ou pas. Le contenu du tableau suivant se lit</w:delText>
        </w:r>
      </w:del>
      <w:del w:id="355" w:author="erradi" w:date="2011-08-05T10:42:00Z">
        <w:r w:rsidRPr="006F18AC">
          <w:rPr>
            <w:rFonts w:ascii="Times New Roman" w:hAnsi="Times New Roman" w:cs="Times New Roman"/>
            <w:lang w:val="en-US"/>
            <w:rPrChange w:id="356" w:author="erradi" w:date="2011-08-05T22:37:00Z">
              <w:rPr>
                <w:rFonts w:ascii="Times New Roman" w:hAnsi="Times New Roman" w:cs="Times New Roman"/>
                <w:color w:val="0000FF" w:themeColor="hyperlink"/>
                <w:u w:val="single"/>
              </w:rPr>
            </w:rPrChange>
          </w:rPr>
          <w:delText> </w:delText>
        </w:r>
      </w:del>
      <w:del w:id="357" w:author="erradi" w:date="2011-08-05T11:34:00Z">
        <w:r w:rsidRPr="006F18AC">
          <w:rPr>
            <w:rFonts w:ascii="Times New Roman" w:hAnsi="Times New Roman" w:cs="Times New Roman"/>
            <w:lang w:val="en-US"/>
            <w:rPrChange w:id="358" w:author="erradi" w:date="2011-08-05T22:37:00Z">
              <w:rPr>
                <w:rFonts w:ascii="Times New Roman" w:hAnsi="Times New Roman" w:cs="Times New Roman"/>
                <w:color w:val="0000FF" w:themeColor="hyperlink"/>
                <w:u w:val="single"/>
              </w:rPr>
            </w:rPrChange>
          </w:rPr>
          <w:delText>: Le composant component1 qui a été dérivé dans le système(state=1) est impliqué dans le Role1 et le componentn qui n’est pas dérivé est impliqué dans le Rolen. Cette table permet de voir à la fois les Roles dans lesquels sont impliqués les composants mais aussi ceux qui ont été dérivés dans le système actuel.</w:delText>
        </w:r>
      </w:del>
    </w:p>
    <w:tbl>
      <w:tblPr>
        <w:tblStyle w:val="Grilledutableau"/>
        <w:tblW w:w="0" w:type="auto"/>
        <w:jc w:val="center"/>
        <w:tblInd w:w="392" w:type="dxa"/>
        <w:tblLook w:val="04A0"/>
        <w:tblPrChange w:id="359" w:author="erradi" w:date="2011-08-05T10:42:00Z">
          <w:tblPr>
            <w:tblStyle w:val="Grilledutableau"/>
            <w:tblW w:w="0" w:type="auto"/>
            <w:tblLook w:val="04A0"/>
          </w:tblPr>
        </w:tblPrChange>
      </w:tblPr>
      <w:tblGrid>
        <w:gridCol w:w="1417"/>
        <w:gridCol w:w="1134"/>
        <w:gridCol w:w="709"/>
        <w:gridCol w:w="1276"/>
        <w:gridCol w:w="992"/>
        <w:tblGridChange w:id="360">
          <w:tblGrid>
            <w:gridCol w:w="1842"/>
            <w:gridCol w:w="1842"/>
            <w:gridCol w:w="1842"/>
            <w:gridCol w:w="1843"/>
            <w:gridCol w:w="1843"/>
          </w:tblGrid>
        </w:tblGridChange>
      </w:tblGrid>
      <w:tr w:rsidR="00554834" w:rsidRPr="00CA7E82" w:rsidTr="00CA7E82">
        <w:trPr>
          <w:jc w:val="center"/>
        </w:trPr>
        <w:tc>
          <w:tcPr>
            <w:tcW w:w="1417" w:type="dxa"/>
            <w:tcPrChange w:id="361" w:author="erradi" w:date="2011-08-05T10:42:00Z">
              <w:tcPr>
                <w:tcW w:w="1842" w:type="dxa"/>
              </w:tcPr>
            </w:tcPrChange>
          </w:tcPr>
          <w:p w:rsidR="00554834" w:rsidRPr="00E565F5" w:rsidRDefault="00554834" w:rsidP="00C07D49">
            <w:pPr>
              <w:spacing w:after="200" w:line="276" w:lineRule="auto"/>
              <w:ind w:left="720"/>
              <w:contextualSpacing/>
              <w:jc w:val="center"/>
              <w:rPr>
                <w:rFonts w:ascii="Times New Roman" w:hAnsi="Times New Roman" w:cs="Times New Roman"/>
                <w:sz w:val="16"/>
                <w:lang w:val="en-US"/>
                <w:rPrChange w:id="362" w:author="erradi" w:date="2011-08-05T22:37:00Z">
                  <w:rPr>
                    <w:rFonts w:ascii="Times New Roman" w:hAnsi="Times New Roman" w:cs="Times New Roman"/>
                  </w:rPr>
                </w:rPrChange>
              </w:rPr>
            </w:pPr>
          </w:p>
        </w:tc>
        <w:tc>
          <w:tcPr>
            <w:tcW w:w="1134" w:type="dxa"/>
            <w:tcPrChange w:id="363"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64" w:author="erradi" w:date="2011-08-05T10:41:00Z">
                  <w:rPr>
                    <w:rFonts w:ascii="Times New Roman" w:hAnsi="Times New Roman" w:cs="Times New Roman"/>
                  </w:rPr>
                </w:rPrChange>
              </w:rPr>
            </w:pPr>
            <w:r w:rsidRPr="006F18AC">
              <w:rPr>
                <w:rFonts w:ascii="Times New Roman" w:hAnsi="Times New Roman" w:cs="Times New Roman"/>
                <w:sz w:val="16"/>
                <w:rPrChange w:id="365" w:author="erradi" w:date="2011-08-05T10:41:00Z">
                  <w:rPr>
                    <w:rFonts w:ascii="Times New Roman" w:hAnsi="Times New Roman" w:cs="Times New Roman"/>
                    <w:color w:val="0000FF" w:themeColor="hyperlink"/>
                    <w:u w:val="single"/>
                  </w:rPr>
                </w:rPrChange>
              </w:rPr>
              <w:t>Role1</w:t>
            </w:r>
          </w:p>
        </w:tc>
        <w:tc>
          <w:tcPr>
            <w:tcW w:w="709" w:type="dxa"/>
            <w:tcPrChange w:id="366"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67" w:author="erradi" w:date="2011-08-05T10:41:00Z">
                  <w:rPr>
                    <w:rFonts w:ascii="Times New Roman" w:hAnsi="Times New Roman" w:cs="Times New Roman"/>
                  </w:rPr>
                </w:rPrChange>
              </w:rPr>
            </w:pPr>
            <w:r w:rsidRPr="006F18AC">
              <w:rPr>
                <w:rFonts w:ascii="Times New Roman" w:hAnsi="Times New Roman" w:cs="Times New Roman"/>
                <w:sz w:val="16"/>
                <w:rPrChange w:id="368" w:author="erradi" w:date="2011-08-05T10:41:00Z">
                  <w:rPr>
                    <w:rFonts w:ascii="Times New Roman" w:hAnsi="Times New Roman" w:cs="Times New Roman"/>
                    <w:color w:val="0000FF" w:themeColor="hyperlink"/>
                    <w:u w:val="single"/>
                  </w:rPr>
                </w:rPrChange>
              </w:rPr>
              <w:t>…</w:t>
            </w:r>
          </w:p>
        </w:tc>
        <w:tc>
          <w:tcPr>
            <w:tcW w:w="1276" w:type="dxa"/>
            <w:tcPrChange w:id="369"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370" w:author="erradi" w:date="2011-08-05T10:41:00Z">
                  <w:rPr>
                    <w:rFonts w:ascii="Times New Roman" w:hAnsi="Times New Roman" w:cs="Times New Roman"/>
                  </w:rPr>
                </w:rPrChange>
              </w:rPr>
            </w:pPr>
            <w:r w:rsidRPr="006F18AC">
              <w:rPr>
                <w:rFonts w:ascii="Times New Roman" w:hAnsi="Times New Roman" w:cs="Times New Roman"/>
                <w:sz w:val="16"/>
                <w:rPrChange w:id="371" w:author="erradi" w:date="2011-08-05T10:41:00Z">
                  <w:rPr>
                    <w:rFonts w:ascii="Times New Roman" w:hAnsi="Times New Roman" w:cs="Times New Roman"/>
                    <w:color w:val="0000FF" w:themeColor="hyperlink"/>
                    <w:u w:val="single"/>
                  </w:rPr>
                </w:rPrChange>
              </w:rPr>
              <w:t>Rolen</w:t>
            </w:r>
          </w:p>
        </w:tc>
        <w:tc>
          <w:tcPr>
            <w:tcW w:w="992" w:type="dxa"/>
            <w:tcPrChange w:id="372"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373" w:author="erradi" w:date="2011-08-05T10:41:00Z">
                  <w:rPr>
                    <w:rFonts w:ascii="Times New Roman" w:hAnsi="Times New Roman" w:cs="Times New Roman"/>
                  </w:rPr>
                </w:rPrChange>
              </w:rPr>
            </w:pPr>
            <w:r w:rsidRPr="006F18AC">
              <w:rPr>
                <w:rFonts w:ascii="Times New Roman" w:hAnsi="Times New Roman" w:cs="Times New Roman"/>
                <w:sz w:val="16"/>
                <w:rPrChange w:id="374" w:author="erradi" w:date="2011-08-05T10:41:00Z">
                  <w:rPr>
                    <w:rFonts w:ascii="Times New Roman" w:hAnsi="Times New Roman" w:cs="Times New Roman"/>
                    <w:color w:val="0000FF" w:themeColor="hyperlink"/>
                    <w:u w:val="single"/>
                  </w:rPr>
                </w:rPrChange>
              </w:rPr>
              <w:t>State</w:t>
            </w:r>
          </w:p>
        </w:tc>
      </w:tr>
      <w:tr w:rsidR="00554834" w:rsidRPr="00CA7E82" w:rsidTr="00CA7E82">
        <w:trPr>
          <w:jc w:val="center"/>
        </w:trPr>
        <w:tc>
          <w:tcPr>
            <w:tcW w:w="1417" w:type="dxa"/>
            <w:tcPrChange w:id="375"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76" w:author="erradi" w:date="2011-08-05T10:41:00Z">
                  <w:rPr>
                    <w:rFonts w:ascii="Times New Roman" w:hAnsi="Times New Roman" w:cs="Times New Roman"/>
                  </w:rPr>
                </w:rPrChange>
              </w:rPr>
            </w:pPr>
            <w:r w:rsidRPr="006F18AC">
              <w:rPr>
                <w:rFonts w:ascii="Times New Roman" w:hAnsi="Times New Roman" w:cs="Times New Roman"/>
                <w:sz w:val="16"/>
                <w:rPrChange w:id="377" w:author="erradi" w:date="2011-08-05T10:41:00Z">
                  <w:rPr>
                    <w:rFonts w:ascii="Times New Roman" w:hAnsi="Times New Roman" w:cs="Times New Roman"/>
                    <w:color w:val="0000FF" w:themeColor="hyperlink"/>
                    <w:u w:val="single"/>
                  </w:rPr>
                </w:rPrChange>
              </w:rPr>
              <w:t>Component1</w:t>
            </w:r>
          </w:p>
        </w:tc>
        <w:tc>
          <w:tcPr>
            <w:tcW w:w="1134" w:type="dxa"/>
            <w:tcPrChange w:id="378"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79" w:author="erradi" w:date="2011-08-05T10:41:00Z">
                  <w:rPr>
                    <w:rFonts w:ascii="Times New Roman" w:hAnsi="Times New Roman" w:cs="Times New Roman"/>
                  </w:rPr>
                </w:rPrChange>
              </w:rPr>
            </w:pPr>
            <w:r w:rsidRPr="006F18AC">
              <w:rPr>
                <w:rFonts w:ascii="Times New Roman" w:hAnsi="Times New Roman" w:cs="Times New Roman"/>
                <w:sz w:val="16"/>
                <w:rPrChange w:id="380" w:author="erradi" w:date="2011-08-05T10:41:00Z">
                  <w:rPr>
                    <w:rFonts w:ascii="Times New Roman" w:hAnsi="Times New Roman" w:cs="Times New Roman"/>
                    <w:color w:val="0000FF" w:themeColor="hyperlink"/>
                    <w:u w:val="single"/>
                  </w:rPr>
                </w:rPrChange>
              </w:rPr>
              <w:t>1</w:t>
            </w:r>
          </w:p>
        </w:tc>
        <w:tc>
          <w:tcPr>
            <w:tcW w:w="709" w:type="dxa"/>
            <w:tcPrChange w:id="381"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82" w:author="erradi" w:date="2011-08-05T10:41:00Z">
                  <w:rPr>
                    <w:rFonts w:ascii="Times New Roman" w:hAnsi="Times New Roman" w:cs="Times New Roman"/>
                  </w:rPr>
                </w:rPrChange>
              </w:rPr>
            </w:pPr>
            <w:r w:rsidRPr="006F18AC">
              <w:rPr>
                <w:rFonts w:ascii="Times New Roman" w:hAnsi="Times New Roman" w:cs="Times New Roman"/>
                <w:sz w:val="16"/>
                <w:rPrChange w:id="383" w:author="erradi" w:date="2011-08-05T10:41:00Z">
                  <w:rPr>
                    <w:rFonts w:ascii="Times New Roman" w:hAnsi="Times New Roman" w:cs="Times New Roman"/>
                    <w:color w:val="0000FF" w:themeColor="hyperlink"/>
                    <w:u w:val="single"/>
                  </w:rPr>
                </w:rPrChange>
              </w:rPr>
              <w:t>…</w:t>
            </w:r>
          </w:p>
        </w:tc>
        <w:tc>
          <w:tcPr>
            <w:tcW w:w="1276" w:type="dxa"/>
            <w:tcPrChange w:id="384"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385" w:author="erradi" w:date="2011-08-05T10:41:00Z">
                  <w:rPr>
                    <w:rFonts w:ascii="Times New Roman" w:hAnsi="Times New Roman" w:cs="Times New Roman"/>
                  </w:rPr>
                </w:rPrChange>
              </w:rPr>
            </w:pPr>
            <w:r w:rsidRPr="006F18AC">
              <w:rPr>
                <w:rFonts w:ascii="Times New Roman" w:hAnsi="Times New Roman" w:cs="Times New Roman"/>
                <w:sz w:val="16"/>
                <w:rPrChange w:id="386" w:author="erradi" w:date="2011-08-05T10:41:00Z">
                  <w:rPr>
                    <w:rFonts w:ascii="Times New Roman" w:hAnsi="Times New Roman" w:cs="Times New Roman"/>
                    <w:color w:val="0000FF" w:themeColor="hyperlink"/>
                    <w:u w:val="single"/>
                  </w:rPr>
                </w:rPrChange>
              </w:rPr>
              <w:t>0</w:t>
            </w:r>
          </w:p>
        </w:tc>
        <w:tc>
          <w:tcPr>
            <w:tcW w:w="992" w:type="dxa"/>
            <w:tcPrChange w:id="387"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388" w:author="erradi" w:date="2011-08-05T10:41:00Z">
                  <w:rPr>
                    <w:rFonts w:ascii="Times New Roman" w:hAnsi="Times New Roman" w:cs="Times New Roman"/>
                  </w:rPr>
                </w:rPrChange>
              </w:rPr>
            </w:pPr>
            <w:r w:rsidRPr="006F18AC">
              <w:rPr>
                <w:rFonts w:ascii="Times New Roman" w:hAnsi="Times New Roman" w:cs="Times New Roman"/>
                <w:sz w:val="16"/>
                <w:rPrChange w:id="389" w:author="erradi" w:date="2011-08-05T10:41:00Z">
                  <w:rPr>
                    <w:rFonts w:ascii="Times New Roman" w:hAnsi="Times New Roman" w:cs="Times New Roman"/>
                    <w:color w:val="0000FF" w:themeColor="hyperlink"/>
                    <w:u w:val="single"/>
                  </w:rPr>
                </w:rPrChange>
              </w:rPr>
              <w:t>1</w:t>
            </w:r>
          </w:p>
        </w:tc>
      </w:tr>
      <w:tr w:rsidR="00554834" w:rsidRPr="00CA7E82" w:rsidTr="00CA7E82">
        <w:trPr>
          <w:jc w:val="center"/>
        </w:trPr>
        <w:tc>
          <w:tcPr>
            <w:tcW w:w="1417" w:type="dxa"/>
            <w:tcPrChange w:id="390"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91" w:author="erradi" w:date="2011-08-05T10:41:00Z">
                  <w:rPr>
                    <w:rFonts w:ascii="Times New Roman" w:hAnsi="Times New Roman" w:cs="Times New Roman"/>
                  </w:rPr>
                </w:rPrChange>
              </w:rPr>
            </w:pPr>
            <w:r w:rsidRPr="006F18AC">
              <w:rPr>
                <w:rFonts w:ascii="Times New Roman" w:hAnsi="Times New Roman" w:cs="Times New Roman"/>
                <w:sz w:val="16"/>
                <w:rPrChange w:id="392" w:author="erradi" w:date="2011-08-05T10:41:00Z">
                  <w:rPr>
                    <w:rFonts w:ascii="Times New Roman" w:hAnsi="Times New Roman" w:cs="Times New Roman"/>
                    <w:color w:val="0000FF" w:themeColor="hyperlink"/>
                    <w:u w:val="single"/>
                  </w:rPr>
                </w:rPrChange>
              </w:rPr>
              <w:t>…</w:t>
            </w:r>
          </w:p>
        </w:tc>
        <w:tc>
          <w:tcPr>
            <w:tcW w:w="1134" w:type="dxa"/>
            <w:tcPrChange w:id="393"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94" w:author="erradi" w:date="2011-08-05T10:41:00Z">
                  <w:rPr>
                    <w:rFonts w:ascii="Times New Roman" w:hAnsi="Times New Roman" w:cs="Times New Roman"/>
                  </w:rPr>
                </w:rPrChange>
              </w:rPr>
            </w:pPr>
            <w:r w:rsidRPr="006F18AC">
              <w:rPr>
                <w:rFonts w:ascii="Times New Roman" w:hAnsi="Times New Roman" w:cs="Times New Roman"/>
                <w:sz w:val="16"/>
                <w:rPrChange w:id="395" w:author="erradi" w:date="2011-08-05T10:41:00Z">
                  <w:rPr>
                    <w:rFonts w:ascii="Times New Roman" w:hAnsi="Times New Roman" w:cs="Times New Roman"/>
                    <w:color w:val="0000FF" w:themeColor="hyperlink"/>
                    <w:u w:val="single"/>
                  </w:rPr>
                </w:rPrChange>
              </w:rPr>
              <w:t>…</w:t>
            </w:r>
          </w:p>
        </w:tc>
        <w:tc>
          <w:tcPr>
            <w:tcW w:w="709" w:type="dxa"/>
            <w:tcPrChange w:id="396"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397" w:author="erradi" w:date="2011-08-05T10:41:00Z">
                  <w:rPr>
                    <w:rFonts w:ascii="Times New Roman" w:hAnsi="Times New Roman" w:cs="Times New Roman"/>
                  </w:rPr>
                </w:rPrChange>
              </w:rPr>
            </w:pPr>
            <w:r w:rsidRPr="006F18AC">
              <w:rPr>
                <w:rFonts w:ascii="Times New Roman" w:hAnsi="Times New Roman" w:cs="Times New Roman"/>
                <w:sz w:val="16"/>
                <w:rPrChange w:id="398" w:author="erradi" w:date="2011-08-05T10:41:00Z">
                  <w:rPr>
                    <w:rFonts w:ascii="Times New Roman" w:hAnsi="Times New Roman" w:cs="Times New Roman"/>
                    <w:color w:val="0000FF" w:themeColor="hyperlink"/>
                    <w:u w:val="single"/>
                  </w:rPr>
                </w:rPrChange>
              </w:rPr>
              <w:t>…</w:t>
            </w:r>
          </w:p>
        </w:tc>
        <w:tc>
          <w:tcPr>
            <w:tcW w:w="1276" w:type="dxa"/>
            <w:tcPrChange w:id="399"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400" w:author="erradi" w:date="2011-08-05T10:41:00Z">
                  <w:rPr>
                    <w:rFonts w:ascii="Times New Roman" w:hAnsi="Times New Roman" w:cs="Times New Roman"/>
                  </w:rPr>
                </w:rPrChange>
              </w:rPr>
            </w:pPr>
            <w:r w:rsidRPr="006F18AC">
              <w:rPr>
                <w:rFonts w:ascii="Times New Roman" w:hAnsi="Times New Roman" w:cs="Times New Roman"/>
                <w:sz w:val="16"/>
                <w:rPrChange w:id="401" w:author="erradi" w:date="2011-08-05T10:41:00Z">
                  <w:rPr>
                    <w:rFonts w:ascii="Times New Roman" w:hAnsi="Times New Roman" w:cs="Times New Roman"/>
                    <w:color w:val="0000FF" w:themeColor="hyperlink"/>
                    <w:u w:val="single"/>
                  </w:rPr>
                </w:rPrChange>
              </w:rPr>
              <w:t>…</w:t>
            </w:r>
          </w:p>
        </w:tc>
        <w:tc>
          <w:tcPr>
            <w:tcW w:w="992" w:type="dxa"/>
            <w:tcPrChange w:id="402"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403" w:author="erradi" w:date="2011-08-05T10:41:00Z">
                  <w:rPr>
                    <w:rFonts w:ascii="Times New Roman" w:hAnsi="Times New Roman" w:cs="Times New Roman"/>
                  </w:rPr>
                </w:rPrChange>
              </w:rPr>
            </w:pPr>
            <w:r w:rsidRPr="006F18AC">
              <w:rPr>
                <w:rFonts w:ascii="Times New Roman" w:hAnsi="Times New Roman" w:cs="Times New Roman"/>
                <w:sz w:val="16"/>
                <w:rPrChange w:id="404" w:author="erradi" w:date="2011-08-05T10:41:00Z">
                  <w:rPr>
                    <w:rFonts w:ascii="Times New Roman" w:hAnsi="Times New Roman" w:cs="Times New Roman"/>
                    <w:color w:val="0000FF" w:themeColor="hyperlink"/>
                    <w:u w:val="single"/>
                  </w:rPr>
                </w:rPrChange>
              </w:rPr>
              <w:t>…</w:t>
            </w:r>
          </w:p>
        </w:tc>
      </w:tr>
      <w:tr w:rsidR="00554834" w:rsidRPr="00CA7E82" w:rsidTr="00CA7E82">
        <w:trPr>
          <w:jc w:val="center"/>
        </w:trPr>
        <w:tc>
          <w:tcPr>
            <w:tcW w:w="1417" w:type="dxa"/>
            <w:tcPrChange w:id="405"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406" w:author="erradi" w:date="2011-08-05T10:41:00Z">
                  <w:rPr>
                    <w:rFonts w:ascii="Times New Roman" w:hAnsi="Times New Roman" w:cs="Times New Roman"/>
                  </w:rPr>
                </w:rPrChange>
              </w:rPr>
            </w:pPr>
            <w:r w:rsidRPr="006F18AC">
              <w:rPr>
                <w:rFonts w:ascii="Times New Roman" w:hAnsi="Times New Roman" w:cs="Times New Roman"/>
                <w:sz w:val="16"/>
                <w:rPrChange w:id="407" w:author="erradi" w:date="2011-08-05T10:41:00Z">
                  <w:rPr>
                    <w:rFonts w:ascii="Times New Roman" w:hAnsi="Times New Roman" w:cs="Times New Roman"/>
                    <w:color w:val="0000FF" w:themeColor="hyperlink"/>
                    <w:u w:val="single"/>
                  </w:rPr>
                </w:rPrChange>
              </w:rPr>
              <w:t>Componentn</w:t>
            </w:r>
          </w:p>
        </w:tc>
        <w:tc>
          <w:tcPr>
            <w:tcW w:w="1134" w:type="dxa"/>
            <w:tcPrChange w:id="408"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409" w:author="erradi" w:date="2011-08-05T10:41:00Z">
                  <w:rPr>
                    <w:rFonts w:ascii="Times New Roman" w:hAnsi="Times New Roman" w:cs="Times New Roman"/>
                  </w:rPr>
                </w:rPrChange>
              </w:rPr>
            </w:pPr>
            <w:r w:rsidRPr="006F18AC">
              <w:rPr>
                <w:rFonts w:ascii="Times New Roman" w:hAnsi="Times New Roman" w:cs="Times New Roman"/>
                <w:sz w:val="16"/>
                <w:rPrChange w:id="410" w:author="erradi" w:date="2011-08-05T10:41:00Z">
                  <w:rPr>
                    <w:rFonts w:ascii="Times New Roman" w:hAnsi="Times New Roman" w:cs="Times New Roman"/>
                    <w:color w:val="0000FF" w:themeColor="hyperlink"/>
                    <w:u w:val="single"/>
                  </w:rPr>
                </w:rPrChange>
              </w:rPr>
              <w:t>0</w:t>
            </w:r>
          </w:p>
        </w:tc>
        <w:tc>
          <w:tcPr>
            <w:tcW w:w="709" w:type="dxa"/>
            <w:tcPrChange w:id="411" w:author="erradi" w:date="2011-08-05T10:42:00Z">
              <w:tcPr>
                <w:tcW w:w="1842" w:type="dxa"/>
              </w:tcPr>
            </w:tcPrChange>
          </w:tcPr>
          <w:p w:rsidR="00554834" w:rsidRPr="00CA7E82" w:rsidRDefault="006F18AC" w:rsidP="00C07D49">
            <w:pPr>
              <w:spacing w:after="200" w:line="276" w:lineRule="auto"/>
              <w:jc w:val="center"/>
              <w:rPr>
                <w:rFonts w:ascii="Times New Roman" w:hAnsi="Times New Roman" w:cs="Times New Roman"/>
                <w:sz w:val="16"/>
                <w:rPrChange w:id="412" w:author="erradi" w:date="2011-08-05T10:41:00Z">
                  <w:rPr>
                    <w:rFonts w:ascii="Times New Roman" w:hAnsi="Times New Roman" w:cs="Times New Roman"/>
                  </w:rPr>
                </w:rPrChange>
              </w:rPr>
            </w:pPr>
            <w:r w:rsidRPr="006F18AC">
              <w:rPr>
                <w:rFonts w:ascii="Times New Roman" w:hAnsi="Times New Roman" w:cs="Times New Roman"/>
                <w:sz w:val="16"/>
                <w:rPrChange w:id="413" w:author="erradi" w:date="2011-08-05T10:41:00Z">
                  <w:rPr>
                    <w:rFonts w:ascii="Times New Roman" w:hAnsi="Times New Roman" w:cs="Times New Roman"/>
                    <w:color w:val="0000FF" w:themeColor="hyperlink"/>
                    <w:u w:val="single"/>
                  </w:rPr>
                </w:rPrChange>
              </w:rPr>
              <w:t>…</w:t>
            </w:r>
          </w:p>
        </w:tc>
        <w:tc>
          <w:tcPr>
            <w:tcW w:w="1276" w:type="dxa"/>
            <w:tcPrChange w:id="414"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415" w:author="erradi" w:date="2011-08-05T10:41:00Z">
                  <w:rPr>
                    <w:rFonts w:ascii="Times New Roman" w:hAnsi="Times New Roman" w:cs="Times New Roman"/>
                  </w:rPr>
                </w:rPrChange>
              </w:rPr>
            </w:pPr>
            <w:r w:rsidRPr="006F18AC">
              <w:rPr>
                <w:rFonts w:ascii="Times New Roman" w:hAnsi="Times New Roman" w:cs="Times New Roman"/>
                <w:sz w:val="16"/>
                <w:rPrChange w:id="416" w:author="erradi" w:date="2011-08-05T10:41:00Z">
                  <w:rPr>
                    <w:rFonts w:ascii="Times New Roman" w:hAnsi="Times New Roman" w:cs="Times New Roman"/>
                    <w:color w:val="0000FF" w:themeColor="hyperlink"/>
                    <w:u w:val="single"/>
                  </w:rPr>
                </w:rPrChange>
              </w:rPr>
              <w:t>1</w:t>
            </w:r>
          </w:p>
        </w:tc>
        <w:tc>
          <w:tcPr>
            <w:tcW w:w="992" w:type="dxa"/>
            <w:tcPrChange w:id="417" w:author="erradi" w:date="2011-08-05T10:42:00Z">
              <w:tcPr>
                <w:tcW w:w="1843" w:type="dxa"/>
              </w:tcPr>
            </w:tcPrChange>
          </w:tcPr>
          <w:p w:rsidR="00554834" w:rsidRPr="00CA7E82" w:rsidRDefault="006F18AC" w:rsidP="00C07D49">
            <w:pPr>
              <w:spacing w:after="200" w:line="276" w:lineRule="auto"/>
              <w:jc w:val="center"/>
              <w:rPr>
                <w:rFonts w:ascii="Times New Roman" w:hAnsi="Times New Roman" w:cs="Times New Roman"/>
                <w:sz w:val="16"/>
                <w:rPrChange w:id="418" w:author="erradi" w:date="2011-08-05T10:41:00Z">
                  <w:rPr>
                    <w:rFonts w:ascii="Times New Roman" w:hAnsi="Times New Roman" w:cs="Times New Roman"/>
                  </w:rPr>
                </w:rPrChange>
              </w:rPr>
            </w:pPr>
            <w:r w:rsidRPr="006F18AC">
              <w:rPr>
                <w:rFonts w:ascii="Times New Roman" w:hAnsi="Times New Roman" w:cs="Times New Roman"/>
                <w:sz w:val="16"/>
                <w:rPrChange w:id="419" w:author="erradi" w:date="2011-08-05T10:41:00Z">
                  <w:rPr>
                    <w:rFonts w:ascii="Times New Roman" w:hAnsi="Times New Roman" w:cs="Times New Roman"/>
                    <w:color w:val="0000FF" w:themeColor="hyperlink"/>
                    <w:u w:val="single"/>
                  </w:rPr>
                </w:rPrChange>
              </w:rPr>
              <w:t>0</w:t>
            </w:r>
          </w:p>
        </w:tc>
      </w:tr>
    </w:tbl>
    <w:p w:rsidR="00000000" w:rsidRDefault="00CA7E82">
      <w:pPr>
        <w:pStyle w:val="Paragraphedeliste"/>
        <w:jc w:val="center"/>
        <w:rPr>
          <w:rFonts w:ascii="Times New Roman" w:hAnsi="Times New Roman" w:cs="Times New Roman"/>
          <w:u w:val="single"/>
        </w:rPr>
        <w:pPrChange w:id="420" w:author="erradi" w:date="2011-08-05T10:42:00Z">
          <w:pPr>
            <w:pStyle w:val="Paragraphedeliste"/>
          </w:pPr>
        </w:pPrChange>
      </w:pPr>
      <w:ins w:id="421" w:author="erradi" w:date="2011-08-05T10:42:00Z">
        <w:r w:rsidRPr="00E5656D">
          <w:rPr>
            <w:rFonts w:ascii="Times New Roman" w:hAnsi="Times New Roman" w:cs="Times New Roman"/>
            <w:sz w:val="20"/>
            <w:u w:val="single"/>
          </w:rPr>
          <w:t>Table 5.2 :</w:t>
        </w:r>
      </w:ins>
      <w:ins w:id="422" w:author="erradi" w:date="2011-08-05T10:43:00Z">
        <w:r w:rsidRPr="00E5656D">
          <w:rPr>
            <w:rFonts w:ascii="Times New Roman" w:hAnsi="Times New Roman" w:cs="Times New Roman"/>
            <w:sz w:val="20"/>
            <w:u w:val="single"/>
          </w:rPr>
          <w:t xml:space="preserve"> Component_Role matrix</w:t>
        </w:r>
      </w:ins>
    </w:p>
    <w:p w:rsidR="00554834" w:rsidRPr="00AB42D3" w:rsidRDefault="00554834" w:rsidP="00554834">
      <w:pPr>
        <w:pStyle w:val="Paragraphedeliste"/>
        <w:rPr>
          <w:rFonts w:ascii="Times New Roman" w:hAnsi="Times New Roman" w:cs="Times New Roman"/>
          <w:u w:val="single"/>
        </w:rPr>
      </w:pPr>
    </w:p>
    <w:p w:rsidR="00554834" w:rsidRDefault="006F18AC" w:rsidP="00554834">
      <w:pPr>
        <w:pStyle w:val="Paragraphedeliste"/>
        <w:rPr>
          <w:ins w:id="423" w:author="erradi" w:date="2011-08-07T11:55:00Z"/>
          <w:rFonts w:ascii="Times New Roman" w:hAnsi="Times New Roman" w:cs="Times New Roman"/>
          <w:b/>
          <w:i/>
        </w:rPr>
      </w:pPr>
      <w:r w:rsidRPr="006F18AC">
        <w:rPr>
          <w:rFonts w:ascii="Times New Roman" w:hAnsi="Times New Roman" w:cs="Times New Roman"/>
          <w:b/>
          <w:i/>
          <w:u w:val="single"/>
          <w:rPrChange w:id="424" w:author="erradi" w:date="2011-08-07T11:55:00Z">
            <w:rPr>
              <w:rFonts w:ascii="Times New Roman" w:hAnsi="Times New Roman" w:cs="Times New Roman"/>
              <w:i/>
              <w:color w:val="0000FF" w:themeColor="hyperlink"/>
              <w:u w:val="single"/>
            </w:rPr>
          </w:rPrChange>
        </w:rPr>
        <w:t>Is</w:t>
      </w:r>
      <w:ins w:id="425" w:author="erradi" w:date="2011-08-05T08:59:00Z">
        <w:r w:rsidRPr="006F18AC">
          <w:rPr>
            <w:rFonts w:ascii="Times New Roman" w:hAnsi="Times New Roman" w:cs="Times New Roman"/>
            <w:b/>
            <w:i/>
            <w:u w:val="single"/>
            <w:rPrChange w:id="426" w:author="erradi" w:date="2011-08-07T11:55:00Z">
              <w:rPr>
                <w:rFonts w:ascii="Times New Roman" w:hAnsi="Times New Roman" w:cs="Times New Roman"/>
                <w:i/>
                <w:color w:val="0000FF" w:themeColor="hyperlink"/>
                <w:u w:val="single"/>
              </w:rPr>
            </w:rPrChange>
          </w:rPr>
          <w:t>_</w:t>
        </w:r>
      </w:ins>
      <w:r w:rsidRPr="006F18AC">
        <w:rPr>
          <w:rFonts w:ascii="Times New Roman" w:hAnsi="Times New Roman" w:cs="Times New Roman"/>
          <w:b/>
          <w:i/>
          <w:u w:val="single"/>
          <w:rPrChange w:id="427" w:author="erradi" w:date="2011-08-07T11:55:00Z">
            <w:rPr>
              <w:rFonts w:ascii="Times New Roman" w:hAnsi="Times New Roman" w:cs="Times New Roman"/>
              <w:i/>
              <w:color w:val="0000FF" w:themeColor="hyperlink"/>
              <w:u w:val="single"/>
            </w:rPr>
          </w:rPrChange>
        </w:rPr>
        <w:t>Responsible</w:t>
      </w:r>
      <w:ins w:id="428" w:author="erradi" w:date="2011-08-05T08:59:00Z">
        <w:r w:rsidRPr="006F18AC">
          <w:rPr>
            <w:rFonts w:ascii="Times New Roman" w:hAnsi="Times New Roman" w:cs="Times New Roman"/>
            <w:b/>
            <w:i/>
            <w:u w:val="single"/>
            <w:rPrChange w:id="429" w:author="erradi" w:date="2011-08-07T11:55:00Z">
              <w:rPr>
                <w:rFonts w:ascii="Times New Roman" w:hAnsi="Times New Roman" w:cs="Times New Roman"/>
                <w:i/>
                <w:color w:val="0000FF" w:themeColor="hyperlink"/>
                <w:u w:val="single"/>
              </w:rPr>
            </w:rPrChange>
          </w:rPr>
          <w:t>_</w:t>
        </w:r>
      </w:ins>
      <w:r w:rsidRPr="006F18AC">
        <w:rPr>
          <w:rFonts w:ascii="Times New Roman" w:hAnsi="Times New Roman" w:cs="Times New Roman"/>
          <w:b/>
          <w:i/>
          <w:u w:val="single"/>
          <w:rPrChange w:id="430" w:author="erradi" w:date="2011-08-07T11:55:00Z">
            <w:rPr>
              <w:rFonts w:ascii="Times New Roman" w:hAnsi="Times New Roman" w:cs="Times New Roman"/>
              <w:i/>
              <w:color w:val="0000FF" w:themeColor="hyperlink"/>
              <w:u w:val="single"/>
            </w:rPr>
          </w:rPrChange>
        </w:rPr>
        <w:t xml:space="preserve"> For </w:t>
      </w:r>
      <w:del w:id="431" w:author="erradi" w:date="2011-08-05T08:59:00Z">
        <w:r w:rsidRPr="006F18AC">
          <w:rPr>
            <w:rFonts w:ascii="Times New Roman" w:hAnsi="Times New Roman" w:cs="Times New Roman"/>
            <w:b/>
            <w:i/>
            <w:rPrChange w:id="432" w:author="erradi" w:date="2011-08-07T11:55:00Z">
              <w:rPr>
                <w:rFonts w:ascii="Times New Roman" w:hAnsi="Times New Roman" w:cs="Times New Roman"/>
                <w:i/>
                <w:color w:val="0000FF" w:themeColor="hyperlink"/>
                <w:u w:val="single"/>
              </w:rPr>
            </w:rPrChange>
          </w:rPr>
          <w:delText>Table</w:delText>
        </w:r>
      </w:del>
      <w:ins w:id="433" w:author="erradi" w:date="2011-08-05T08:59:00Z">
        <w:r w:rsidRPr="006F18AC">
          <w:rPr>
            <w:rFonts w:ascii="Times New Roman" w:hAnsi="Times New Roman" w:cs="Times New Roman"/>
            <w:b/>
            <w:i/>
            <w:rPrChange w:id="434" w:author="erradi" w:date="2011-08-07T11:55:00Z">
              <w:rPr>
                <w:rFonts w:ascii="Times New Roman" w:hAnsi="Times New Roman" w:cs="Times New Roman"/>
                <w:i/>
                <w:color w:val="0000FF" w:themeColor="hyperlink"/>
                <w:u w:val="single"/>
              </w:rPr>
            </w:rPrChange>
          </w:rPr>
          <w:t>matrix</w:t>
        </w:r>
      </w:ins>
    </w:p>
    <w:p w:rsidR="00DD0D39" w:rsidRPr="00DD0D39" w:rsidRDefault="00DD0D39" w:rsidP="00554834">
      <w:pPr>
        <w:pStyle w:val="Paragraphedeliste"/>
        <w:rPr>
          <w:ins w:id="435" w:author="erradi" w:date="2011-08-05T08:59:00Z"/>
          <w:rFonts w:ascii="Times New Roman" w:hAnsi="Times New Roman" w:cs="Times New Roman"/>
          <w:b/>
          <w:i/>
          <w:u w:val="single"/>
          <w:rPrChange w:id="436" w:author="erradi" w:date="2011-08-07T11:55:00Z">
            <w:rPr>
              <w:ins w:id="437" w:author="erradi" w:date="2011-08-05T08:59:00Z"/>
              <w:rFonts w:ascii="Times New Roman" w:hAnsi="Times New Roman" w:cs="Times New Roman"/>
              <w:i/>
              <w:u w:val="single"/>
            </w:rPr>
          </w:rPrChange>
        </w:rPr>
      </w:pPr>
    </w:p>
    <w:p w:rsidR="00000000" w:rsidRDefault="006F18AC">
      <w:pPr>
        <w:pStyle w:val="Paragraphedeliste"/>
        <w:jc w:val="both"/>
        <w:rPr>
          <w:ins w:id="438" w:author="erradi" w:date="2011-08-05T09:12:00Z"/>
          <w:rFonts w:ascii="Times New Roman" w:hAnsi="Times New Roman" w:cs="Times New Roman"/>
          <w:lang w:val="en-US"/>
          <w:rPrChange w:id="439" w:author="erradi" w:date="2011-08-05T11:20:00Z">
            <w:rPr>
              <w:ins w:id="440" w:author="erradi" w:date="2011-08-05T09:12:00Z"/>
              <w:lang w:val="en-US"/>
            </w:rPr>
          </w:rPrChange>
        </w:rPr>
        <w:pPrChange w:id="441" w:author="erradi" w:date="2011-08-05T09:12:00Z">
          <w:pPr>
            <w:pStyle w:val="Paragraphedeliste"/>
          </w:pPr>
        </w:pPrChange>
      </w:pPr>
      <w:ins w:id="442" w:author="erradi" w:date="2011-08-05T08:59:00Z">
        <w:r w:rsidRPr="006F18AC">
          <w:rPr>
            <w:rFonts w:ascii="Times New Roman" w:hAnsi="Times New Roman" w:cs="Times New Roman"/>
            <w:lang w:val="en-US"/>
            <w:rPrChange w:id="443" w:author="erradi" w:date="2011-08-05T09:12:00Z">
              <w:rPr>
                <w:rFonts w:ascii="Times New Roman" w:hAnsi="Times New Roman" w:cs="Times New Roman"/>
                <w:color w:val="0000FF" w:themeColor="hyperlink"/>
                <w:u w:val="single"/>
              </w:rPr>
            </w:rPrChange>
          </w:rPr>
          <w:t>This matrix</w:t>
        </w:r>
      </w:ins>
      <w:ins w:id="444" w:author="erradi" w:date="2011-08-05T10:45:00Z">
        <w:r w:rsidR="00CA7E82">
          <w:rPr>
            <w:rFonts w:ascii="Times New Roman" w:hAnsi="Times New Roman" w:cs="Times New Roman"/>
            <w:lang w:val="en-US"/>
          </w:rPr>
          <w:t xml:space="preserve"> </w:t>
        </w:r>
      </w:ins>
      <w:ins w:id="445" w:author="erradi" w:date="2011-08-05T11:28:00Z">
        <w:r w:rsidR="00EA6657">
          <w:rPr>
            <w:rFonts w:ascii="Times New Roman" w:hAnsi="Times New Roman" w:cs="Times New Roman"/>
            <w:lang w:val="en-US"/>
          </w:rPr>
          <w:t>plays an important role</w:t>
        </w:r>
      </w:ins>
      <w:ins w:id="446" w:author="erradi" w:date="2011-08-05T11:29:00Z">
        <w:r w:rsidR="00EA6657">
          <w:rPr>
            <w:rFonts w:ascii="Times New Roman" w:hAnsi="Times New Roman" w:cs="Times New Roman"/>
            <w:lang w:val="en-US"/>
          </w:rPr>
          <w:t xml:space="preserve"> in this model</w:t>
        </w:r>
      </w:ins>
      <w:ins w:id="447" w:author="erradi" w:date="2011-08-05T11:28:00Z">
        <w:r w:rsidR="00EA6657">
          <w:rPr>
            <w:rFonts w:ascii="Times New Roman" w:hAnsi="Times New Roman" w:cs="Times New Roman"/>
            <w:lang w:val="en-US"/>
          </w:rPr>
          <w:t xml:space="preserve"> and </w:t>
        </w:r>
      </w:ins>
      <w:ins w:id="448" w:author="erradi" w:date="2011-08-05T08:59:00Z">
        <w:r w:rsidRPr="006F18AC">
          <w:rPr>
            <w:rFonts w:ascii="Times New Roman" w:hAnsi="Times New Roman" w:cs="Times New Roman"/>
            <w:lang w:val="en-US"/>
            <w:rPrChange w:id="449" w:author="erradi" w:date="2011-08-05T09:12:00Z">
              <w:rPr>
                <w:rFonts w:ascii="Times New Roman" w:hAnsi="Times New Roman" w:cs="Times New Roman"/>
                <w:color w:val="0000FF" w:themeColor="hyperlink"/>
                <w:u w:val="single"/>
              </w:rPr>
            </w:rPrChange>
          </w:rPr>
          <w:t>indicates those components responsible for s</w:t>
        </w:r>
      </w:ins>
      <w:ins w:id="450" w:author="erradi" w:date="2011-08-05T09:02:00Z">
        <w:r w:rsidRPr="006F18AC">
          <w:rPr>
            <w:rFonts w:ascii="Times New Roman" w:hAnsi="Times New Roman" w:cs="Times New Roman"/>
            <w:lang w:val="en-US"/>
            <w:rPrChange w:id="451" w:author="erradi" w:date="2011-08-05T09:12:00Z">
              <w:rPr>
                <w:rFonts w:ascii="Times New Roman" w:hAnsi="Times New Roman" w:cs="Times New Roman"/>
                <w:color w:val="0000FF" w:themeColor="hyperlink"/>
                <w:u w:val="single"/>
                <w:lang w:val="en-US"/>
              </w:rPr>
            </w:rPrChange>
          </w:rPr>
          <w:t>ending a message</w:t>
        </w:r>
      </w:ins>
      <w:ins w:id="452" w:author="erradi" w:date="2011-08-05T09:03:00Z">
        <w:r w:rsidRPr="006F18AC">
          <w:rPr>
            <w:rFonts w:ascii="Times New Roman" w:hAnsi="Times New Roman" w:cs="Times New Roman"/>
            <w:lang w:val="en-US"/>
            <w:rPrChange w:id="453" w:author="erradi" w:date="2011-08-05T09:12:00Z">
              <w:rPr>
                <w:rFonts w:ascii="Times New Roman" w:hAnsi="Times New Roman" w:cs="Times New Roman"/>
                <w:color w:val="0000FF" w:themeColor="hyperlink"/>
                <w:u w:val="single"/>
                <w:lang w:val="en-US"/>
              </w:rPr>
            </w:rPrChange>
          </w:rPr>
          <w:t>, during the derivation process (</w:t>
        </w:r>
      </w:ins>
      <w:ins w:id="454" w:author="erradi" w:date="2011-08-05T09:06:00Z">
        <w:r w:rsidRPr="006F18AC">
          <w:rPr>
            <w:rFonts w:ascii="Times New Roman" w:hAnsi="Times New Roman" w:cs="Times New Roman"/>
            <w:lang w:val="en-US"/>
            <w:rPrChange w:id="455" w:author="erradi" w:date="2011-08-05T09:12:00Z">
              <w:rPr>
                <w:rFonts w:ascii="Times New Roman" w:hAnsi="Times New Roman" w:cs="Times New Roman"/>
                <w:color w:val="0000FF" w:themeColor="hyperlink"/>
                <w:u w:val="single"/>
                <w:lang w:val="en-US"/>
              </w:rPr>
            </w:rPrChange>
          </w:rPr>
          <w:t>see Table</w:t>
        </w:r>
      </w:ins>
      <w:ins w:id="456" w:author="erradi" w:date="2011-08-05T09:07:00Z">
        <w:r w:rsidRPr="006F18AC">
          <w:rPr>
            <w:rFonts w:ascii="Times New Roman" w:hAnsi="Times New Roman" w:cs="Times New Roman"/>
            <w:lang w:val="en-US"/>
            <w:rPrChange w:id="457" w:author="erradi" w:date="2011-08-05T09:12:00Z">
              <w:rPr>
                <w:rFonts w:ascii="Times New Roman" w:hAnsi="Times New Roman" w:cs="Times New Roman"/>
                <w:color w:val="0000FF" w:themeColor="hyperlink"/>
                <w:u w:val="single"/>
                <w:lang w:val="en-US"/>
              </w:rPr>
            </w:rPrChange>
          </w:rPr>
          <w:t xml:space="preserve"> </w:t>
        </w:r>
      </w:ins>
      <w:ins w:id="458" w:author="erradi" w:date="2011-08-05T09:06:00Z">
        <w:r w:rsidRPr="006F18AC">
          <w:rPr>
            <w:rFonts w:ascii="Times New Roman" w:hAnsi="Times New Roman" w:cs="Times New Roman"/>
            <w:lang w:val="en-US"/>
            <w:rPrChange w:id="459" w:author="erradi" w:date="2011-08-05T09:12:00Z">
              <w:rPr>
                <w:rFonts w:ascii="Times New Roman" w:hAnsi="Times New Roman" w:cs="Times New Roman"/>
                <w:color w:val="0000FF" w:themeColor="hyperlink"/>
                <w:u w:val="single"/>
                <w:lang w:val="en-US"/>
              </w:rPr>
            </w:rPrChange>
          </w:rPr>
          <w:t>4.3)</w:t>
        </w:r>
      </w:ins>
      <w:ins w:id="460" w:author="erradi" w:date="2011-08-05T10:39:00Z">
        <w:r w:rsidR="000339A5">
          <w:rPr>
            <w:rFonts w:ascii="Times New Roman" w:hAnsi="Times New Roman" w:cs="Times New Roman"/>
            <w:lang w:val="en-US"/>
          </w:rPr>
          <w:t xml:space="preserve"> </w:t>
        </w:r>
      </w:ins>
      <w:ins w:id="461" w:author="erradi" w:date="2011-08-05T10:40:00Z">
        <w:r w:rsidR="00CA7E82">
          <w:rPr>
            <w:rFonts w:ascii="Times New Roman" w:hAnsi="Times New Roman" w:cs="Times New Roman"/>
            <w:lang w:val="en-US"/>
          </w:rPr>
          <w:t>related to</w:t>
        </w:r>
      </w:ins>
      <w:ins w:id="462" w:author="erradi" w:date="2011-08-05T10:39:00Z">
        <w:r w:rsidR="00CA7E82">
          <w:rPr>
            <w:rFonts w:ascii="Times New Roman" w:hAnsi="Times New Roman" w:cs="Times New Roman"/>
            <w:lang w:val="en-US"/>
          </w:rPr>
          <w:t xml:space="preserve"> a choice construct</w:t>
        </w:r>
      </w:ins>
      <w:ins w:id="463" w:author="erradi" w:date="2011-08-05T09:02:00Z">
        <w:r w:rsidRPr="006F18AC">
          <w:rPr>
            <w:rFonts w:ascii="Times New Roman" w:hAnsi="Times New Roman" w:cs="Times New Roman"/>
            <w:lang w:val="en-US"/>
            <w:rPrChange w:id="464" w:author="erradi" w:date="2011-08-05T09:12:00Z">
              <w:rPr>
                <w:rFonts w:ascii="Times New Roman" w:hAnsi="Times New Roman" w:cs="Times New Roman"/>
                <w:color w:val="0000FF" w:themeColor="hyperlink"/>
                <w:u w:val="single"/>
                <w:lang w:val="en-US"/>
              </w:rPr>
            </w:rPrChange>
          </w:rPr>
          <w:t>.</w:t>
        </w:r>
      </w:ins>
      <w:ins w:id="465" w:author="erradi" w:date="2011-08-05T09:11:00Z">
        <w:r w:rsidRPr="006F18AC">
          <w:rPr>
            <w:rFonts w:ascii="Times New Roman" w:hAnsi="Times New Roman" w:cs="Times New Roman"/>
            <w:lang w:val="en-US"/>
            <w:rPrChange w:id="466" w:author="erradi" w:date="2011-08-05T09:12:00Z">
              <w:rPr>
                <w:rFonts w:ascii="Times New Roman" w:hAnsi="Times New Roman" w:cs="Times New Roman"/>
                <w:color w:val="0000FF" w:themeColor="hyperlink"/>
                <w:u w:val="single"/>
                <w:lang w:val="en-US"/>
              </w:rPr>
            </w:rPrChange>
          </w:rPr>
          <w:t xml:space="preserve"> This concern the </w:t>
        </w:r>
      </w:ins>
      <w:ins w:id="467" w:author="erradi" w:date="2011-08-05T10:38:00Z">
        <w:r w:rsidR="000339A5">
          <w:rPr>
            <w:rFonts w:ascii="Times New Roman" w:hAnsi="Times New Roman" w:cs="Times New Roman"/>
            <w:lang w:val="en-US"/>
          </w:rPr>
          <w:t xml:space="preserve">coordination message </w:t>
        </w:r>
      </w:ins>
      <w:ins w:id="468" w:author="erradi" w:date="2011-08-05T09:11:00Z">
        <w:r w:rsidRPr="006F18AC">
          <w:rPr>
            <w:rFonts w:ascii="Times New Roman" w:hAnsi="Times New Roman" w:cs="Times New Roman"/>
            <w:i/>
            <w:lang w:val="en-US"/>
            <w:rPrChange w:id="469" w:author="erradi" w:date="2011-08-05T09:12:00Z">
              <w:rPr>
                <w:i/>
                <w:color w:val="0000FF" w:themeColor="hyperlink"/>
                <w:u w:val="single"/>
              </w:rPr>
            </w:rPrChange>
          </w:rPr>
          <w:t>Choice indication message</w:t>
        </w:r>
        <w:r w:rsidRPr="006F18AC">
          <w:rPr>
            <w:rFonts w:ascii="Times New Roman" w:hAnsi="Times New Roman" w:cs="Times New Roman"/>
            <w:lang w:val="en-US"/>
            <w:rPrChange w:id="470" w:author="erradi" w:date="2011-08-05T09:12:00Z">
              <w:rPr>
                <w:color w:val="0000FF" w:themeColor="hyperlink"/>
                <w:u w:val="single"/>
              </w:rPr>
            </w:rPrChange>
          </w:rPr>
          <w:t xml:space="preserve"> </w:t>
        </w:r>
      </w:ins>
      <w:ins w:id="471" w:author="erradi" w:date="2011-08-05T09:13:00Z">
        <w:r w:rsidR="00EE47ED">
          <w:rPr>
            <w:rFonts w:ascii="Times New Roman" w:hAnsi="Times New Roman" w:cs="Times New Roman"/>
            <w:lang w:val="en-US"/>
          </w:rPr>
          <w:t xml:space="preserve">used </w:t>
        </w:r>
      </w:ins>
      <w:ins w:id="472" w:author="erradi" w:date="2011-08-05T09:11:00Z">
        <w:r w:rsidRPr="006F18AC">
          <w:rPr>
            <w:rFonts w:ascii="Times New Roman" w:hAnsi="Times New Roman" w:cs="Times New Roman"/>
            <w:lang w:val="en-US"/>
            <w:rPrChange w:id="473" w:author="erradi" w:date="2011-08-05T09:12:00Z">
              <w:rPr>
                <w:color w:val="0000FF" w:themeColor="hyperlink"/>
                <w:u w:val="single"/>
              </w:rPr>
            </w:rPrChange>
          </w:rPr>
          <w:t>for propagating the choice to a component that does not participate in the selected alternative</w:t>
        </w:r>
      </w:ins>
      <w:ins w:id="474" w:author="erradi" w:date="2011-08-05T09:13:00Z">
        <w:r w:rsidR="00EE47ED">
          <w:rPr>
            <w:rFonts w:ascii="Times New Roman" w:hAnsi="Times New Roman" w:cs="Times New Roman"/>
            <w:lang w:val="en-US"/>
          </w:rPr>
          <w:t>. This message is</w:t>
        </w:r>
      </w:ins>
      <w:ins w:id="475" w:author="erradi" w:date="2011-08-05T09:11:00Z">
        <w:r w:rsidRPr="006F18AC">
          <w:rPr>
            <w:rFonts w:ascii="Times New Roman" w:hAnsi="Times New Roman" w:cs="Times New Roman"/>
            <w:lang w:val="en-US"/>
            <w:rPrChange w:id="476" w:author="erradi" w:date="2011-08-05T09:12:00Z">
              <w:rPr>
                <w:color w:val="0000FF" w:themeColor="hyperlink"/>
                <w:u w:val="single"/>
              </w:rPr>
            </w:rPrChange>
          </w:rPr>
          <w:t xml:space="preserve"> abbreviated </w:t>
        </w:r>
      </w:ins>
      <w:ins w:id="477" w:author="erradi" w:date="2011-08-05T09:13:00Z">
        <w:r w:rsidR="00EE47ED">
          <w:rPr>
            <w:rFonts w:ascii="Times New Roman" w:hAnsi="Times New Roman" w:cs="Times New Roman"/>
            <w:lang w:val="en-US"/>
          </w:rPr>
          <w:t xml:space="preserve">to </w:t>
        </w:r>
      </w:ins>
      <w:ins w:id="478" w:author="erradi" w:date="2011-08-05T09:11:00Z">
        <w:r w:rsidRPr="006F18AC">
          <w:rPr>
            <w:rFonts w:ascii="Times New Roman" w:hAnsi="Times New Roman" w:cs="Times New Roman"/>
            <w:lang w:val="en-US"/>
            <w:rPrChange w:id="479" w:author="erradi" w:date="2011-08-05T09:12:00Z">
              <w:rPr>
                <w:color w:val="0000FF" w:themeColor="hyperlink"/>
                <w:u w:val="single"/>
              </w:rPr>
            </w:rPrChange>
          </w:rPr>
          <w:t>cim(y) where y indicates to which choice construct the message refers</w:t>
        </w:r>
      </w:ins>
      <w:ins w:id="480" w:author="erradi" w:date="2011-08-05T09:12:00Z">
        <w:r w:rsidRPr="006F18AC">
          <w:rPr>
            <w:rFonts w:ascii="Times New Roman" w:hAnsi="Times New Roman" w:cs="Times New Roman"/>
            <w:lang w:val="en-US"/>
            <w:rPrChange w:id="481" w:author="erradi" w:date="2011-08-05T09:12:00Z">
              <w:rPr>
                <w:color w:val="0000FF" w:themeColor="hyperlink"/>
                <w:u w:val="single"/>
                <w:lang w:val="en-US"/>
              </w:rPr>
            </w:rPrChange>
          </w:rPr>
          <w:t>.</w:t>
        </w:r>
      </w:ins>
      <w:ins w:id="482" w:author="erradi" w:date="2011-08-05T10:40:00Z">
        <w:r w:rsidR="00CA7E82">
          <w:rPr>
            <w:rFonts w:ascii="Times New Roman" w:hAnsi="Times New Roman" w:cs="Times New Roman"/>
            <w:lang w:val="en-US"/>
          </w:rPr>
          <w:t xml:space="preserve"> </w:t>
        </w:r>
      </w:ins>
      <w:ins w:id="483" w:author="erradi" w:date="2011-08-05T10:45:00Z">
        <w:r w:rsidR="00CA7E82">
          <w:rPr>
            <w:rFonts w:ascii="Times New Roman" w:hAnsi="Times New Roman" w:cs="Times New Roman"/>
            <w:lang w:val="en-US"/>
          </w:rPr>
          <w:t>As shown in Table 5.3, the collaborations</w:t>
        </w:r>
        <w:r w:rsidR="00CE1C60">
          <w:rPr>
            <w:rFonts w:ascii="Times New Roman" w:hAnsi="Times New Roman" w:cs="Times New Roman"/>
            <w:lang w:val="en-US"/>
          </w:rPr>
          <w:t xml:space="preserve"> (Collaboration</w:t>
        </w:r>
        <w:r w:rsidRPr="006F18AC">
          <w:rPr>
            <w:rFonts w:ascii="Times New Roman" w:hAnsi="Times New Roman" w:cs="Times New Roman"/>
            <w:vertAlign w:val="subscript"/>
            <w:lang w:val="en-US"/>
            <w:rPrChange w:id="484" w:author="erradi" w:date="2011-08-05T11:20:00Z">
              <w:rPr>
                <w:rFonts w:ascii="Times New Roman" w:hAnsi="Times New Roman" w:cs="Times New Roman"/>
                <w:color w:val="0000FF" w:themeColor="hyperlink"/>
                <w:u w:val="single"/>
                <w:lang w:val="en-US"/>
              </w:rPr>
            </w:rPrChange>
          </w:rPr>
          <w:t>1</w:t>
        </w:r>
        <w:r w:rsidR="00CE1C60">
          <w:rPr>
            <w:rFonts w:ascii="Times New Roman" w:hAnsi="Times New Roman" w:cs="Times New Roman"/>
            <w:lang w:val="en-US"/>
          </w:rPr>
          <w:t>, Collaboration</w:t>
        </w:r>
      </w:ins>
      <w:ins w:id="485" w:author="erradi" w:date="2011-08-05T11:01:00Z">
        <w:r w:rsidRPr="006F18AC">
          <w:rPr>
            <w:rFonts w:ascii="Times New Roman" w:hAnsi="Times New Roman" w:cs="Times New Roman"/>
            <w:vertAlign w:val="subscript"/>
            <w:lang w:val="en-US"/>
            <w:rPrChange w:id="486" w:author="erradi" w:date="2011-08-05T11:20:00Z">
              <w:rPr>
                <w:rFonts w:ascii="Times New Roman" w:hAnsi="Times New Roman" w:cs="Times New Roman"/>
                <w:color w:val="0000FF" w:themeColor="hyperlink"/>
                <w:u w:val="single"/>
                <w:lang w:val="en-US"/>
              </w:rPr>
            </w:rPrChange>
          </w:rPr>
          <w:t>1</w:t>
        </w:r>
      </w:ins>
      <w:ins w:id="487" w:author="erradi" w:date="2011-08-05T10:45:00Z">
        <w:r w:rsidR="00CA7E82">
          <w:rPr>
            <w:rFonts w:ascii="Times New Roman" w:hAnsi="Times New Roman" w:cs="Times New Roman"/>
            <w:lang w:val="en-US"/>
          </w:rPr>
          <w:t>)</w:t>
        </w:r>
      </w:ins>
      <w:ins w:id="488" w:author="erradi" w:date="2011-08-05T11:01:00Z">
        <w:r w:rsidR="00CE1C60">
          <w:rPr>
            <w:rFonts w:ascii="Times New Roman" w:hAnsi="Times New Roman" w:cs="Times New Roman"/>
            <w:lang w:val="en-US"/>
          </w:rPr>
          <w:t xml:space="preserve">, from </w:t>
        </w:r>
      </w:ins>
      <w:ins w:id="489" w:author="erradi" w:date="2011-08-05T11:02:00Z">
        <w:r w:rsidR="00CE1C60">
          <w:rPr>
            <w:rFonts w:ascii="Times New Roman" w:hAnsi="Times New Roman" w:cs="Times New Roman"/>
            <w:lang w:val="en-US"/>
          </w:rPr>
          <w:t xml:space="preserve">row1 and </w:t>
        </w:r>
      </w:ins>
      <w:proofErr w:type="gramStart"/>
      <w:ins w:id="490" w:author="erradi" w:date="2011-08-05T11:01:00Z">
        <w:r w:rsidR="00CE1C60">
          <w:rPr>
            <w:rFonts w:ascii="Times New Roman" w:hAnsi="Times New Roman" w:cs="Times New Roman"/>
            <w:lang w:val="en-US"/>
          </w:rPr>
          <w:t xml:space="preserve">column </w:t>
        </w:r>
      </w:ins>
      <w:ins w:id="491" w:author="erradi" w:date="2011-08-05T11:02:00Z">
        <w:r w:rsidR="00CE1C60">
          <w:rPr>
            <w:rFonts w:ascii="Times New Roman" w:hAnsi="Times New Roman" w:cs="Times New Roman"/>
            <w:lang w:val="en-US"/>
          </w:rPr>
          <w:t>,</w:t>
        </w:r>
        <w:proofErr w:type="gramEnd"/>
        <w:r w:rsidR="00CE1C60">
          <w:rPr>
            <w:rFonts w:ascii="Times New Roman" w:hAnsi="Times New Roman" w:cs="Times New Roman"/>
            <w:lang w:val="en-US"/>
          </w:rPr>
          <w:t xml:space="preserve"> </w:t>
        </w:r>
      </w:ins>
      <w:ins w:id="492" w:author="erradi" w:date="2011-08-05T10:45:00Z">
        <w:r w:rsidR="00CA7E82">
          <w:rPr>
            <w:rFonts w:ascii="Times New Roman" w:hAnsi="Times New Roman" w:cs="Times New Roman"/>
            <w:lang w:val="en-US"/>
          </w:rPr>
          <w:t xml:space="preserve">are not involved in a choice </w:t>
        </w:r>
      </w:ins>
      <w:ins w:id="493" w:author="erradi" w:date="2011-08-05T11:01:00Z">
        <w:r w:rsidR="00CE1C60">
          <w:rPr>
            <w:rFonts w:ascii="Times New Roman" w:hAnsi="Times New Roman" w:cs="Times New Roman"/>
            <w:lang w:val="en-US"/>
          </w:rPr>
          <w:t>construct;</w:t>
        </w:r>
      </w:ins>
      <w:ins w:id="494" w:author="erradi" w:date="2011-08-05T10:45:00Z">
        <w:r w:rsidR="00CA7E82">
          <w:rPr>
            <w:rFonts w:ascii="Times New Roman" w:hAnsi="Times New Roman" w:cs="Times New Roman"/>
            <w:lang w:val="en-US"/>
          </w:rPr>
          <w:t xml:space="preserve"> this is designated by the </w:t>
        </w:r>
      </w:ins>
      <w:ins w:id="495" w:author="erradi" w:date="2011-08-05T10:47:00Z">
        <w:r w:rsidR="00CA7E82">
          <w:rPr>
            <w:rFonts w:ascii="Times New Roman" w:hAnsi="Times New Roman" w:cs="Times New Roman"/>
            <w:lang w:val="en-US"/>
          </w:rPr>
          <w:t>“epsilon” on the table.</w:t>
        </w:r>
      </w:ins>
      <w:ins w:id="496" w:author="erradi" w:date="2011-08-05T11:01:00Z">
        <w:r w:rsidR="00CE1C60">
          <w:rPr>
            <w:rFonts w:ascii="Times New Roman" w:hAnsi="Times New Roman" w:cs="Times New Roman"/>
            <w:lang w:val="en-US"/>
          </w:rPr>
          <w:t xml:space="preserve"> </w:t>
        </w:r>
      </w:ins>
      <w:proofErr w:type="gramStart"/>
      <w:ins w:id="497" w:author="erradi" w:date="2011-08-05T11:03:00Z">
        <w:r w:rsidR="00CE1C60">
          <w:rPr>
            <w:rFonts w:ascii="Times New Roman" w:hAnsi="Times New Roman" w:cs="Times New Roman"/>
            <w:lang w:val="en-US"/>
          </w:rPr>
          <w:t>However Collaboration</w:t>
        </w:r>
        <w:r w:rsidRPr="006F18AC">
          <w:rPr>
            <w:rFonts w:ascii="Times New Roman" w:hAnsi="Times New Roman" w:cs="Times New Roman"/>
            <w:vertAlign w:val="subscript"/>
            <w:lang w:val="en-US"/>
            <w:rPrChange w:id="498" w:author="erradi" w:date="2011-08-05T11:20:00Z">
              <w:rPr>
                <w:rFonts w:ascii="Times New Roman" w:hAnsi="Times New Roman" w:cs="Times New Roman"/>
                <w:color w:val="0000FF" w:themeColor="hyperlink"/>
                <w:u w:val="single"/>
                <w:lang w:val="en-US"/>
              </w:rPr>
            </w:rPrChange>
          </w:rPr>
          <w:t>1</w:t>
        </w:r>
      </w:ins>
      <w:ins w:id="499" w:author="erradi" w:date="2011-08-05T11:04:00Z">
        <w:r w:rsidR="00CE1C60">
          <w:rPr>
            <w:rFonts w:ascii="Times New Roman" w:hAnsi="Times New Roman" w:cs="Times New Roman"/>
            <w:lang w:val="en-US"/>
          </w:rPr>
          <w:t>and</w:t>
        </w:r>
      </w:ins>
      <w:ins w:id="500" w:author="erradi" w:date="2011-08-05T11:03:00Z">
        <w:r w:rsidR="00CE1C60">
          <w:rPr>
            <w:rFonts w:ascii="Times New Roman" w:hAnsi="Times New Roman" w:cs="Times New Roman"/>
            <w:lang w:val="en-US"/>
          </w:rPr>
          <w:t xml:space="preserve"> Collaboration</w:t>
        </w:r>
        <w:r w:rsidRPr="006F18AC">
          <w:rPr>
            <w:rFonts w:ascii="Times New Roman" w:hAnsi="Times New Roman" w:cs="Times New Roman"/>
            <w:vertAlign w:val="subscript"/>
            <w:lang w:val="en-US"/>
            <w:rPrChange w:id="501" w:author="erradi" w:date="2011-08-05T11:20:00Z">
              <w:rPr>
                <w:rFonts w:ascii="Times New Roman" w:hAnsi="Times New Roman" w:cs="Times New Roman"/>
                <w:color w:val="0000FF" w:themeColor="hyperlink"/>
                <w:u w:val="single"/>
                <w:lang w:val="en-US"/>
              </w:rPr>
            </w:rPrChange>
          </w:rPr>
          <w:t>n</w:t>
        </w:r>
      </w:ins>
      <w:ins w:id="502" w:author="erradi" w:date="2011-08-05T11:05:00Z">
        <w:r w:rsidR="00CE1C60">
          <w:rPr>
            <w:rFonts w:ascii="Times New Roman" w:hAnsi="Times New Roman" w:cs="Times New Roman"/>
            <w:lang w:val="en-US"/>
          </w:rPr>
          <w:t xml:space="preserve"> are involved in a choice</w:t>
        </w:r>
      </w:ins>
      <w:ins w:id="503" w:author="erradi" w:date="2011-08-05T11:18:00Z">
        <w:r w:rsidR="00F04C70">
          <w:rPr>
            <w:rFonts w:ascii="Times New Roman" w:hAnsi="Times New Roman" w:cs="Times New Roman"/>
            <w:lang w:val="en-US"/>
          </w:rPr>
          <w:t>,</w:t>
        </w:r>
      </w:ins>
      <w:ins w:id="504" w:author="erradi" w:date="2011-08-05T11:05:00Z">
        <w:r w:rsidR="00CE1C60">
          <w:rPr>
            <w:rFonts w:ascii="Times New Roman" w:hAnsi="Times New Roman" w:cs="Times New Roman"/>
            <w:lang w:val="en-US"/>
          </w:rPr>
          <w:t xml:space="preserve"> where </w:t>
        </w:r>
      </w:ins>
      <w:ins w:id="505" w:author="erradi" w:date="2011-08-05T11:18:00Z">
        <w:r w:rsidR="00F04C70">
          <w:rPr>
            <w:rFonts w:ascii="Times New Roman" w:hAnsi="Times New Roman" w:cs="Times New Roman"/>
            <w:lang w:val="en-US"/>
          </w:rPr>
          <w:t xml:space="preserve">the derived </w:t>
        </w:r>
      </w:ins>
      <w:ins w:id="506" w:author="erradi" w:date="2011-08-05T11:05:00Z">
        <w:r w:rsidR="00CE1C60">
          <w:rPr>
            <w:rFonts w:ascii="Times New Roman" w:hAnsi="Times New Roman" w:cs="Times New Roman"/>
            <w:lang w:val="en-US"/>
          </w:rPr>
          <w:t>Comp</w:t>
        </w:r>
      </w:ins>
      <w:ins w:id="507" w:author="erradi" w:date="2011-08-05T11:07:00Z">
        <w:r w:rsidRPr="006F18AC">
          <w:rPr>
            <w:rFonts w:ascii="Times New Roman" w:hAnsi="Times New Roman" w:cs="Times New Roman"/>
            <w:vertAlign w:val="subscript"/>
            <w:lang w:val="en-US"/>
            <w:rPrChange w:id="508" w:author="erradi" w:date="2011-08-05T11:20:00Z">
              <w:rPr>
                <w:rFonts w:ascii="Times New Roman" w:hAnsi="Times New Roman" w:cs="Times New Roman"/>
                <w:color w:val="0000FF" w:themeColor="hyperlink"/>
                <w:u w:val="single"/>
                <w:lang w:val="en-US"/>
              </w:rPr>
            </w:rPrChange>
          </w:rPr>
          <w:t>i</w:t>
        </w:r>
      </w:ins>
      <w:ins w:id="509" w:author="erradi" w:date="2011-08-05T11:16:00Z">
        <w:r w:rsidR="00F04C70">
          <w:rPr>
            <w:rFonts w:ascii="Times New Roman" w:hAnsi="Times New Roman" w:cs="Times New Roman"/>
            <w:lang w:val="en-US"/>
          </w:rPr>
          <w:t xml:space="preserve"> and Comp</w:t>
        </w:r>
        <w:r w:rsidRPr="006F18AC">
          <w:rPr>
            <w:rFonts w:ascii="Times New Roman" w:hAnsi="Times New Roman" w:cs="Times New Roman"/>
            <w:vertAlign w:val="subscript"/>
            <w:lang w:val="en-US"/>
            <w:rPrChange w:id="510" w:author="erradi" w:date="2011-08-05T11:20:00Z">
              <w:rPr>
                <w:rFonts w:ascii="Times New Roman" w:hAnsi="Times New Roman" w:cs="Times New Roman"/>
                <w:color w:val="0000FF" w:themeColor="hyperlink"/>
                <w:u w:val="single"/>
                <w:lang w:val="en-US"/>
              </w:rPr>
            </w:rPrChange>
          </w:rPr>
          <w:t>j</w:t>
        </w:r>
      </w:ins>
      <w:ins w:id="511" w:author="erradi" w:date="2011-08-05T11:15:00Z">
        <w:r w:rsidR="00F04C70">
          <w:rPr>
            <w:rFonts w:ascii="Times New Roman" w:hAnsi="Times New Roman" w:cs="Times New Roman"/>
            <w:lang w:val="en-US"/>
          </w:rPr>
          <w:t xml:space="preserve"> </w:t>
        </w:r>
      </w:ins>
      <w:ins w:id="512" w:author="erradi" w:date="2011-08-05T11:17:00Z">
        <w:r w:rsidR="00F04C70">
          <w:rPr>
            <w:rFonts w:ascii="Times New Roman" w:hAnsi="Times New Roman" w:cs="Times New Roman"/>
            <w:lang w:val="en-US"/>
          </w:rPr>
          <w:t xml:space="preserve">paly certain role </w:t>
        </w:r>
      </w:ins>
      <w:ins w:id="513" w:author="erradi" w:date="2011-08-05T11:18:00Z">
        <w:r w:rsidR="00F04C70">
          <w:rPr>
            <w:rFonts w:ascii="Times New Roman" w:hAnsi="Times New Roman" w:cs="Times New Roman"/>
            <w:lang w:val="en-US"/>
          </w:rPr>
          <w:t>in</w:t>
        </w:r>
      </w:ins>
      <w:ins w:id="514" w:author="erradi" w:date="2011-08-05T11:15:00Z">
        <w:r w:rsidR="00F04C70">
          <w:rPr>
            <w:rFonts w:ascii="Times New Roman" w:hAnsi="Times New Roman" w:cs="Times New Roman"/>
            <w:lang w:val="en-US"/>
          </w:rPr>
          <w:t xml:space="preserve"> </w:t>
        </w:r>
      </w:ins>
      <w:ins w:id="515" w:author="erradi" w:date="2011-08-05T11:19:00Z">
        <w:r w:rsidR="00F04C70">
          <w:rPr>
            <w:rFonts w:ascii="Times New Roman" w:hAnsi="Times New Roman" w:cs="Times New Roman"/>
            <w:lang w:val="en-US"/>
          </w:rPr>
          <w:t>these c</w:t>
        </w:r>
      </w:ins>
      <w:ins w:id="516" w:author="erradi" w:date="2011-08-05T11:15:00Z">
        <w:r w:rsidR="00F04C70">
          <w:rPr>
            <w:rFonts w:ascii="Times New Roman" w:hAnsi="Times New Roman" w:cs="Times New Roman"/>
            <w:lang w:val="en-US"/>
          </w:rPr>
          <w:t>ollaboratio</w:t>
        </w:r>
      </w:ins>
      <w:ins w:id="517" w:author="erradi" w:date="2011-08-05T11:19:00Z">
        <w:r w:rsidR="00F04C70">
          <w:rPr>
            <w:rFonts w:ascii="Times New Roman" w:hAnsi="Times New Roman" w:cs="Times New Roman"/>
            <w:lang w:val="en-US"/>
          </w:rPr>
          <w:t>ns</w:t>
        </w:r>
      </w:ins>
      <w:ins w:id="518" w:author="erradi" w:date="2011-08-05T11:16:00Z">
        <w:r w:rsidR="00F04C70">
          <w:rPr>
            <w:rFonts w:ascii="Times New Roman" w:hAnsi="Times New Roman" w:cs="Times New Roman"/>
            <w:lang w:val="en-US"/>
          </w:rPr>
          <w:t xml:space="preserve"> respectively.</w:t>
        </w:r>
      </w:ins>
      <w:proofErr w:type="gramEnd"/>
      <w:ins w:id="519" w:author="erradi" w:date="2011-08-05T11:19:00Z">
        <w:r w:rsidR="00F04C70">
          <w:rPr>
            <w:rFonts w:ascii="Times New Roman" w:hAnsi="Times New Roman" w:cs="Times New Roman"/>
            <w:lang w:val="en-US"/>
          </w:rPr>
          <w:t xml:space="preserve"> </w:t>
        </w:r>
      </w:ins>
      <w:ins w:id="520" w:author="erradi" w:date="2011-08-05T11:25:00Z">
        <w:r w:rsidR="00EA6657">
          <w:rPr>
            <w:rFonts w:ascii="Times New Roman" w:hAnsi="Times New Roman" w:cs="Times New Roman"/>
            <w:lang w:val="en-US"/>
          </w:rPr>
          <w:t>If the first action within Collaboration1 starts, then</w:t>
        </w:r>
      </w:ins>
      <w:ins w:id="521" w:author="erradi" w:date="2011-08-05T11:19:00Z">
        <w:r w:rsidR="00F04C70">
          <w:rPr>
            <w:rFonts w:ascii="Times New Roman" w:hAnsi="Times New Roman" w:cs="Times New Roman"/>
            <w:lang w:val="en-US"/>
          </w:rPr>
          <w:t xml:space="preserve"> </w:t>
        </w:r>
      </w:ins>
      <w:ins w:id="522" w:author="erradi" w:date="2011-08-05T11:20:00Z">
        <w:r w:rsidR="00F04C70">
          <w:rPr>
            <w:rFonts w:ascii="Times New Roman" w:hAnsi="Times New Roman" w:cs="Times New Roman"/>
            <w:lang w:val="en-US"/>
          </w:rPr>
          <w:t>Comp</w:t>
        </w:r>
        <w:r w:rsidR="00F04C70" w:rsidRPr="00F04C70">
          <w:rPr>
            <w:rFonts w:ascii="Times New Roman" w:hAnsi="Times New Roman" w:cs="Times New Roman"/>
            <w:vertAlign w:val="subscript"/>
            <w:lang w:val="en-US"/>
          </w:rPr>
          <w:t>i</w:t>
        </w:r>
        <w:r w:rsidR="00EA6657">
          <w:rPr>
            <w:rFonts w:ascii="Times New Roman" w:hAnsi="Times New Roman" w:cs="Times New Roman"/>
            <w:lang w:val="en-US"/>
          </w:rPr>
          <w:t xml:space="preserve"> is responsible for signaling</w:t>
        </w:r>
      </w:ins>
      <w:ins w:id="523" w:author="erradi" w:date="2011-08-05T11:23:00Z">
        <w:r w:rsidR="00EA6657">
          <w:rPr>
            <w:rFonts w:ascii="Times New Roman" w:hAnsi="Times New Roman" w:cs="Times New Roman"/>
            <w:lang w:val="en-US"/>
          </w:rPr>
          <w:t>,</w:t>
        </w:r>
      </w:ins>
      <w:ins w:id="524" w:author="erradi" w:date="2011-08-05T11:20:00Z">
        <w:r w:rsidR="00EA6657">
          <w:rPr>
            <w:rFonts w:ascii="Times New Roman" w:hAnsi="Times New Roman" w:cs="Times New Roman"/>
            <w:lang w:val="en-US"/>
          </w:rPr>
          <w:t xml:space="preserve"> </w:t>
        </w:r>
      </w:ins>
      <w:ins w:id="525" w:author="erradi" w:date="2011-08-05T11:22:00Z">
        <w:r w:rsidR="00EA6657">
          <w:rPr>
            <w:rFonts w:ascii="Times New Roman" w:hAnsi="Times New Roman" w:cs="Times New Roman"/>
            <w:lang w:val="en-US"/>
          </w:rPr>
          <w:t>to the components having a role in Collaborationn and not in Collaboration</w:t>
        </w:r>
        <w:r w:rsidRPr="006F18AC">
          <w:rPr>
            <w:rFonts w:ascii="Times New Roman" w:hAnsi="Times New Roman" w:cs="Times New Roman"/>
            <w:vertAlign w:val="subscript"/>
            <w:lang w:val="en-US"/>
            <w:rPrChange w:id="526" w:author="erradi" w:date="2011-08-05T11:27:00Z">
              <w:rPr>
                <w:rFonts w:ascii="Times New Roman" w:hAnsi="Times New Roman" w:cs="Times New Roman"/>
                <w:color w:val="0000FF" w:themeColor="hyperlink"/>
                <w:u w:val="single"/>
                <w:lang w:val="en-US"/>
              </w:rPr>
            </w:rPrChange>
          </w:rPr>
          <w:t>1</w:t>
        </w:r>
      </w:ins>
      <w:ins w:id="527" w:author="erradi" w:date="2011-08-05T11:23:00Z">
        <w:r w:rsidR="00EA6657">
          <w:rPr>
            <w:rFonts w:ascii="Times New Roman" w:hAnsi="Times New Roman" w:cs="Times New Roman"/>
            <w:lang w:val="en-US"/>
          </w:rPr>
          <w:t>,</w:t>
        </w:r>
      </w:ins>
      <w:ins w:id="528" w:author="erradi" w:date="2011-08-05T11:22:00Z">
        <w:r w:rsidR="00EA6657">
          <w:rPr>
            <w:rFonts w:ascii="Times New Roman" w:hAnsi="Times New Roman" w:cs="Times New Roman"/>
            <w:lang w:val="en-US"/>
          </w:rPr>
          <w:t xml:space="preserve"> </w:t>
        </w:r>
      </w:ins>
      <w:ins w:id="529" w:author="erradi" w:date="2011-08-05T11:20:00Z">
        <w:r w:rsidR="00EA6657">
          <w:rPr>
            <w:rFonts w:ascii="Times New Roman" w:hAnsi="Times New Roman" w:cs="Times New Roman"/>
            <w:lang w:val="en-US"/>
          </w:rPr>
          <w:t>that</w:t>
        </w:r>
      </w:ins>
      <w:ins w:id="530" w:author="erradi" w:date="2011-08-05T11:23:00Z">
        <w:r w:rsidR="00EA6657">
          <w:rPr>
            <w:rFonts w:ascii="Times New Roman" w:hAnsi="Times New Roman" w:cs="Times New Roman"/>
            <w:lang w:val="en-US"/>
          </w:rPr>
          <w:t xml:space="preserve"> Collaboration1 will be executed.</w:t>
        </w:r>
      </w:ins>
      <w:ins w:id="531" w:author="erradi" w:date="2011-08-05T11:26:00Z">
        <w:r w:rsidR="00EA6657">
          <w:rPr>
            <w:rFonts w:ascii="Times New Roman" w:hAnsi="Times New Roman" w:cs="Times New Roman"/>
            <w:lang w:val="en-US"/>
          </w:rPr>
          <w:t xml:space="preserve"> Otherwise, if the first action within Collaboration</w:t>
        </w:r>
      </w:ins>
      <w:ins w:id="532" w:author="erradi" w:date="2011-08-05T11:27:00Z">
        <w:r w:rsidRPr="006F18AC">
          <w:rPr>
            <w:rFonts w:ascii="Times New Roman" w:hAnsi="Times New Roman" w:cs="Times New Roman"/>
            <w:vertAlign w:val="subscript"/>
            <w:lang w:val="en-US"/>
            <w:rPrChange w:id="533" w:author="erradi" w:date="2011-08-05T11:27:00Z">
              <w:rPr>
                <w:rFonts w:ascii="Times New Roman" w:hAnsi="Times New Roman" w:cs="Times New Roman"/>
                <w:color w:val="0000FF" w:themeColor="hyperlink"/>
                <w:u w:val="single"/>
                <w:lang w:val="en-US"/>
              </w:rPr>
            </w:rPrChange>
          </w:rPr>
          <w:t>n</w:t>
        </w:r>
      </w:ins>
      <w:ins w:id="534" w:author="erradi" w:date="2011-08-05T11:26:00Z">
        <w:r w:rsidR="00EA6657">
          <w:rPr>
            <w:rFonts w:ascii="Times New Roman" w:hAnsi="Times New Roman" w:cs="Times New Roman"/>
            <w:lang w:val="en-US"/>
          </w:rPr>
          <w:t xml:space="preserve"> starts, then Comp</w:t>
        </w:r>
      </w:ins>
      <w:ins w:id="535" w:author="erradi" w:date="2011-08-05T11:27:00Z">
        <w:r w:rsidR="00EA6657">
          <w:rPr>
            <w:rFonts w:ascii="Times New Roman" w:hAnsi="Times New Roman" w:cs="Times New Roman"/>
            <w:vertAlign w:val="subscript"/>
            <w:lang w:val="en-US"/>
          </w:rPr>
          <w:t>j</w:t>
        </w:r>
      </w:ins>
      <w:ins w:id="536" w:author="erradi" w:date="2011-08-05T11:26:00Z">
        <w:r w:rsidR="00EA6657">
          <w:rPr>
            <w:rFonts w:ascii="Times New Roman" w:hAnsi="Times New Roman" w:cs="Times New Roman"/>
            <w:lang w:val="en-US"/>
          </w:rPr>
          <w:t xml:space="preserve"> is responsible for signaling, to the components having a role in Collaboration</w:t>
        </w:r>
      </w:ins>
      <w:ins w:id="537" w:author="erradi" w:date="2011-08-05T11:27:00Z">
        <w:r w:rsidR="00EA6657">
          <w:rPr>
            <w:rFonts w:ascii="Times New Roman" w:hAnsi="Times New Roman" w:cs="Times New Roman"/>
            <w:lang w:val="en-US"/>
          </w:rPr>
          <w:t>1</w:t>
        </w:r>
      </w:ins>
      <w:ins w:id="538" w:author="erradi" w:date="2011-08-05T11:26:00Z">
        <w:r w:rsidR="00EA6657">
          <w:rPr>
            <w:rFonts w:ascii="Times New Roman" w:hAnsi="Times New Roman" w:cs="Times New Roman"/>
            <w:lang w:val="en-US"/>
          </w:rPr>
          <w:t xml:space="preserve"> and not in </w:t>
        </w:r>
      </w:ins>
      <w:ins w:id="539" w:author="erradi" w:date="2011-08-05T11:27:00Z">
        <w:r w:rsidR="00EA6657">
          <w:rPr>
            <w:rFonts w:ascii="Times New Roman" w:hAnsi="Times New Roman" w:cs="Times New Roman"/>
            <w:lang w:val="en-US"/>
          </w:rPr>
          <w:t>Collaboration</w:t>
        </w:r>
        <w:r w:rsidR="00EA6657" w:rsidRPr="00EA6657">
          <w:rPr>
            <w:rFonts w:ascii="Times New Roman" w:hAnsi="Times New Roman" w:cs="Times New Roman"/>
            <w:vertAlign w:val="subscript"/>
            <w:lang w:val="en-US"/>
          </w:rPr>
          <w:t>n</w:t>
        </w:r>
      </w:ins>
      <w:ins w:id="540" w:author="erradi" w:date="2011-08-05T11:26:00Z">
        <w:r w:rsidR="00EA6657">
          <w:rPr>
            <w:rFonts w:ascii="Times New Roman" w:hAnsi="Times New Roman" w:cs="Times New Roman"/>
            <w:lang w:val="en-US"/>
          </w:rPr>
          <w:t xml:space="preserve">, that </w:t>
        </w:r>
      </w:ins>
      <w:ins w:id="541" w:author="erradi" w:date="2011-08-05T11:27:00Z">
        <w:r w:rsidR="00EA6657">
          <w:rPr>
            <w:rFonts w:ascii="Times New Roman" w:hAnsi="Times New Roman" w:cs="Times New Roman"/>
            <w:lang w:val="en-US"/>
          </w:rPr>
          <w:t>Collaboration</w:t>
        </w:r>
        <w:r w:rsidR="00EA6657" w:rsidRPr="00EA6657">
          <w:rPr>
            <w:rFonts w:ascii="Times New Roman" w:hAnsi="Times New Roman" w:cs="Times New Roman"/>
            <w:vertAlign w:val="subscript"/>
            <w:lang w:val="en-US"/>
          </w:rPr>
          <w:t>1</w:t>
        </w:r>
      </w:ins>
      <w:ins w:id="542" w:author="erradi" w:date="2011-08-05T11:26:00Z">
        <w:r w:rsidR="00EA6657">
          <w:rPr>
            <w:rFonts w:ascii="Times New Roman" w:hAnsi="Times New Roman" w:cs="Times New Roman"/>
            <w:lang w:val="en-US"/>
          </w:rPr>
          <w:t>will be executed</w:t>
        </w:r>
      </w:ins>
      <w:ins w:id="543" w:author="erradi" w:date="2011-08-05T11:27:00Z">
        <w:r w:rsidR="00EA6657">
          <w:rPr>
            <w:rFonts w:ascii="Times New Roman" w:hAnsi="Times New Roman" w:cs="Times New Roman"/>
            <w:lang w:val="en-US"/>
          </w:rPr>
          <w:t>.</w:t>
        </w:r>
      </w:ins>
    </w:p>
    <w:p w:rsidR="001B6684" w:rsidRPr="001B6684" w:rsidRDefault="001B6684" w:rsidP="00554834">
      <w:pPr>
        <w:pStyle w:val="Paragraphedeliste"/>
        <w:rPr>
          <w:rFonts w:ascii="Times New Roman" w:hAnsi="Times New Roman" w:cs="Times New Roman"/>
          <w:lang w:val="en-US"/>
          <w:rPrChange w:id="544" w:author="erradi" w:date="2011-08-05T09:11:00Z">
            <w:rPr>
              <w:rFonts w:ascii="Times New Roman" w:hAnsi="Times New Roman" w:cs="Times New Roman"/>
              <w:i/>
              <w:u w:val="single"/>
            </w:rPr>
          </w:rPrChange>
        </w:rPr>
      </w:pPr>
    </w:p>
    <w:p w:rsidR="00554834" w:rsidRPr="00E565F5" w:rsidRDefault="006F18AC" w:rsidP="00554834">
      <w:pPr>
        <w:pStyle w:val="Paragraphedeliste"/>
        <w:jc w:val="both"/>
        <w:rPr>
          <w:rFonts w:ascii="Times New Roman" w:hAnsi="Times New Roman" w:cs="Times New Roman"/>
          <w:lang w:val="en-US"/>
          <w:rPrChange w:id="545" w:author="erradi" w:date="2011-08-05T22:39:00Z">
            <w:rPr>
              <w:rFonts w:ascii="Times New Roman" w:hAnsi="Times New Roman" w:cs="Times New Roman"/>
            </w:rPr>
          </w:rPrChange>
        </w:rPr>
      </w:pPr>
      <w:del w:id="546" w:author="erradi" w:date="2011-08-05T11:29:00Z">
        <w:r w:rsidRPr="006F18AC">
          <w:rPr>
            <w:rFonts w:ascii="Times New Roman" w:hAnsi="Times New Roman" w:cs="Times New Roman"/>
            <w:lang w:val="en-US"/>
            <w:rPrChange w:id="547" w:author="erradi" w:date="2011-08-05T22:39:00Z">
              <w:rPr>
                <w:rFonts w:ascii="Times New Roman" w:hAnsi="Times New Roman" w:cs="Times New Roman"/>
                <w:color w:val="0000FF" w:themeColor="hyperlink"/>
                <w:u w:val="single"/>
              </w:rPr>
            </w:rPrChange>
          </w:rPr>
          <w:delText>Cette matrice, est la clé de voute qui permet de déterminer et de fournir les composnats qui seront charger de signaler une prise de décision dans une relation de choix entre deux collaborations de signaler la prise de choix. Les données du tableau suivant se lise comme suit</w:delText>
        </w:r>
      </w:del>
      <w:del w:id="548" w:author="erradi" w:date="2011-08-05T10:44:00Z">
        <w:r w:rsidRPr="006F18AC">
          <w:rPr>
            <w:rFonts w:ascii="Times New Roman" w:hAnsi="Times New Roman" w:cs="Times New Roman"/>
            <w:lang w:val="en-US"/>
            <w:rPrChange w:id="549" w:author="erradi" w:date="2011-08-05T22:39:00Z">
              <w:rPr>
                <w:rFonts w:ascii="Times New Roman" w:hAnsi="Times New Roman" w:cs="Times New Roman"/>
                <w:color w:val="0000FF" w:themeColor="hyperlink"/>
                <w:u w:val="single"/>
              </w:rPr>
            </w:rPrChange>
          </w:rPr>
          <w:delText> </w:delText>
        </w:r>
      </w:del>
      <w:del w:id="550" w:author="erradi" w:date="2011-08-05T11:29:00Z">
        <w:r w:rsidRPr="006F18AC">
          <w:rPr>
            <w:rFonts w:ascii="Times New Roman" w:hAnsi="Times New Roman" w:cs="Times New Roman"/>
            <w:lang w:val="en-US"/>
            <w:rPrChange w:id="551" w:author="erradi" w:date="2011-08-05T22:39:00Z">
              <w:rPr>
                <w:rFonts w:ascii="Times New Roman" w:hAnsi="Times New Roman" w:cs="Times New Roman"/>
                <w:color w:val="0000FF" w:themeColor="hyperlink"/>
                <w:u w:val="single"/>
              </w:rPr>
            </w:rPrChange>
          </w:rPr>
          <w:delText>: Les Collaborations (Collaboration1,Collaboration1) ne sont pas dans une relation de choix donc pas besoin de préciser les composants responsables(d’où epsilon ou des fois #)</w:delText>
        </w:r>
      </w:del>
      <w:del w:id="552" w:author="erradi" w:date="2011-08-05T10:44:00Z">
        <w:r w:rsidRPr="006F18AC">
          <w:rPr>
            <w:rFonts w:ascii="Times New Roman" w:hAnsi="Times New Roman" w:cs="Times New Roman"/>
            <w:lang w:val="en-US"/>
            <w:rPrChange w:id="553" w:author="erradi" w:date="2011-08-05T22:39:00Z">
              <w:rPr>
                <w:rFonts w:ascii="Times New Roman" w:hAnsi="Times New Roman" w:cs="Times New Roman"/>
                <w:color w:val="0000FF" w:themeColor="hyperlink"/>
                <w:u w:val="single"/>
              </w:rPr>
            </w:rPrChange>
          </w:rPr>
          <w:delText> </w:delText>
        </w:r>
      </w:del>
      <w:del w:id="554" w:author="erradi" w:date="2011-08-05T11:29:00Z">
        <w:r w:rsidRPr="006F18AC">
          <w:rPr>
            <w:rFonts w:ascii="Times New Roman" w:hAnsi="Times New Roman" w:cs="Times New Roman"/>
            <w:lang w:val="en-US"/>
            <w:rPrChange w:id="555" w:author="erradi" w:date="2011-08-05T22:39:00Z">
              <w:rPr>
                <w:rFonts w:ascii="Times New Roman" w:hAnsi="Times New Roman" w:cs="Times New Roman"/>
                <w:color w:val="0000FF" w:themeColor="hyperlink"/>
                <w:u w:val="single"/>
              </w:rPr>
            </w:rPrChange>
          </w:rPr>
          <w:delText>; (Collaboration1, Collaborationn) sont dans une relation de choix dans laquelle le composant Comp4 est responsable de signaler que la Collaboration1 est déclencher, donc les composants impliqués dans Collaborationn ne doivent pas se lancer </w:delText>
        </w:r>
      </w:del>
      <w:del w:id="556" w:author="erradi" w:date="2011-08-05T10:59:00Z">
        <w:r w:rsidRPr="006F18AC">
          <w:rPr>
            <w:rFonts w:ascii="Times New Roman" w:hAnsi="Times New Roman" w:cs="Times New Roman"/>
            <w:lang w:val="en-US"/>
            <w:rPrChange w:id="557" w:author="erradi" w:date="2011-08-05T22:39:00Z">
              <w:rPr>
                <w:rFonts w:ascii="Times New Roman" w:hAnsi="Times New Roman" w:cs="Times New Roman"/>
                <w:color w:val="0000FF" w:themeColor="hyperlink"/>
                <w:u w:val="single"/>
              </w:rPr>
            </w:rPrChange>
          </w:rPr>
          <w:delText xml:space="preserve">et </w:delText>
        </w:r>
      </w:del>
      <w:del w:id="558" w:author="erradi" w:date="2011-08-05T11:29:00Z">
        <w:r w:rsidRPr="006F18AC">
          <w:rPr>
            <w:rFonts w:ascii="Times New Roman" w:hAnsi="Times New Roman" w:cs="Times New Roman"/>
            <w:lang w:val="en-US"/>
            <w:rPrChange w:id="559" w:author="erradi" w:date="2011-08-05T22:39:00Z">
              <w:rPr>
                <w:rFonts w:ascii="Times New Roman" w:hAnsi="Times New Roman" w:cs="Times New Roman"/>
                <w:color w:val="0000FF" w:themeColor="hyperlink"/>
                <w:u w:val="single"/>
              </w:rPr>
            </w:rPrChange>
          </w:rPr>
          <w:delText xml:space="preserve">Comp7 </w:delText>
        </w:r>
      </w:del>
      <w:del w:id="560" w:author="erradi" w:date="2011-08-05T10:58:00Z">
        <w:r w:rsidRPr="006F18AC">
          <w:rPr>
            <w:rFonts w:ascii="Times New Roman" w:hAnsi="Times New Roman" w:cs="Times New Roman"/>
            <w:lang w:val="en-US"/>
            <w:rPrChange w:id="561" w:author="erradi" w:date="2011-08-05T22:39:00Z">
              <w:rPr>
                <w:rFonts w:ascii="Times New Roman" w:hAnsi="Times New Roman" w:cs="Times New Roman"/>
                <w:color w:val="0000FF" w:themeColor="hyperlink"/>
                <w:u w:val="single"/>
              </w:rPr>
            </w:rPrChange>
          </w:rPr>
          <w:delText xml:space="preserve">de </w:delText>
        </w:r>
      </w:del>
      <w:del w:id="562" w:author="erradi" w:date="2011-08-05T11:29:00Z">
        <w:r w:rsidRPr="006F18AC">
          <w:rPr>
            <w:rFonts w:ascii="Times New Roman" w:hAnsi="Times New Roman" w:cs="Times New Roman"/>
            <w:lang w:val="en-US"/>
            <w:rPrChange w:id="563" w:author="erradi" w:date="2011-08-05T22:39:00Z">
              <w:rPr>
                <w:rFonts w:ascii="Times New Roman" w:hAnsi="Times New Roman" w:cs="Times New Roman"/>
                <w:color w:val="0000FF" w:themeColor="hyperlink"/>
                <w:u w:val="single"/>
              </w:rPr>
            </w:rPrChange>
          </w:rPr>
          <w:delText xml:space="preserve">signaler à ceux impliquer dans Collaboration1 </w:delText>
        </w:r>
      </w:del>
      <w:del w:id="564" w:author="erradi" w:date="2011-08-05T11:00:00Z">
        <w:r w:rsidRPr="006F18AC">
          <w:rPr>
            <w:rFonts w:ascii="Times New Roman" w:hAnsi="Times New Roman" w:cs="Times New Roman"/>
            <w:lang w:val="en-US"/>
            <w:rPrChange w:id="565" w:author="erradi" w:date="2011-08-05T22:39:00Z">
              <w:rPr>
                <w:rFonts w:ascii="Times New Roman" w:hAnsi="Times New Roman" w:cs="Times New Roman"/>
                <w:color w:val="0000FF" w:themeColor="hyperlink"/>
                <w:u w:val="single"/>
              </w:rPr>
            </w:rPrChange>
          </w:rPr>
          <w:delText>que</w:delText>
        </w:r>
      </w:del>
      <w:del w:id="566" w:author="erradi" w:date="2011-08-05T10:59:00Z">
        <w:r w:rsidRPr="006F18AC">
          <w:rPr>
            <w:rFonts w:ascii="Times New Roman" w:hAnsi="Times New Roman" w:cs="Times New Roman"/>
            <w:lang w:val="en-US"/>
            <w:rPrChange w:id="567" w:author="erradi" w:date="2011-08-05T22:39:00Z">
              <w:rPr>
                <w:rFonts w:ascii="Times New Roman" w:hAnsi="Times New Roman" w:cs="Times New Roman"/>
                <w:color w:val="0000FF" w:themeColor="hyperlink"/>
                <w:u w:val="single"/>
              </w:rPr>
            </w:rPrChange>
          </w:rPr>
          <w:delText xml:space="preserve"> Collaborationn a été enclenchée</w:delText>
        </w:r>
      </w:del>
      <w:del w:id="568" w:author="erradi" w:date="2011-08-05T11:29:00Z">
        <w:r w:rsidRPr="006F18AC">
          <w:rPr>
            <w:rFonts w:ascii="Times New Roman" w:hAnsi="Times New Roman" w:cs="Times New Roman"/>
            <w:lang w:val="en-US"/>
            <w:rPrChange w:id="569" w:author="erradi" w:date="2011-08-05T22:39:00Z">
              <w:rPr>
                <w:rFonts w:ascii="Times New Roman" w:hAnsi="Times New Roman" w:cs="Times New Roman"/>
                <w:color w:val="0000FF" w:themeColor="hyperlink"/>
                <w:u w:val="single"/>
              </w:rPr>
            </w:rPrChange>
          </w:rPr>
          <w:delText>. Cette matrice est donc crutiale pour la consistence même de la notion de choix dans le modèle mais également dans l’organisation du comportement des composants.</w:delText>
        </w:r>
      </w:del>
    </w:p>
    <w:tbl>
      <w:tblPr>
        <w:tblStyle w:val="Grilledutableau"/>
        <w:tblW w:w="0" w:type="auto"/>
        <w:jc w:val="center"/>
        <w:tblLook w:val="04A0"/>
        <w:tblPrChange w:id="570" w:author="erradi" w:date="2011-08-05T10:44:00Z">
          <w:tblPr>
            <w:tblStyle w:val="Grilledutableau"/>
            <w:tblW w:w="0" w:type="auto"/>
            <w:tblLook w:val="04A0"/>
          </w:tblPr>
        </w:tblPrChange>
      </w:tblPr>
      <w:tblGrid>
        <w:gridCol w:w="1384"/>
        <w:gridCol w:w="1134"/>
        <w:gridCol w:w="1276"/>
        <w:gridCol w:w="567"/>
        <w:gridCol w:w="1134"/>
        <w:gridCol w:w="1176"/>
        <w:tblGridChange w:id="571">
          <w:tblGrid>
            <w:gridCol w:w="2107"/>
            <w:gridCol w:w="1329"/>
            <w:gridCol w:w="1329"/>
            <w:gridCol w:w="1865"/>
            <w:gridCol w:w="1329"/>
            <w:gridCol w:w="1329"/>
          </w:tblGrid>
        </w:tblGridChange>
      </w:tblGrid>
      <w:tr w:rsidR="00554834" w:rsidRPr="00CA7E82" w:rsidTr="00CA7E82">
        <w:trPr>
          <w:trHeight w:val="128"/>
          <w:jc w:val="center"/>
          <w:trPrChange w:id="572" w:author="erradi" w:date="2011-08-05T10:44:00Z">
            <w:trPr>
              <w:trHeight w:val="128"/>
            </w:trPr>
          </w:trPrChange>
        </w:trPr>
        <w:tc>
          <w:tcPr>
            <w:tcW w:w="1384" w:type="dxa"/>
            <w:vMerge w:val="restart"/>
            <w:tcPrChange w:id="573" w:author="erradi" w:date="2011-08-05T10:44:00Z">
              <w:tcPr>
                <w:tcW w:w="2107" w:type="dxa"/>
                <w:vMerge w:val="restart"/>
              </w:tcPr>
            </w:tcPrChange>
          </w:tcPr>
          <w:p w:rsidR="00554834" w:rsidRPr="00E565F5" w:rsidRDefault="00554834" w:rsidP="00C07D49">
            <w:pPr>
              <w:spacing w:after="200" w:line="276" w:lineRule="auto"/>
              <w:ind w:left="720"/>
              <w:contextualSpacing/>
              <w:rPr>
                <w:rFonts w:ascii="Times New Roman" w:hAnsi="Times New Roman" w:cs="Times New Roman"/>
                <w:sz w:val="16"/>
                <w:lang w:val="en-US"/>
                <w:rPrChange w:id="574" w:author="erradi" w:date="2011-08-05T22:39:00Z">
                  <w:rPr>
                    <w:rFonts w:ascii="Times New Roman" w:hAnsi="Times New Roman" w:cs="Times New Roman"/>
                  </w:rPr>
                </w:rPrChange>
              </w:rPr>
            </w:pPr>
          </w:p>
        </w:tc>
        <w:tc>
          <w:tcPr>
            <w:tcW w:w="2410" w:type="dxa"/>
            <w:gridSpan w:val="2"/>
            <w:tcPrChange w:id="575" w:author="erradi" w:date="2011-08-05T10:44:00Z">
              <w:tcPr>
                <w:tcW w:w="2658" w:type="dxa"/>
                <w:gridSpan w:val="2"/>
              </w:tcPr>
            </w:tcPrChange>
          </w:tcPr>
          <w:p w:rsidR="00000000" w:rsidRDefault="006F18AC">
            <w:pPr>
              <w:jc w:val="center"/>
              <w:rPr>
                <w:rFonts w:ascii="Times New Roman" w:hAnsi="Times New Roman" w:cs="Times New Roman"/>
                <w:sz w:val="16"/>
                <w:rPrChange w:id="576" w:author="erradi" w:date="2011-08-05T10:44:00Z">
                  <w:rPr>
                    <w:rFonts w:ascii="Times New Roman" w:hAnsi="Times New Roman" w:cs="Times New Roman"/>
                  </w:rPr>
                </w:rPrChange>
              </w:rPr>
              <w:pPrChange w:id="577" w:author="erradi" w:date="2011-08-05T10:48:00Z">
                <w:pPr>
                  <w:spacing w:after="200" w:line="276" w:lineRule="auto"/>
                </w:pPr>
              </w:pPrChange>
            </w:pPr>
            <w:r w:rsidRPr="006F18AC">
              <w:rPr>
                <w:rFonts w:ascii="Times New Roman" w:hAnsi="Times New Roman" w:cs="Times New Roman"/>
                <w:sz w:val="16"/>
                <w:rPrChange w:id="578" w:author="erradi" w:date="2011-08-05T10:44: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579" w:author="erradi" w:date="2011-08-05T10:44:00Z">
                  <w:rPr>
                    <w:rFonts w:ascii="Times New Roman" w:hAnsi="Times New Roman" w:cs="Times New Roman"/>
                    <w:color w:val="0000FF" w:themeColor="hyperlink"/>
                    <w:u w:val="single"/>
                  </w:rPr>
                </w:rPrChange>
              </w:rPr>
              <w:t>1</w:t>
            </w:r>
          </w:p>
        </w:tc>
        <w:tc>
          <w:tcPr>
            <w:tcW w:w="567" w:type="dxa"/>
            <w:vMerge w:val="restart"/>
            <w:tcPrChange w:id="580" w:author="erradi" w:date="2011-08-05T10:44:00Z">
              <w:tcPr>
                <w:tcW w:w="1865" w:type="dxa"/>
                <w:vMerge w:val="restart"/>
              </w:tcPr>
            </w:tcPrChange>
          </w:tcPr>
          <w:p w:rsidR="00554834" w:rsidRPr="00CA7E82" w:rsidRDefault="00554834" w:rsidP="00C07D49">
            <w:pPr>
              <w:spacing w:after="200" w:line="276" w:lineRule="auto"/>
              <w:rPr>
                <w:rFonts w:ascii="Times New Roman" w:hAnsi="Times New Roman" w:cs="Times New Roman"/>
                <w:sz w:val="16"/>
                <w:rPrChange w:id="581" w:author="erradi" w:date="2011-08-05T10:44:00Z">
                  <w:rPr>
                    <w:rFonts w:ascii="Times New Roman" w:hAnsi="Times New Roman" w:cs="Times New Roman"/>
                  </w:rPr>
                </w:rPrChange>
              </w:rPr>
            </w:pPr>
          </w:p>
          <w:p w:rsidR="00554834" w:rsidRPr="00CA7E82" w:rsidRDefault="006F18AC" w:rsidP="00C07D49">
            <w:pPr>
              <w:spacing w:after="200" w:line="276" w:lineRule="auto"/>
              <w:rPr>
                <w:rFonts w:ascii="Times New Roman" w:hAnsi="Times New Roman" w:cs="Times New Roman"/>
                <w:sz w:val="16"/>
                <w:rPrChange w:id="582" w:author="erradi" w:date="2011-08-05T10:44:00Z">
                  <w:rPr>
                    <w:rFonts w:ascii="Times New Roman" w:hAnsi="Times New Roman" w:cs="Times New Roman"/>
                  </w:rPr>
                </w:rPrChange>
              </w:rPr>
            </w:pPr>
            <w:r w:rsidRPr="006F18AC">
              <w:rPr>
                <w:rFonts w:ascii="Times New Roman" w:hAnsi="Times New Roman" w:cs="Times New Roman"/>
                <w:sz w:val="16"/>
                <w:rPrChange w:id="583" w:author="erradi" w:date="2011-08-05T10:44:00Z">
                  <w:rPr>
                    <w:rFonts w:ascii="Times New Roman" w:hAnsi="Times New Roman" w:cs="Times New Roman"/>
                    <w:color w:val="0000FF" w:themeColor="hyperlink"/>
                    <w:u w:val="single"/>
                  </w:rPr>
                </w:rPrChange>
              </w:rPr>
              <w:t>…</w:t>
            </w:r>
          </w:p>
        </w:tc>
        <w:tc>
          <w:tcPr>
            <w:tcW w:w="2310" w:type="dxa"/>
            <w:gridSpan w:val="2"/>
            <w:tcPrChange w:id="584" w:author="erradi" w:date="2011-08-05T10:44:00Z">
              <w:tcPr>
                <w:tcW w:w="2658" w:type="dxa"/>
                <w:gridSpan w:val="2"/>
              </w:tcPr>
            </w:tcPrChange>
          </w:tcPr>
          <w:p w:rsidR="00000000" w:rsidRDefault="006F18AC">
            <w:pPr>
              <w:jc w:val="center"/>
              <w:rPr>
                <w:rFonts w:ascii="Times New Roman" w:hAnsi="Times New Roman" w:cs="Times New Roman"/>
                <w:sz w:val="16"/>
                <w:rPrChange w:id="585" w:author="erradi" w:date="2011-08-05T10:44:00Z">
                  <w:rPr>
                    <w:rFonts w:ascii="Times New Roman" w:hAnsi="Times New Roman" w:cs="Times New Roman"/>
                  </w:rPr>
                </w:rPrChange>
              </w:rPr>
              <w:pPrChange w:id="586" w:author="erradi" w:date="2011-08-05T10:48:00Z">
                <w:pPr>
                  <w:spacing w:after="200" w:line="276" w:lineRule="auto"/>
                </w:pPr>
              </w:pPrChange>
            </w:pPr>
            <w:r w:rsidRPr="006F18AC">
              <w:rPr>
                <w:rFonts w:ascii="Times New Roman" w:hAnsi="Times New Roman" w:cs="Times New Roman"/>
                <w:sz w:val="16"/>
                <w:rPrChange w:id="587" w:author="erradi" w:date="2011-08-05T10:44: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588" w:author="erradi" w:date="2011-08-05T10:44:00Z">
                  <w:rPr>
                    <w:rFonts w:ascii="Times New Roman" w:hAnsi="Times New Roman" w:cs="Times New Roman"/>
                    <w:color w:val="0000FF" w:themeColor="hyperlink"/>
                    <w:u w:val="single"/>
                  </w:rPr>
                </w:rPrChange>
              </w:rPr>
              <w:t>n</w:t>
            </w:r>
          </w:p>
        </w:tc>
      </w:tr>
      <w:tr w:rsidR="00554834" w:rsidRPr="00CA7E82" w:rsidTr="00CA7E82">
        <w:trPr>
          <w:trHeight w:val="127"/>
          <w:jc w:val="center"/>
          <w:trPrChange w:id="589" w:author="erradi" w:date="2011-08-05T10:44:00Z">
            <w:trPr>
              <w:trHeight w:val="127"/>
            </w:trPr>
          </w:trPrChange>
        </w:trPr>
        <w:tc>
          <w:tcPr>
            <w:tcW w:w="1384" w:type="dxa"/>
            <w:vMerge/>
            <w:tcPrChange w:id="590" w:author="erradi" w:date="2011-08-05T10:44:00Z">
              <w:tcPr>
                <w:tcW w:w="2107" w:type="dxa"/>
                <w:vMerge/>
              </w:tcPr>
            </w:tcPrChange>
          </w:tcPr>
          <w:p w:rsidR="00554834" w:rsidRPr="00CA7E82" w:rsidRDefault="00554834" w:rsidP="00C07D49">
            <w:pPr>
              <w:spacing w:after="200" w:line="276" w:lineRule="auto"/>
              <w:rPr>
                <w:rFonts w:ascii="Times New Roman" w:hAnsi="Times New Roman" w:cs="Times New Roman"/>
                <w:sz w:val="16"/>
                <w:rPrChange w:id="591" w:author="erradi" w:date="2011-08-05T10:44:00Z">
                  <w:rPr>
                    <w:rFonts w:ascii="Times New Roman" w:hAnsi="Times New Roman" w:cs="Times New Roman"/>
                  </w:rPr>
                </w:rPrChange>
              </w:rPr>
            </w:pPr>
          </w:p>
        </w:tc>
        <w:tc>
          <w:tcPr>
            <w:tcW w:w="1134" w:type="dxa"/>
            <w:tcPrChange w:id="592"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593" w:author="erradi" w:date="2011-08-05T10:44:00Z">
                  <w:rPr>
                    <w:rFonts w:ascii="Times New Roman" w:hAnsi="Times New Roman" w:cs="Times New Roman"/>
                  </w:rPr>
                </w:rPrChange>
              </w:rPr>
            </w:pPr>
            <w:r w:rsidRPr="006F18AC">
              <w:rPr>
                <w:rFonts w:ascii="Times New Roman" w:hAnsi="Times New Roman" w:cs="Times New Roman"/>
                <w:sz w:val="16"/>
                <w:rPrChange w:id="594" w:author="erradi" w:date="2011-08-05T10:44:00Z">
                  <w:rPr>
                    <w:rFonts w:ascii="Times New Roman" w:hAnsi="Times New Roman" w:cs="Times New Roman"/>
                    <w:color w:val="0000FF" w:themeColor="hyperlink"/>
                    <w:u w:val="single"/>
                  </w:rPr>
                </w:rPrChange>
              </w:rPr>
              <w:t>Composant1</w:t>
            </w:r>
          </w:p>
        </w:tc>
        <w:tc>
          <w:tcPr>
            <w:tcW w:w="1276" w:type="dxa"/>
            <w:tcPrChange w:id="595"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596" w:author="erradi" w:date="2011-08-05T10:44:00Z">
                  <w:rPr>
                    <w:rFonts w:ascii="Times New Roman" w:hAnsi="Times New Roman" w:cs="Times New Roman"/>
                  </w:rPr>
                </w:rPrChange>
              </w:rPr>
            </w:pPr>
            <w:r w:rsidRPr="006F18AC">
              <w:rPr>
                <w:rFonts w:ascii="Times New Roman" w:hAnsi="Times New Roman" w:cs="Times New Roman"/>
                <w:sz w:val="16"/>
                <w:rPrChange w:id="597" w:author="erradi" w:date="2011-08-05T10:44:00Z">
                  <w:rPr>
                    <w:rFonts w:ascii="Times New Roman" w:hAnsi="Times New Roman" w:cs="Times New Roman"/>
                    <w:color w:val="0000FF" w:themeColor="hyperlink"/>
                    <w:u w:val="single"/>
                  </w:rPr>
                </w:rPrChange>
              </w:rPr>
              <w:t>Composant2</w:t>
            </w:r>
          </w:p>
        </w:tc>
        <w:tc>
          <w:tcPr>
            <w:tcW w:w="567" w:type="dxa"/>
            <w:vMerge/>
            <w:tcPrChange w:id="598" w:author="erradi" w:date="2011-08-05T10:44:00Z">
              <w:tcPr>
                <w:tcW w:w="1865" w:type="dxa"/>
                <w:vMerge/>
              </w:tcPr>
            </w:tcPrChange>
          </w:tcPr>
          <w:p w:rsidR="00554834" w:rsidRPr="00CA7E82" w:rsidRDefault="00554834" w:rsidP="00C07D49">
            <w:pPr>
              <w:spacing w:after="200" w:line="276" w:lineRule="auto"/>
              <w:rPr>
                <w:rFonts w:ascii="Times New Roman" w:hAnsi="Times New Roman" w:cs="Times New Roman"/>
                <w:sz w:val="16"/>
                <w:rPrChange w:id="599" w:author="erradi" w:date="2011-08-05T10:44:00Z">
                  <w:rPr>
                    <w:rFonts w:ascii="Times New Roman" w:hAnsi="Times New Roman" w:cs="Times New Roman"/>
                  </w:rPr>
                </w:rPrChange>
              </w:rPr>
            </w:pPr>
          </w:p>
        </w:tc>
        <w:tc>
          <w:tcPr>
            <w:tcW w:w="1134" w:type="dxa"/>
            <w:tcPrChange w:id="600"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01" w:author="erradi" w:date="2011-08-05T10:44:00Z">
                  <w:rPr>
                    <w:rFonts w:ascii="Times New Roman" w:hAnsi="Times New Roman" w:cs="Times New Roman"/>
                  </w:rPr>
                </w:rPrChange>
              </w:rPr>
            </w:pPr>
            <w:r w:rsidRPr="006F18AC">
              <w:rPr>
                <w:rFonts w:ascii="Times New Roman" w:hAnsi="Times New Roman" w:cs="Times New Roman"/>
                <w:sz w:val="16"/>
                <w:rPrChange w:id="602" w:author="erradi" w:date="2011-08-05T10:44:00Z">
                  <w:rPr>
                    <w:rFonts w:ascii="Times New Roman" w:hAnsi="Times New Roman" w:cs="Times New Roman"/>
                    <w:color w:val="0000FF" w:themeColor="hyperlink"/>
                    <w:u w:val="single"/>
                  </w:rPr>
                </w:rPrChange>
              </w:rPr>
              <w:t>Composant1</w:t>
            </w:r>
          </w:p>
        </w:tc>
        <w:tc>
          <w:tcPr>
            <w:tcW w:w="1176" w:type="dxa"/>
            <w:tcPrChange w:id="603"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04" w:author="erradi" w:date="2011-08-05T10:44:00Z">
                  <w:rPr>
                    <w:rFonts w:ascii="Times New Roman" w:hAnsi="Times New Roman" w:cs="Times New Roman"/>
                  </w:rPr>
                </w:rPrChange>
              </w:rPr>
            </w:pPr>
            <w:r w:rsidRPr="006F18AC">
              <w:rPr>
                <w:rFonts w:ascii="Times New Roman" w:hAnsi="Times New Roman" w:cs="Times New Roman"/>
                <w:sz w:val="16"/>
                <w:rPrChange w:id="605" w:author="erradi" w:date="2011-08-05T10:44:00Z">
                  <w:rPr>
                    <w:rFonts w:ascii="Times New Roman" w:hAnsi="Times New Roman" w:cs="Times New Roman"/>
                    <w:color w:val="0000FF" w:themeColor="hyperlink"/>
                    <w:u w:val="single"/>
                  </w:rPr>
                </w:rPrChange>
              </w:rPr>
              <w:t>Composant2</w:t>
            </w:r>
          </w:p>
        </w:tc>
      </w:tr>
      <w:tr w:rsidR="00554834" w:rsidRPr="00CA7E82" w:rsidTr="00CA7E82">
        <w:trPr>
          <w:jc w:val="center"/>
        </w:trPr>
        <w:tc>
          <w:tcPr>
            <w:tcW w:w="1384" w:type="dxa"/>
            <w:tcPrChange w:id="606" w:author="erradi" w:date="2011-08-05T10:44:00Z">
              <w:tcPr>
                <w:tcW w:w="2107" w:type="dxa"/>
              </w:tcPr>
            </w:tcPrChange>
          </w:tcPr>
          <w:p w:rsidR="00554834" w:rsidRPr="00CA7E82" w:rsidRDefault="006F18AC" w:rsidP="00C07D49">
            <w:pPr>
              <w:spacing w:after="200" w:line="276" w:lineRule="auto"/>
              <w:rPr>
                <w:rFonts w:ascii="Times New Roman" w:hAnsi="Times New Roman" w:cs="Times New Roman"/>
                <w:sz w:val="16"/>
                <w:rPrChange w:id="607" w:author="erradi" w:date="2011-08-05T10:44:00Z">
                  <w:rPr>
                    <w:rFonts w:ascii="Times New Roman" w:hAnsi="Times New Roman" w:cs="Times New Roman"/>
                  </w:rPr>
                </w:rPrChange>
              </w:rPr>
            </w:pPr>
            <w:r w:rsidRPr="006F18AC">
              <w:rPr>
                <w:rFonts w:ascii="Times New Roman" w:hAnsi="Times New Roman" w:cs="Times New Roman"/>
                <w:sz w:val="16"/>
                <w:rPrChange w:id="608" w:author="erradi" w:date="2011-08-05T10:44: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609" w:author="erradi" w:date="2011-08-05T10:44:00Z">
                  <w:rPr>
                    <w:rFonts w:ascii="Times New Roman" w:hAnsi="Times New Roman" w:cs="Times New Roman"/>
                    <w:color w:val="0000FF" w:themeColor="hyperlink"/>
                    <w:u w:val="single"/>
                  </w:rPr>
                </w:rPrChange>
              </w:rPr>
              <w:t>1</w:t>
            </w:r>
          </w:p>
        </w:tc>
        <w:tc>
          <w:tcPr>
            <w:tcW w:w="1134" w:type="dxa"/>
            <w:tcPrChange w:id="610"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11" w:author="erradi" w:date="2011-08-05T10:44:00Z">
                  <w:rPr>
                    <w:rFonts w:ascii="Times New Roman" w:hAnsi="Times New Roman" w:cs="Times New Roman"/>
                  </w:rPr>
                </w:rPrChange>
              </w:rPr>
            </w:pPr>
            <w:r w:rsidRPr="006F18AC">
              <w:rPr>
                <w:rFonts w:ascii="Times New Roman" w:hAnsi="Times New Roman" w:cs="Times New Roman"/>
                <w:sz w:val="16"/>
                <w:rPrChange w:id="612" w:author="erradi" w:date="2011-08-05T10:44:00Z">
                  <w:rPr>
                    <w:rFonts w:ascii="Times New Roman" w:hAnsi="Times New Roman" w:cs="Times New Roman"/>
                    <w:color w:val="0000FF" w:themeColor="hyperlink"/>
                    <w:u w:val="single"/>
                  </w:rPr>
                </w:rPrChange>
              </w:rPr>
              <w:t>epsilon</w:t>
            </w:r>
          </w:p>
        </w:tc>
        <w:tc>
          <w:tcPr>
            <w:tcW w:w="1276" w:type="dxa"/>
            <w:tcPrChange w:id="613"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14" w:author="erradi" w:date="2011-08-05T10:44:00Z">
                  <w:rPr>
                    <w:rFonts w:ascii="Times New Roman" w:hAnsi="Times New Roman" w:cs="Times New Roman"/>
                  </w:rPr>
                </w:rPrChange>
              </w:rPr>
            </w:pPr>
            <w:r w:rsidRPr="006F18AC">
              <w:rPr>
                <w:rFonts w:ascii="Times New Roman" w:hAnsi="Times New Roman" w:cs="Times New Roman"/>
                <w:sz w:val="16"/>
                <w:rPrChange w:id="615" w:author="erradi" w:date="2011-08-05T10:44:00Z">
                  <w:rPr>
                    <w:rFonts w:ascii="Times New Roman" w:hAnsi="Times New Roman" w:cs="Times New Roman"/>
                    <w:color w:val="0000FF" w:themeColor="hyperlink"/>
                    <w:u w:val="single"/>
                  </w:rPr>
                </w:rPrChange>
              </w:rPr>
              <w:t>epsilon</w:t>
            </w:r>
          </w:p>
        </w:tc>
        <w:tc>
          <w:tcPr>
            <w:tcW w:w="567" w:type="dxa"/>
            <w:tcPrChange w:id="616" w:author="erradi" w:date="2011-08-05T10:44:00Z">
              <w:tcPr>
                <w:tcW w:w="1865" w:type="dxa"/>
              </w:tcPr>
            </w:tcPrChange>
          </w:tcPr>
          <w:p w:rsidR="00554834" w:rsidRPr="00CA7E82" w:rsidRDefault="006F18AC" w:rsidP="00C07D49">
            <w:pPr>
              <w:spacing w:after="200" w:line="276" w:lineRule="auto"/>
              <w:rPr>
                <w:rFonts w:ascii="Times New Roman" w:hAnsi="Times New Roman" w:cs="Times New Roman"/>
                <w:sz w:val="16"/>
                <w:rPrChange w:id="617" w:author="erradi" w:date="2011-08-05T10:44:00Z">
                  <w:rPr>
                    <w:rFonts w:ascii="Times New Roman" w:hAnsi="Times New Roman" w:cs="Times New Roman"/>
                  </w:rPr>
                </w:rPrChange>
              </w:rPr>
            </w:pPr>
            <w:r w:rsidRPr="006F18AC">
              <w:rPr>
                <w:rFonts w:ascii="Times New Roman" w:hAnsi="Times New Roman" w:cs="Times New Roman"/>
                <w:sz w:val="16"/>
                <w:rPrChange w:id="618" w:author="erradi" w:date="2011-08-05T10:44:00Z">
                  <w:rPr>
                    <w:rFonts w:ascii="Times New Roman" w:hAnsi="Times New Roman" w:cs="Times New Roman"/>
                    <w:color w:val="0000FF" w:themeColor="hyperlink"/>
                    <w:u w:val="single"/>
                  </w:rPr>
                </w:rPrChange>
              </w:rPr>
              <w:t>…</w:t>
            </w:r>
          </w:p>
        </w:tc>
        <w:tc>
          <w:tcPr>
            <w:tcW w:w="1134" w:type="dxa"/>
            <w:tcPrChange w:id="619"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20" w:author="erradi" w:date="2011-08-05T10:44:00Z">
                  <w:rPr>
                    <w:rFonts w:ascii="Times New Roman" w:hAnsi="Times New Roman" w:cs="Times New Roman"/>
                  </w:rPr>
                </w:rPrChange>
              </w:rPr>
            </w:pPr>
            <w:r w:rsidRPr="006F18AC">
              <w:rPr>
                <w:rFonts w:ascii="Times New Roman" w:hAnsi="Times New Roman" w:cs="Times New Roman"/>
                <w:sz w:val="16"/>
                <w:rPrChange w:id="621" w:author="erradi" w:date="2011-08-05T10:44:00Z">
                  <w:rPr>
                    <w:rFonts w:ascii="Times New Roman" w:hAnsi="Times New Roman" w:cs="Times New Roman"/>
                    <w:color w:val="0000FF" w:themeColor="hyperlink"/>
                    <w:u w:val="single"/>
                  </w:rPr>
                </w:rPrChange>
              </w:rPr>
              <w:t>Comp</w:t>
            </w:r>
            <w:ins w:id="622" w:author="erradi" w:date="2011-08-05T11:07:00Z">
              <w:r w:rsidR="00CE1C60">
                <w:rPr>
                  <w:rFonts w:ascii="Times New Roman" w:hAnsi="Times New Roman" w:cs="Times New Roman"/>
                  <w:sz w:val="16"/>
                </w:rPr>
                <w:t>i</w:t>
              </w:r>
            </w:ins>
            <w:del w:id="623" w:author="erradi" w:date="2011-08-05T11:07:00Z">
              <w:r w:rsidRPr="006F18AC">
                <w:rPr>
                  <w:rFonts w:ascii="Times New Roman" w:hAnsi="Times New Roman" w:cs="Times New Roman"/>
                  <w:sz w:val="16"/>
                  <w:rPrChange w:id="624" w:author="erradi" w:date="2011-08-05T10:44:00Z">
                    <w:rPr>
                      <w:rFonts w:ascii="Times New Roman" w:hAnsi="Times New Roman" w:cs="Times New Roman"/>
                      <w:color w:val="0000FF" w:themeColor="hyperlink"/>
                      <w:u w:val="single"/>
                    </w:rPr>
                  </w:rPrChange>
                </w:rPr>
                <w:delText>4</w:delText>
              </w:r>
            </w:del>
          </w:p>
        </w:tc>
        <w:tc>
          <w:tcPr>
            <w:tcW w:w="1176" w:type="dxa"/>
            <w:tcPrChange w:id="625"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26" w:author="erradi" w:date="2011-08-05T10:44:00Z">
                  <w:rPr>
                    <w:rFonts w:ascii="Times New Roman" w:hAnsi="Times New Roman" w:cs="Times New Roman"/>
                  </w:rPr>
                </w:rPrChange>
              </w:rPr>
            </w:pPr>
            <w:r w:rsidRPr="006F18AC">
              <w:rPr>
                <w:rFonts w:ascii="Times New Roman" w:hAnsi="Times New Roman" w:cs="Times New Roman"/>
                <w:sz w:val="16"/>
                <w:rPrChange w:id="627" w:author="erradi" w:date="2011-08-05T10:44:00Z">
                  <w:rPr>
                    <w:rFonts w:ascii="Times New Roman" w:hAnsi="Times New Roman" w:cs="Times New Roman"/>
                    <w:color w:val="0000FF" w:themeColor="hyperlink"/>
                    <w:u w:val="single"/>
                  </w:rPr>
                </w:rPrChange>
              </w:rPr>
              <w:t>Comp</w:t>
            </w:r>
            <w:ins w:id="628" w:author="erradi" w:date="2011-08-05T11:07:00Z">
              <w:r w:rsidR="00CE1C60">
                <w:rPr>
                  <w:rFonts w:ascii="Times New Roman" w:hAnsi="Times New Roman" w:cs="Times New Roman"/>
                  <w:sz w:val="16"/>
                </w:rPr>
                <w:t>j</w:t>
              </w:r>
            </w:ins>
            <w:del w:id="629" w:author="erradi" w:date="2011-08-05T11:07:00Z">
              <w:r w:rsidRPr="006F18AC">
                <w:rPr>
                  <w:rFonts w:ascii="Times New Roman" w:hAnsi="Times New Roman" w:cs="Times New Roman"/>
                  <w:sz w:val="16"/>
                  <w:rPrChange w:id="630" w:author="erradi" w:date="2011-08-05T10:44:00Z">
                    <w:rPr>
                      <w:rFonts w:ascii="Times New Roman" w:hAnsi="Times New Roman" w:cs="Times New Roman"/>
                      <w:color w:val="0000FF" w:themeColor="hyperlink"/>
                      <w:u w:val="single"/>
                    </w:rPr>
                  </w:rPrChange>
                </w:rPr>
                <w:delText>7</w:delText>
              </w:r>
            </w:del>
          </w:p>
        </w:tc>
      </w:tr>
      <w:tr w:rsidR="00554834" w:rsidRPr="00CA7E82" w:rsidTr="00CA7E82">
        <w:trPr>
          <w:jc w:val="center"/>
        </w:trPr>
        <w:tc>
          <w:tcPr>
            <w:tcW w:w="1384" w:type="dxa"/>
            <w:tcPrChange w:id="631" w:author="erradi" w:date="2011-08-05T10:44:00Z">
              <w:tcPr>
                <w:tcW w:w="2107" w:type="dxa"/>
              </w:tcPr>
            </w:tcPrChange>
          </w:tcPr>
          <w:p w:rsidR="00554834" w:rsidRPr="00CA7E82" w:rsidRDefault="006F18AC" w:rsidP="00C07D49">
            <w:pPr>
              <w:spacing w:after="200" w:line="276" w:lineRule="auto"/>
              <w:rPr>
                <w:rFonts w:ascii="Times New Roman" w:hAnsi="Times New Roman" w:cs="Times New Roman"/>
                <w:sz w:val="16"/>
                <w:rPrChange w:id="632" w:author="erradi" w:date="2011-08-05T10:44:00Z">
                  <w:rPr>
                    <w:rFonts w:ascii="Times New Roman" w:hAnsi="Times New Roman" w:cs="Times New Roman"/>
                  </w:rPr>
                </w:rPrChange>
              </w:rPr>
            </w:pPr>
            <w:r w:rsidRPr="006F18AC">
              <w:rPr>
                <w:rFonts w:ascii="Times New Roman" w:hAnsi="Times New Roman" w:cs="Times New Roman"/>
                <w:sz w:val="16"/>
                <w:rPrChange w:id="633" w:author="erradi" w:date="2011-08-05T10:44:00Z">
                  <w:rPr>
                    <w:rFonts w:ascii="Times New Roman" w:hAnsi="Times New Roman" w:cs="Times New Roman"/>
                    <w:color w:val="0000FF" w:themeColor="hyperlink"/>
                    <w:u w:val="single"/>
                  </w:rPr>
                </w:rPrChange>
              </w:rPr>
              <w:t>…</w:t>
            </w:r>
          </w:p>
        </w:tc>
        <w:tc>
          <w:tcPr>
            <w:tcW w:w="2410" w:type="dxa"/>
            <w:gridSpan w:val="2"/>
            <w:tcPrChange w:id="634" w:author="erradi" w:date="2011-08-05T10:44:00Z">
              <w:tcPr>
                <w:tcW w:w="2658" w:type="dxa"/>
                <w:gridSpan w:val="2"/>
              </w:tcPr>
            </w:tcPrChange>
          </w:tcPr>
          <w:p w:rsidR="00554834" w:rsidRPr="00CA7E82" w:rsidRDefault="006F18AC" w:rsidP="00C07D49">
            <w:pPr>
              <w:spacing w:after="200" w:line="276" w:lineRule="auto"/>
              <w:rPr>
                <w:rFonts w:ascii="Times New Roman" w:hAnsi="Times New Roman" w:cs="Times New Roman"/>
                <w:sz w:val="16"/>
                <w:rPrChange w:id="635" w:author="erradi" w:date="2011-08-05T10:44:00Z">
                  <w:rPr>
                    <w:rFonts w:ascii="Times New Roman" w:hAnsi="Times New Roman" w:cs="Times New Roman"/>
                  </w:rPr>
                </w:rPrChange>
              </w:rPr>
            </w:pPr>
            <w:r w:rsidRPr="006F18AC">
              <w:rPr>
                <w:rFonts w:ascii="Times New Roman" w:hAnsi="Times New Roman" w:cs="Times New Roman"/>
                <w:sz w:val="16"/>
                <w:rPrChange w:id="636" w:author="erradi" w:date="2011-08-05T10:44:00Z">
                  <w:rPr>
                    <w:rFonts w:ascii="Times New Roman" w:hAnsi="Times New Roman" w:cs="Times New Roman"/>
                    <w:color w:val="0000FF" w:themeColor="hyperlink"/>
                    <w:u w:val="single"/>
                  </w:rPr>
                </w:rPrChange>
              </w:rPr>
              <w:t>…</w:t>
            </w:r>
          </w:p>
        </w:tc>
        <w:tc>
          <w:tcPr>
            <w:tcW w:w="567" w:type="dxa"/>
            <w:tcPrChange w:id="637" w:author="erradi" w:date="2011-08-05T10:44:00Z">
              <w:tcPr>
                <w:tcW w:w="1865" w:type="dxa"/>
              </w:tcPr>
            </w:tcPrChange>
          </w:tcPr>
          <w:p w:rsidR="00554834" w:rsidRPr="00CA7E82" w:rsidRDefault="006F18AC" w:rsidP="00C07D49">
            <w:pPr>
              <w:spacing w:after="200" w:line="276" w:lineRule="auto"/>
              <w:rPr>
                <w:rFonts w:ascii="Times New Roman" w:hAnsi="Times New Roman" w:cs="Times New Roman"/>
                <w:sz w:val="16"/>
                <w:rPrChange w:id="638" w:author="erradi" w:date="2011-08-05T10:44:00Z">
                  <w:rPr>
                    <w:rFonts w:ascii="Times New Roman" w:hAnsi="Times New Roman" w:cs="Times New Roman"/>
                  </w:rPr>
                </w:rPrChange>
              </w:rPr>
            </w:pPr>
            <w:r w:rsidRPr="006F18AC">
              <w:rPr>
                <w:rFonts w:ascii="Times New Roman" w:hAnsi="Times New Roman" w:cs="Times New Roman"/>
                <w:sz w:val="16"/>
                <w:rPrChange w:id="639" w:author="erradi" w:date="2011-08-05T10:44:00Z">
                  <w:rPr>
                    <w:rFonts w:ascii="Times New Roman" w:hAnsi="Times New Roman" w:cs="Times New Roman"/>
                    <w:color w:val="0000FF" w:themeColor="hyperlink"/>
                    <w:u w:val="single"/>
                  </w:rPr>
                </w:rPrChange>
              </w:rPr>
              <w:t>…</w:t>
            </w:r>
          </w:p>
        </w:tc>
        <w:tc>
          <w:tcPr>
            <w:tcW w:w="2310" w:type="dxa"/>
            <w:gridSpan w:val="2"/>
            <w:tcPrChange w:id="640" w:author="erradi" w:date="2011-08-05T10:44:00Z">
              <w:tcPr>
                <w:tcW w:w="2658" w:type="dxa"/>
                <w:gridSpan w:val="2"/>
              </w:tcPr>
            </w:tcPrChange>
          </w:tcPr>
          <w:p w:rsidR="00554834" w:rsidRPr="00CA7E82" w:rsidRDefault="006F18AC" w:rsidP="00C07D49">
            <w:pPr>
              <w:spacing w:after="200" w:line="276" w:lineRule="auto"/>
              <w:rPr>
                <w:rFonts w:ascii="Times New Roman" w:hAnsi="Times New Roman" w:cs="Times New Roman"/>
                <w:sz w:val="16"/>
                <w:rPrChange w:id="641" w:author="erradi" w:date="2011-08-05T10:44:00Z">
                  <w:rPr>
                    <w:rFonts w:ascii="Times New Roman" w:hAnsi="Times New Roman" w:cs="Times New Roman"/>
                  </w:rPr>
                </w:rPrChange>
              </w:rPr>
            </w:pPr>
            <w:r w:rsidRPr="006F18AC">
              <w:rPr>
                <w:rFonts w:ascii="Times New Roman" w:hAnsi="Times New Roman" w:cs="Times New Roman"/>
                <w:sz w:val="16"/>
                <w:rPrChange w:id="642" w:author="erradi" w:date="2011-08-05T10:44:00Z">
                  <w:rPr>
                    <w:rFonts w:ascii="Times New Roman" w:hAnsi="Times New Roman" w:cs="Times New Roman"/>
                    <w:color w:val="0000FF" w:themeColor="hyperlink"/>
                    <w:u w:val="single"/>
                  </w:rPr>
                </w:rPrChange>
              </w:rPr>
              <w:t>…</w:t>
            </w:r>
          </w:p>
        </w:tc>
      </w:tr>
      <w:tr w:rsidR="00554834" w:rsidRPr="00CA7E82" w:rsidTr="00CA7E82">
        <w:trPr>
          <w:jc w:val="center"/>
        </w:trPr>
        <w:tc>
          <w:tcPr>
            <w:tcW w:w="1384" w:type="dxa"/>
            <w:tcPrChange w:id="643" w:author="erradi" w:date="2011-08-05T10:44:00Z">
              <w:tcPr>
                <w:tcW w:w="2107" w:type="dxa"/>
              </w:tcPr>
            </w:tcPrChange>
          </w:tcPr>
          <w:p w:rsidR="00554834" w:rsidRPr="00CA7E82" w:rsidRDefault="006F18AC" w:rsidP="00C07D49">
            <w:pPr>
              <w:spacing w:after="200" w:line="276" w:lineRule="auto"/>
              <w:rPr>
                <w:rFonts w:ascii="Times New Roman" w:hAnsi="Times New Roman" w:cs="Times New Roman"/>
                <w:sz w:val="16"/>
                <w:rPrChange w:id="644" w:author="erradi" w:date="2011-08-05T10:44:00Z">
                  <w:rPr>
                    <w:rFonts w:ascii="Times New Roman" w:hAnsi="Times New Roman" w:cs="Times New Roman"/>
                  </w:rPr>
                </w:rPrChange>
              </w:rPr>
            </w:pPr>
            <w:r w:rsidRPr="006F18AC">
              <w:rPr>
                <w:rFonts w:ascii="Times New Roman" w:hAnsi="Times New Roman" w:cs="Times New Roman"/>
                <w:sz w:val="16"/>
                <w:rPrChange w:id="645" w:author="erradi" w:date="2011-08-05T10:44:00Z">
                  <w:rPr>
                    <w:rFonts w:ascii="Times New Roman" w:hAnsi="Times New Roman" w:cs="Times New Roman"/>
                    <w:color w:val="0000FF" w:themeColor="hyperlink"/>
                    <w:u w:val="single"/>
                  </w:rPr>
                </w:rPrChange>
              </w:rPr>
              <w:t>Collaboration</w:t>
            </w:r>
            <w:r w:rsidRPr="006F18AC">
              <w:rPr>
                <w:rFonts w:ascii="Times New Roman" w:hAnsi="Times New Roman" w:cs="Times New Roman"/>
                <w:sz w:val="16"/>
                <w:vertAlign w:val="subscript"/>
                <w:rPrChange w:id="646" w:author="erradi" w:date="2011-08-05T10:44:00Z">
                  <w:rPr>
                    <w:rFonts w:ascii="Times New Roman" w:hAnsi="Times New Roman" w:cs="Times New Roman"/>
                    <w:color w:val="0000FF" w:themeColor="hyperlink"/>
                    <w:u w:val="single"/>
                  </w:rPr>
                </w:rPrChange>
              </w:rPr>
              <w:t>n</w:t>
            </w:r>
          </w:p>
        </w:tc>
        <w:tc>
          <w:tcPr>
            <w:tcW w:w="1134" w:type="dxa"/>
            <w:tcPrChange w:id="647"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48" w:author="erradi" w:date="2011-08-05T10:44:00Z">
                  <w:rPr>
                    <w:rFonts w:ascii="Times New Roman" w:hAnsi="Times New Roman" w:cs="Times New Roman"/>
                  </w:rPr>
                </w:rPrChange>
              </w:rPr>
            </w:pPr>
            <w:r w:rsidRPr="006F18AC">
              <w:rPr>
                <w:rFonts w:ascii="Times New Roman" w:hAnsi="Times New Roman" w:cs="Times New Roman"/>
                <w:sz w:val="16"/>
                <w:rPrChange w:id="649" w:author="erradi" w:date="2011-08-05T10:44:00Z">
                  <w:rPr>
                    <w:rFonts w:ascii="Times New Roman" w:hAnsi="Times New Roman" w:cs="Times New Roman"/>
                    <w:color w:val="0000FF" w:themeColor="hyperlink"/>
                    <w:u w:val="single"/>
                  </w:rPr>
                </w:rPrChange>
              </w:rPr>
              <w:t>Comp</w:t>
            </w:r>
            <w:ins w:id="650" w:author="erradi" w:date="2011-08-05T11:07:00Z">
              <w:r w:rsidR="00CE1C60">
                <w:rPr>
                  <w:rFonts w:ascii="Times New Roman" w:hAnsi="Times New Roman" w:cs="Times New Roman"/>
                  <w:sz w:val="16"/>
                </w:rPr>
                <w:t>j</w:t>
              </w:r>
            </w:ins>
            <w:del w:id="651" w:author="erradi" w:date="2011-08-05T11:07:00Z">
              <w:r w:rsidRPr="006F18AC">
                <w:rPr>
                  <w:rFonts w:ascii="Times New Roman" w:hAnsi="Times New Roman" w:cs="Times New Roman"/>
                  <w:sz w:val="16"/>
                  <w:rPrChange w:id="652" w:author="erradi" w:date="2011-08-05T10:44:00Z">
                    <w:rPr>
                      <w:rFonts w:ascii="Times New Roman" w:hAnsi="Times New Roman" w:cs="Times New Roman"/>
                      <w:color w:val="0000FF" w:themeColor="hyperlink"/>
                      <w:u w:val="single"/>
                    </w:rPr>
                  </w:rPrChange>
                </w:rPr>
                <w:delText>7</w:delText>
              </w:r>
            </w:del>
          </w:p>
        </w:tc>
        <w:tc>
          <w:tcPr>
            <w:tcW w:w="1276" w:type="dxa"/>
            <w:tcPrChange w:id="653"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54" w:author="erradi" w:date="2011-08-05T10:44:00Z">
                  <w:rPr>
                    <w:rFonts w:ascii="Times New Roman" w:hAnsi="Times New Roman" w:cs="Times New Roman"/>
                  </w:rPr>
                </w:rPrChange>
              </w:rPr>
            </w:pPr>
            <w:r w:rsidRPr="006F18AC">
              <w:rPr>
                <w:rFonts w:ascii="Times New Roman" w:hAnsi="Times New Roman" w:cs="Times New Roman"/>
                <w:sz w:val="16"/>
                <w:rPrChange w:id="655" w:author="erradi" w:date="2011-08-05T10:44:00Z">
                  <w:rPr>
                    <w:rFonts w:ascii="Times New Roman" w:hAnsi="Times New Roman" w:cs="Times New Roman"/>
                    <w:color w:val="0000FF" w:themeColor="hyperlink"/>
                    <w:u w:val="single"/>
                  </w:rPr>
                </w:rPrChange>
              </w:rPr>
              <w:t>Comp</w:t>
            </w:r>
            <w:ins w:id="656" w:author="erradi" w:date="2011-08-05T11:07:00Z">
              <w:r w:rsidR="00CE1C60">
                <w:rPr>
                  <w:rFonts w:ascii="Times New Roman" w:hAnsi="Times New Roman" w:cs="Times New Roman"/>
                  <w:sz w:val="16"/>
                </w:rPr>
                <w:t>i</w:t>
              </w:r>
            </w:ins>
            <w:del w:id="657" w:author="erradi" w:date="2011-08-05T11:07:00Z">
              <w:r w:rsidRPr="006F18AC">
                <w:rPr>
                  <w:rFonts w:ascii="Times New Roman" w:hAnsi="Times New Roman" w:cs="Times New Roman"/>
                  <w:sz w:val="16"/>
                  <w:rPrChange w:id="658" w:author="erradi" w:date="2011-08-05T10:44:00Z">
                    <w:rPr>
                      <w:rFonts w:ascii="Times New Roman" w:hAnsi="Times New Roman" w:cs="Times New Roman"/>
                      <w:color w:val="0000FF" w:themeColor="hyperlink"/>
                      <w:u w:val="single"/>
                    </w:rPr>
                  </w:rPrChange>
                </w:rPr>
                <w:delText>4</w:delText>
              </w:r>
            </w:del>
          </w:p>
        </w:tc>
        <w:tc>
          <w:tcPr>
            <w:tcW w:w="567" w:type="dxa"/>
            <w:tcPrChange w:id="659" w:author="erradi" w:date="2011-08-05T10:44:00Z">
              <w:tcPr>
                <w:tcW w:w="1865" w:type="dxa"/>
              </w:tcPr>
            </w:tcPrChange>
          </w:tcPr>
          <w:p w:rsidR="00554834" w:rsidRPr="00CA7E82" w:rsidRDefault="00554834" w:rsidP="00C07D49">
            <w:pPr>
              <w:spacing w:after="200" w:line="276" w:lineRule="auto"/>
              <w:rPr>
                <w:rFonts w:ascii="Times New Roman" w:hAnsi="Times New Roman" w:cs="Times New Roman"/>
                <w:sz w:val="16"/>
                <w:rPrChange w:id="660" w:author="erradi" w:date="2011-08-05T10:44:00Z">
                  <w:rPr>
                    <w:rFonts w:ascii="Times New Roman" w:hAnsi="Times New Roman" w:cs="Times New Roman"/>
                  </w:rPr>
                </w:rPrChange>
              </w:rPr>
            </w:pPr>
          </w:p>
        </w:tc>
        <w:tc>
          <w:tcPr>
            <w:tcW w:w="1134" w:type="dxa"/>
            <w:tcPrChange w:id="661"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62" w:author="erradi" w:date="2011-08-05T10:44:00Z">
                  <w:rPr>
                    <w:rFonts w:ascii="Times New Roman" w:hAnsi="Times New Roman" w:cs="Times New Roman"/>
                  </w:rPr>
                </w:rPrChange>
              </w:rPr>
            </w:pPr>
            <w:r w:rsidRPr="006F18AC">
              <w:rPr>
                <w:rFonts w:ascii="Times New Roman" w:hAnsi="Times New Roman" w:cs="Times New Roman"/>
                <w:sz w:val="16"/>
                <w:rPrChange w:id="663" w:author="erradi" w:date="2011-08-05T10:44:00Z">
                  <w:rPr>
                    <w:rFonts w:ascii="Times New Roman" w:hAnsi="Times New Roman" w:cs="Times New Roman"/>
                    <w:color w:val="0000FF" w:themeColor="hyperlink"/>
                    <w:u w:val="single"/>
                  </w:rPr>
                </w:rPrChange>
              </w:rPr>
              <w:t>epsilon</w:t>
            </w:r>
          </w:p>
        </w:tc>
        <w:tc>
          <w:tcPr>
            <w:tcW w:w="1176" w:type="dxa"/>
            <w:tcPrChange w:id="664" w:author="erradi" w:date="2011-08-05T10:44:00Z">
              <w:tcPr>
                <w:tcW w:w="1329" w:type="dxa"/>
              </w:tcPr>
            </w:tcPrChange>
          </w:tcPr>
          <w:p w:rsidR="00554834" w:rsidRPr="00CA7E82" w:rsidRDefault="006F18AC" w:rsidP="00C07D49">
            <w:pPr>
              <w:spacing w:after="200" w:line="276" w:lineRule="auto"/>
              <w:rPr>
                <w:rFonts w:ascii="Times New Roman" w:hAnsi="Times New Roman" w:cs="Times New Roman"/>
                <w:sz w:val="16"/>
                <w:rPrChange w:id="665" w:author="erradi" w:date="2011-08-05T10:44:00Z">
                  <w:rPr>
                    <w:rFonts w:ascii="Times New Roman" w:hAnsi="Times New Roman" w:cs="Times New Roman"/>
                  </w:rPr>
                </w:rPrChange>
              </w:rPr>
            </w:pPr>
            <w:r w:rsidRPr="006F18AC">
              <w:rPr>
                <w:rFonts w:ascii="Times New Roman" w:hAnsi="Times New Roman" w:cs="Times New Roman"/>
                <w:sz w:val="16"/>
                <w:rPrChange w:id="666" w:author="erradi" w:date="2011-08-05T10:44:00Z">
                  <w:rPr>
                    <w:rFonts w:ascii="Times New Roman" w:hAnsi="Times New Roman" w:cs="Times New Roman"/>
                    <w:color w:val="0000FF" w:themeColor="hyperlink"/>
                    <w:u w:val="single"/>
                  </w:rPr>
                </w:rPrChange>
              </w:rPr>
              <w:t>epsilon</w:t>
            </w:r>
          </w:p>
        </w:tc>
      </w:tr>
    </w:tbl>
    <w:p w:rsidR="00000000" w:rsidRDefault="00CA7E82">
      <w:pPr>
        <w:pStyle w:val="Paragraphedeliste"/>
        <w:jc w:val="center"/>
        <w:rPr>
          <w:rFonts w:ascii="Times New Roman" w:hAnsi="Times New Roman" w:cs="Times New Roman"/>
        </w:rPr>
        <w:pPrChange w:id="667" w:author="erradi" w:date="2011-08-05T10:44:00Z">
          <w:pPr>
            <w:pStyle w:val="Paragraphedeliste"/>
          </w:pPr>
        </w:pPrChange>
      </w:pPr>
      <w:ins w:id="668" w:author="erradi" w:date="2011-08-05T10:44:00Z">
        <w:r w:rsidRPr="00E5656D">
          <w:rPr>
            <w:rFonts w:ascii="Times New Roman" w:hAnsi="Times New Roman" w:cs="Times New Roman"/>
            <w:sz w:val="20"/>
          </w:rPr>
          <w:t>Table 5.</w:t>
        </w:r>
      </w:ins>
      <w:ins w:id="669" w:author="erradi" w:date="2011-08-05T10:45:00Z">
        <w:r w:rsidRPr="00E5656D">
          <w:rPr>
            <w:rFonts w:ascii="Times New Roman" w:hAnsi="Times New Roman" w:cs="Times New Roman"/>
            <w:sz w:val="20"/>
          </w:rPr>
          <w:t>3 : Is_Responsible_For matrix</w:t>
        </w:r>
      </w:ins>
    </w:p>
    <w:p w:rsidR="00554834" w:rsidRDefault="00554834" w:rsidP="00554834">
      <w:pPr>
        <w:pStyle w:val="Paragraphedeliste"/>
        <w:rPr>
          <w:ins w:id="670" w:author="erradi" w:date="2011-08-07T11:56:00Z"/>
          <w:rFonts w:ascii="Times New Roman" w:hAnsi="Times New Roman" w:cs="Times New Roman"/>
        </w:rPr>
      </w:pPr>
    </w:p>
    <w:p w:rsidR="00DD0D39" w:rsidRPr="00AB42D3" w:rsidRDefault="00DD0D39" w:rsidP="00554834">
      <w:pPr>
        <w:pStyle w:val="Paragraphedeliste"/>
        <w:rPr>
          <w:rFonts w:ascii="Times New Roman" w:hAnsi="Times New Roman" w:cs="Times New Roman"/>
        </w:rPr>
      </w:pPr>
    </w:p>
    <w:p w:rsidR="00554834" w:rsidRDefault="006F18AC" w:rsidP="00554834">
      <w:pPr>
        <w:pStyle w:val="Paragraphedeliste"/>
        <w:rPr>
          <w:ins w:id="671" w:author="erradi" w:date="2011-08-07T11:56:00Z"/>
          <w:rFonts w:ascii="Times New Roman" w:hAnsi="Times New Roman" w:cs="Times New Roman"/>
          <w:b/>
          <w:i/>
          <w:u w:val="single"/>
        </w:rPr>
      </w:pPr>
      <w:r w:rsidRPr="006F18AC">
        <w:rPr>
          <w:rFonts w:ascii="Times New Roman" w:hAnsi="Times New Roman" w:cs="Times New Roman"/>
          <w:b/>
          <w:i/>
          <w:u w:val="single"/>
          <w:rPrChange w:id="672" w:author="erradi" w:date="2011-08-07T11:55:00Z">
            <w:rPr>
              <w:rFonts w:ascii="Times New Roman" w:hAnsi="Times New Roman" w:cs="Times New Roman"/>
              <w:i/>
              <w:color w:val="0000FF" w:themeColor="hyperlink"/>
              <w:u w:val="single"/>
            </w:rPr>
          </w:rPrChange>
        </w:rPr>
        <w:t>Stored Global Behaviors</w:t>
      </w:r>
    </w:p>
    <w:p w:rsidR="00DD0D39" w:rsidRPr="00DD0D39" w:rsidRDefault="00DD0D39" w:rsidP="00554834">
      <w:pPr>
        <w:pStyle w:val="Paragraphedeliste"/>
        <w:rPr>
          <w:rFonts w:ascii="Times New Roman" w:hAnsi="Times New Roman" w:cs="Times New Roman"/>
          <w:b/>
          <w:i/>
          <w:u w:val="single"/>
          <w:rPrChange w:id="673" w:author="erradi" w:date="2011-08-07T11:55:00Z">
            <w:rPr>
              <w:rFonts w:ascii="Times New Roman" w:hAnsi="Times New Roman" w:cs="Times New Roman"/>
              <w:i/>
              <w:u w:val="single"/>
            </w:rPr>
          </w:rPrChange>
        </w:rPr>
      </w:pPr>
    </w:p>
    <w:p w:rsidR="00E31BAA" w:rsidRDefault="006F18AC" w:rsidP="00554834">
      <w:pPr>
        <w:pStyle w:val="Paragraphedeliste"/>
        <w:jc w:val="both"/>
        <w:rPr>
          <w:ins w:id="674" w:author="erradi" w:date="2011-08-05T12:14:00Z"/>
          <w:rFonts w:ascii="Times New Roman" w:hAnsi="Times New Roman" w:cs="Times New Roman"/>
          <w:lang w:val="en-US"/>
        </w:rPr>
      </w:pPr>
      <w:ins w:id="675" w:author="erradi" w:date="2011-08-05T11:49:00Z">
        <w:r w:rsidRPr="006F18AC">
          <w:rPr>
            <w:rFonts w:ascii="Times New Roman" w:hAnsi="Times New Roman" w:cs="Times New Roman"/>
            <w:lang w:val="en-US"/>
            <w:rPrChange w:id="676" w:author="erradi" w:date="2011-08-05T11:50:00Z">
              <w:rPr>
                <w:rFonts w:ascii="Times New Roman" w:hAnsi="Times New Roman" w:cs="Times New Roman"/>
                <w:color w:val="0000FF" w:themeColor="hyperlink"/>
                <w:u w:val="single"/>
              </w:rPr>
            </w:rPrChange>
          </w:rPr>
          <w:lastRenderedPageBreak/>
          <w:t>T</w:t>
        </w:r>
      </w:ins>
      <w:ins w:id="677" w:author="erradi" w:date="2011-08-05T11:50:00Z">
        <w:r w:rsidR="0055482C">
          <w:rPr>
            <w:rFonts w:ascii="Times New Roman" w:hAnsi="Times New Roman" w:cs="Times New Roman"/>
            <w:lang w:val="en-US"/>
          </w:rPr>
          <w:t xml:space="preserve">he Stored_Global_Behavior </w:t>
        </w:r>
      </w:ins>
      <w:ins w:id="678" w:author="erradi" w:date="2011-08-05T11:58:00Z">
        <w:r w:rsidR="00623221">
          <w:rPr>
            <w:rFonts w:ascii="Times New Roman" w:hAnsi="Times New Roman" w:cs="Times New Roman"/>
            <w:lang w:val="en-US"/>
          </w:rPr>
          <w:t>table</w:t>
        </w:r>
      </w:ins>
      <w:ins w:id="679" w:author="erradi" w:date="2011-08-05T11:56:00Z">
        <w:r w:rsidR="00623221">
          <w:rPr>
            <w:rFonts w:ascii="Times New Roman" w:hAnsi="Times New Roman" w:cs="Times New Roman"/>
            <w:lang w:val="en-US"/>
          </w:rPr>
          <w:t xml:space="preserve"> </w:t>
        </w:r>
      </w:ins>
      <w:ins w:id="680" w:author="erradi" w:date="2011-08-05T11:50:00Z">
        <w:r w:rsidR="0055482C">
          <w:rPr>
            <w:rFonts w:ascii="Times New Roman" w:hAnsi="Times New Roman" w:cs="Times New Roman"/>
            <w:lang w:val="en-US"/>
          </w:rPr>
          <w:t>is introduced t</w:t>
        </w:r>
      </w:ins>
      <w:ins w:id="681" w:author="erradi" w:date="2011-08-05T11:49:00Z">
        <w:r w:rsidRPr="006F18AC">
          <w:rPr>
            <w:rFonts w:ascii="Times New Roman" w:hAnsi="Times New Roman" w:cs="Times New Roman"/>
            <w:lang w:val="en-US"/>
            <w:rPrChange w:id="682" w:author="erradi" w:date="2011-08-05T11:50:00Z">
              <w:rPr>
                <w:rFonts w:ascii="Times New Roman" w:hAnsi="Times New Roman" w:cs="Times New Roman"/>
                <w:color w:val="0000FF" w:themeColor="hyperlink"/>
                <w:u w:val="single"/>
              </w:rPr>
            </w:rPrChange>
          </w:rPr>
          <w:t xml:space="preserve">o keep track of the </w:t>
        </w:r>
      </w:ins>
      <w:ins w:id="683" w:author="erradi" w:date="2011-08-05T11:51:00Z">
        <w:r w:rsidR="00623221">
          <w:rPr>
            <w:rFonts w:ascii="Times New Roman" w:hAnsi="Times New Roman" w:cs="Times New Roman"/>
            <w:lang w:val="en-US"/>
          </w:rPr>
          <w:t xml:space="preserve">dynamic </w:t>
        </w:r>
      </w:ins>
      <w:ins w:id="684" w:author="erradi" w:date="2011-08-05T11:50:00Z">
        <w:r w:rsidRPr="006F18AC">
          <w:rPr>
            <w:rFonts w:ascii="Times New Roman" w:hAnsi="Times New Roman" w:cs="Times New Roman"/>
            <w:lang w:val="en-US"/>
            <w:rPrChange w:id="685" w:author="erradi" w:date="2011-08-05T11:50:00Z">
              <w:rPr>
                <w:rFonts w:ascii="Times New Roman" w:hAnsi="Times New Roman" w:cs="Times New Roman"/>
                <w:color w:val="0000FF" w:themeColor="hyperlink"/>
                <w:u w:val="single"/>
              </w:rPr>
            </w:rPrChange>
          </w:rPr>
          <w:t xml:space="preserve">evolution of the </w:t>
        </w:r>
      </w:ins>
      <w:ins w:id="686" w:author="erradi" w:date="2011-08-05T11:49:00Z">
        <w:r w:rsidRPr="006F18AC">
          <w:rPr>
            <w:rFonts w:ascii="Times New Roman" w:hAnsi="Times New Roman" w:cs="Times New Roman"/>
            <w:lang w:val="en-US"/>
            <w:rPrChange w:id="687" w:author="erradi" w:date="2011-08-05T11:50:00Z">
              <w:rPr>
                <w:rFonts w:ascii="Times New Roman" w:hAnsi="Times New Roman" w:cs="Times New Roman"/>
                <w:color w:val="0000FF" w:themeColor="hyperlink"/>
                <w:u w:val="single"/>
              </w:rPr>
            </w:rPrChange>
          </w:rPr>
          <w:t>global requirement</w:t>
        </w:r>
      </w:ins>
      <w:ins w:id="688" w:author="erradi" w:date="2011-08-05T11:50:00Z">
        <w:r w:rsidR="0055482C">
          <w:rPr>
            <w:rFonts w:ascii="Times New Roman" w:hAnsi="Times New Roman" w:cs="Times New Roman"/>
            <w:lang w:val="en-US"/>
          </w:rPr>
          <w:t xml:space="preserve"> specification</w:t>
        </w:r>
      </w:ins>
      <w:ins w:id="689" w:author="erradi" w:date="2011-08-05T11:51:00Z">
        <w:r w:rsidR="00623221">
          <w:rPr>
            <w:rFonts w:ascii="Times New Roman" w:hAnsi="Times New Roman" w:cs="Times New Roman"/>
            <w:lang w:val="en-US"/>
          </w:rPr>
          <w:t xml:space="preserve"> and to keep track also of the state of the derived </w:t>
        </w:r>
      </w:ins>
      <w:ins w:id="690" w:author="erradi" w:date="2011-08-05T11:52:00Z">
        <w:r w:rsidR="00623221">
          <w:rPr>
            <w:rFonts w:ascii="Times New Roman" w:hAnsi="Times New Roman" w:cs="Times New Roman"/>
            <w:lang w:val="en-US"/>
          </w:rPr>
          <w:t xml:space="preserve">system </w:t>
        </w:r>
      </w:ins>
      <w:ins w:id="691" w:author="erradi" w:date="2011-08-05T11:51:00Z">
        <w:r w:rsidR="00623221">
          <w:rPr>
            <w:rFonts w:ascii="Times New Roman" w:hAnsi="Times New Roman" w:cs="Times New Roman"/>
            <w:lang w:val="en-US"/>
          </w:rPr>
          <w:t xml:space="preserve">components during </w:t>
        </w:r>
      </w:ins>
      <w:ins w:id="692" w:author="erradi" w:date="2011-08-05T12:15:00Z">
        <w:r w:rsidR="00E31BAA">
          <w:rPr>
            <w:rFonts w:ascii="Times New Roman" w:hAnsi="Times New Roman" w:cs="Times New Roman"/>
            <w:lang w:val="en-US"/>
          </w:rPr>
          <w:t>its</w:t>
        </w:r>
      </w:ins>
      <w:ins w:id="693" w:author="erradi" w:date="2011-08-05T11:51:00Z">
        <w:r w:rsidR="00623221">
          <w:rPr>
            <w:rFonts w:ascii="Times New Roman" w:hAnsi="Times New Roman" w:cs="Times New Roman"/>
            <w:lang w:val="en-US"/>
          </w:rPr>
          <w:t xml:space="preserve"> evolution.</w:t>
        </w:r>
      </w:ins>
      <w:ins w:id="694" w:author="erradi" w:date="2011-08-05T11:56:00Z">
        <w:r w:rsidR="00623221">
          <w:rPr>
            <w:rFonts w:ascii="Times New Roman" w:hAnsi="Times New Roman" w:cs="Times New Roman"/>
            <w:lang w:val="en-US"/>
          </w:rPr>
          <w:t xml:space="preserve"> This </w:t>
        </w:r>
      </w:ins>
      <w:ins w:id="695" w:author="erradi" w:date="2011-08-05T11:58:00Z">
        <w:r w:rsidR="00623221">
          <w:rPr>
            <w:rFonts w:ascii="Times New Roman" w:hAnsi="Times New Roman" w:cs="Times New Roman"/>
            <w:lang w:val="en-US"/>
          </w:rPr>
          <w:t>table</w:t>
        </w:r>
      </w:ins>
      <w:ins w:id="696" w:author="erradi" w:date="2011-08-05T11:56:00Z">
        <w:r w:rsidR="00623221">
          <w:rPr>
            <w:rFonts w:ascii="Times New Roman" w:hAnsi="Times New Roman" w:cs="Times New Roman"/>
            <w:lang w:val="en-US"/>
          </w:rPr>
          <w:t xml:space="preserve">, shown in </w:t>
        </w:r>
      </w:ins>
      <w:ins w:id="697" w:author="erradi" w:date="2011-08-05T11:58:00Z">
        <w:r w:rsidR="00623221">
          <w:rPr>
            <w:rFonts w:ascii="Times New Roman" w:hAnsi="Times New Roman" w:cs="Times New Roman"/>
            <w:lang w:val="en-US"/>
          </w:rPr>
          <w:t xml:space="preserve">Table 5.4, contains </w:t>
        </w:r>
      </w:ins>
      <w:ins w:id="698" w:author="erradi" w:date="2011-08-05T11:59:00Z">
        <w:r w:rsidR="00623221">
          <w:rPr>
            <w:rFonts w:ascii="Times New Roman" w:hAnsi="Times New Roman" w:cs="Times New Roman"/>
            <w:lang w:val="en-US"/>
          </w:rPr>
          <w:t>a</w:t>
        </w:r>
      </w:ins>
      <w:ins w:id="699" w:author="erradi" w:date="2011-08-05T11:58:00Z">
        <w:r w:rsidR="00623221">
          <w:rPr>
            <w:rFonts w:ascii="Times New Roman" w:hAnsi="Times New Roman" w:cs="Times New Roman"/>
            <w:lang w:val="en-US"/>
          </w:rPr>
          <w:t xml:space="preserve"> set of </w:t>
        </w:r>
      </w:ins>
      <w:ins w:id="700" w:author="erradi" w:date="2011-08-05T11:59:00Z">
        <w:r w:rsidR="00623221">
          <w:rPr>
            <w:rFonts w:ascii="Times New Roman" w:hAnsi="Times New Roman" w:cs="Times New Roman"/>
            <w:lang w:val="en-US"/>
          </w:rPr>
          <w:t xml:space="preserve">the </w:t>
        </w:r>
      </w:ins>
      <w:ins w:id="701" w:author="erradi" w:date="2011-08-05T11:58:00Z">
        <w:r w:rsidR="00623221">
          <w:rPr>
            <w:rFonts w:ascii="Times New Roman" w:hAnsi="Times New Roman" w:cs="Times New Roman"/>
            <w:lang w:val="en-US"/>
          </w:rPr>
          <w:t>global requirement specifications</w:t>
        </w:r>
      </w:ins>
      <w:ins w:id="702" w:author="erradi" w:date="2011-08-05T11:59:00Z">
        <w:r w:rsidR="00623221">
          <w:rPr>
            <w:rFonts w:ascii="Times New Roman" w:hAnsi="Times New Roman" w:cs="Times New Roman"/>
            <w:lang w:val="en-US"/>
          </w:rPr>
          <w:t xml:space="preserve"> for which the system components have been derived (state=1) and the new global requirement specification</w:t>
        </w:r>
      </w:ins>
      <w:ins w:id="703" w:author="erradi" w:date="2011-08-05T12:01:00Z">
        <w:r w:rsidR="001230D2">
          <w:rPr>
            <w:rFonts w:ascii="Times New Roman" w:hAnsi="Times New Roman" w:cs="Times New Roman"/>
            <w:lang w:val="en-US"/>
          </w:rPr>
          <w:t xml:space="preserve"> for which the components are under the derivation process (state=0).</w:t>
        </w:r>
      </w:ins>
      <w:ins w:id="704" w:author="erradi" w:date="2011-08-05T12:02:00Z">
        <w:r w:rsidR="001230D2">
          <w:rPr>
            <w:rFonts w:ascii="Times New Roman" w:hAnsi="Times New Roman" w:cs="Times New Roman"/>
            <w:lang w:val="en-US"/>
          </w:rPr>
          <w:t xml:space="preserve"> The first column of this table indicates the</w:t>
        </w:r>
      </w:ins>
      <w:ins w:id="705" w:author="erradi" w:date="2011-08-05T12:03:00Z">
        <w:r w:rsidR="001230D2">
          <w:rPr>
            <w:rFonts w:ascii="Times New Roman" w:hAnsi="Times New Roman" w:cs="Times New Roman"/>
            <w:lang w:val="en-US"/>
          </w:rPr>
          <w:t xml:space="preserve"> unique</w:t>
        </w:r>
      </w:ins>
      <w:ins w:id="706" w:author="erradi" w:date="2011-08-05T12:02:00Z">
        <w:r w:rsidR="001230D2">
          <w:rPr>
            <w:rFonts w:ascii="Times New Roman" w:hAnsi="Times New Roman" w:cs="Times New Roman"/>
            <w:lang w:val="en-US"/>
          </w:rPr>
          <w:t xml:space="preserve"> I</w:t>
        </w:r>
      </w:ins>
      <w:ins w:id="707" w:author="erradi" w:date="2011-08-05T12:03:00Z">
        <w:r w:rsidR="001230D2">
          <w:rPr>
            <w:rFonts w:ascii="Times New Roman" w:hAnsi="Times New Roman" w:cs="Times New Roman"/>
            <w:lang w:val="en-US"/>
          </w:rPr>
          <w:t xml:space="preserve">d of each requirements specification, the second column indicates the </w:t>
        </w:r>
      </w:ins>
      <w:ins w:id="708" w:author="erradi" w:date="2011-08-05T12:16:00Z">
        <w:r w:rsidR="00E31BAA">
          <w:rPr>
            <w:rFonts w:ascii="Times New Roman" w:hAnsi="Times New Roman" w:cs="Times New Roman"/>
            <w:lang w:val="en-US"/>
          </w:rPr>
          <w:t>behavior expression</w:t>
        </w:r>
      </w:ins>
      <w:ins w:id="709" w:author="erradi" w:date="2011-08-05T12:03:00Z">
        <w:r w:rsidR="001230D2">
          <w:rPr>
            <w:rFonts w:ascii="Times New Roman" w:hAnsi="Times New Roman" w:cs="Times New Roman"/>
            <w:lang w:val="en-US"/>
          </w:rPr>
          <w:t xml:space="preserve"> of the global requirement</w:t>
        </w:r>
      </w:ins>
      <w:ins w:id="710" w:author="erradi" w:date="2011-08-05T12:05:00Z">
        <w:r w:rsidR="001230D2">
          <w:rPr>
            <w:rFonts w:ascii="Times New Roman" w:hAnsi="Times New Roman" w:cs="Times New Roman"/>
            <w:lang w:val="en-US"/>
          </w:rPr>
          <w:t>s</w:t>
        </w:r>
      </w:ins>
      <w:ins w:id="711" w:author="erradi" w:date="2011-08-05T12:03:00Z">
        <w:r w:rsidR="001230D2">
          <w:rPr>
            <w:rFonts w:ascii="Times New Roman" w:hAnsi="Times New Roman" w:cs="Times New Roman"/>
            <w:lang w:val="en-US"/>
          </w:rPr>
          <w:t xml:space="preserve"> specification</w:t>
        </w:r>
      </w:ins>
      <w:ins w:id="712" w:author="erradi" w:date="2011-08-05T12:05:00Z">
        <w:r w:rsidR="001230D2">
          <w:rPr>
            <w:rFonts w:ascii="Times New Roman" w:hAnsi="Times New Roman" w:cs="Times New Roman"/>
            <w:lang w:val="en-US"/>
          </w:rPr>
          <w:t xml:space="preserve">, and the third column indicates other specific information such as </w:t>
        </w:r>
      </w:ins>
      <w:ins w:id="713" w:author="erradi" w:date="2011-08-05T12:07:00Z">
        <w:r w:rsidR="001230D2">
          <w:rPr>
            <w:rFonts w:ascii="Times New Roman" w:hAnsi="Times New Roman" w:cs="Times New Roman"/>
            <w:lang w:val="en-US"/>
          </w:rPr>
          <w:t xml:space="preserve">designerId, </w:t>
        </w:r>
      </w:ins>
      <w:ins w:id="714" w:author="erradi" w:date="2011-08-05T12:05:00Z">
        <w:r w:rsidR="001230D2">
          <w:rPr>
            <w:rFonts w:ascii="Times New Roman" w:hAnsi="Times New Roman" w:cs="Times New Roman"/>
            <w:lang w:val="en-US"/>
          </w:rPr>
          <w:t>date, hour,</w:t>
        </w:r>
      </w:ins>
      <w:ins w:id="715" w:author="erradi" w:date="2011-08-05T12:07:00Z">
        <w:r w:rsidR="001230D2">
          <w:rPr>
            <w:rFonts w:ascii="Times New Roman" w:hAnsi="Times New Roman" w:cs="Times New Roman"/>
            <w:lang w:val="en-US"/>
          </w:rPr>
          <w:t xml:space="preserve"> etc.</w:t>
        </w:r>
      </w:ins>
      <w:ins w:id="716" w:author="erradi" w:date="2011-08-05T12:05:00Z">
        <w:r w:rsidR="001230D2">
          <w:rPr>
            <w:rFonts w:ascii="Times New Roman" w:hAnsi="Times New Roman" w:cs="Times New Roman"/>
            <w:lang w:val="en-US"/>
          </w:rPr>
          <w:t xml:space="preserve"> </w:t>
        </w:r>
      </w:ins>
      <w:ins w:id="717" w:author="erradi" w:date="2011-08-05T12:06:00Z">
        <w:r w:rsidR="001230D2">
          <w:rPr>
            <w:rFonts w:ascii="Times New Roman" w:hAnsi="Times New Roman" w:cs="Times New Roman"/>
            <w:lang w:val="en-US"/>
          </w:rPr>
          <w:t>and</w:t>
        </w:r>
      </w:ins>
      <w:ins w:id="718" w:author="erradi" w:date="2011-08-05T12:07:00Z">
        <w:r w:rsidR="001230D2">
          <w:rPr>
            <w:rFonts w:ascii="Times New Roman" w:hAnsi="Times New Roman" w:cs="Times New Roman"/>
            <w:lang w:val="en-US"/>
          </w:rPr>
          <w:t xml:space="preserve"> the state of the derived system components. Table 5.4 shows </w:t>
        </w:r>
      </w:ins>
      <w:ins w:id="719" w:author="erradi" w:date="2011-08-05T12:17:00Z">
        <w:r w:rsidR="00E31BAA">
          <w:rPr>
            <w:rFonts w:ascii="Times New Roman" w:hAnsi="Times New Roman" w:cs="Times New Roman"/>
            <w:lang w:val="en-US"/>
          </w:rPr>
          <w:t xml:space="preserve">that </w:t>
        </w:r>
      </w:ins>
      <w:ins w:id="720" w:author="erradi" w:date="2011-08-05T12:07:00Z">
        <w:r w:rsidR="001230D2">
          <w:rPr>
            <w:rFonts w:ascii="Times New Roman" w:hAnsi="Times New Roman" w:cs="Times New Roman"/>
            <w:lang w:val="en-US"/>
          </w:rPr>
          <w:t>the oveall system has evolved from</w:t>
        </w:r>
      </w:ins>
      <w:ins w:id="721" w:author="erradi" w:date="2011-08-05T12:08:00Z">
        <w:r w:rsidR="001230D2">
          <w:rPr>
            <w:rFonts w:ascii="Times New Roman" w:hAnsi="Times New Roman" w:cs="Times New Roman"/>
            <w:lang w:val="en-US"/>
          </w:rPr>
          <w:t xml:space="preserve"> </w:t>
        </w:r>
        <w:r w:rsidRPr="006F18AC">
          <w:rPr>
            <w:rFonts w:ascii="Times New Roman" w:hAnsi="Times New Roman" w:cs="Times New Roman"/>
            <w:lang w:val="en-US"/>
            <w:rPrChange w:id="722" w:author="erradi" w:date="2011-08-05T12:08:00Z">
              <w:rPr>
                <w:rFonts w:ascii="Times New Roman" w:hAnsi="Times New Roman" w:cs="Times New Roman"/>
                <w:color w:val="0000FF" w:themeColor="hyperlink"/>
                <w:u w:val="single"/>
              </w:rPr>
            </w:rPrChange>
          </w:rPr>
          <w:t>P</w:t>
        </w:r>
        <w:r w:rsidRPr="006F18AC">
          <w:rPr>
            <w:rFonts w:ascii="Times New Roman" w:hAnsi="Times New Roman" w:cs="Times New Roman"/>
            <w:vertAlign w:val="subscript"/>
            <w:lang w:val="en-US"/>
            <w:rPrChange w:id="723" w:author="erradi" w:date="2011-08-05T12:08:00Z">
              <w:rPr>
                <w:rFonts w:ascii="Times New Roman" w:hAnsi="Times New Roman" w:cs="Times New Roman"/>
                <w:color w:val="0000FF" w:themeColor="hyperlink"/>
                <w:u w:val="single"/>
                <w:vertAlign w:val="subscript"/>
              </w:rPr>
            </w:rPrChange>
          </w:rPr>
          <w:t>s1</w:t>
        </w:r>
        <w:r w:rsidRPr="006F18AC">
          <w:rPr>
            <w:rFonts w:ascii="Times New Roman" w:hAnsi="Times New Roman" w:cs="Times New Roman"/>
            <w:lang w:val="en-US"/>
            <w:rPrChange w:id="724" w:author="erradi" w:date="2011-08-05T12:08:00Z">
              <w:rPr>
                <w:rFonts w:ascii="Times New Roman" w:hAnsi="Times New Roman" w:cs="Times New Roman"/>
                <w:color w:val="0000FF" w:themeColor="hyperlink"/>
                <w:u w:val="single"/>
              </w:rPr>
            </w:rPrChange>
          </w:rPr>
          <w:t xml:space="preserve"> to P</w:t>
        </w:r>
        <w:r w:rsidRPr="006F18AC">
          <w:rPr>
            <w:rFonts w:ascii="Times New Roman" w:hAnsi="Times New Roman" w:cs="Times New Roman"/>
            <w:vertAlign w:val="subscript"/>
            <w:lang w:val="en-US"/>
            <w:rPrChange w:id="725" w:author="erradi" w:date="2011-08-05T12:08:00Z">
              <w:rPr>
                <w:rFonts w:ascii="Times New Roman" w:hAnsi="Times New Roman" w:cs="Times New Roman"/>
                <w:color w:val="0000FF" w:themeColor="hyperlink"/>
                <w:u w:val="single"/>
                <w:vertAlign w:val="subscript"/>
              </w:rPr>
            </w:rPrChange>
          </w:rPr>
          <w:t>sn</w:t>
        </w:r>
      </w:ins>
      <w:ins w:id="726" w:author="erradi" w:date="2011-08-05T12:09:00Z">
        <w:r w:rsidR="001230D2">
          <w:rPr>
            <w:rFonts w:ascii="Times New Roman" w:hAnsi="Times New Roman" w:cs="Times New Roman"/>
            <w:lang w:val="en-US"/>
          </w:rPr>
          <w:t xml:space="preserve"> where </w:t>
        </w:r>
        <w:r w:rsidR="001230D2" w:rsidRPr="001230D2">
          <w:rPr>
            <w:rFonts w:ascii="Times New Roman" w:hAnsi="Times New Roman" w:cs="Times New Roman"/>
            <w:lang w:val="en-US"/>
          </w:rPr>
          <w:t>P</w:t>
        </w:r>
        <w:r w:rsidR="001230D2" w:rsidRPr="001230D2">
          <w:rPr>
            <w:rFonts w:ascii="Times New Roman" w:hAnsi="Times New Roman" w:cs="Times New Roman"/>
            <w:vertAlign w:val="subscript"/>
            <w:lang w:val="en-US"/>
          </w:rPr>
          <w:t>sn</w:t>
        </w:r>
        <w:r w:rsidR="001230D2">
          <w:rPr>
            <w:rFonts w:ascii="Times New Roman" w:hAnsi="Times New Roman" w:cs="Times New Roman"/>
            <w:vertAlign w:val="subscript"/>
            <w:lang w:val="en-US"/>
          </w:rPr>
          <w:t xml:space="preserve"> </w:t>
        </w:r>
        <w:r w:rsidR="001230D2">
          <w:rPr>
            <w:rFonts w:ascii="Times New Roman" w:hAnsi="Times New Roman" w:cs="Times New Roman"/>
            <w:lang w:val="en-US"/>
          </w:rPr>
          <w:t xml:space="preserve">is the </w:t>
        </w:r>
      </w:ins>
      <w:ins w:id="727" w:author="erradi" w:date="2011-08-05T12:10:00Z">
        <w:r w:rsidR="001230D2">
          <w:rPr>
            <w:rFonts w:ascii="Times New Roman" w:hAnsi="Times New Roman" w:cs="Times New Roman"/>
            <w:lang w:val="en-US"/>
          </w:rPr>
          <w:t xml:space="preserve">requirements specification leading to </w:t>
        </w:r>
        <w:proofErr w:type="gramStart"/>
        <w:r w:rsidR="001230D2">
          <w:rPr>
            <w:rFonts w:ascii="Times New Roman" w:hAnsi="Times New Roman" w:cs="Times New Roman"/>
            <w:lang w:val="en-US"/>
          </w:rPr>
          <w:t xml:space="preserve">a </w:t>
        </w:r>
      </w:ins>
      <w:ins w:id="728" w:author="erradi" w:date="2011-08-05T12:09:00Z">
        <w:r w:rsidR="001230D2">
          <w:rPr>
            <w:rFonts w:ascii="Times New Roman" w:hAnsi="Times New Roman" w:cs="Times New Roman"/>
            <w:lang w:val="en-US"/>
          </w:rPr>
          <w:t xml:space="preserve"> stable</w:t>
        </w:r>
        <w:proofErr w:type="gramEnd"/>
        <w:r w:rsidR="001230D2">
          <w:rPr>
            <w:rFonts w:ascii="Times New Roman" w:hAnsi="Times New Roman" w:cs="Times New Roman"/>
            <w:lang w:val="en-US"/>
          </w:rPr>
          <w:t xml:space="preserve"> </w:t>
        </w:r>
      </w:ins>
      <w:ins w:id="729" w:author="erradi" w:date="2011-08-05T12:11:00Z">
        <w:r w:rsidR="001230D2">
          <w:rPr>
            <w:rFonts w:ascii="Times New Roman" w:hAnsi="Times New Roman" w:cs="Times New Roman"/>
            <w:lang w:val="en-US"/>
          </w:rPr>
          <w:t xml:space="preserve">derived system components (state=1). </w:t>
        </w:r>
      </w:ins>
      <w:ins w:id="730" w:author="erradi" w:date="2011-08-05T12:09:00Z">
        <w:r w:rsidR="001230D2">
          <w:rPr>
            <w:rFonts w:ascii="Times New Roman" w:hAnsi="Times New Roman" w:cs="Times New Roman"/>
            <w:lang w:val="en-US"/>
          </w:rPr>
          <w:t xml:space="preserve"> </w:t>
        </w:r>
      </w:ins>
      <w:ins w:id="731" w:author="erradi" w:date="2011-08-05T12:11:00Z">
        <w:r w:rsidRPr="006F18AC">
          <w:rPr>
            <w:rFonts w:ascii="Times New Roman" w:hAnsi="Times New Roman" w:cs="Times New Roman"/>
            <w:lang w:val="en-US"/>
            <w:rPrChange w:id="732" w:author="erradi" w:date="2011-08-05T12:13:00Z">
              <w:rPr>
                <w:rFonts w:ascii="Times New Roman" w:hAnsi="Times New Roman" w:cs="Times New Roman"/>
                <w:color w:val="0000FF" w:themeColor="hyperlink"/>
                <w:u w:val="single"/>
              </w:rPr>
            </w:rPrChange>
          </w:rPr>
          <w:t>P</w:t>
        </w:r>
        <w:r w:rsidRPr="006F18AC">
          <w:rPr>
            <w:rFonts w:ascii="Times New Roman" w:hAnsi="Times New Roman" w:cs="Times New Roman"/>
            <w:vertAlign w:val="subscript"/>
            <w:lang w:val="en-US"/>
            <w:rPrChange w:id="733" w:author="erradi" w:date="2011-08-05T12:13:00Z">
              <w:rPr>
                <w:rFonts w:ascii="Times New Roman" w:hAnsi="Times New Roman" w:cs="Times New Roman"/>
                <w:color w:val="0000FF" w:themeColor="hyperlink"/>
                <w:u w:val="single"/>
                <w:vertAlign w:val="subscript"/>
              </w:rPr>
            </w:rPrChange>
          </w:rPr>
          <w:t>sn+1</w:t>
        </w:r>
        <w:r w:rsidRPr="006F18AC">
          <w:rPr>
            <w:rFonts w:ascii="Times New Roman" w:hAnsi="Times New Roman" w:cs="Times New Roman"/>
            <w:lang w:val="en-US"/>
            <w:rPrChange w:id="734" w:author="erradi" w:date="2011-08-05T12:13:00Z">
              <w:rPr>
                <w:rFonts w:ascii="Times New Roman" w:hAnsi="Times New Roman" w:cs="Times New Roman"/>
                <w:color w:val="0000FF" w:themeColor="hyperlink"/>
                <w:u w:val="single"/>
              </w:rPr>
            </w:rPrChange>
          </w:rPr>
          <w:t xml:space="preserve"> </w:t>
        </w:r>
        <w:proofErr w:type="gramStart"/>
        <w:r w:rsidRPr="006F18AC">
          <w:rPr>
            <w:rFonts w:ascii="Times New Roman" w:hAnsi="Times New Roman" w:cs="Times New Roman"/>
            <w:lang w:val="en-US"/>
            <w:rPrChange w:id="735" w:author="erradi" w:date="2011-08-05T12:13:00Z">
              <w:rPr>
                <w:rFonts w:ascii="Times New Roman" w:hAnsi="Times New Roman" w:cs="Times New Roman"/>
                <w:color w:val="0000FF" w:themeColor="hyperlink"/>
                <w:u w:val="single"/>
              </w:rPr>
            </w:rPrChange>
          </w:rPr>
          <w:t>is</w:t>
        </w:r>
        <w:proofErr w:type="gramEnd"/>
        <w:r w:rsidRPr="006F18AC">
          <w:rPr>
            <w:rFonts w:ascii="Times New Roman" w:hAnsi="Times New Roman" w:cs="Times New Roman"/>
            <w:lang w:val="en-US"/>
            <w:rPrChange w:id="736" w:author="erradi" w:date="2011-08-05T12:13:00Z">
              <w:rPr>
                <w:rFonts w:ascii="Times New Roman" w:hAnsi="Times New Roman" w:cs="Times New Roman"/>
                <w:color w:val="0000FF" w:themeColor="hyperlink"/>
                <w:u w:val="single"/>
              </w:rPr>
            </w:rPrChange>
          </w:rPr>
          <w:t xml:space="preserve"> the last new requirements specification to be processed through the derivation algorithm which decides if the system </w:t>
        </w:r>
      </w:ins>
      <w:ins w:id="737" w:author="erradi" w:date="2011-08-05T12:14:00Z">
        <w:r w:rsidR="00E31BAA">
          <w:rPr>
            <w:rFonts w:ascii="Times New Roman" w:hAnsi="Times New Roman" w:cs="Times New Roman"/>
            <w:lang w:val="en-US"/>
          </w:rPr>
          <w:t>components could be correctly derived or not.</w:t>
        </w:r>
      </w:ins>
    </w:p>
    <w:p w:rsidR="0055482C" w:rsidRPr="001230D2" w:rsidRDefault="00E31BAA" w:rsidP="00554834">
      <w:pPr>
        <w:pStyle w:val="Paragraphedeliste"/>
        <w:jc w:val="both"/>
        <w:rPr>
          <w:ins w:id="738" w:author="erradi" w:date="2011-08-05T11:44:00Z"/>
          <w:rFonts w:ascii="Times New Roman" w:hAnsi="Times New Roman" w:cs="Times New Roman"/>
          <w:lang w:val="en-US"/>
          <w:rPrChange w:id="739" w:author="erradi" w:date="2011-08-05T12:11:00Z">
            <w:rPr>
              <w:ins w:id="740" w:author="erradi" w:date="2011-08-05T11:44:00Z"/>
              <w:rFonts w:ascii="Times New Roman" w:hAnsi="Times New Roman" w:cs="Times New Roman"/>
            </w:rPr>
          </w:rPrChange>
        </w:rPr>
      </w:pPr>
      <w:ins w:id="741" w:author="erradi" w:date="2011-08-05T12:13:00Z">
        <w:r>
          <w:rPr>
            <w:rFonts w:ascii="Times New Roman" w:hAnsi="Times New Roman" w:cs="Times New Roman"/>
            <w:lang w:val="en-US"/>
          </w:rPr>
          <w:t xml:space="preserve"> </w:t>
        </w:r>
      </w:ins>
    </w:p>
    <w:p w:rsidR="00554834" w:rsidRPr="00AB42D3" w:rsidDel="00E31BAA" w:rsidRDefault="006F18AC" w:rsidP="00554834">
      <w:pPr>
        <w:pStyle w:val="Paragraphedeliste"/>
        <w:jc w:val="both"/>
        <w:rPr>
          <w:del w:id="742" w:author="erradi" w:date="2011-08-05T12:17:00Z"/>
          <w:rFonts w:ascii="Times New Roman" w:hAnsi="Times New Roman" w:cs="Times New Roman"/>
        </w:rPr>
      </w:pPr>
      <w:del w:id="743" w:author="erradi" w:date="2011-08-05T12:17:00Z">
        <w:r w:rsidRPr="006F18AC">
          <w:rPr>
            <w:rFonts w:ascii="Times New Roman" w:hAnsi="Times New Roman" w:cs="Times New Roman"/>
            <w:lang w:val="en-US"/>
            <w:rPrChange w:id="744" w:author="erradi" w:date="2011-08-05T12:07:00Z">
              <w:rPr>
                <w:rFonts w:ascii="Times New Roman" w:hAnsi="Times New Roman" w:cs="Times New Roman"/>
                <w:color w:val="0000FF" w:themeColor="hyperlink"/>
                <w:u w:val="single"/>
              </w:rPr>
            </w:rPrChange>
          </w:rPr>
          <w:delText>Etant dans les requirements, cette matrice est lié à la structure en ce sens où elle est le log de l’évolution comportement</w:delText>
        </w:r>
        <w:r w:rsidR="00554834" w:rsidRPr="00AB42D3" w:rsidDel="00E31BAA">
          <w:rPr>
            <w:rFonts w:ascii="Times New Roman" w:hAnsi="Times New Roman" w:cs="Times New Roman"/>
          </w:rPr>
          <w:delText>al du système. Elle est donc en réalité totalement générée à partir des expréssions globales dérivés mais aussi celle qui est encours de déroulement et du résultat de l’algorithme de dérivation. Elle est donc constituée d’un identifiant pour repérer de manière unique l’expréssion, de l’expréssion elle-même et aussi d’autres informations dans lesquelles se trouvent{date,heure,…} mais aussi d’une valeur précisant si l’expréssion est translatable ou pas et si elle est finallement translater ou pas. Dans le tableau suivant on voit que le système a évolué de P</w:delText>
        </w:r>
        <w:r w:rsidR="00554834" w:rsidRPr="00AB42D3" w:rsidDel="00E31BAA">
          <w:rPr>
            <w:rFonts w:ascii="Times New Roman" w:hAnsi="Times New Roman" w:cs="Times New Roman"/>
            <w:vertAlign w:val="subscript"/>
          </w:rPr>
          <w:delText>s1</w:delText>
        </w:r>
        <w:r w:rsidR="00554834" w:rsidRPr="00AB42D3" w:rsidDel="00E31BAA">
          <w:rPr>
            <w:rFonts w:ascii="Times New Roman" w:hAnsi="Times New Roman" w:cs="Times New Roman"/>
          </w:rPr>
          <w:delText xml:space="preserve"> à P</w:delText>
        </w:r>
        <w:r w:rsidR="00554834" w:rsidRPr="00AB42D3" w:rsidDel="00E31BAA">
          <w:rPr>
            <w:rFonts w:ascii="Times New Roman" w:hAnsi="Times New Roman" w:cs="Times New Roman"/>
            <w:vertAlign w:val="subscript"/>
          </w:rPr>
          <w:delText>sn</w:delText>
        </w:r>
        <w:r w:rsidR="00554834" w:rsidRPr="00AB42D3" w:rsidDel="00E31BAA">
          <w:rPr>
            <w:rFonts w:ascii="Times New Roman" w:hAnsi="Times New Roman" w:cs="Times New Roman"/>
          </w:rPr>
          <w:delText>. Et donc que P</w:delText>
        </w:r>
        <w:r w:rsidR="00554834" w:rsidRPr="00AB42D3" w:rsidDel="00E31BAA">
          <w:rPr>
            <w:rFonts w:ascii="Times New Roman" w:hAnsi="Times New Roman" w:cs="Times New Roman"/>
            <w:vertAlign w:val="subscript"/>
          </w:rPr>
          <w:delText>sn</w:delText>
        </w:r>
        <w:r w:rsidR="00554834" w:rsidRPr="00AB42D3" w:rsidDel="00E31BAA">
          <w:rPr>
            <w:rFonts w:ascii="Times New Roman" w:hAnsi="Times New Roman" w:cs="Times New Roman"/>
          </w:rPr>
          <w:delText xml:space="preserve"> est la dernière expréssion stable dérivé par le système(car State = 1). P</w:delText>
        </w:r>
        <w:r w:rsidR="00554834" w:rsidRPr="00AB42D3" w:rsidDel="00E31BAA">
          <w:rPr>
            <w:rFonts w:ascii="Times New Roman" w:hAnsi="Times New Roman" w:cs="Times New Roman"/>
            <w:vertAlign w:val="subscript"/>
          </w:rPr>
          <w:delText>sn+1</w:delText>
        </w:r>
        <w:r w:rsidR="00554834" w:rsidRPr="00AB42D3" w:rsidDel="00E31BAA">
          <w:rPr>
            <w:rFonts w:ascii="Times New Roman" w:hAnsi="Times New Roman" w:cs="Times New Roman"/>
          </w:rPr>
          <w:delText xml:space="preserve"> est la nouvelle expréssion fournit et sera donc passer à l’algorithme qui finira par signaler si elle est dérivable ou non, et dans le cas contraire, si on peut forcer la dérivabilité(dans le cas de création de blockage volontaire).</w:delText>
        </w:r>
      </w:del>
    </w:p>
    <w:tbl>
      <w:tblPr>
        <w:tblStyle w:val="Grilledutableau"/>
        <w:tblW w:w="0" w:type="auto"/>
        <w:jc w:val="center"/>
        <w:tblLook w:val="04A0"/>
        <w:tblPrChange w:id="745" w:author="erradi" w:date="2011-08-05T11:38:00Z">
          <w:tblPr>
            <w:tblStyle w:val="Grilledutableau"/>
            <w:tblW w:w="0" w:type="auto"/>
            <w:tblLook w:val="04A0"/>
          </w:tblPr>
        </w:tblPrChange>
      </w:tblPr>
      <w:tblGrid>
        <w:gridCol w:w="959"/>
        <w:gridCol w:w="3260"/>
        <w:gridCol w:w="851"/>
        <w:gridCol w:w="1043"/>
        <w:tblGridChange w:id="746">
          <w:tblGrid>
            <w:gridCol w:w="2447"/>
            <w:gridCol w:w="4202"/>
            <w:gridCol w:w="2103"/>
            <w:gridCol w:w="536"/>
          </w:tblGrid>
        </w:tblGridChange>
      </w:tblGrid>
      <w:tr w:rsidR="00554834" w:rsidRPr="00386460" w:rsidTr="00386460">
        <w:trPr>
          <w:trHeight w:val="128"/>
          <w:jc w:val="center"/>
          <w:trPrChange w:id="747" w:author="erradi" w:date="2011-08-05T11:38:00Z">
            <w:trPr>
              <w:trHeight w:val="128"/>
            </w:trPr>
          </w:trPrChange>
        </w:trPr>
        <w:tc>
          <w:tcPr>
            <w:tcW w:w="959" w:type="dxa"/>
            <w:vMerge w:val="restart"/>
            <w:tcPrChange w:id="748" w:author="erradi" w:date="2011-08-05T11:38:00Z">
              <w:tcPr>
                <w:tcW w:w="2448" w:type="dxa"/>
                <w:vMerge w:val="restart"/>
              </w:tcPr>
            </w:tcPrChange>
          </w:tcPr>
          <w:p w:rsidR="00000000" w:rsidRDefault="006F18AC">
            <w:pPr>
              <w:spacing w:line="276" w:lineRule="auto"/>
              <w:rPr>
                <w:rFonts w:ascii="Times New Roman" w:hAnsi="Times New Roman" w:cs="Times New Roman"/>
                <w:sz w:val="16"/>
                <w:rPrChange w:id="749" w:author="erradi" w:date="2011-08-05T11:38:00Z">
                  <w:rPr>
                    <w:rFonts w:ascii="Times New Roman" w:hAnsi="Times New Roman" w:cs="Times New Roman"/>
                  </w:rPr>
                </w:rPrChange>
              </w:rPr>
              <w:pPrChange w:id="750" w:author="erradi" w:date="2011-08-07T11:57:00Z">
                <w:pPr>
                  <w:spacing w:after="200" w:line="276" w:lineRule="auto"/>
                </w:pPr>
              </w:pPrChange>
            </w:pPr>
            <w:r w:rsidRPr="006F18AC">
              <w:rPr>
                <w:rFonts w:ascii="Times New Roman" w:hAnsi="Times New Roman" w:cs="Times New Roman"/>
                <w:sz w:val="16"/>
                <w:rPrChange w:id="751" w:author="erradi" w:date="2011-08-05T11:38:00Z">
                  <w:rPr>
                    <w:rFonts w:ascii="Times New Roman" w:hAnsi="Times New Roman" w:cs="Times New Roman"/>
                    <w:color w:val="0000FF" w:themeColor="hyperlink"/>
                    <w:u w:val="single"/>
                  </w:rPr>
                </w:rPrChange>
              </w:rPr>
              <w:t>ID</w:t>
            </w:r>
          </w:p>
        </w:tc>
        <w:tc>
          <w:tcPr>
            <w:tcW w:w="3260" w:type="dxa"/>
            <w:vMerge w:val="restart"/>
            <w:tcPrChange w:id="752" w:author="erradi" w:date="2011-08-05T11:38:00Z">
              <w:tcPr>
                <w:tcW w:w="4203" w:type="dxa"/>
                <w:vMerge w:val="restart"/>
              </w:tcPr>
            </w:tcPrChange>
          </w:tcPr>
          <w:p w:rsidR="00000000" w:rsidRDefault="006F18AC">
            <w:pPr>
              <w:spacing w:line="276" w:lineRule="auto"/>
              <w:rPr>
                <w:rFonts w:ascii="Times New Roman" w:hAnsi="Times New Roman" w:cs="Times New Roman"/>
                <w:sz w:val="16"/>
                <w:rPrChange w:id="753" w:author="erradi" w:date="2011-08-05T11:38:00Z">
                  <w:rPr>
                    <w:rFonts w:ascii="Times New Roman" w:hAnsi="Times New Roman" w:cs="Times New Roman"/>
                  </w:rPr>
                </w:rPrChange>
              </w:rPr>
              <w:pPrChange w:id="754" w:author="erradi" w:date="2011-08-07T11:57:00Z">
                <w:pPr>
                  <w:spacing w:after="200" w:line="276" w:lineRule="auto"/>
                </w:pPr>
              </w:pPrChange>
            </w:pPr>
            <w:r w:rsidRPr="006F18AC">
              <w:rPr>
                <w:rFonts w:ascii="Times New Roman" w:hAnsi="Times New Roman" w:cs="Times New Roman"/>
                <w:sz w:val="16"/>
                <w:rPrChange w:id="755" w:author="erradi" w:date="2011-08-05T11:38:00Z">
                  <w:rPr>
                    <w:rFonts w:ascii="Times New Roman" w:hAnsi="Times New Roman" w:cs="Times New Roman"/>
                    <w:color w:val="0000FF" w:themeColor="hyperlink"/>
                    <w:u w:val="single"/>
                  </w:rPr>
                </w:rPrChange>
              </w:rPr>
              <w:t>Expression</w:t>
            </w:r>
          </w:p>
        </w:tc>
        <w:tc>
          <w:tcPr>
            <w:tcW w:w="1894" w:type="dxa"/>
            <w:gridSpan w:val="2"/>
            <w:tcPrChange w:id="756" w:author="erradi" w:date="2011-08-05T11:38:00Z">
              <w:tcPr>
                <w:tcW w:w="2637" w:type="dxa"/>
                <w:gridSpan w:val="2"/>
              </w:tcPr>
            </w:tcPrChange>
          </w:tcPr>
          <w:p w:rsidR="00000000" w:rsidRDefault="006F18AC">
            <w:pPr>
              <w:spacing w:line="276" w:lineRule="auto"/>
              <w:rPr>
                <w:rFonts w:ascii="Times New Roman" w:hAnsi="Times New Roman" w:cs="Times New Roman"/>
                <w:sz w:val="16"/>
                <w:rPrChange w:id="757" w:author="erradi" w:date="2011-08-05T11:38:00Z">
                  <w:rPr>
                    <w:rFonts w:ascii="Times New Roman" w:hAnsi="Times New Roman" w:cs="Times New Roman"/>
                  </w:rPr>
                </w:rPrChange>
              </w:rPr>
              <w:pPrChange w:id="758" w:author="erradi" w:date="2011-08-07T11:57:00Z">
                <w:pPr>
                  <w:spacing w:after="200" w:line="276" w:lineRule="auto"/>
                </w:pPr>
              </w:pPrChange>
            </w:pPr>
            <w:r w:rsidRPr="006F18AC">
              <w:rPr>
                <w:rFonts w:ascii="Times New Roman" w:hAnsi="Times New Roman" w:cs="Times New Roman"/>
                <w:sz w:val="16"/>
                <w:rPrChange w:id="759" w:author="erradi" w:date="2011-08-05T11:38:00Z">
                  <w:rPr>
                    <w:rFonts w:ascii="Times New Roman" w:hAnsi="Times New Roman" w:cs="Times New Roman"/>
                    <w:color w:val="0000FF" w:themeColor="hyperlink"/>
                    <w:u w:val="single"/>
                  </w:rPr>
                </w:rPrChange>
              </w:rPr>
              <w:t>Informations</w:t>
            </w:r>
          </w:p>
        </w:tc>
      </w:tr>
      <w:tr w:rsidR="00554834" w:rsidRPr="00386460" w:rsidTr="00DD0D39">
        <w:trPr>
          <w:trHeight w:val="250"/>
          <w:jc w:val="center"/>
          <w:trPrChange w:id="760" w:author="erradi" w:date="2011-08-07T11:56:00Z">
            <w:trPr>
              <w:trHeight w:val="127"/>
            </w:trPr>
          </w:trPrChange>
        </w:trPr>
        <w:tc>
          <w:tcPr>
            <w:tcW w:w="959" w:type="dxa"/>
            <w:vMerge/>
            <w:tcPrChange w:id="761" w:author="erradi" w:date="2011-08-07T11:56:00Z">
              <w:tcPr>
                <w:tcW w:w="2448" w:type="dxa"/>
                <w:vMerge/>
              </w:tcPr>
            </w:tcPrChange>
          </w:tcPr>
          <w:p w:rsidR="00000000" w:rsidRDefault="007461FA">
            <w:pPr>
              <w:spacing w:line="276" w:lineRule="auto"/>
              <w:rPr>
                <w:rFonts w:ascii="Times New Roman" w:hAnsi="Times New Roman" w:cs="Times New Roman"/>
                <w:sz w:val="16"/>
                <w:rPrChange w:id="762" w:author="erradi" w:date="2011-08-05T11:38:00Z">
                  <w:rPr>
                    <w:rFonts w:ascii="Times New Roman" w:hAnsi="Times New Roman" w:cs="Times New Roman"/>
                  </w:rPr>
                </w:rPrChange>
              </w:rPr>
              <w:pPrChange w:id="763" w:author="erradi" w:date="2011-08-07T11:57:00Z">
                <w:pPr>
                  <w:spacing w:after="200" w:line="276" w:lineRule="auto"/>
                </w:pPr>
              </w:pPrChange>
            </w:pPr>
          </w:p>
        </w:tc>
        <w:tc>
          <w:tcPr>
            <w:tcW w:w="3260" w:type="dxa"/>
            <w:vMerge/>
            <w:tcPrChange w:id="764" w:author="erradi" w:date="2011-08-07T11:56:00Z">
              <w:tcPr>
                <w:tcW w:w="4203" w:type="dxa"/>
                <w:vMerge/>
              </w:tcPr>
            </w:tcPrChange>
          </w:tcPr>
          <w:p w:rsidR="00000000" w:rsidRDefault="007461FA">
            <w:pPr>
              <w:spacing w:line="276" w:lineRule="auto"/>
              <w:rPr>
                <w:rFonts w:ascii="Times New Roman" w:hAnsi="Times New Roman" w:cs="Times New Roman"/>
                <w:sz w:val="16"/>
                <w:rPrChange w:id="765" w:author="erradi" w:date="2011-08-05T11:38:00Z">
                  <w:rPr>
                    <w:rFonts w:ascii="Times New Roman" w:hAnsi="Times New Roman" w:cs="Times New Roman"/>
                  </w:rPr>
                </w:rPrChange>
              </w:rPr>
              <w:pPrChange w:id="766" w:author="erradi" w:date="2011-08-07T11:57:00Z">
                <w:pPr>
                  <w:spacing w:after="200" w:line="276" w:lineRule="auto"/>
                </w:pPr>
              </w:pPrChange>
            </w:pPr>
          </w:p>
        </w:tc>
        <w:tc>
          <w:tcPr>
            <w:tcW w:w="851" w:type="dxa"/>
            <w:tcPrChange w:id="767" w:author="erradi" w:date="2011-08-07T11:56:00Z">
              <w:tcPr>
                <w:tcW w:w="2104" w:type="dxa"/>
              </w:tcPr>
            </w:tcPrChange>
          </w:tcPr>
          <w:p w:rsidR="00000000" w:rsidRDefault="007461FA">
            <w:pPr>
              <w:spacing w:line="276" w:lineRule="auto"/>
              <w:rPr>
                <w:rFonts w:ascii="Times New Roman" w:hAnsi="Times New Roman" w:cs="Times New Roman"/>
                <w:sz w:val="16"/>
                <w:rPrChange w:id="768" w:author="erradi" w:date="2011-08-05T11:38:00Z">
                  <w:rPr>
                    <w:rFonts w:ascii="Times New Roman" w:hAnsi="Times New Roman" w:cs="Times New Roman"/>
                  </w:rPr>
                </w:rPrChange>
              </w:rPr>
              <w:pPrChange w:id="769" w:author="erradi" w:date="2011-08-07T11:57:00Z">
                <w:pPr>
                  <w:spacing w:after="200" w:line="276" w:lineRule="auto"/>
                </w:pPr>
              </w:pPrChange>
            </w:pPr>
          </w:p>
        </w:tc>
        <w:tc>
          <w:tcPr>
            <w:tcW w:w="1043" w:type="dxa"/>
            <w:tcPrChange w:id="770" w:author="erradi" w:date="2011-08-07T11:56:00Z">
              <w:tcPr>
                <w:tcW w:w="533" w:type="dxa"/>
              </w:tcPr>
            </w:tcPrChange>
          </w:tcPr>
          <w:p w:rsidR="00000000" w:rsidRDefault="006F18AC">
            <w:pPr>
              <w:spacing w:line="276" w:lineRule="auto"/>
              <w:rPr>
                <w:rFonts w:ascii="Times New Roman" w:hAnsi="Times New Roman" w:cs="Times New Roman"/>
                <w:sz w:val="16"/>
                <w:rPrChange w:id="771" w:author="erradi" w:date="2011-08-05T11:38:00Z">
                  <w:rPr>
                    <w:rFonts w:ascii="Times New Roman" w:hAnsi="Times New Roman" w:cs="Times New Roman"/>
                  </w:rPr>
                </w:rPrChange>
              </w:rPr>
              <w:pPrChange w:id="772" w:author="erradi" w:date="2011-08-07T11:57:00Z">
                <w:pPr>
                  <w:spacing w:after="200" w:line="276" w:lineRule="auto"/>
                </w:pPr>
              </w:pPrChange>
            </w:pPr>
            <w:r w:rsidRPr="006F18AC">
              <w:rPr>
                <w:rFonts w:ascii="Times New Roman" w:hAnsi="Times New Roman" w:cs="Times New Roman"/>
                <w:sz w:val="16"/>
                <w:rPrChange w:id="773" w:author="erradi" w:date="2011-08-05T11:38:00Z">
                  <w:rPr>
                    <w:rFonts w:ascii="Times New Roman" w:hAnsi="Times New Roman" w:cs="Times New Roman"/>
                    <w:color w:val="0000FF" w:themeColor="hyperlink"/>
                    <w:u w:val="single"/>
                  </w:rPr>
                </w:rPrChange>
              </w:rPr>
              <w:t>State</w:t>
            </w:r>
          </w:p>
        </w:tc>
      </w:tr>
      <w:tr w:rsidR="00554834" w:rsidRPr="00386460" w:rsidTr="00386460">
        <w:trPr>
          <w:jc w:val="center"/>
        </w:trPr>
        <w:tc>
          <w:tcPr>
            <w:tcW w:w="959" w:type="dxa"/>
            <w:tcPrChange w:id="774" w:author="erradi" w:date="2011-08-05T11:38:00Z">
              <w:tcPr>
                <w:tcW w:w="2448" w:type="dxa"/>
              </w:tcPr>
            </w:tcPrChange>
          </w:tcPr>
          <w:p w:rsidR="00000000" w:rsidRDefault="006F18AC">
            <w:pPr>
              <w:spacing w:line="276" w:lineRule="auto"/>
              <w:rPr>
                <w:rFonts w:ascii="Times New Roman" w:hAnsi="Times New Roman" w:cs="Times New Roman"/>
                <w:sz w:val="16"/>
                <w:rPrChange w:id="775" w:author="erradi" w:date="2011-08-05T11:38:00Z">
                  <w:rPr>
                    <w:rFonts w:ascii="Times New Roman" w:hAnsi="Times New Roman" w:cs="Times New Roman"/>
                  </w:rPr>
                </w:rPrChange>
              </w:rPr>
              <w:pPrChange w:id="776" w:author="erradi" w:date="2011-08-07T11:57:00Z">
                <w:pPr>
                  <w:spacing w:after="200" w:line="276" w:lineRule="auto"/>
                </w:pPr>
              </w:pPrChange>
            </w:pPr>
            <w:r w:rsidRPr="006F18AC">
              <w:rPr>
                <w:rFonts w:ascii="Times New Roman" w:hAnsi="Times New Roman" w:cs="Times New Roman"/>
                <w:sz w:val="16"/>
                <w:rPrChange w:id="777" w:author="erradi" w:date="2011-08-05T11:38:00Z">
                  <w:rPr>
                    <w:rFonts w:ascii="Times New Roman" w:hAnsi="Times New Roman" w:cs="Times New Roman"/>
                    <w:color w:val="0000FF" w:themeColor="hyperlink"/>
                    <w:u w:val="single"/>
                  </w:rPr>
                </w:rPrChange>
              </w:rPr>
              <w:t>P</w:t>
            </w:r>
            <w:r w:rsidRPr="006F18AC">
              <w:rPr>
                <w:rFonts w:ascii="Times New Roman" w:hAnsi="Times New Roman" w:cs="Times New Roman"/>
                <w:sz w:val="16"/>
                <w:vertAlign w:val="subscript"/>
                <w:rPrChange w:id="778" w:author="erradi" w:date="2011-08-05T11:38:00Z">
                  <w:rPr>
                    <w:rFonts w:ascii="Times New Roman" w:hAnsi="Times New Roman" w:cs="Times New Roman"/>
                    <w:color w:val="0000FF" w:themeColor="hyperlink"/>
                    <w:u w:val="single"/>
                    <w:vertAlign w:val="subscript"/>
                  </w:rPr>
                </w:rPrChange>
              </w:rPr>
              <w:t>s1</w:t>
            </w:r>
          </w:p>
        </w:tc>
        <w:tc>
          <w:tcPr>
            <w:tcW w:w="3260" w:type="dxa"/>
            <w:tcPrChange w:id="779" w:author="erradi" w:date="2011-08-05T11:38:00Z">
              <w:tcPr>
                <w:tcW w:w="4203" w:type="dxa"/>
              </w:tcPr>
            </w:tcPrChange>
          </w:tcPr>
          <w:p w:rsidR="00000000" w:rsidRDefault="006F18AC">
            <w:pPr>
              <w:spacing w:line="276" w:lineRule="auto"/>
              <w:rPr>
                <w:rFonts w:ascii="Times New Roman" w:hAnsi="Times New Roman" w:cs="Times New Roman"/>
                <w:sz w:val="16"/>
                <w:rPrChange w:id="780" w:author="erradi" w:date="2011-08-05T11:38:00Z">
                  <w:rPr>
                    <w:rFonts w:ascii="Times New Roman" w:hAnsi="Times New Roman" w:cs="Times New Roman"/>
                  </w:rPr>
                </w:rPrChange>
              </w:rPr>
              <w:pPrChange w:id="781" w:author="erradi" w:date="2011-08-07T11:57:00Z">
                <w:pPr>
                  <w:spacing w:after="200" w:line="276" w:lineRule="auto"/>
                </w:pPr>
              </w:pPrChange>
            </w:pPr>
            <w:r w:rsidRPr="006F18AC">
              <w:rPr>
                <w:rFonts w:ascii="Times New Roman" w:hAnsi="Times New Roman" w:cs="Times New Roman"/>
                <w:sz w:val="16"/>
                <w:rPrChange w:id="782" w:author="erradi" w:date="2011-08-05T11:38:00Z">
                  <w:rPr>
                    <w:rFonts w:ascii="Times New Roman" w:hAnsi="Times New Roman" w:cs="Times New Roman"/>
                    <w:color w:val="0000FF" w:themeColor="hyperlink"/>
                    <w:u w:val="single"/>
                  </w:rPr>
                </w:rPrChange>
              </w:rPr>
              <w:t>Col1 </w:t>
            </w:r>
            <w:proofErr w:type="gramStart"/>
            <w:r w:rsidRPr="006F18AC">
              <w:rPr>
                <w:rFonts w:ascii="Times New Roman" w:hAnsi="Times New Roman" w:cs="Times New Roman"/>
                <w:sz w:val="16"/>
                <w:rPrChange w:id="783" w:author="erradi" w:date="2011-08-05T11:38:00Z">
                  <w:rPr>
                    <w:rFonts w:ascii="Times New Roman" w:hAnsi="Times New Roman" w:cs="Times New Roman"/>
                    <w:color w:val="0000FF" w:themeColor="hyperlink"/>
                    <w:u w:val="single"/>
                  </w:rPr>
                </w:rPrChange>
              </w:rPr>
              <w:t>;</w:t>
            </w:r>
            <w:r w:rsidRPr="006F18AC">
              <w:rPr>
                <w:rFonts w:ascii="Times New Roman" w:hAnsi="Times New Roman" w:cs="Times New Roman"/>
                <w:sz w:val="16"/>
                <w:vertAlign w:val="subscript"/>
                <w:rPrChange w:id="784" w:author="erradi" w:date="2011-08-05T11:38:00Z">
                  <w:rPr>
                    <w:rFonts w:ascii="Times New Roman" w:hAnsi="Times New Roman" w:cs="Times New Roman"/>
                    <w:color w:val="0000FF" w:themeColor="hyperlink"/>
                    <w:u w:val="single"/>
                    <w:vertAlign w:val="subscript"/>
                  </w:rPr>
                </w:rPrChange>
              </w:rPr>
              <w:t>s</w:t>
            </w:r>
            <w:r w:rsidRPr="006F18AC">
              <w:rPr>
                <w:rFonts w:ascii="Times New Roman" w:hAnsi="Times New Roman" w:cs="Times New Roman"/>
                <w:sz w:val="16"/>
                <w:rPrChange w:id="785" w:author="erradi" w:date="2011-08-05T11:38:00Z">
                  <w:rPr>
                    <w:rFonts w:ascii="Times New Roman" w:hAnsi="Times New Roman" w:cs="Times New Roman"/>
                    <w:color w:val="0000FF" w:themeColor="hyperlink"/>
                    <w:u w:val="single"/>
                  </w:rPr>
                </w:rPrChange>
              </w:rPr>
              <w:t>Col2</w:t>
            </w:r>
            <w:proofErr w:type="gramEnd"/>
          </w:p>
        </w:tc>
        <w:tc>
          <w:tcPr>
            <w:tcW w:w="851" w:type="dxa"/>
            <w:tcPrChange w:id="786" w:author="erradi" w:date="2011-08-05T11:38:00Z">
              <w:tcPr>
                <w:tcW w:w="2104" w:type="dxa"/>
              </w:tcPr>
            </w:tcPrChange>
          </w:tcPr>
          <w:p w:rsidR="00000000" w:rsidRDefault="007461FA">
            <w:pPr>
              <w:spacing w:line="276" w:lineRule="auto"/>
              <w:rPr>
                <w:rFonts w:ascii="Times New Roman" w:hAnsi="Times New Roman" w:cs="Times New Roman"/>
                <w:sz w:val="16"/>
                <w:rPrChange w:id="787" w:author="erradi" w:date="2011-08-05T11:38:00Z">
                  <w:rPr>
                    <w:rFonts w:ascii="Times New Roman" w:hAnsi="Times New Roman" w:cs="Times New Roman"/>
                  </w:rPr>
                </w:rPrChange>
              </w:rPr>
              <w:pPrChange w:id="788" w:author="erradi" w:date="2011-08-07T11:57:00Z">
                <w:pPr>
                  <w:spacing w:after="200" w:line="276" w:lineRule="auto"/>
                </w:pPr>
              </w:pPrChange>
            </w:pPr>
          </w:p>
        </w:tc>
        <w:tc>
          <w:tcPr>
            <w:tcW w:w="1043" w:type="dxa"/>
            <w:tcPrChange w:id="789" w:author="erradi" w:date="2011-08-05T11:38:00Z">
              <w:tcPr>
                <w:tcW w:w="533" w:type="dxa"/>
              </w:tcPr>
            </w:tcPrChange>
          </w:tcPr>
          <w:p w:rsidR="00000000" w:rsidRDefault="006F18AC">
            <w:pPr>
              <w:spacing w:line="276" w:lineRule="auto"/>
              <w:rPr>
                <w:rFonts w:ascii="Times New Roman" w:hAnsi="Times New Roman" w:cs="Times New Roman"/>
                <w:sz w:val="16"/>
                <w:rPrChange w:id="790" w:author="erradi" w:date="2011-08-05T11:38:00Z">
                  <w:rPr>
                    <w:rFonts w:ascii="Times New Roman" w:hAnsi="Times New Roman" w:cs="Times New Roman"/>
                  </w:rPr>
                </w:rPrChange>
              </w:rPr>
              <w:pPrChange w:id="791" w:author="erradi" w:date="2011-08-07T11:57:00Z">
                <w:pPr>
                  <w:spacing w:after="200" w:line="276" w:lineRule="auto"/>
                </w:pPr>
              </w:pPrChange>
            </w:pPr>
            <w:r w:rsidRPr="006F18AC">
              <w:rPr>
                <w:rFonts w:ascii="Times New Roman" w:hAnsi="Times New Roman" w:cs="Times New Roman"/>
                <w:sz w:val="16"/>
                <w:rPrChange w:id="792" w:author="erradi" w:date="2011-08-05T11:38:00Z">
                  <w:rPr>
                    <w:rFonts w:ascii="Times New Roman" w:hAnsi="Times New Roman" w:cs="Times New Roman"/>
                    <w:color w:val="0000FF" w:themeColor="hyperlink"/>
                    <w:u w:val="single"/>
                  </w:rPr>
                </w:rPrChange>
              </w:rPr>
              <w:t>1</w:t>
            </w:r>
          </w:p>
        </w:tc>
      </w:tr>
      <w:tr w:rsidR="00554834" w:rsidRPr="00386460" w:rsidTr="00386460">
        <w:trPr>
          <w:jc w:val="center"/>
        </w:trPr>
        <w:tc>
          <w:tcPr>
            <w:tcW w:w="959" w:type="dxa"/>
            <w:tcPrChange w:id="793" w:author="erradi" w:date="2011-08-05T11:38:00Z">
              <w:tcPr>
                <w:tcW w:w="2448" w:type="dxa"/>
              </w:tcPr>
            </w:tcPrChange>
          </w:tcPr>
          <w:p w:rsidR="00000000" w:rsidRDefault="006F18AC">
            <w:pPr>
              <w:spacing w:line="276" w:lineRule="auto"/>
              <w:rPr>
                <w:rFonts w:ascii="Times New Roman" w:hAnsi="Times New Roman" w:cs="Times New Roman"/>
                <w:sz w:val="16"/>
                <w:rPrChange w:id="794" w:author="erradi" w:date="2011-08-05T11:38:00Z">
                  <w:rPr>
                    <w:rFonts w:ascii="Times New Roman" w:hAnsi="Times New Roman" w:cs="Times New Roman"/>
                  </w:rPr>
                </w:rPrChange>
              </w:rPr>
              <w:pPrChange w:id="795" w:author="erradi" w:date="2011-08-07T11:57:00Z">
                <w:pPr>
                  <w:spacing w:after="200" w:line="276" w:lineRule="auto"/>
                </w:pPr>
              </w:pPrChange>
            </w:pPr>
            <w:r w:rsidRPr="006F18AC">
              <w:rPr>
                <w:rFonts w:ascii="Times New Roman" w:hAnsi="Times New Roman" w:cs="Times New Roman"/>
                <w:sz w:val="16"/>
                <w:rPrChange w:id="796" w:author="erradi" w:date="2011-08-05T11:38:00Z">
                  <w:rPr>
                    <w:rFonts w:ascii="Times New Roman" w:hAnsi="Times New Roman" w:cs="Times New Roman"/>
                    <w:color w:val="0000FF" w:themeColor="hyperlink"/>
                    <w:u w:val="single"/>
                  </w:rPr>
                </w:rPrChange>
              </w:rPr>
              <w:t>…</w:t>
            </w:r>
          </w:p>
        </w:tc>
        <w:tc>
          <w:tcPr>
            <w:tcW w:w="3260" w:type="dxa"/>
            <w:tcPrChange w:id="797" w:author="erradi" w:date="2011-08-05T11:38:00Z">
              <w:tcPr>
                <w:tcW w:w="4203" w:type="dxa"/>
              </w:tcPr>
            </w:tcPrChange>
          </w:tcPr>
          <w:p w:rsidR="00000000" w:rsidRDefault="006F18AC">
            <w:pPr>
              <w:spacing w:line="276" w:lineRule="auto"/>
              <w:rPr>
                <w:rFonts w:ascii="Times New Roman" w:hAnsi="Times New Roman" w:cs="Times New Roman"/>
                <w:sz w:val="16"/>
                <w:rPrChange w:id="798" w:author="erradi" w:date="2011-08-05T11:38:00Z">
                  <w:rPr>
                    <w:rFonts w:ascii="Times New Roman" w:hAnsi="Times New Roman" w:cs="Times New Roman"/>
                  </w:rPr>
                </w:rPrChange>
              </w:rPr>
              <w:pPrChange w:id="799" w:author="erradi" w:date="2011-08-07T11:57:00Z">
                <w:pPr>
                  <w:spacing w:after="200" w:line="276" w:lineRule="auto"/>
                </w:pPr>
              </w:pPrChange>
            </w:pPr>
            <w:r w:rsidRPr="006F18AC">
              <w:rPr>
                <w:rFonts w:ascii="Times New Roman" w:hAnsi="Times New Roman" w:cs="Times New Roman"/>
                <w:sz w:val="16"/>
                <w:rPrChange w:id="800" w:author="erradi" w:date="2011-08-05T11:38:00Z">
                  <w:rPr>
                    <w:rFonts w:ascii="Times New Roman" w:hAnsi="Times New Roman" w:cs="Times New Roman"/>
                    <w:color w:val="0000FF" w:themeColor="hyperlink"/>
                    <w:u w:val="single"/>
                  </w:rPr>
                </w:rPrChange>
              </w:rPr>
              <w:t>…</w:t>
            </w:r>
          </w:p>
        </w:tc>
        <w:tc>
          <w:tcPr>
            <w:tcW w:w="1894" w:type="dxa"/>
            <w:gridSpan w:val="2"/>
            <w:tcPrChange w:id="801" w:author="erradi" w:date="2011-08-05T11:38:00Z">
              <w:tcPr>
                <w:tcW w:w="2637" w:type="dxa"/>
                <w:gridSpan w:val="2"/>
              </w:tcPr>
            </w:tcPrChange>
          </w:tcPr>
          <w:p w:rsidR="00000000" w:rsidRDefault="006F18AC">
            <w:pPr>
              <w:spacing w:line="276" w:lineRule="auto"/>
              <w:rPr>
                <w:rFonts w:ascii="Times New Roman" w:hAnsi="Times New Roman" w:cs="Times New Roman"/>
                <w:sz w:val="16"/>
                <w:rPrChange w:id="802" w:author="erradi" w:date="2011-08-05T11:38:00Z">
                  <w:rPr>
                    <w:rFonts w:ascii="Times New Roman" w:hAnsi="Times New Roman" w:cs="Times New Roman"/>
                  </w:rPr>
                </w:rPrChange>
              </w:rPr>
              <w:pPrChange w:id="803" w:author="erradi" w:date="2011-08-07T11:57:00Z">
                <w:pPr>
                  <w:spacing w:after="200" w:line="276" w:lineRule="auto"/>
                </w:pPr>
              </w:pPrChange>
            </w:pPr>
            <w:r w:rsidRPr="006F18AC">
              <w:rPr>
                <w:rFonts w:ascii="Times New Roman" w:hAnsi="Times New Roman" w:cs="Times New Roman"/>
                <w:sz w:val="16"/>
                <w:rPrChange w:id="804" w:author="erradi" w:date="2011-08-05T11:38:00Z">
                  <w:rPr>
                    <w:rFonts w:ascii="Times New Roman" w:hAnsi="Times New Roman" w:cs="Times New Roman"/>
                    <w:color w:val="0000FF" w:themeColor="hyperlink"/>
                    <w:u w:val="single"/>
                  </w:rPr>
                </w:rPrChange>
              </w:rPr>
              <w:t>…</w:t>
            </w:r>
          </w:p>
        </w:tc>
      </w:tr>
      <w:tr w:rsidR="00554834" w:rsidRPr="00386460" w:rsidTr="00386460">
        <w:trPr>
          <w:jc w:val="center"/>
        </w:trPr>
        <w:tc>
          <w:tcPr>
            <w:tcW w:w="959" w:type="dxa"/>
            <w:tcPrChange w:id="805" w:author="erradi" w:date="2011-08-05T11:38:00Z">
              <w:tcPr>
                <w:tcW w:w="2448" w:type="dxa"/>
              </w:tcPr>
            </w:tcPrChange>
          </w:tcPr>
          <w:p w:rsidR="00000000" w:rsidRDefault="006F18AC">
            <w:pPr>
              <w:spacing w:line="276" w:lineRule="auto"/>
              <w:rPr>
                <w:rFonts w:ascii="Times New Roman" w:hAnsi="Times New Roman" w:cs="Times New Roman"/>
                <w:sz w:val="16"/>
                <w:rPrChange w:id="806" w:author="erradi" w:date="2011-08-05T11:38:00Z">
                  <w:rPr>
                    <w:rFonts w:ascii="Times New Roman" w:hAnsi="Times New Roman" w:cs="Times New Roman"/>
                  </w:rPr>
                </w:rPrChange>
              </w:rPr>
              <w:pPrChange w:id="807" w:author="erradi" w:date="2011-08-07T11:57:00Z">
                <w:pPr>
                  <w:spacing w:after="200" w:line="276" w:lineRule="auto"/>
                </w:pPr>
              </w:pPrChange>
            </w:pPr>
            <w:r w:rsidRPr="006F18AC">
              <w:rPr>
                <w:rFonts w:ascii="Times New Roman" w:hAnsi="Times New Roman" w:cs="Times New Roman"/>
                <w:sz w:val="16"/>
                <w:rPrChange w:id="808" w:author="erradi" w:date="2011-08-05T11:38:00Z">
                  <w:rPr>
                    <w:rFonts w:ascii="Times New Roman" w:hAnsi="Times New Roman" w:cs="Times New Roman"/>
                    <w:color w:val="0000FF" w:themeColor="hyperlink"/>
                    <w:u w:val="single"/>
                  </w:rPr>
                </w:rPrChange>
              </w:rPr>
              <w:t>P</w:t>
            </w:r>
            <w:r w:rsidRPr="006F18AC">
              <w:rPr>
                <w:rFonts w:ascii="Times New Roman" w:hAnsi="Times New Roman" w:cs="Times New Roman"/>
                <w:sz w:val="16"/>
                <w:vertAlign w:val="subscript"/>
                <w:rPrChange w:id="809" w:author="erradi" w:date="2011-08-05T11:38:00Z">
                  <w:rPr>
                    <w:rFonts w:ascii="Times New Roman" w:hAnsi="Times New Roman" w:cs="Times New Roman"/>
                    <w:color w:val="0000FF" w:themeColor="hyperlink"/>
                    <w:u w:val="single"/>
                    <w:vertAlign w:val="subscript"/>
                  </w:rPr>
                </w:rPrChange>
              </w:rPr>
              <w:t>sn</w:t>
            </w:r>
          </w:p>
        </w:tc>
        <w:tc>
          <w:tcPr>
            <w:tcW w:w="3260" w:type="dxa"/>
            <w:tcPrChange w:id="810" w:author="erradi" w:date="2011-08-05T11:38:00Z">
              <w:tcPr>
                <w:tcW w:w="4203" w:type="dxa"/>
              </w:tcPr>
            </w:tcPrChange>
          </w:tcPr>
          <w:p w:rsidR="00000000" w:rsidRDefault="006F18AC">
            <w:pPr>
              <w:spacing w:line="276" w:lineRule="auto"/>
              <w:rPr>
                <w:rFonts w:ascii="Times New Roman" w:hAnsi="Times New Roman" w:cs="Times New Roman"/>
                <w:sz w:val="16"/>
                <w:lang w:val="en-US"/>
                <w:rPrChange w:id="811" w:author="erradi" w:date="2011-08-05T11:38:00Z">
                  <w:rPr>
                    <w:rFonts w:ascii="Times New Roman" w:hAnsi="Times New Roman" w:cs="Times New Roman"/>
                    <w:lang w:val="en-US"/>
                  </w:rPr>
                </w:rPrChange>
              </w:rPr>
              <w:pPrChange w:id="812" w:author="erradi" w:date="2011-08-07T11:57:00Z">
                <w:pPr>
                  <w:spacing w:after="200" w:line="276" w:lineRule="auto"/>
                </w:pPr>
              </w:pPrChange>
            </w:pPr>
            <w:r w:rsidRPr="006F18AC">
              <w:rPr>
                <w:rFonts w:ascii="Times New Roman" w:hAnsi="Times New Roman" w:cs="Times New Roman"/>
                <w:sz w:val="16"/>
                <w:lang w:val="en-US"/>
                <w:rPrChange w:id="813" w:author="erradi" w:date="2011-08-05T11:38:00Z">
                  <w:rPr>
                    <w:rFonts w:ascii="Times New Roman" w:hAnsi="Times New Roman" w:cs="Times New Roman"/>
                    <w:color w:val="0000FF" w:themeColor="hyperlink"/>
                    <w:u w:val="single"/>
                    <w:lang w:val="en-US"/>
                  </w:rPr>
                </w:rPrChange>
              </w:rPr>
              <w:t>((Col1||Col3) ;</w:t>
            </w:r>
            <w:r w:rsidRPr="006F18AC">
              <w:rPr>
                <w:rFonts w:ascii="Times New Roman" w:hAnsi="Times New Roman" w:cs="Times New Roman"/>
                <w:sz w:val="16"/>
                <w:vertAlign w:val="subscript"/>
                <w:lang w:val="en-US"/>
                <w:rPrChange w:id="814" w:author="erradi" w:date="2011-08-05T11:38:00Z">
                  <w:rPr>
                    <w:rFonts w:ascii="Times New Roman" w:hAnsi="Times New Roman" w:cs="Times New Roman"/>
                    <w:color w:val="0000FF" w:themeColor="hyperlink"/>
                    <w:u w:val="single"/>
                    <w:vertAlign w:val="subscript"/>
                    <w:lang w:val="en-US"/>
                  </w:rPr>
                </w:rPrChange>
              </w:rPr>
              <w:t>s</w:t>
            </w:r>
            <w:r w:rsidRPr="006F18AC">
              <w:rPr>
                <w:rFonts w:ascii="Times New Roman" w:hAnsi="Times New Roman" w:cs="Times New Roman"/>
                <w:sz w:val="16"/>
                <w:lang w:val="en-US"/>
                <w:rPrChange w:id="815" w:author="erradi" w:date="2011-08-05T11:38:00Z">
                  <w:rPr>
                    <w:rFonts w:ascii="Times New Roman" w:hAnsi="Times New Roman" w:cs="Times New Roman"/>
                    <w:color w:val="0000FF" w:themeColor="hyperlink"/>
                    <w:u w:val="single"/>
                    <w:lang w:val="en-US"/>
                  </w:rPr>
                </w:rPrChange>
              </w:rPr>
              <w:t>(Col4*</w:t>
            </w:r>
            <w:r w:rsidRPr="006F18AC">
              <w:rPr>
                <w:rFonts w:ascii="Times New Roman" w:hAnsi="Times New Roman" w:cs="Times New Roman"/>
                <w:sz w:val="16"/>
                <w:vertAlign w:val="subscript"/>
                <w:lang w:val="en-US"/>
                <w:rPrChange w:id="816" w:author="erradi" w:date="2011-08-05T11:38:00Z">
                  <w:rPr>
                    <w:rFonts w:ascii="Times New Roman" w:hAnsi="Times New Roman" w:cs="Times New Roman"/>
                    <w:color w:val="0000FF" w:themeColor="hyperlink"/>
                    <w:u w:val="single"/>
                    <w:vertAlign w:val="subscript"/>
                    <w:lang w:val="en-US"/>
                  </w:rPr>
                </w:rPrChange>
              </w:rPr>
              <w:t>w</w:t>
            </w:r>
            <w:r w:rsidRPr="006F18AC">
              <w:rPr>
                <w:rFonts w:ascii="Times New Roman" w:hAnsi="Times New Roman" w:cs="Times New Roman"/>
                <w:sz w:val="16"/>
                <w:lang w:val="en-US"/>
                <w:rPrChange w:id="817" w:author="erradi" w:date="2011-08-05T11:38:00Z">
                  <w:rPr>
                    <w:rFonts w:ascii="Times New Roman" w:hAnsi="Times New Roman" w:cs="Times New Roman"/>
                    <w:color w:val="0000FF" w:themeColor="hyperlink"/>
                    <w:u w:val="single"/>
                    <w:lang w:val="en-US"/>
                  </w:rPr>
                </w:rPrChange>
              </w:rPr>
              <w:t>Col2))|&gt;Col5elseCol6</w:t>
            </w:r>
          </w:p>
        </w:tc>
        <w:tc>
          <w:tcPr>
            <w:tcW w:w="851" w:type="dxa"/>
            <w:tcPrChange w:id="818" w:author="erradi" w:date="2011-08-05T11:38:00Z">
              <w:tcPr>
                <w:tcW w:w="2104" w:type="dxa"/>
              </w:tcPr>
            </w:tcPrChange>
          </w:tcPr>
          <w:p w:rsidR="00000000" w:rsidRDefault="007461FA">
            <w:pPr>
              <w:spacing w:line="276" w:lineRule="auto"/>
              <w:rPr>
                <w:rFonts w:ascii="Times New Roman" w:hAnsi="Times New Roman" w:cs="Times New Roman"/>
                <w:sz w:val="16"/>
                <w:lang w:val="en-US"/>
                <w:rPrChange w:id="819" w:author="erradi" w:date="2011-08-05T11:38:00Z">
                  <w:rPr>
                    <w:rFonts w:ascii="Times New Roman" w:hAnsi="Times New Roman" w:cs="Times New Roman"/>
                    <w:lang w:val="en-US"/>
                  </w:rPr>
                </w:rPrChange>
              </w:rPr>
              <w:pPrChange w:id="820" w:author="erradi" w:date="2011-08-07T11:57:00Z">
                <w:pPr>
                  <w:spacing w:after="200" w:line="276" w:lineRule="auto"/>
                </w:pPr>
              </w:pPrChange>
            </w:pPr>
          </w:p>
        </w:tc>
        <w:tc>
          <w:tcPr>
            <w:tcW w:w="1043" w:type="dxa"/>
            <w:tcPrChange w:id="821" w:author="erradi" w:date="2011-08-05T11:38:00Z">
              <w:tcPr>
                <w:tcW w:w="533" w:type="dxa"/>
              </w:tcPr>
            </w:tcPrChange>
          </w:tcPr>
          <w:p w:rsidR="00000000" w:rsidRDefault="006F18AC">
            <w:pPr>
              <w:spacing w:line="276" w:lineRule="auto"/>
              <w:rPr>
                <w:rFonts w:ascii="Times New Roman" w:hAnsi="Times New Roman" w:cs="Times New Roman"/>
                <w:sz w:val="16"/>
                <w:rPrChange w:id="822" w:author="erradi" w:date="2011-08-05T11:38:00Z">
                  <w:rPr>
                    <w:rFonts w:ascii="Times New Roman" w:hAnsi="Times New Roman" w:cs="Times New Roman"/>
                  </w:rPr>
                </w:rPrChange>
              </w:rPr>
              <w:pPrChange w:id="823" w:author="erradi" w:date="2011-08-07T11:57:00Z">
                <w:pPr>
                  <w:spacing w:after="200" w:line="276" w:lineRule="auto"/>
                </w:pPr>
              </w:pPrChange>
            </w:pPr>
            <w:r w:rsidRPr="006F18AC">
              <w:rPr>
                <w:rFonts w:ascii="Times New Roman" w:hAnsi="Times New Roman" w:cs="Times New Roman"/>
                <w:sz w:val="16"/>
                <w:rPrChange w:id="824" w:author="erradi" w:date="2011-08-05T11:38:00Z">
                  <w:rPr>
                    <w:rFonts w:ascii="Times New Roman" w:hAnsi="Times New Roman" w:cs="Times New Roman"/>
                    <w:color w:val="0000FF" w:themeColor="hyperlink"/>
                    <w:u w:val="single"/>
                  </w:rPr>
                </w:rPrChange>
              </w:rPr>
              <w:t>1</w:t>
            </w:r>
          </w:p>
        </w:tc>
      </w:tr>
      <w:tr w:rsidR="00554834" w:rsidRPr="00386460" w:rsidTr="00386460">
        <w:trPr>
          <w:jc w:val="center"/>
        </w:trPr>
        <w:tc>
          <w:tcPr>
            <w:tcW w:w="959" w:type="dxa"/>
            <w:tcPrChange w:id="825" w:author="erradi" w:date="2011-08-05T11:38:00Z">
              <w:tcPr>
                <w:tcW w:w="2448" w:type="dxa"/>
              </w:tcPr>
            </w:tcPrChange>
          </w:tcPr>
          <w:p w:rsidR="00000000" w:rsidRDefault="006F18AC">
            <w:pPr>
              <w:spacing w:line="276" w:lineRule="auto"/>
              <w:rPr>
                <w:rFonts w:ascii="Times New Roman" w:hAnsi="Times New Roman" w:cs="Times New Roman"/>
                <w:sz w:val="16"/>
                <w:vertAlign w:val="subscript"/>
                <w:rPrChange w:id="826" w:author="erradi" w:date="2011-08-05T11:38:00Z">
                  <w:rPr>
                    <w:rFonts w:ascii="Times New Roman" w:hAnsi="Times New Roman" w:cs="Times New Roman"/>
                    <w:vertAlign w:val="subscript"/>
                  </w:rPr>
                </w:rPrChange>
              </w:rPr>
              <w:pPrChange w:id="827" w:author="erradi" w:date="2011-08-07T11:57:00Z">
                <w:pPr>
                  <w:spacing w:after="200" w:line="276" w:lineRule="auto"/>
                </w:pPr>
              </w:pPrChange>
            </w:pPr>
            <w:r w:rsidRPr="006F18AC">
              <w:rPr>
                <w:rFonts w:ascii="Times New Roman" w:hAnsi="Times New Roman" w:cs="Times New Roman"/>
                <w:sz w:val="16"/>
                <w:rPrChange w:id="828" w:author="erradi" w:date="2011-08-05T11:38:00Z">
                  <w:rPr>
                    <w:rFonts w:ascii="Times New Roman" w:hAnsi="Times New Roman" w:cs="Times New Roman"/>
                    <w:color w:val="0000FF" w:themeColor="hyperlink"/>
                    <w:u w:val="single"/>
                  </w:rPr>
                </w:rPrChange>
              </w:rPr>
              <w:t>P</w:t>
            </w:r>
            <w:r w:rsidRPr="006F18AC">
              <w:rPr>
                <w:rFonts w:ascii="Times New Roman" w:hAnsi="Times New Roman" w:cs="Times New Roman"/>
                <w:sz w:val="16"/>
                <w:vertAlign w:val="subscript"/>
                <w:rPrChange w:id="829" w:author="erradi" w:date="2011-08-05T11:38:00Z">
                  <w:rPr>
                    <w:rFonts w:ascii="Times New Roman" w:hAnsi="Times New Roman" w:cs="Times New Roman"/>
                    <w:color w:val="0000FF" w:themeColor="hyperlink"/>
                    <w:u w:val="single"/>
                    <w:vertAlign w:val="subscript"/>
                  </w:rPr>
                </w:rPrChange>
              </w:rPr>
              <w:t>sn+1</w:t>
            </w:r>
          </w:p>
        </w:tc>
        <w:tc>
          <w:tcPr>
            <w:tcW w:w="3260" w:type="dxa"/>
            <w:tcPrChange w:id="830" w:author="erradi" w:date="2011-08-05T11:38:00Z">
              <w:tcPr>
                <w:tcW w:w="4203" w:type="dxa"/>
              </w:tcPr>
            </w:tcPrChange>
          </w:tcPr>
          <w:p w:rsidR="00000000" w:rsidRDefault="006F18AC">
            <w:pPr>
              <w:spacing w:line="276" w:lineRule="auto"/>
              <w:rPr>
                <w:rFonts w:ascii="Times New Roman" w:hAnsi="Times New Roman" w:cs="Times New Roman"/>
                <w:sz w:val="16"/>
                <w:lang w:val="en-US"/>
                <w:rPrChange w:id="831" w:author="erradi" w:date="2011-08-05T11:38:00Z">
                  <w:rPr>
                    <w:rFonts w:ascii="Times New Roman" w:hAnsi="Times New Roman" w:cs="Times New Roman"/>
                    <w:lang w:val="en-US"/>
                  </w:rPr>
                </w:rPrChange>
              </w:rPr>
              <w:pPrChange w:id="832" w:author="erradi" w:date="2011-08-07T11:57:00Z">
                <w:pPr>
                  <w:spacing w:after="200" w:line="276" w:lineRule="auto"/>
                </w:pPr>
              </w:pPrChange>
            </w:pPr>
            <w:r w:rsidRPr="006F18AC">
              <w:rPr>
                <w:rFonts w:ascii="Times New Roman" w:hAnsi="Times New Roman" w:cs="Times New Roman"/>
                <w:sz w:val="16"/>
                <w:lang w:val="en-US"/>
                <w:rPrChange w:id="833" w:author="erradi" w:date="2011-08-05T11:38:00Z">
                  <w:rPr>
                    <w:rFonts w:ascii="Times New Roman" w:hAnsi="Times New Roman" w:cs="Times New Roman"/>
                    <w:color w:val="0000FF" w:themeColor="hyperlink"/>
                    <w:u w:val="single"/>
                    <w:lang w:val="en-US"/>
                  </w:rPr>
                </w:rPrChange>
              </w:rPr>
              <w:t>(Col1||Col3) ;</w:t>
            </w:r>
            <w:r w:rsidRPr="006F18AC">
              <w:rPr>
                <w:rFonts w:ascii="Times New Roman" w:hAnsi="Times New Roman" w:cs="Times New Roman"/>
                <w:sz w:val="16"/>
                <w:vertAlign w:val="subscript"/>
                <w:lang w:val="en-US"/>
                <w:rPrChange w:id="834" w:author="erradi" w:date="2011-08-05T11:38:00Z">
                  <w:rPr>
                    <w:rFonts w:ascii="Times New Roman" w:hAnsi="Times New Roman" w:cs="Times New Roman"/>
                    <w:color w:val="0000FF" w:themeColor="hyperlink"/>
                    <w:u w:val="single"/>
                    <w:vertAlign w:val="subscript"/>
                    <w:lang w:val="en-US"/>
                  </w:rPr>
                </w:rPrChange>
              </w:rPr>
              <w:t>s</w:t>
            </w:r>
            <w:r w:rsidRPr="006F18AC">
              <w:rPr>
                <w:rFonts w:ascii="Times New Roman" w:hAnsi="Times New Roman" w:cs="Times New Roman"/>
                <w:sz w:val="16"/>
                <w:lang w:val="en-US"/>
                <w:rPrChange w:id="835" w:author="erradi" w:date="2011-08-05T11:38:00Z">
                  <w:rPr>
                    <w:rFonts w:ascii="Times New Roman" w:hAnsi="Times New Roman" w:cs="Times New Roman"/>
                    <w:color w:val="0000FF" w:themeColor="hyperlink"/>
                    <w:u w:val="single"/>
                    <w:lang w:val="en-US"/>
                  </w:rPr>
                </w:rPrChange>
              </w:rPr>
              <w:t>(Col4*</w:t>
            </w:r>
            <w:r w:rsidRPr="006F18AC">
              <w:rPr>
                <w:rFonts w:ascii="Times New Roman" w:hAnsi="Times New Roman" w:cs="Times New Roman"/>
                <w:sz w:val="16"/>
                <w:vertAlign w:val="subscript"/>
                <w:lang w:val="en-US"/>
                <w:rPrChange w:id="836" w:author="erradi" w:date="2011-08-05T11:38:00Z">
                  <w:rPr>
                    <w:rFonts w:ascii="Times New Roman" w:hAnsi="Times New Roman" w:cs="Times New Roman"/>
                    <w:color w:val="0000FF" w:themeColor="hyperlink"/>
                    <w:u w:val="single"/>
                    <w:vertAlign w:val="subscript"/>
                    <w:lang w:val="en-US"/>
                  </w:rPr>
                </w:rPrChange>
              </w:rPr>
              <w:t>w</w:t>
            </w:r>
            <w:r w:rsidRPr="006F18AC">
              <w:rPr>
                <w:rFonts w:ascii="Times New Roman" w:hAnsi="Times New Roman" w:cs="Times New Roman"/>
                <w:sz w:val="16"/>
                <w:lang w:val="en-US"/>
                <w:rPrChange w:id="837" w:author="erradi" w:date="2011-08-05T11:38:00Z">
                  <w:rPr>
                    <w:rFonts w:ascii="Times New Roman" w:hAnsi="Times New Roman" w:cs="Times New Roman"/>
                    <w:color w:val="0000FF" w:themeColor="hyperlink"/>
                    <w:u w:val="single"/>
                    <w:lang w:val="en-US"/>
                  </w:rPr>
                </w:rPrChange>
              </w:rPr>
              <w:t>Col2)</w:t>
            </w:r>
          </w:p>
        </w:tc>
        <w:tc>
          <w:tcPr>
            <w:tcW w:w="851" w:type="dxa"/>
            <w:tcPrChange w:id="838" w:author="erradi" w:date="2011-08-05T11:38:00Z">
              <w:tcPr>
                <w:tcW w:w="2104" w:type="dxa"/>
              </w:tcPr>
            </w:tcPrChange>
          </w:tcPr>
          <w:p w:rsidR="00000000" w:rsidRDefault="007461FA">
            <w:pPr>
              <w:spacing w:line="276" w:lineRule="auto"/>
              <w:rPr>
                <w:rFonts w:ascii="Times New Roman" w:hAnsi="Times New Roman" w:cs="Times New Roman"/>
                <w:sz w:val="16"/>
                <w:lang w:val="en-US"/>
                <w:rPrChange w:id="839" w:author="erradi" w:date="2011-08-05T11:38:00Z">
                  <w:rPr>
                    <w:rFonts w:ascii="Times New Roman" w:hAnsi="Times New Roman" w:cs="Times New Roman"/>
                    <w:lang w:val="en-US"/>
                  </w:rPr>
                </w:rPrChange>
              </w:rPr>
              <w:pPrChange w:id="840" w:author="erradi" w:date="2011-08-07T11:57:00Z">
                <w:pPr>
                  <w:spacing w:after="200" w:line="276" w:lineRule="auto"/>
                </w:pPr>
              </w:pPrChange>
            </w:pPr>
          </w:p>
        </w:tc>
        <w:tc>
          <w:tcPr>
            <w:tcW w:w="1043" w:type="dxa"/>
            <w:tcPrChange w:id="841" w:author="erradi" w:date="2011-08-05T11:38:00Z">
              <w:tcPr>
                <w:tcW w:w="533" w:type="dxa"/>
              </w:tcPr>
            </w:tcPrChange>
          </w:tcPr>
          <w:p w:rsidR="00000000" w:rsidRDefault="006F18AC">
            <w:pPr>
              <w:spacing w:line="276" w:lineRule="auto"/>
              <w:rPr>
                <w:rFonts w:ascii="Times New Roman" w:hAnsi="Times New Roman" w:cs="Times New Roman"/>
                <w:sz w:val="16"/>
                <w:rPrChange w:id="842" w:author="erradi" w:date="2011-08-05T11:38:00Z">
                  <w:rPr>
                    <w:rFonts w:ascii="Times New Roman" w:hAnsi="Times New Roman" w:cs="Times New Roman"/>
                  </w:rPr>
                </w:rPrChange>
              </w:rPr>
              <w:pPrChange w:id="843" w:author="erradi" w:date="2011-08-07T11:57:00Z">
                <w:pPr>
                  <w:spacing w:after="200" w:line="276" w:lineRule="auto"/>
                </w:pPr>
              </w:pPrChange>
            </w:pPr>
            <w:r w:rsidRPr="006F18AC">
              <w:rPr>
                <w:rFonts w:ascii="Times New Roman" w:hAnsi="Times New Roman" w:cs="Times New Roman"/>
                <w:sz w:val="16"/>
                <w:rPrChange w:id="844" w:author="erradi" w:date="2011-08-05T11:38:00Z">
                  <w:rPr>
                    <w:rFonts w:ascii="Times New Roman" w:hAnsi="Times New Roman" w:cs="Times New Roman"/>
                    <w:color w:val="0000FF" w:themeColor="hyperlink"/>
                    <w:u w:val="single"/>
                  </w:rPr>
                </w:rPrChange>
              </w:rPr>
              <w:t>0</w:t>
            </w:r>
          </w:p>
        </w:tc>
      </w:tr>
    </w:tbl>
    <w:p w:rsidR="00000000" w:rsidRDefault="006F18AC">
      <w:pPr>
        <w:ind w:left="360"/>
        <w:jc w:val="center"/>
        <w:rPr>
          <w:rFonts w:ascii="Times New Roman" w:hAnsi="Times New Roman" w:cs="Times New Roman"/>
          <w:sz w:val="20"/>
        </w:rPr>
        <w:pPrChange w:id="845" w:author="erradi" w:date="2011-08-05T11:38:00Z">
          <w:pPr>
            <w:ind w:left="360"/>
          </w:pPr>
        </w:pPrChange>
      </w:pPr>
      <w:ins w:id="846" w:author="erradi" w:date="2011-08-05T11:38:00Z">
        <w:r w:rsidRPr="006F18AC">
          <w:rPr>
            <w:rFonts w:ascii="Times New Roman" w:hAnsi="Times New Roman" w:cs="Times New Roman"/>
            <w:sz w:val="20"/>
            <w:rPrChange w:id="847" w:author="erradi" w:date="2011-08-05T11:38:00Z">
              <w:rPr>
                <w:rFonts w:ascii="Times New Roman" w:hAnsi="Times New Roman" w:cs="Times New Roman"/>
                <w:color w:val="0000FF" w:themeColor="hyperlink"/>
                <w:u w:val="single"/>
              </w:rPr>
            </w:rPrChange>
          </w:rPr>
          <w:t>Table 5.</w:t>
        </w:r>
        <w:r w:rsidR="00386460" w:rsidRPr="00E5656D">
          <w:rPr>
            <w:rFonts w:ascii="Times New Roman" w:hAnsi="Times New Roman" w:cs="Times New Roman"/>
            <w:sz w:val="20"/>
          </w:rPr>
          <w:t>4</w:t>
        </w:r>
        <w:r w:rsidRPr="006F18AC">
          <w:rPr>
            <w:rFonts w:ascii="Times New Roman" w:hAnsi="Times New Roman" w:cs="Times New Roman"/>
            <w:sz w:val="20"/>
            <w:rPrChange w:id="848" w:author="erradi" w:date="2011-08-05T11:38:00Z">
              <w:rPr>
                <w:rFonts w:ascii="Times New Roman" w:hAnsi="Times New Roman" w:cs="Times New Roman"/>
                <w:color w:val="0000FF" w:themeColor="hyperlink"/>
                <w:u w:val="single"/>
              </w:rPr>
            </w:rPrChange>
          </w:rPr>
          <w:t xml:space="preserve"> : </w:t>
        </w:r>
        <w:r w:rsidR="00386460" w:rsidRPr="00E5656D">
          <w:rPr>
            <w:rFonts w:ascii="Times New Roman" w:hAnsi="Times New Roman" w:cs="Times New Roman"/>
            <w:sz w:val="20"/>
          </w:rPr>
          <w:t>Sored_Global_Behavior matrix</w:t>
        </w:r>
      </w:ins>
    </w:p>
    <w:p w:rsidR="00554834" w:rsidRPr="00386460" w:rsidRDefault="00554834" w:rsidP="00554834">
      <w:pPr>
        <w:ind w:left="360"/>
        <w:rPr>
          <w:rFonts w:ascii="Times New Roman" w:hAnsi="Times New Roman" w:cs="Times New Roman"/>
        </w:rPr>
      </w:pPr>
    </w:p>
    <w:p w:rsidR="00554834" w:rsidRPr="00DD0D39" w:rsidRDefault="006F18AC" w:rsidP="00554834">
      <w:pPr>
        <w:pStyle w:val="Paragraphedeliste"/>
        <w:numPr>
          <w:ilvl w:val="2"/>
          <w:numId w:val="1"/>
        </w:numPr>
        <w:rPr>
          <w:rFonts w:ascii="Times New Roman" w:hAnsi="Times New Roman" w:cs="Times New Roman"/>
          <w:b/>
          <w:rPrChange w:id="849" w:author="erradi" w:date="2011-08-07T11:57:00Z">
            <w:rPr>
              <w:rFonts w:ascii="Times New Roman" w:hAnsi="Times New Roman" w:cs="Times New Roman"/>
            </w:rPr>
          </w:rPrChange>
        </w:rPr>
      </w:pPr>
      <w:r w:rsidRPr="006F18AC">
        <w:rPr>
          <w:rFonts w:ascii="Times New Roman" w:hAnsi="Times New Roman" w:cs="Times New Roman"/>
          <w:b/>
          <w:rPrChange w:id="850" w:author="erradi" w:date="2011-08-07T11:57:00Z">
            <w:rPr>
              <w:rFonts w:ascii="Times New Roman" w:hAnsi="Times New Roman" w:cs="Times New Roman"/>
              <w:color w:val="0000FF" w:themeColor="hyperlink"/>
              <w:u w:val="single"/>
            </w:rPr>
          </w:rPrChange>
        </w:rPr>
        <w:t>Behavioral Requirements</w:t>
      </w:r>
    </w:p>
    <w:p w:rsidR="00FA7115" w:rsidRDefault="00FA7115" w:rsidP="00554834">
      <w:pPr>
        <w:pStyle w:val="Paragraphedeliste"/>
        <w:jc w:val="both"/>
        <w:rPr>
          <w:ins w:id="851" w:author="erradi" w:date="2011-08-05T13:49:00Z"/>
          <w:rFonts w:ascii="Times New Roman" w:hAnsi="Times New Roman" w:cs="Times New Roman"/>
        </w:rPr>
      </w:pPr>
    </w:p>
    <w:p w:rsidR="00D91BEA" w:rsidRDefault="00FA7115" w:rsidP="00554834">
      <w:pPr>
        <w:pStyle w:val="Paragraphedeliste"/>
        <w:jc w:val="both"/>
        <w:rPr>
          <w:ins w:id="852" w:author="erradi" w:date="2011-08-05T14:45:00Z"/>
          <w:rFonts w:ascii="Times New Roman" w:hAnsi="Times New Roman" w:cs="Times New Roman"/>
          <w:lang w:val="en-US"/>
        </w:rPr>
      </w:pPr>
      <w:ins w:id="853" w:author="erradi" w:date="2011-08-05T13:52:00Z">
        <w:r>
          <w:rPr>
            <w:rFonts w:ascii="Times New Roman" w:hAnsi="Times New Roman" w:cs="Times New Roman"/>
            <w:lang w:val="en-US"/>
          </w:rPr>
          <w:t>T</w:t>
        </w:r>
      </w:ins>
      <w:ins w:id="854" w:author="erradi" w:date="2011-08-05T13:49:00Z">
        <w:r w:rsidR="006F18AC" w:rsidRPr="006F18AC">
          <w:rPr>
            <w:rFonts w:ascii="Times New Roman" w:hAnsi="Times New Roman" w:cs="Times New Roman"/>
            <w:lang w:val="en-US"/>
            <w:rPrChange w:id="855" w:author="erradi" w:date="2011-08-05T13:51:00Z">
              <w:rPr>
                <w:rFonts w:ascii="Times New Roman" w:hAnsi="Times New Roman" w:cs="Times New Roman"/>
                <w:color w:val="0000FF" w:themeColor="hyperlink"/>
                <w:u w:val="single"/>
              </w:rPr>
            </w:rPrChange>
          </w:rPr>
          <w:t>o allow the modified system to move to a consistent state</w:t>
        </w:r>
      </w:ins>
      <w:ins w:id="856" w:author="erradi" w:date="2011-08-05T13:51:00Z">
        <w:r>
          <w:rPr>
            <w:rFonts w:ascii="Times New Roman" w:hAnsi="Times New Roman" w:cs="Times New Roman"/>
            <w:lang w:val="en-US"/>
          </w:rPr>
          <w:t xml:space="preserve"> after the changes</w:t>
        </w:r>
      </w:ins>
      <w:ins w:id="857" w:author="erradi" w:date="2011-08-05T13:52:00Z">
        <w:r>
          <w:rPr>
            <w:rFonts w:ascii="Times New Roman" w:hAnsi="Times New Roman" w:cs="Times New Roman"/>
            <w:lang w:val="en-US"/>
          </w:rPr>
          <w:t xml:space="preserve"> </w:t>
        </w:r>
      </w:ins>
      <w:ins w:id="858" w:author="erradi" w:date="2011-08-05T13:51:00Z">
        <w:r>
          <w:rPr>
            <w:rFonts w:ascii="Times New Roman" w:hAnsi="Times New Roman" w:cs="Times New Roman"/>
            <w:lang w:val="en-US"/>
          </w:rPr>
          <w:t>have been made</w:t>
        </w:r>
      </w:ins>
      <w:ins w:id="859" w:author="erradi" w:date="2011-08-05T13:52:00Z">
        <w:r>
          <w:rPr>
            <w:rFonts w:ascii="Times New Roman" w:hAnsi="Times New Roman" w:cs="Times New Roman"/>
            <w:lang w:val="en-US"/>
          </w:rPr>
          <w:t>, we need to preserve both</w:t>
        </w:r>
      </w:ins>
      <w:ins w:id="860" w:author="erradi" w:date="2011-08-05T14:02:00Z">
        <w:r w:rsidR="0075005D">
          <w:rPr>
            <w:rFonts w:ascii="Times New Roman" w:hAnsi="Times New Roman" w:cs="Times New Roman"/>
            <w:lang w:val="en-US"/>
          </w:rPr>
          <w:t xml:space="preserve"> </w:t>
        </w:r>
      </w:ins>
      <w:ins w:id="861" w:author="erradi" w:date="2011-08-05T13:52:00Z">
        <w:r>
          <w:rPr>
            <w:rFonts w:ascii="Times New Roman" w:hAnsi="Times New Roman" w:cs="Times New Roman"/>
            <w:lang w:val="en-US"/>
          </w:rPr>
          <w:t xml:space="preserve">structural and </w:t>
        </w:r>
      </w:ins>
      <w:ins w:id="862" w:author="erradi" w:date="2011-08-05T14:02:00Z">
        <w:r w:rsidR="0075005D">
          <w:rPr>
            <w:rFonts w:ascii="Times New Roman" w:hAnsi="Times New Roman" w:cs="Times New Roman"/>
            <w:lang w:val="en-US"/>
          </w:rPr>
          <w:t>behavioral consistencies</w:t>
        </w:r>
      </w:ins>
      <w:ins w:id="863" w:author="erradi" w:date="2011-08-05T13:52:00Z">
        <w:r>
          <w:rPr>
            <w:rFonts w:ascii="Times New Roman" w:hAnsi="Times New Roman" w:cs="Times New Roman"/>
            <w:lang w:val="en-US"/>
          </w:rPr>
          <w:t xml:space="preserve">. </w:t>
        </w:r>
        <w:r w:rsidR="006F18AC" w:rsidRPr="006F18AC">
          <w:rPr>
            <w:rFonts w:ascii="Times New Roman" w:hAnsi="Times New Roman" w:cs="Times New Roman"/>
            <w:lang w:val="en-US"/>
            <w:rPrChange w:id="864" w:author="erradi" w:date="2011-08-05T14:33:00Z">
              <w:rPr>
                <w:rFonts w:ascii="Times New Roman" w:hAnsi="Times New Roman" w:cs="Times New Roman"/>
                <w:color w:val="0000FF" w:themeColor="hyperlink"/>
                <w:u w:val="single"/>
                <w:lang w:val="en-US"/>
              </w:rPr>
            </w:rPrChange>
          </w:rPr>
          <w:t>T</w:t>
        </w:r>
      </w:ins>
      <w:ins w:id="865" w:author="erradi" w:date="2011-08-05T13:53:00Z">
        <w:r w:rsidR="006F18AC" w:rsidRPr="006F18AC">
          <w:rPr>
            <w:rFonts w:ascii="Times New Roman" w:hAnsi="Times New Roman" w:cs="Times New Roman"/>
            <w:lang w:val="en-US"/>
            <w:rPrChange w:id="866" w:author="erradi" w:date="2011-08-05T14:33:00Z">
              <w:rPr>
                <w:rFonts w:ascii="Times New Roman" w:hAnsi="Times New Roman" w:cs="Times New Roman"/>
                <w:color w:val="0000FF" w:themeColor="hyperlink"/>
                <w:u w:val="single"/>
              </w:rPr>
            </w:rPrChange>
          </w:rPr>
          <w:t>he previous Section discuss</w:t>
        </w:r>
      </w:ins>
      <w:ins w:id="867" w:author="erradi" w:date="2011-08-05T14:04:00Z">
        <w:r w:rsidR="006F18AC" w:rsidRPr="006F18AC">
          <w:rPr>
            <w:rFonts w:ascii="Times New Roman" w:hAnsi="Times New Roman" w:cs="Times New Roman"/>
            <w:lang w:val="en-US"/>
            <w:rPrChange w:id="868" w:author="erradi" w:date="2011-08-05T14:33:00Z">
              <w:rPr>
                <w:rFonts w:ascii="Times New Roman" w:hAnsi="Times New Roman" w:cs="Times New Roman"/>
                <w:color w:val="0000FF" w:themeColor="hyperlink"/>
                <w:u w:val="single"/>
              </w:rPr>
            </w:rPrChange>
          </w:rPr>
          <w:t>ed</w:t>
        </w:r>
      </w:ins>
      <w:ins w:id="869" w:author="erradi" w:date="2011-08-05T13:53:00Z">
        <w:r w:rsidR="006F18AC" w:rsidRPr="006F18AC">
          <w:rPr>
            <w:rFonts w:ascii="Times New Roman" w:hAnsi="Times New Roman" w:cs="Times New Roman"/>
            <w:lang w:val="en-US"/>
            <w:rPrChange w:id="870" w:author="erradi" w:date="2011-08-05T14:33:00Z">
              <w:rPr>
                <w:rFonts w:ascii="Times New Roman" w:hAnsi="Times New Roman" w:cs="Times New Roman"/>
                <w:color w:val="0000FF" w:themeColor="hyperlink"/>
                <w:u w:val="single"/>
                <w:lang w:val="en-US"/>
              </w:rPr>
            </w:rPrChange>
          </w:rPr>
          <w:t xml:space="preserve"> the structural requirements. </w:t>
        </w:r>
      </w:ins>
      <w:ins w:id="871" w:author="erradi" w:date="2011-08-05T14:33:00Z">
        <w:r w:rsidR="001A0500">
          <w:rPr>
            <w:rFonts w:ascii="Times New Roman" w:hAnsi="Times New Roman" w:cs="Times New Roman"/>
            <w:lang w:val="en-US"/>
          </w:rPr>
          <w:t>However a</w:t>
        </w:r>
        <w:r w:rsidR="001A0500" w:rsidRPr="0075005D">
          <w:rPr>
            <w:rFonts w:ascii="Times New Roman" w:hAnsi="Times New Roman" w:cs="Times New Roman"/>
            <w:lang w:val="en-US"/>
          </w:rPr>
          <w:t xml:space="preserve"> </w:t>
        </w:r>
      </w:ins>
      <w:r w:rsidR="00E5656D" w:rsidRPr="0075005D">
        <w:rPr>
          <w:rFonts w:ascii="Times New Roman" w:hAnsi="Times New Roman" w:cs="Times New Roman"/>
          <w:lang w:val="en-US"/>
        </w:rPr>
        <w:t>consistent</w:t>
      </w:r>
      <w:ins w:id="872" w:author="erradi" w:date="2011-08-05T14:33:00Z">
        <w:r w:rsidR="001A0500" w:rsidRPr="0075005D">
          <w:rPr>
            <w:rFonts w:ascii="Times New Roman" w:hAnsi="Times New Roman" w:cs="Times New Roman"/>
            <w:lang w:val="en-US"/>
          </w:rPr>
          <w:t xml:space="preserve"> structural change may lead to an inconsistent</w:t>
        </w:r>
        <w:r w:rsidR="001A0500">
          <w:rPr>
            <w:rFonts w:ascii="Times New Roman" w:hAnsi="Times New Roman" w:cs="Times New Roman"/>
            <w:lang w:val="en-US"/>
          </w:rPr>
          <w:t xml:space="preserve"> system. For example the addition of </w:t>
        </w:r>
        <w:proofErr w:type="gramStart"/>
        <w:r w:rsidR="001A0500">
          <w:rPr>
            <w:rFonts w:ascii="Times New Roman" w:hAnsi="Times New Roman" w:cs="Times New Roman"/>
            <w:lang w:val="en-US"/>
          </w:rPr>
          <w:t xml:space="preserve">a </w:t>
        </w:r>
      </w:ins>
      <w:ins w:id="873" w:author="erradi" w:date="2011-08-05T14:34:00Z">
        <w:r w:rsidR="001A0500">
          <w:rPr>
            <w:rFonts w:ascii="Times New Roman" w:hAnsi="Times New Roman" w:cs="Times New Roman"/>
            <w:lang w:val="en-US"/>
          </w:rPr>
          <w:t>collaboration</w:t>
        </w:r>
        <w:proofErr w:type="gramEnd"/>
        <w:r w:rsidR="001A0500">
          <w:rPr>
            <w:rFonts w:ascii="Times New Roman" w:hAnsi="Times New Roman" w:cs="Times New Roman"/>
            <w:lang w:val="en-US"/>
          </w:rPr>
          <w:t xml:space="preserve"> or the addition of a</w:t>
        </w:r>
      </w:ins>
      <w:ins w:id="874" w:author="erradi" w:date="2011-08-05T14:33:00Z">
        <w:r w:rsidR="001A0500">
          <w:rPr>
            <w:rFonts w:ascii="Times New Roman" w:hAnsi="Times New Roman" w:cs="Times New Roman"/>
            <w:lang w:val="en-US"/>
          </w:rPr>
          <w:t xml:space="preserve"> role </w:t>
        </w:r>
      </w:ins>
      <w:ins w:id="875" w:author="erradi" w:date="2011-08-05T14:34:00Z">
        <w:r w:rsidR="001A0500">
          <w:rPr>
            <w:rFonts w:ascii="Times New Roman" w:hAnsi="Times New Roman" w:cs="Times New Roman"/>
            <w:lang w:val="en-US"/>
          </w:rPr>
          <w:t>to</w:t>
        </w:r>
      </w:ins>
      <w:ins w:id="876" w:author="erradi" w:date="2011-08-05T14:33:00Z">
        <w:r w:rsidR="001A0500">
          <w:rPr>
            <w:rFonts w:ascii="Times New Roman" w:hAnsi="Times New Roman" w:cs="Times New Roman"/>
            <w:lang w:val="en-US"/>
          </w:rPr>
          <w:t xml:space="preserve"> a collaboration may lead to </w:t>
        </w:r>
      </w:ins>
      <w:ins w:id="877" w:author="erradi" w:date="2011-08-05T14:53:00Z">
        <w:r w:rsidR="00D91BEA">
          <w:rPr>
            <w:rFonts w:ascii="Times New Roman" w:hAnsi="Times New Roman" w:cs="Times New Roman"/>
            <w:lang w:val="en-US"/>
          </w:rPr>
          <w:t xml:space="preserve">an </w:t>
        </w:r>
      </w:ins>
      <w:ins w:id="878" w:author="erradi" w:date="2011-08-05T14:34:00Z">
        <w:r w:rsidR="001A0500">
          <w:rPr>
            <w:rFonts w:ascii="Times New Roman" w:hAnsi="Times New Roman" w:cs="Times New Roman"/>
            <w:lang w:val="en-US"/>
          </w:rPr>
          <w:t>undesirable</w:t>
        </w:r>
      </w:ins>
      <w:ins w:id="879" w:author="erradi" w:date="2011-08-05T14:33:00Z">
        <w:r w:rsidR="001A0500">
          <w:rPr>
            <w:rFonts w:ascii="Times New Roman" w:hAnsi="Times New Roman" w:cs="Times New Roman"/>
            <w:lang w:val="en-US"/>
          </w:rPr>
          <w:t xml:space="preserve"> situations resulting from such a change to the global requirements specification.</w:t>
        </w:r>
      </w:ins>
      <w:ins w:id="880" w:author="erradi" w:date="2011-08-05T14:35:00Z">
        <w:r w:rsidR="00322011">
          <w:rPr>
            <w:rFonts w:ascii="Times New Roman" w:hAnsi="Times New Roman" w:cs="Times New Roman"/>
            <w:lang w:val="en-US"/>
          </w:rPr>
          <w:t xml:space="preserve"> </w:t>
        </w:r>
      </w:ins>
      <w:ins w:id="881" w:author="erradi" w:date="2011-08-05T14:08:00Z">
        <w:r w:rsidR="007C112A">
          <w:rPr>
            <w:rFonts w:ascii="Times New Roman" w:hAnsi="Times New Roman" w:cs="Times New Roman"/>
            <w:lang w:val="en-US"/>
          </w:rPr>
          <w:t xml:space="preserve">We distinguish two </w:t>
        </w:r>
      </w:ins>
      <w:ins w:id="882" w:author="erradi" w:date="2011-08-05T14:46:00Z">
        <w:r w:rsidR="00D91BEA">
          <w:rPr>
            <w:rFonts w:ascii="Times New Roman" w:hAnsi="Times New Roman" w:cs="Times New Roman"/>
            <w:lang w:val="en-US"/>
          </w:rPr>
          <w:t>categories</w:t>
        </w:r>
      </w:ins>
      <w:ins w:id="883" w:author="erradi" w:date="2011-08-05T14:08:00Z">
        <w:r w:rsidR="007C112A">
          <w:rPr>
            <w:rFonts w:ascii="Times New Roman" w:hAnsi="Times New Roman" w:cs="Times New Roman"/>
            <w:lang w:val="en-US"/>
          </w:rPr>
          <w:t xml:space="preserve"> of behavioral inconsistencies: </w:t>
        </w:r>
      </w:ins>
      <w:ins w:id="884" w:author="erradi" w:date="2011-08-05T14:09:00Z">
        <w:r w:rsidR="007C112A">
          <w:rPr>
            <w:rFonts w:ascii="Times New Roman" w:hAnsi="Times New Roman" w:cs="Times New Roman"/>
            <w:lang w:val="en-US"/>
          </w:rPr>
          <w:t xml:space="preserve">the first </w:t>
        </w:r>
      </w:ins>
      <w:ins w:id="885" w:author="erradi" w:date="2011-08-05T14:46:00Z">
        <w:r w:rsidR="00D91BEA">
          <w:rPr>
            <w:rFonts w:ascii="Times New Roman" w:hAnsi="Times New Roman" w:cs="Times New Roman"/>
            <w:lang w:val="en-US"/>
          </w:rPr>
          <w:t>one</w:t>
        </w:r>
      </w:ins>
      <w:ins w:id="886" w:author="erradi" w:date="2011-08-05T14:09:00Z">
        <w:r w:rsidR="007C112A">
          <w:rPr>
            <w:rFonts w:ascii="Times New Roman" w:hAnsi="Times New Roman" w:cs="Times New Roman"/>
            <w:lang w:val="en-US"/>
          </w:rPr>
          <w:t xml:space="preserve"> </w:t>
        </w:r>
      </w:ins>
      <w:ins w:id="887" w:author="erradi" w:date="2011-08-05T14:10:00Z">
        <w:r w:rsidR="007C112A">
          <w:rPr>
            <w:rFonts w:ascii="Times New Roman" w:hAnsi="Times New Roman" w:cs="Times New Roman"/>
            <w:lang w:val="en-US"/>
          </w:rPr>
          <w:t>called</w:t>
        </w:r>
      </w:ins>
      <w:ins w:id="888" w:author="erradi" w:date="2011-08-05T14:09:00Z">
        <w:r w:rsidR="007C112A">
          <w:rPr>
            <w:rFonts w:ascii="Times New Roman" w:hAnsi="Times New Roman" w:cs="Times New Roman"/>
            <w:lang w:val="en-US"/>
          </w:rPr>
          <w:t xml:space="preserve"> “</w:t>
        </w:r>
      </w:ins>
      <w:ins w:id="889" w:author="erradi" w:date="2011-08-06T11:46:00Z">
        <w:r w:rsidR="00E573F4">
          <w:rPr>
            <w:rFonts w:ascii="Times New Roman" w:hAnsi="Times New Roman" w:cs="Times New Roman"/>
            <w:lang w:val="en-US"/>
          </w:rPr>
          <w:t>Coordinating Message</w:t>
        </w:r>
      </w:ins>
      <w:ins w:id="890" w:author="erradi" w:date="2011-08-05T14:09:00Z">
        <w:r w:rsidR="007C112A">
          <w:rPr>
            <w:rFonts w:ascii="Times New Roman" w:hAnsi="Times New Roman" w:cs="Times New Roman"/>
            <w:lang w:val="en-US"/>
          </w:rPr>
          <w:t xml:space="preserve">” </w:t>
        </w:r>
      </w:ins>
      <w:ins w:id="891" w:author="erradi" w:date="2011-08-05T14:10:00Z">
        <w:r w:rsidR="007C112A">
          <w:rPr>
            <w:rFonts w:ascii="Times New Roman" w:hAnsi="Times New Roman" w:cs="Times New Roman"/>
            <w:lang w:val="en-US"/>
          </w:rPr>
          <w:t xml:space="preserve">and the second </w:t>
        </w:r>
      </w:ins>
      <w:ins w:id="892" w:author="erradi" w:date="2011-08-05T14:46:00Z">
        <w:r w:rsidR="00D91BEA">
          <w:rPr>
            <w:rFonts w:ascii="Times New Roman" w:hAnsi="Times New Roman" w:cs="Times New Roman"/>
            <w:lang w:val="en-US"/>
          </w:rPr>
          <w:t>one</w:t>
        </w:r>
      </w:ins>
      <w:ins w:id="893" w:author="erradi" w:date="2011-08-05T14:10:00Z">
        <w:r w:rsidR="007C112A">
          <w:rPr>
            <w:rFonts w:ascii="Times New Roman" w:hAnsi="Times New Roman" w:cs="Times New Roman"/>
            <w:lang w:val="en-US"/>
          </w:rPr>
          <w:t xml:space="preserve"> called “</w:t>
        </w:r>
      </w:ins>
      <w:ins w:id="894" w:author="erradi" w:date="2011-08-05T14:31:00Z">
        <w:r w:rsidR="001A0500">
          <w:rPr>
            <w:rFonts w:ascii="Times New Roman" w:hAnsi="Times New Roman" w:cs="Times New Roman"/>
            <w:lang w:val="en-US"/>
          </w:rPr>
          <w:t xml:space="preserve">domain </w:t>
        </w:r>
      </w:ins>
      <w:ins w:id="895" w:author="erradi" w:date="2011-08-05T14:32:00Z">
        <w:r w:rsidR="001A0500">
          <w:rPr>
            <w:rFonts w:ascii="Times New Roman" w:hAnsi="Times New Roman" w:cs="Times New Roman"/>
            <w:lang w:val="en-US"/>
          </w:rPr>
          <w:t>related</w:t>
        </w:r>
      </w:ins>
      <w:ins w:id="896" w:author="erradi" w:date="2011-08-05T14:10:00Z">
        <w:r w:rsidR="007C112A">
          <w:rPr>
            <w:rFonts w:ascii="Times New Roman" w:hAnsi="Times New Roman" w:cs="Times New Roman"/>
            <w:lang w:val="en-US"/>
          </w:rPr>
          <w:t>”</w:t>
        </w:r>
      </w:ins>
      <w:ins w:id="897" w:author="erradi" w:date="2011-08-05T14:32:00Z">
        <w:r w:rsidR="001A0500">
          <w:rPr>
            <w:rFonts w:ascii="Times New Roman" w:hAnsi="Times New Roman" w:cs="Times New Roman"/>
            <w:lang w:val="en-US"/>
          </w:rPr>
          <w:t>.</w:t>
        </w:r>
      </w:ins>
      <w:ins w:id="898" w:author="erradi" w:date="2011-08-05T14:47:00Z">
        <w:r w:rsidR="00D91BEA">
          <w:rPr>
            <w:rFonts w:ascii="Times New Roman" w:hAnsi="Times New Roman" w:cs="Times New Roman"/>
            <w:lang w:val="en-US"/>
          </w:rPr>
          <w:t xml:space="preserve"> </w:t>
        </w:r>
      </w:ins>
      <w:ins w:id="899" w:author="erradi" w:date="2011-08-05T14:05:00Z">
        <w:r w:rsidR="007C112A">
          <w:rPr>
            <w:rFonts w:ascii="Times New Roman" w:hAnsi="Times New Roman" w:cs="Times New Roman"/>
            <w:lang w:val="en-US"/>
          </w:rPr>
          <w:t>The</w:t>
        </w:r>
      </w:ins>
      <w:ins w:id="900" w:author="erradi" w:date="2011-08-05T14:36:00Z">
        <w:r w:rsidR="00322011">
          <w:rPr>
            <w:rFonts w:ascii="Times New Roman" w:hAnsi="Times New Roman" w:cs="Times New Roman"/>
            <w:lang w:val="en-US"/>
          </w:rPr>
          <w:t xml:space="preserve"> “</w:t>
        </w:r>
      </w:ins>
      <w:ins w:id="901" w:author="erradi" w:date="2011-08-06T11:46:00Z">
        <w:r w:rsidR="00E573F4">
          <w:rPr>
            <w:rFonts w:ascii="Times New Roman" w:hAnsi="Times New Roman" w:cs="Times New Roman"/>
            <w:lang w:val="en-US"/>
          </w:rPr>
          <w:t>Coordinating Message</w:t>
        </w:r>
      </w:ins>
      <w:ins w:id="902" w:author="erradi" w:date="2011-08-05T14:36:00Z">
        <w:r w:rsidR="00322011">
          <w:rPr>
            <w:rFonts w:ascii="Times New Roman" w:hAnsi="Times New Roman" w:cs="Times New Roman"/>
            <w:lang w:val="en-US"/>
          </w:rPr>
          <w:t>” inconsistenc</w:t>
        </w:r>
      </w:ins>
      <w:ins w:id="903" w:author="erradi" w:date="2011-08-05T14:46:00Z">
        <w:r w:rsidR="00D91BEA">
          <w:rPr>
            <w:rFonts w:ascii="Times New Roman" w:hAnsi="Times New Roman" w:cs="Times New Roman"/>
            <w:lang w:val="en-US"/>
          </w:rPr>
          <w:t>y</w:t>
        </w:r>
      </w:ins>
      <w:ins w:id="904" w:author="erradi" w:date="2011-08-05T14:36:00Z">
        <w:r w:rsidR="00322011">
          <w:rPr>
            <w:rFonts w:ascii="Times New Roman" w:hAnsi="Times New Roman" w:cs="Times New Roman"/>
            <w:lang w:val="en-US"/>
          </w:rPr>
          <w:t xml:space="preserve"> is due to the </w:t>
        </w:r>
      </w:ins>
      <w:ins w:id="905" w:author="erradi" w:date="2011-08-05T14:40:00Z">
        <w:r w:rsidR="00322011">
          <w:rPr>
            <w:rFonts w:ascii="Times New Roman" w:hAnsi="Times New Roman" w:cs="Times New Roman"/>
            <w:lang w:val="en-US"/>
          </w:rPr>
          <w:t xml:space="preserve">fact that a component is waiting for </w:t>
        </w:r>
      </w:ins>
      <w:r w:rsidR="00E5656D">
        <w:rPr>
          <w:rFonts w:ascii="Times New Roman" w:hAnsi="Times New Roman" w:cs="Times New Roman"/>
          <w:lang w:val="en-US"/>
        </w:rPr>
        <w:t>a coordination message that never arrives</w:t>
      </w:r>
      <w:ins w:id="906" w:author="erradi" w:date="2011-08-05T14:41:00Z">
        <w:r w:rsidR="00322011">
          <w:rPr>
            <w:rFonts w:ascii="Times New Roman" w:hAnsi="Times New Roman" w:cs="Times New Roman"/>
            <w:lang w:val="en-US"/>
          </w:rPr>
          <w:t xml:space="preserve">, or sending a coordination message which </w:t>
        </w:r>
      </w:ins>
      <w:ins w:id="907" w:author="erradi" w:date="2011-08-05T14:45:00Z">
        <w:r w:rsidR="00D91BEA">
          <w:rPr>
            <w:rFonts w:ascii="Times New Roman" w:hAnsi="Times New Roman" w:cs="Times New Roman"/>
            <w:lang w:val="en-US"/>
          </w:rPr>
          <w:t xml:space="preserve">will never be received. The </w:t>
        </w:r>
      </w:ins>
      <w:ins w:id="908" w:author="erradi" w:date="2011-08-05T14:46:00Z">
        <w:r w:rsidR="00D91BEA">
          <w:rPr>
            <w:rFonts w:ascii="Times New Roman" w:hAnsi="Times New Roman" w:cs="Times New Roman"/>
            <w:lang w:val="en-US"/>
          </w:rPr>
          <w:t xml:space="preserve">“domain related” inconsistency </w:t>
        </w:r>
      </w:ins>
      <w:ins w:id="909" w:author="erradi" w:date="2011-08-05T14:48:00Z">
        <w:r w:rsidR="00D91BEA">
          <w:rPr>
            <w:rFonts w:ascii="Times New Roman" w:hAnsi="Times New Roman" w:cs="Times New Roman"/>
            <w:lang w:val="en-US"/>
          </w:rPr>
          <w:t xml:space="preserve">may occur after </w:t>
        </w:r>
      </w:ins>
      <w:ins w:id="910" w:author="erradi" w:date="2011-08-05T14:49:00Z">
        <w:r w:rsidR="00D91BEA">
          <w:rPr>
            <w:rFonts w:ascii="Times New Roman" w:hAnsi="Times New Roman" w:cs="Times New Roman"/>
            <w:lang w:val="en-US"/>
          </w:rPr>
          <w:t xml:space="preserve">the addition of a role or </w:t>
        </w:r>
        <w:proofErr w:type="gramStart"/>
        <w:r w:rsidR="00D91BEA">
          <w:rPr>
            <w:rFonts w:ascii="Times New Roman" w:hAnsi="Times New Roman" w:cs="Times New Roman"/>
            <w:lang w:val="en-US"/>
          </w:rPr>
          <w:t>a collaboration</w:t>
        </w:r>
        <w:proofErr w:type="gramEnd"/>
        <w:r w:rsidR="00D91BEA">
          <w:rPr>
            <w:rFonts w:ascii="Times New Roman" w:hAnsi="Times New Roman" w:cs="Times New Roman"/>
            <w:lang w:val="en-US"/>
          </w:rPr>
          <w:t xml:space="preserve"> where an action may need the presence of another action (synchronization), or an action may enter in a conflict with another </w:t>
        </w:r>
      </w:ins>
      <w:ins w:id="911" w:author="erradi" w:date="2011-08-05T14:54:00Z">
        <w:r w:rsidR="00D91BEA">
          <w:rPr>
            <w:rFonts w:ascii="Times New Roman" w:hAnsi="Times New Roman" w:cs="Times New Roman"/>
            <w:lang w:val="en-US"/>
          </w:rPr>
          <w:t>one</w:t>
        </w:r>
      </w:ins>
      <w:ins w:id="912" w:author="erradi" w:date="2011-08-05T14:49:00Z">
        <w:r w:rsidR="00D91BEA">
          <w:rPr>
            <w:rFonts w:ascii="Times New Roman" w:hAnsi="Times New Roman" w:cs="Times New Roman"/>
            <w:lang w:val="en-US"/>
          </w:rPr>
          <w:t xml:space="preserve">. </w:t>
        </w:r>
      </w:ins>
      <w:ins w:id="913" w:author="erradi" w:date="2011-08-05T14:50:00Z">
        <w:r w:rsidR="00D91BEA">
          <w:rPr>
            <w:rFonts w:ascii="Times New Roman" w:hAnsi="Times New Roman" w:cs="Times New Roman"/>
            <w:lang w:val="en-US"/>
          </w:rPr>
          <w:t xml:space="preserve">This may </w:t>
        </w:r>
      </w:ins>
      <w:ins w:id="914" w:author="erradi" w:date="2011-08-06T11:44:00Z">
        <w:r w:rsidR="00E573F4">
          <w:rPr>
            <w:rFonts w:ascii="Times New Roman" w:hAnsi="Times New Roman" w:cs="Times New Roman"/>
            <w:lang w:val="en-US"/>
          </w:rPr>
          <w:t>happen</w:t>
        </w:r>
      </w:ins>
      <w:ins w:id="915" w:author="erradi" w:date="2011-08-05T14:50:00Z">
        <w:r w:rsidR="00D91BEA">
          <w:rPr>
            <w:rFonts w:ascii="Times New Roman" w:hAnsi="Times New Roman" w:cs="Times New Roman"/>
            <w:lang w:val="en-US"/>
          </w:rPr>
          <w:t xml:space="preserve"> when we have a global requirements specification where the </w:t>
        </w:r>
      </w:ins>
      <w:ins w:id="916" w:author="erradi" w:date="2011-08-05T14:52:00Z">
        <w:r w:rsidR="00D91BEA">
          <w:rPr>
            <w:rFonts w:ascii="Times New Roman" w:hAnsi="Times New Roman" w:cs="Times New Roman"/>
            <w:lang w:val="en-US"/>
          </w:rPr>
          <w:t xml:space="preserve">application </w:t>
        </w:r>
      </w:ins>
      <w:ins w:id="917" w:author="erradi" w:date="2011-08-05T14:50:00Z">
        <w:r w:rsidR="00D91BEA">
          <w:rPr>
            <w:rFonts w:ascii="Times New Roman" w:hAnsi="Times New Roman" w:cs="Times New Roman"/>
            <w:lang w:val="en-US"/>
          </w:rPr>
          <w:t>domain</w:t>
        </w:r>
      </w:ins>
      <w:ins w:id="918" w:author="erradi" w:date="2011-08-05T14:52:00Z">
        <w:r w:rsidR="00D91BEA">
          <w:rPr>
            <w:rFonts w:ascii="Times New Roman" w:hAnsi="Times New Roman" w:cs="Times New Roman"/>
            <w:lang w:val="en-US"/>
          </w:rPr>
          <w:t xml:space="preserve"> semantics is not expressed correctly.</w:t>
        </w:r>
      </w:ins>
      <w:ins w:id="919" w:author="erradi" w:date="2011-08-05T14:56:00Z">
        <w:r w:rsidR="00061BE0">
          <w:rPr>
            <w:rFonts w:ascii="Times New Roman" w:hAnsi="Times New Roman" w:cs="Times New Roman"/>
            <w:lang w:val="en-US"/>
          </w:rPr>
          <w:t xml:space="preserve"> In fact to avoid these conflicting actions </w:t>
        </w:r>
      </w:ins>
      <w:ins w:id="920" w:author="erradi" w:date="2011-08-05T14:57:00Z">
        <w:r w:rsidR="00061BE0">
          <w:rPr>
            <w:rFonts w:ascii="Times New Roman" w:hAnsi="Times New Roman" w:cs="Times New Roman"/>
            <w:lang w:val="en-US"/>
          </w:rPr>
          <w:t xml:space="preserve">situations </w:t>
        </w:r>
      </w:ins>
      <w:ins w:id="921" w:author="erradi" w:date="2011-08-05T14:56:00Z">
        <w:r w:rsidR="00061BE0">
          <w:rPr>
            <w:rFonts w:ascii="Times New Roman" w:hAnsi="Times New Roman" w:cs="Times New Roman"/>
            <w:lang w:val="en-US"/>
          </w:rPr>
          <w:t>we will introduce two</w:t>
        </w:r>
      </w:ins>
      <w:ins w:id="922" w:author="erradi" w:date="2011-08-05T14:57:00Z">
        <w:r w:rsidR="00061BE0">
          <w:rPr>
            <w:rFonts w:ascii="Times New Roman" w:hAnsi="Times New Roman" w:cs="Times New Roman"/>
            <w:lang w:val="en-US"/>
          </w:rPr>
          <w:t xml:space="preserve"> matrices: the </w:t>
        </w:r>
      </w:ins>
      <w:ins w:id="923" w:author="erradi" w:date="2011-08-05T14:58:00Z">
        <w:r w:rsidR="006F18AC" w:rsidRPr="006F18AC">
          <w:rPr>
            <w:rFonts w:ascii="Times New Roman" w:hAnsi="Times New Roman" w:cs="Times New Roman"/>
            <w:i/>
            <w:lang w:val="en-US"/>
            <w:rPrChange w:id="924" w:author="erradi" w:date="2011-08-05T14:58:00Z">
              <w:rPr>
                <w:rFonts w:ascii="Times New Roman" w:hAnsi="Times New Roman" w:cs="Times New Roman"/>
                <w:color w:val="0000FF" w:themeColor="hyperlink"/>
                <w:u w:val="single"/>
                <w:lang w:val="en-US"/>
              </w:rPr>
            </w:rPrChange>
          </w:rPr>
          <w:t>C</w:t>
        </w:r>
      </w:ins>
      <w:ins w:id="925" w:author="erradi" w:date="2011-08-05T14:57:00Z">
        <w:r w:rsidR="006F18AC" w:rsidRPr="006F18AC">
          <w:rPr>
            <w:rFonts w:ascii="Times New Roman" w:hAnsi="Times New Roman" w:cs="Times New Roman"/>
            <w:i/>
            <w:lang w:val="en-US"/>
            <w:rPrChange w:id="926" w:author="erradi" w:date="2011-08-05T14:58:00Z">
              <w:rPr>
                <w:rFonts w:ascii="Times New Roman" w:hAnsi="Times New Roman" w:cs="Times New Roman"/>
                <w:color w:val="0000FF" w:themeColor="hyperlink"/>
                <w:u w:val="single"/>
                <w:lang w:val="en-US"/>
              </w:rPr>
            </w:rPrChange>
          </w:rPr>
          <w:t>onflictual</w:t>
        </w:r>
        <w:r w:rsidR="00061BE0">
          <w:rPr>
            <w:rFonts w:ascii="Times New Roman" w:hAnsi="Times New Roman" w:cs="Times New Roman"/>
            <w:lang w:val="en-US"/>
          </w:rPr>
          <w:t xml:space="preserve"> matrix and the </w:t>
        </w:r>
      </w:ins>
      <w:ins w:id="927" w:author="erradi" w:date="2011-08-05T14:58:00Z">
        <w:r w:rsidR="006F18AC" w:rsidRPr="006F18AC">
          <w:rPr>
            <w:rFonts w:ascii="Times New Roman" w:hAnsi="Times New Roman" w:cs="Times New Roman"/>
            <w:i/>
            <w:lang w:val="en-US"/>
            <w:rPrChange w:id="928" w:author="erradi" w:date="2011-08-05T14:58:00Z">
              <w:rPr>
                <w:rFonts w:ascii="Times New Roman" w:hAnsi="Times New Roman" w:cs="Times New Roman"/>
                <w:color w:val="0000FF" w:themeColor="hyperlink"/>
                <w:u w:val="single"/>
                <w:lang w:val="en-US"/>
              </w:rPr>
            </w:rPrChange>
          </w:rPr>
          <w:t>S</w:t>
        </w:r>
      </w:ins>
      <w:ins w:id="929" w:author="erradi" w:date="2011-08-05T14:57:00Z">
        <w:r w:rsidR="006F18AC" w:rsidRPr="006F18AC">
          <w:rPr>
            <w:rFonts w:ascii="Times New Roman" w:hAnsi="Times New Roman" w:cs="Times New Roman"/>
            <w:i/>
            <w:lang w:val="en-US"/>
            <w:rPrChange w:id="930" w:author="erradi" w:date="2011-08-05T14:58:00Z">
              <w:rPr>
                <w:rFonts w:ascii="Times New Roman" w:hAnsi="Times New Roman" w:cs="Times New Roman"/>
                <w:color w:val="0000FF" w:themeColor="hyperlink"/>
                <w:u w:val="single"/>
                <w:lang w:val="en-US"/>
              </w:rPr>
            </w:rPrChange>
          </w:rPr>
          <w:t>ynchronous</w:t>
        </w:r>
        <w:r w:rsidR="00061BE0">
          <w:rPr>
            <w:rFonts w:ascii="Times New Roman" w:hAnsi="Times New Roman" w:cs="Times New Roman"/>
            <w:lang w:val="en-US"/>
          </w:rPr>
          <w:t xml:space="preserve"> matrix.</w:t>
        </w:r>
      </w:ins>
      <w:ins w:id="931" w:author="erradi" w:date="2011-08-05T14:56:00Z">
        <w:r w:rsidR="00061BE0">
          <w:rPr>
            <w:rFonts w:ascii="Times New Roman" w:hAnsi="Times New Roman" w:cs="Times New Roman"/>
            <w:lang w:val="en-US"/>
          </w:rPr>
          <w:t xml:space="preserve"> </w:t>
        </w:r>
      </w:ins>
    </w:p>
    <w:p w:rsidR="00554834" w:rsidRPr="00061BE0" w:rsidDel="00061BE0" w:rsidRDefault="007C112A" w:rsidP="00554834">
      <w:pPr>
        <w:pStyle w:val="Paragraphedeliste"/>
        <w:jc w:val="both"/>
        <w:rPr>
          <w:del w:id="932" w:author="erradi" w:date="2011-08-05T14:55:00Z"/>
          <w:rFonts w:ascii="Times New Roman" w:hAnsi="Times New Roman" w:cs="Times New Roman"/>
          <w:lang w:val="en-US"/>
          <w:rPrChange w:id="933" w:author="erradi" w:date="2011-08-05T14:56:00Z">
            <w:rPr>
              <w:del w:id="934" w:author="erradi" w:date="2011-08-05T14:55:00Z"/>
              <w:rFonts w:ascii="Times New Roman" w:hAnsi="Times New Roman" w:cs="Times New Roman"/>
            </w:rPr>
          </w:rPrChange>
        </w:rPr>
      </w:pPr>
      <w:ins w:id="935" w:author="erradi" w:date="2011-08-05T14:05:00Z">
        <w:r>
          <w:rPr>
            <w:rFonts w:ascii="Times New Roman" w:hAnsi="Times New Roman" w:cs="Times New Roman"/>
            <w:lang w:val="en-US"/>
          </w:rPr>
          <w:t xml:space="preserve"> </w:t>
        </w:r>
      </w:ins>
      <w:ins w:id="936" w:author="erradi" w:date="2011-08-05T13:49:00Z">
        <w:r w:rsidR="006F18AC" w:rsidRPr="006F18AC">
          <w:rPr>
            <w:rFonts w:ascii="Times New Roman" w:hAnsi="Times New Roman" w:cs="Times New Roman"/>
            <w:lang w:val="en-US"/>
            <w:rPrChange w:id="937" w:author="erradi" w:date="2011-08-05T13:55:00Z">
              <w:rPr>
                <w:rFonts w:ascii="Times New Roman" w:hAnsi="Times New Roman" w:cs="Times New Roman"/>
                <w:color w:val="0000FF" w:themeColor="hyperlink"/>
                <w:u w:val="single"/>
              </w:rPr>
            </w:rPrChange>
          </w:rPr>
          <w:t xml:space="preserve"> </w:t>
        </w:r>
      </w:ins>
      <w:del w:id="938" w:author="erradi" w:date="2011-08-05T14:55:00Z">
        <w:r w:rsidR="006F18AC" w:rsidRPr="006F18AC">
          <w:rPr>
            <w:rFonts w:ascii="Times New Roman" w:hAnsi="Times New Roman" w:cs="Times New Roman"/>
            <w:lang w:val="en-US"/>
            <w:rPrChange w:id="939" w:author="erradi" w:date="2011-08-05T14:56:00Z">
              <w:rPr>
                <w:rFonts w:ascii="Times New Roman" w:hAnsi="Times New Roman" w:cs="Times New Roman"/>
                <w:color w:val="0000FF" w:themeColor="hyperlink"/>
                <w:u w:val="single"/>
              </w:rPr>
            </w:rPrChange>
          </w:rPr>
          <w:delText>Dans le cadre des requirements ici . On doit distinguer les deux niveaux. Le premier est celui du à des blockages résultant des changements de l’expréssion, entrainant qu’un composant nécéssitant un déclencheur pour réaliser certaines actions ne soient plus en présence de ceux-ci si ils ont été supprimé du fait de la modification. Celui-là sera résolue comme vous le verez à partir des Matrices des structural Requirements. Le deuxième est celui du à des incompatibilité intrisèque entre composants du fait de deux ou plusieurs actions contradictoires où contraignantes. Cette deuxième catégorie a besoin de deux autres matrices qui seront introduites dans ce qui suit.</w:delText>
        </w:r>
      </w:del>
    </w:p>
    <w:p w:rsidR="00554834" w:rsidRPr="00061BE0" w:rsidRDefault="00554834" w:rsidP="00554834">
      <w:pPr>
        <w:pStyle w:val="Paragraphedeliste"/>
        <w:jc w:val="both"/>
        <w:rPr>
          <w:rFonts w:ascii="Times New Roman" w:hAnsi="Times New Roman" w:cs="Times New Roman"/>
          <w:lang w:val="en-US"/>
          <w:rPrChange w:id="940" w:author="erradi" w:date="2011-08-05T14:56:00Z">
            <w:rPr>
              <w:rFonts w:ascii="Times New Roman" w:hAnsi="Times New Roman" w:cs="Times New Roman"/>
            </w:rPr>
          </w:rPrChange>
        </w:rPr>
      </w:pPr>
    </w:p>
    <w:p w:rsidR="00554834" w:rsidRPr="00DD0D39" w:rsidRDefault="006F18AC" w:rsidP="00554834">
      <w:pPr>
        <w:pStyle w:val="Paragraphedeliste"/>
        <w:jc w:val="both"/>
        <w:rPr>
          <w:rFonts w:ascii="Times New Roman" w:hAnsi="Times New Roman" w:cs="Times New Roman"/>
          <w:b/>
          <w:i/>
          <w:u w:val="single"/>
          <w:lang w:val="en-US"/>
          <w:rPrChange w:id="941" w:author="erradi" w:date="2011-08-07T11:57:00Z">
            <w:rPr>
              <w:rFonts w:ascii="Times New Roman" w:hAnsi="Times New Roman" w:cs="Times New Roman"/>
              <w:i/>
              <w:u w:val="single"/>
            </w:rPr>
          </w:rPrChange>
        </w:rPr>
      </w:pPr>
      <w:r w:rsidRPr="006F18AC">
        <w:rPr>
          <w:rFonts w:ascii="Times New Roman" w:hAnsi="Times New Roman" w:cs="Times New Roman"/>
          <w:b/>
          <w:i/>
          <w:u w:val="single"/>
          <w:lang w:val="en-US"/>
          <w:rPrChange w:id="942" w:author="erradi" w:date="2011-08-07T11:57:00Z">
            <w:rPr>
              <w:rFonts w:ascii="Times New Roman" w:hAnsi="Times New Roman" w:cs="Times New Roman"/>
              <w:i/>
              <w:color w:val="0000FF" w:themeColor="hyperlink"/>
              <w:u w:val="single"/>
            </w:rPr>
          </w:rPrChange>
        </w:rPr>
        <w:t>Conflictual Matrix</w:t>
      </w:r>
    </w:p>
    <w:p w:rsidR="00ED6AE7" w:rsidRDefault="00ED6AE7" w:rsidP="00554834">
      <w:pPr>
        <w:pStyle w:val="Paragraphedeliste"/>
        <w:jc w:val="both"/>
        <w:rPr>
          <w:ins w:id="943" w:author="erradi" w:date="2011-08-05T16:10:00Z"/>
          <w:rFonts w:ascii="Times New Roman" w:hAnsi="Times New Roman" w:cs="Times New Roman"/>
          <w:lang w:val="en-US"/>
        </w:rPr>
      </w:pPr>
    </w:p>
    <w:p w:rsidR="00061BE0" w:rsidRDefault="006F18AC" w:rsidP="00554834">
      <w:pPr>
        <w:pStyle w:val="Paragraphedeliste"/>
        <w:jc w:val="both"/>
        <w:rPr>
          <w:ins w:id="944" w:author="erradi" w:date="2011-08-06T11:44:00Z"/>
          <w:rFonts w:ascii="Times New Roman" w:hAnsi="Times New Roman" w:cs="Times New Roman"/>
          <w:lang w:val="en-US"/>
        </w:rPr>
      </w:pPr>
      <w:ins w:id="945" w:author="erradi" w:date="2011-08-05T15:03:00Z">
        <w:r w:rsidRPr="006F18AC">
          <w:rPr>
            <w:rFonts w:ascii="Times New Roman" w:hAnsi="Times New Roman" w:cs="Times New Roman"/>
            <w:lang w:val="en-US"/>
            <w:rPrChange w:id="946" w:author="erradi" w:date="2011-08-05T15:06:00Z">
              <w:rPr>
                <w:rFonts w:ascii="Times New Roman" w:hAnsi="Times New Roman" w:cs="Times New Roman"/>
                <w:color w:val="0000FF" w:themeColor="hyperlink"/>
                <w:u w:val="single"/>
              </w:rPr>
            </w:rPrChange>
          </w:rPr>
          <w:t xml:space="preserve">This matrix indicates </w:t>
        </w:r>
      </w:ins>
      <w:ins w:id="947" w:author="erradi" w:date="2011-08-05T15:05:00Z">
        <w:r w:rsidRPr="006F18AC">
          <w:rPr>
            <w:rFonts w:ascii="Times New Roman" w:hAnsi="Times New Roman" w:cs="Times New Roman"/>
            <w:lang w:val="en-US"/>
            <w:rPrChange w:id="948" w:author="erradi" w:date="2011-08-05T15:06:00Z">
              <w:rPr>
                <w:rFonts w:ascii="Times New Roman" w:hAnsi="Times New Roman" w:cs="Times New Roman"/>
                <w:color w:val="0000FF" w:themeColor="hyperlink"/>
                <w:u w:val="single"/>
              </w:rPr>
            </w:rPrChange>
          </w:rPr>
          <w:t xml:space="preserve">for </w:t>
        </w:r>
      </w:ins>
      <w:ins w:id="949" w:author="erradi" w:date="2011-08-05T15:06:00Z">
        <w:r w:rsidR="00AB7576">
          <w:rPr>
            <w:rFonts w:ascii="Times New Roman" w:hAnsi="Times New Roman" w:cs="Times New Roman"/>
            <w:lang w:val="en-US"/>
          </w:rPr>
          <w:t>all</w:t>
        </w:r>
      </w:ins>
      <w:ins w:id="950" w:author="erradi" w:date="2011-08-05T15:05:00Z">
        <w:r w:rsidRPr="006F18AC">
          <w:rPr>
            <w:rFonts w:ascii="Times New Roman" w:hAnsi="Times New Roman" w:cs="Times New Roman"/>
            <w:lang w:val="en-US"/>
            <w:rPrChange w:id="951" w:author="erradi" w:date="2011-08-05T15:06:00Z">
              <w:rPr>
                <w:rFonts w:ascii="Times New Roman" w:hAnsi="Times New Roman" w:cs="Times New Roman"/>
                <w:color w:val="0000FF" w:themeColor="hyperlink"/>
                <w:u w:val="single"/>
              </w:rPr>
            </w:rPrChange>
          </w:rPr>
          <w:t xml:space="preserve"> actions pair </w:t>
        </w:r>
      </w:ins>
      <w:ins w:id="952" w:author="erradi" w:date="2011-08-05T15:06:00Z">
        <w:r w:rsidR="00AB7576">
          <w:rPr>
            <w:rFonts w:ascii="Times New Roman" w:hAnsi="Times New Roman" w:cs="Times New Roman"/>
            <w:lang w:val="en-US"/>
          </w:rPr>
          <w:t>if such actions may occur simultaneously or not.</w:t>
        </w:r>
      </w:ins>
      <w:r w:rsidR="00E5656D">
        <w:rPr>
          <w:rFonts w:ascii="Times New Roman" w:hAnsi="Times New Roman" w:cs="Times New Roman"/>
          <w:lang w:val="en-US"/>
        </w:rPr>
        <w:t xml:space="preserve"> T</w:t>
      </w:r>
      <w:ins w:id="953" w:author="erradi" w:date="2011-08-05T15:07:00Z">
        <w:r w:rsidR="00AB7576">
          <w:rPr>
            <w:rFonts w:ascii="Times New Roman" w:hAnsi="Times New Roman" w:cs="Times New Roman"/>
            <w:lang w:val="en-US"/>
          </w:rPr>
          <w:t>he absence of an eventual conflict between two actions</w:t>
        </w:r>
      </w:ins>
      <w:r w:rsidR="00E5656D">
        <w:rPr>
          <w:rFonts w:ascii="Times New Roman" w:hAnsi="Times New Roman" w:cs="Times New Roman"/>
          <w:lang w:val="en-US"/>
        </w:rPr>
        <w:t xml:space="preserve"> is designated by 0</w:t>
      </w:r>
      <w:r w:rsidR="00DA2F6B">
        <w:rPr>
          <w:rFonts w:ascii="Times New Roman" w:hAnsi="Times New Roman" w:cs="Times New Roman"/>
          <w:lang w:val="en-US"/>
        </w:rPr>
        <w:t>,</w:t>
      </w:r>
      <w:ins w:id="954" w:author="erradi" w:date="2011-08-05T15:07:00Z">
        <w:r w:rsidR="00AB7576">
          <w:rPr>
            <w:rFonts w:ascii="Times New Roman" w:hAnsi="Times New Roman" w:cs="Times New Roman"/>
            <w:lang w:val="en-US"/>
          </w:rPr>
          <w:t xml:space="preserve"> and the presence of a conflictual situation</w:t>
        </w:r>
      </w:ins>
      <w:r w:rsidR="00DA2F6B">
        <w:rPr>
          <w:rFonts w:ascii="Times New Roman" w:hAnsi="Times New Roman" w:cs="Times New Roman"/>
          <w:lang w:val="en-US"/>
        </w:rPr>
        <w:t xml:space="preserve"> is designated by 1</w:t>
      </w:r>
      <w:ins w:id="955" w:author="erradi" w:date="2011-08-05T15:07:00Z">
        <w:r w:rsidR="00AB7576">
          <w:rPr>
            <w:rFonts w:ascii="Times New Roman" w:hAnsi="Times New Roman" w:cs="Times New Roman"/>
            <w:lang w:val="en-US"/>
          </w:rPr>
          <w:t>.</w:t>
        </w:r>
      </w:ins>
      <w:ins w:id="956" w:author="erradi" w:date="2011-08-05T15:41:00Z">
        <w:r w:rsidR="00136EC2">
          <w:rPr>
            <w:rFonts w:ascii="Times New Roman" w:hAnsi="Times New Roman" w:cs="Times New Roman"/>
            <w:lang w:val="en-US"/>
          </w:rPr>
          <w:t xml:space="preserve"> In the presence of </w:t>
        </w:r>
      </w:ins>
      <w:ins w:id="957" w:author="erradi" w:date="2011-08-05T15:42:00Z">
        <w:r w:rsidR="00136EC2">
          <w:rPr>
            <w:rFonts w:ascii="Times New Roman" w:hAnsi="Times New Roman" w:cs="Times New Roman"/>
            <w:lang w:val="en-US"/>
          </w:rPr>
          <w:t>a</w:t>
        </w:r>
      </w:ins>
      <w:ins w:id="958" w:author="erradi" w:date="2011-08-05T15:41:00Z">
        <w:r w:rsidR="00136EC2">
          <w:rPr>
            <w:rFonts w:ascii="Times New Roman" w:hAnsi="Times New Roman" w:cs="Times New Roman"/>
            <w:lang w:val="en-US"/>
          </w:rPr>
          <w:t xml:space="preserve"> conflictual </w:t>
        </w:r>
      </w:ins>
      <w:ins w:id="959" w:author="erradi" w:date="2011-08-05T15:42:00Z">
        <w:r w:rsidR="00136EC2">
          <w:rPr>
            <w:rFonts w:ascii="Times New Roman" w:hAnsi="Times New Roman" w:cs="Times New Roman"/>
            <w:lang w:val="en-US"/>
          </w:rPr>
          <w:t>situation</w:t>
        </w:r>
      </w:ins>
      <w:ins w:id="960" w:author="erradi" w:date="2011-08-05T15:41:00Z">
        <w:r w:rsidR="00136EC2">
          <w:rPr>
            <w:rFonts w:ascii="Times New Roman" w:hAnsi="Times New Roman" w:cs="Times New Roman"/>
            <w:lang w:val="en-US"/>
          </w:rPr>
          <w:t xml:space="preserve">, </w:t>
        </w:r>
      </w:ins>
      <w:ins w:id="961" w:author="erradi" w:date="2011-08-05T15:42:00Z">
        <w:r w:rsidR="00136EC2">
          <w:rPr>
            <w:rFonts w:ascii="Times New Roman" w:hAnsi="Times New Roman" w:cs="Times New Roman"/>
            <w:lang w:val="en-US"/>
          </w:rPr>
          <w:t xml:space="preserve">the </w:t>
        </w:r>
      </w:ins>
      <w:ins w:id="962" w:author="erradi" w:date="2011-08-05T15:43:00Z">
        <w:r w:rsidR="00136EC2">
          <w:rPr>
            <w:rFonts w:ascii="Times New Roman" w:hAnsi="Times New Roman" w:cs="Times New Roman"/>
            <w:lang w:val="en-US"/>
          </w:rPr>
          <w:t>conflictual</w:t>
        </w:r>
      </w:ins>
      <w:ins w:id="963" w:author="erradi" w:date="2011-08-05T15:42:00Z">
        <w:r w:rsidR="00136EC2">
          <w:rPr>
            <w:rFonts w:ascii="Times New Roman" w:hAnsi="Times New Roman" w:cs="Times New Roman"/>
            <w:lang w:val="en-US"/>
          </w:rPr>
          <w:t xml:space="preserve"> actions should not be </w:t>
        </w:r>
      </w:ins>
      <w:ins w:id="964" w:author="erradi" w:date="2011-08-05T15:43:00Z">
        <w:r w:rsidR="00136EC2">
          <w:rPr>
            <w:rFonts w:ascii="Times New Roman" w:hAnsi="Times New Roman" w:cs="Times New Roman"/>
            <w:lang w:val="en-US"/>
          </w:rPr>
          <w:t>involved in a parallel composition.</w:t>
        </w:r>
      </w:ins>
      <w:ins w:id="965" w:author="erradi" w:date="2011-08-05T15:50:00Z">
        <w:r w:rsidR="00136EC2">
          <w:rPr>
            <w:rFonts w:ascii="Times New Roman" w:hAnsi="Times New Roman" w:cs="Times New Roman"/>
            <w:lang w:val="en-US"/>
          </w:rPr>
          <w:t xml:space="preserve"> </w:t>
        </w:r>
      </w:ins>
      <w:ins w:id="966" w:author="erradi" w:date="2011-08-05T15:51:00Z">
        <w:r w:rsidR="00136EC2">
          <w:rPr>
            <w:rFonts w:ascii="Times New Roman" w:hAnsi="Times New Roman" w:cs="Times New Roman"/>
            <w:lang w:val="en-US"/>
          </w:rPr>
          <w:t>As shown i</w:t>
        </w:r>
      </w:ins>
      <w:ins w:id="967" w:author="erradi" w:date="2011-08-05T15:50:00Z">
        <w:r w:rsidR="00136EC2">
          <w:rPr>
            <w:rFonts w:ascii="Times New Roman" w:hAnsi="Times New Roman" w:cs="Times New Roman"/>
            <w:lang w:val="en-US"/>
          </w:rPr>
          <w:t xml:space="preserve">n Table 5.5, </w:t>
        </w:r>
      </w:ins>
      <w:ins w:id="968" w:author="erradi" w:date="2011-08-05T15:51:00Z">
        <w:r w:rsidR="00D854AB">
          <w:rPr>
            <w:rFonts w:ascii="Times New Roman" w:hAnsi="Times New Roman" w:cs="Times New Roman"/>
            <w:lang w:val="en-US"/>
          </w:rPr>
          <w:t>Action</w:t>
        </w:r>
        <w:r w:rsidRPr="006F18AC">
          <w:rPr>
            <w:rFonts w:ascii="Times New Roman" w:hAnsi="Times New Roman" w:cs="Times New Roman"/>
            <w:vertAlign w:val="subscript"/>
            <w:lang w:val="en-US"/>
            <w:rPrChange w:id="969" w:author="erradi" w:date="2011-08-05T15:59:00Z">
              <w:rPr>
                <w:rFonts w:ascii="Times New Roman" w:hAnsi="Times New Roman" w:cs="Times New Roman"/>
                <w:color w:val="0000FF" w:themeColor="hyperlink"/>
                <w:u w:val="single"/>
                <w:lang w:val="en-US"/>
              </w:rPr>
            </w:rPrChange>
          </w:rPr>
          <w:t>1</w:t>
        </w:r>
        <w:r w:rsidR="00D854AB">
          <w:rPr>
            <w:rFonts w:ascii="Times New Roman" w:hAnsi="Times New Roman" w:cs="Times New Roman"/>
            <w:lang w:val="en-US"/>
          </w:rPr>
          <w:t xml:space="preserve"> and Action</w:t>
        </w:r>
        <w:r w:rsidRPr="006F18AC">
          <w:rPr>
            <w:rFonts w:ascii="Times New Roman" w:hAnsi="Times New Roman" w:cs="Times New Roman"/>
            <w:vertAlign w:val="subscript"/>
            <w:lang w:val="en-US"/>
            <w:rPrChange w:id="970" w:author="erradi" w:date="2011-08-05T15:59:00Z">
              <w:rPr>
                <w:rFonts w:ascii="Times New Roman" w:hAnsi="Times New Roman" w:cs="Times New Roman"/>
                <w:color w:val="0000FF" w:themeColor="hyperlink"/>
                <w:u w:val="single"/>
                <w:lang w:val="en-US"/>
              </w:rPr>
            </w:rPrChange>
          </w:rPr>
          <w:t>n</w:t>
        </w:r>
        <w:r w:rsidR="00D854AB">
          <w:rPr>
            <w:rFonts w:ascii="Times New Roman" w:hAnsi="Times New Roman" w:cs="Times New Roman"/>
            <w:lang w:val="en-US"/>
          </w:rPr>
          <w:t xml:space="preserve"> are conflictual actions</w:t>
        </w:r>
      </w:ins>
      <w:ins w:id="971" w:author="erradi" w:date="2011-08-05T15:53:00Z">
        <w:r w:rsidR="00D854AB">
          <w:rPr>
            <w:rFonts w:ascii="Times New Roman" w:hAnsi="Times New Roman" w:cs="Times New Roman"/>
            <w:lang w:val="en-US"/>
          </w:rPr>
          <w:t xml:space="preserve">. This mean that providing a global </w:t>
        </w:r>
      </w:ins>
      <w:ins w:id="972" w:author="erradi" w:date="2011-08-05T15:54:00Z">
        <w:r w:rsidR="00D854AB">
          <w:rPr>
            <w:rFonts w:ascii="Times New Roman" w:hAnsi="Times New Roman" w:cs="Times New Roman"/>
            <w:lang w:val="en-US"/>
          </w:rPr>
          <w:t xml:space="preserve">requirement </w:t>
        </w:r>
        <w:r w:rsidR="00D854AB">
          <w:rPr>
            <w:rFonts w:ascii="Times New Roman" w:hAnsi="Times New Roman" w:cs="Times New Roman"/>
            <w:lang w:val="en-US"/>
          </w:rPr>
          <w:lastRenderedPageBreak/>
          <w:t xml:space="preserve">specification Psi, where these two actions are involved within two collaborations composed by a </w:t>
        </w:r>
      </w:ins>
      <w:ins w:id="973" w:author="erradi" w:date="2011-08-05T15:56:00Z">
        <w:r w:rsidR="00D854AB">
          <w:rPr>
            <w:rFonts w:ascii="Times New Roman" w:hAnsi="Times New Roman" w:cs="Times New Roman"/>
            <w:lang w:val="en-US"/>
          </w:rPr>
          <w:t>parallel</w:t>
        </w:r>
      </w:ins>
      <w:ins w:id="974" w:author="erradi" w:date="2011-08-05T15:54:00Z">
        <w:r w:rsidR="00D854AB">
          <w:rPr>
            <w:rFonts w:ascii="Times New Roman" w:hAnsi="Times New Roman" w:cs="Times New Roman"/>
            <w:lang w:val="en-US"/>
          </w:rPr>
          <w:t xml:space="preserve"> </w:t>
        </w:r>
      </w:ins>
      <w:ins w:id="975" w:author="erradi" w:date="2011-08-05T15:56:00Z">
        <w:r w:rsidR="00D854AB">
          <w:rPr>
            <w:rFonts w:ascii="Times New Roman" w:hAnsi="Times New Roman" w:cs="Times New Roman"/>
            <w:lang w:val="en-US"/>
          </w:rPr>
          <w:t>operator, lead</w:t>
        </w:r>
      </w:ins>
      <w:ins w:id="976" w:author="erradi" w:date="2011-08-05T15:57:00Z">
        <w:r w:rsidR="00D854AB">
          <w:rPr>
            <w:rFonts w:ascii="Times New Roman" w:hAnsi="Times New Roman" w:cs="Times New Roman"/>
            <w:lang w:val="en-US"/>
          </w:rPr>
          <w:t xml:space="preserve">s to a </w:t>
        </w:r>
      </w:ins>
      <w:ins w:id="977" w:author="erradi" w:date="2011-08-05T15:58:00Z">
        <w:r w:rsidR="00D854AB">
          <w:rPr>
            <w:rFonts w:ascii="Times New Roman" w:hAnsi="Times New Roman" w:cs="Times New Roman"/>
            <w:lang w:val="en-US"/>
          </w:rPr>
          <w:t>“domain relat</w:t>
        </w:r>
      </w:ins>
      <w:ins w:id="978" w:author="erradi" w:date="2011-08-05T16:09:00Z">
        <w:r w:rsidR="00ED6AE7">
          <w:rPr>
            <w:rFonts w:ascii="Times New Roman" w:hAnsi="Times New Roman" w:cs="Times New Roman"/>
            <w:lang w:val="en-US"/>
          </w:rPr>
          <w:t>e</w:t>
        </w:r>
      </w:ins>
      <w:ins w:id="979" w:author="erradi" w:date="2011-08-05T15:58:00Z">
        <w:r w:rsidR="00D854AB">
          <w:rPr>
            <w:rFonts w:ascii="Times New Roman" w:hAnsi="Times New Roman" w:cs="Times New Roman"/>
            <w:lang w:val="en-US"/>
          </w:rPr>
          <w:t>d</w:t>
        </w:r>
      </w:ins>
      <w:ins w:id="980" w:author="erradi" w:date="2011-08-05T15:59:00Z">
        <w:r w:rsidR="00D854AB">
          <w:rPr>
            <w:rFonts w:ascii="Times New Roman" w:hAnsi="Times New Roman" w:cs="Times New Roman"/>
            <w:lang w:val="en-US"/>
          </w:rPr>
          <w:t>”</w:t>
        </w:r>
      </w:ins>
      <w:ins w:id="981" w:author="erradi" w:date="2011-08-05T15:58:00Z">
        <w:r w:rsidR="00D854AB">
          <w:rPr>
            <w:rFonts w:ascii="Times New Roman" w:hAnsi="Times New Roman" w:cs="Times New Roman"/>
            <w:lang w:val="en-US"/>
          </w:rPr>
          <w:t xml:space="preserve"> inconsistency</w:t>
        </w:r>
      </w:ins>
      <w:ins w:id="982" w:author="erradi" w:date="2011-08-05T15:59:00Z">
        <w:r w:rsidR="00D854AB">
          <w:rPr>
            <w:rFonts w:ascii="Times New Roman" w:hAnsi="Times New Roman" w:cs="Times New Roman"/>
            <w:lang w:val="en-US"/>
          </w:rPr>
          <w:t>.</w:t>
        </w:r>
      </w:ins>
      <w:ins w:id="983" w:author="erradi" w:date="2011-08-05T16:10:00Z">
        <w:r w:rsidR="00ED6AE7">
          <w:rPr>
            <w:rFonts w:ascii="Times New Roman" w:hAnsi="Times New Roman" w:cs="Times New Roman"/>
            <w:lang w:val="en-US"/>
          </w:rPr>
          <w:t xml:space="preserve"> </w:t>
        </w:r>
      </w:ins>
      <w:ins w:id="984" w:author="erradi" w:date="2011-08-05T16:12:00Z">
        <w:r w:rsidR="009676AB">
          <w:rPr>
            <w:rFonts w:ascii="Times New Roman" w:hAnsi="Times New Roman" w:cs="Times New Roman"/>
            <w:lang w:val="en-US"/>
          </w:rPr>
          <w:t xml:space="preserve">We assume that the designer has a good knowledge of the application domain in order to define the appropriate </w:t>
        </w:r>
      </w:ins>
      <w:ins w:id="985" w:author="erradi" w:date="2011-08-05T16:13:00Z">
        <w:r w:rsidR="009676AB">
          <w:rPr>
            <w:rFonts w:ascii="Times New Roman" w:hAnsi="Times New Roman" w:cs="Times New Roman"/>
            <w:lang w:val="en-US"/>
          </w:rPr>
          <w:t xml:space="preserve">conflict </w:t>
        </w:r>
      </w:ins>
      <w:ins w:id="986" w:author="erradi" w:date="2011-08-05T16:12:00Z">
        <w:r w:rsidR="009676AB">
          <w:rPr>
            <w:rFonts w:ascii="Times New Roman" w:hAnsi="Times New Roman" w:cs="Times New Roman"/>
            <w:lang w:val="en-US"/>
          </w:rPr>
          <w:t xml:space="preserve">constraints </w:t>
        </w:r>
      </w:ins>
      <w:ins w:id="987" w:author="erradi" w:date="2011-08-05T16:13:00Z">
        <w:r w:rsidR="009676AB">
          <w:rPr>
            <w:rFonts w:ascii="Times New Roman" w:hAnsi="Times New Roman" w:cs="Times New Roman"/>
            <w:lang w:val="en-US"/>
          </w:rPr>
          <w:t xml:space="preserve">to be stored in the </w:t>
        </w:r>
        <w:r w:rsidRPr="006F18AC">
          <w:rPr>
            <w:rFonts w:ascii="Times New Roman" w:hAnsi="Times New Roman" w:cs="Times New Roman"/>
            <w:i/>
            <w:lang w:val="en-US"/>
            <w:rPrChange w:id="988" w:author="erradi" w:date="2011-08-05T16:13:00Z">
              <w:rPr>
                <w:rFonts w:ascii="Times New Roman" w:hAnsi="Times New Roman" w:cs="Times New Roman"/>
                <w:color w:val="0000FF" w:themeColor="hyperlink"/>
                <w:u w:val="single"/>
                <w:lang w:val="en-US"/>
              </w:rPr>
            </w:rPrChange>
          </w:rPr>
          <w:t>Conflictual</w:t>
        </w:r>
        <w:r w:rsidR="009676AB">
          <w:rPr>
            <w:rFonts w:ascii="Times New Roman" w:hAnsi="Times New Roman" w:cs="Times New Roman"/>
            <w:lang w:val="en-US"/>
          </w:rPr>
          <w:t xml:space="preserve"> Matrix. </w:t>
        </w:r>
      </w:ins>
    </w:p>
    <w:p w:rsidR="00CF114B" w:rsidRPr="00AB7576" w:rsidRDefault="00CF114B" w:rsidP="00554834">
      <w:pPr>
        <w:pStyle w:val="Paragraphedeliste"/>
        <w:jc w:val="both"/>
        <w:rPr>
          <w:ins w:id="989" w:author="erradi" w:date="2011-08-05T15:02:00Z"/>
          <w:rFonts w:ascii="Times New Roman" w:hAnsi="Times New Roman" w:cs="Times New Roman"/>
          <w:lang w:val="en-US"/>
          <w:rPrChange w:id="990" w:author="erradi" w:date="2011-08-05T15:06:00Z">
            <w:rPr>
              <w:ins w:id="991" w:author="erradi" w:date="2011-08-05T15:02:00Z"/>
              <w:rFonts w:ascii="Times New Roman" w:hAnsi="Times New Roman" w:cs="Times New Roman"/>
            </w:rPr>
          </w:rPrChange>
        </w:rPr>
      </w:pPr>
    </w:p>
    <w:p w:rsidR="00554834" w:rsidRPr="00E5656D" w:rsidDel="00DD0D39" w:rsidRDefault="00554834" w:rsidP="00554834">
      <w:pPr>
        <w:pStyle w:val="Paragraphedeliste"/>
        <w:jc w:val="both"/>
        <w:rPr>
          <w:del w:id="992" w:author="erradi" w:date="2011-08-07T11:57:00Z"/>
          <w:rFonts w:ascii="Times New Roman" w:hAnsi="Times New Roman" w:cs="Times New Roman"/>
          <w:lang w:val="en-US"/>
        </w:rPr>
      </w:pPr>
      <w:del w:id="993" w:author="erradi" w:date="2011-08-07T11:57:00Z">
        <w:r w:rsidRPr="00E5656D" w:rsidDel="00DD0D39">
          <w:rPr>
            <w:rFonts w:ascii="Times New Roman" w:hAnsi="Times New Roman" w:cs="Times New Roman"/>
            <w:lang w:val="en-US"/>
          </w:rPr>
          <w:delText xml:space="preserve">C’est la matrice qui permet d’exprimer le fait que deux activités soient des activités conflictuelles. En d’autres termes, ces deux activités là ne doivent en aucun cas être impliqué dans des collaborations en relation de parallélisme et ce que ça soit entre deux roles séparés oubien pour un même role. Il va alors de soit qu’une action avec elle-même ne soit jamais en conflict. Un constat déductif serait également celui de la nature symétrique de cette matrice là. Et cela se justifie car le parallélisme est une loi commutative : Col1||Col2 </w:delText>
        </w:r>
        <w:r w:rsidRPr="00F07059" w:rsidDel="00DD0D39">
          <w:rPr>
            <w:rFonts w:ascii="Times New Roman" w:hAnsi="Times New Roman" w:cs="Times New Roman"/>
          </w:rPr>
          <w:sym w:font="Wingdings" w:char="F0F3"/>
        </w:r>
        <w:r w:rsidRPr="00E5656D" w:rsidDel="00DD0D39">
          <w:rPr>
            <w:rFonts w:ascii="Times New Roman" w:hAnsi="Times New Roman" w:cs="Times New Roman"/>
            <w:lang w:val="en-US"/>
          </w:rPr>
          <w:delText>Col2||Col1. Dans le tableau suivant on lit alors que : Action1 et Actionn sont des actions conflictuelles. Ce qui signifit que fournir une expression globale du système Psi dans laquelle Action1 et Actionn seraient impliqué dans des collaborations dans une relation de parallélisme causerait forcément une blockage intrisèque. Cette matrice est puissante dans la mesure où elle permettra dans le cadre du domaine d’application d’exprimer des règles très puissantes d’incompatibilité entre deux activités.</w:delText>
        </w:r>
      </w:del>
    </w:p>
    <w:p w:rsidR="00136EC2" w:rsidRPr="00E5656D" w:rsidDel="00DD0D39" w:rsidRDefault="00136EC2" w:rsidP="00554834">
      <w:pPr>
        <w:pStyle w:val="Paragraphedeliste"/>
        <w:jc w:val="both"/>
        <w:rPr>
          <w:del w:id="994" w:author="erradi" w:date="2011-08-07T11:58:00Z"/>
          <w:rFonts w:ascii="Times New Roman" w:hAnsi="Times New Roman" w:cs="Times New Roman"/>
          <w:lang w:val="en-US"/>
        </w:rPr>
      </w:pPr>
    </w:p>
    <w:tbl>
      <w:tblPr>
        <w:tblStyle w:val="Grilledutableau"/>
        <w:tblW w:w="0" w:type="auto"/>
        <w:jc w:val="center"/>
        <w:tblLook w:val="04A0"/>
        <w:tblPrChange w:id="995" w:author="erradi" w:date="2011-08-05T15:47:00Z">
          <w:tblPr>
            <w:tblStyle w:val="Grilledutableau"/>
            <w:tblW w:w="0" w:type="auto"/>
            <w:tblLook w:val="04A0"/>
          </w:tblPr>
        </w:tblPrChange>
      </w:tblPr>
      <w:tblGrid>
        <w:gridCol w:w="1526"/>
        <w:gridCol w:w="1276"/>
        <w:gridCol w:w="850"/>
        <w:gridCol w:w="1559"/>
        <w:tblGridChange w:id="996">
          <w:tblGrid>
            <w:gridCol w:w="2303"/>
            <w:gridCol w:w="2303"/>
            <w:gridCol w:w="2303"/>
            <w:gridCol w:w="2303"/>
          </w:tblGrid>
        </w:tblGridChange>
      </w:tblGrid>
      <w:tr w:rsidR="00554834" w:rsidRPr="00136EC2" w:rsidTr="00136EC2">
        <w:trPr>
          <w:jc w:val="center"/>
        </w:trPr>
        <w:tc>
          <w:tcPr>
            <w:tcW w:w="1526" w:type="dxa"/>
            <w:tcPrChange w:id="997" w:author="erradi" w:date="2011-08-05T15:47:00Z">
              <w:tcPr>
                <w:tcW w:w="2303" w:type="dxa"/>
              </w:tcPr>
            </w:tcPrChange>
          </w:tcPr>
          <w:p w:rsidR="00000000" w:rsidRDefault="007461FA">
            <w:pPr>
              <w:spacing w:line="276" w:lineRule="auto"/>
              <w:ind w:left="720"/>
              <w:contextualSpacing/>
              <w:jc w:val="center"/>
              <w:rPr>
                <w:rFonts w:ascii="Times New Roman" w:hAnsi="Times New Roman" w:cs="Times New Roman"/>
                <w:sz w:val="16"/>
                <w:lang w:val="en-US"/>
                <w:rPrChange w:id="998" w:author="erradi" w:date="2011-08-05T15:47:00Z">
                  <w:rPr>
                    <w:rFonts w:ascii="Times New Roman" w:hAnsi="Times New Roman" w:cs="Times New Roman"/>
                  </w:rPr>
                </w:rPrChange>
              </w:rPr>
              <w:pPrChange w:id="999" w:author="erradi" w:date="2011-08-07T11:58:00Z">
                <w:pPr>
                  <w:spacing w:after="200" w:line="276" w:lineRule="auto"/>
                  <w:ind w:left="720"/>
                  <w:contextualSpacing/>
                  <w:jc w:val="center"/>
                </w:pPr>
              </w:pPrChange>
            </w:pPr>
          </w:p>
        </w:tc>
        <w:tc>
          <w:tcPr>
            <w:tcW w:w="1276" w:type="dxa"/>
            <w:tcPrChange w:id="1000"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01" w:author="erradi" w:date="2011-08-05T15:47:00Z">
                  <w:rPr>
                    <w:rFonts w:ascii="Times New Roman" w:hAnsi="Times New Roman" w:cs="Times New Roman"/>
                  </w:rPr>
                </w:rPrChange>
              </w:rPr>
              <w:pPrChange w:id="1002" w:author="erradi" w:date="2011-08-07T11:58:00Z">
                <w:pPr>
                  <w:spacing w:after="200" w:line="276" w:lineRule="auto"/>
                  <w:jc w:val="center"/>
                </w:pPr>
              </w:pPrChange>
            </w:pPr>
            <w:r w:rsidRPr="006F18AC">
              <w:rPr>
                <w:rFonts w:ascii="Times New Roman" w:hAnsi="Times New Roman" w:cs="Times New Roman"/>
                <w:sz w:val="16"/>
                <w:rPrChange w:id="1003" w:author="erradi" w:date="2011-08-05T15:47: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004" w:author="erradi" w:date="2011-08-05T15:48:00Z">
                  <w:rPr>
                    <w:rFonts w:ascii="Times New Roman" w:hAnsi="Times New Roman" w:cs="Times New Roman"/>
                    <w:color w:val="0000FF" w:themeColor="hyperlink"/>
                    <w:u w:val="single"/>
                  </w:rPr>
                </w:rPrChange>
              </w:rPr>
              <w:t>1</w:t>
            </w:r>
          </w:p>
        </w:tc>
        <w:tc>
          <w:tcPr>
            <w:tcW w:w="850" w:type="dxa"/>
            <w:tcPrChange w:id="1005"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06" w:author="erradi" w:date="2011-08-05T15:47:00Z">
                  <w:rPr>
                    <w:rFonts w:ascii="Times New Roman" w:hAnsi="Times New Roman" w:cs="Times New Roman"/>
                  </w:rPr>
                </w:rPrChange>
              </w:rPr>
              <w:pPrChange w:id="1007" w:author="erradi" w:date="2011-08-07T11:58:00Z">
                <w:pPr>
                  <w:spacing w:after="200" w:line="276" w:lineRule="auto"/>
                  <w:jc w:val="center"/>
                </w:pPr>
              </w:pPrChange>
            </w:pPr>
            <w:r w:rsidRPr="006F18AC">
              <w:rPr>
                <w:rFonts w:ascii="Times New Roman" w:hAnsi="Times New Roman" w:cs="Times New Roman"/>
                <w:sz w:val="16"/>
                <w:rPrChange w:id="1008" w:author="erradi" w:date="2011-08-05T15:47:00Z">
                  <w:rPr>
                    <w:rFonts w:ascii="Times New Roman" w:hAnsi="Times New Roman" w:cs="Times New Roman"/>
                    <w:color w:val="0000FF" w:themeColor="hyperlink"/>
                    <w:u w:val="single"/>
                  </w:rPr>
                </w:rPrChange>
              </w:rPr>
              <w:t>…</w:t>
            </w:r>
          </w:p>
        </w:tc>
        <w:tc>
          <w:tcPr>
            <w:tcW w:w="1559" w:type="dxa"/>
            <w:tcPrChange w:id="1009"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10" w:author="erradi" w:date="2011-08-05T15:47:00Z">
                  <w:rPr>
                    <w:rFonts w:ascii="Times New Roman" w:hAnsi="Times New Roman" w:cs="Times New Roman"/>
                  </w:rPr>
                </w:rPrChange>
              </w:rPr>
              <w:pPrChange w:id="1011" w:author="erradi" w:date="2011-08-07T11:58:00Z">
                <w:pPr>
                  <w:spacing w:after="200" w:line="276" w:lineRule="auto"/>
                  <w:jc w:val="center"/>
                </w:pPr>
              </w:pPrChange>
            </w:pPr>
            <w:r w:rsidRPr="006F18AC">
              <w:rPr>
                <w:rFonts w:ascii="Times New Roman" w:hAnsi="Times New Roman" w:cs="Times New Roman"/>
                <w:sz w:val="16"/>
                <w:rPrChange w:id="1012" w:author="erradi" w:date="2011-08-05T15:47: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013" w:author="erradi" w:date="2011-08-05T15:48:00Z">
                  <w:rPr>
                    <w:rFonts w:ascii="Times New Roman" w:hAnsi="Times New Roman" w:cs="Times New Roman"/>
                    <w:color w:val="0000FF" w:themeColor="hyperlink"/>
                    <w:u w:val="single"/>
                  </w:rPr>
                </w:rPrChange>
              </w:rPr>
              <w:t>n</w:t>
            </w:r>
          </w:p>
        </w:tc>
      </w:tr>
      <w:tr w:rsidR="00554834" w:rsidRPr="00136EC2" w:rsidTr="00136EC2">
        <w:trPr>
          <w:jc w:val="center"/>
        </w:trPr>
        <w:tc>
          <w:tcPr>
            <w:tcW w:w="1526" w:type="dxa"/>
            <w:tcPrChange w:id="1014"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15" w:author="erradi" w:date="2011-08-05T15:47:00Z">
                  <w:rPr>
                    <w:rFonts w:ascii="Times New Roman" w:hAnsi="Times New Roman" w:cs="Times New Roman"/>
                  </w:rPr>
                </w:rPrChange>
              </w:rPr>
              <w:pPrChange w:id="1016" w:author="erradi" w:date="2011-08-07T11:58:00Z">
                <w:pPr>
                  <w:spacing w:after="200" w:line="276" w:lineRule="auto"/>
                  <w:jc w:val="center"/>
                </w:pPr>
              </w:pPrChange>
            </w:pPr>
            <w:r w:rsidRPr="006F18AC">
              <w:rPr>
                <w:rFonts w:ascii="Times New Roman" w:hAnsi="Times New Roman" w:cs="Times New Roman"/>
                <w:sz w:val="16"/>
                <w:rPrChange w:id="1017" w:author="erradi" w:date="2011-08-05T15:47: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018" w:author="erradi" w:date="2011-08-05T15:48:00Z">
                  <w:rPr>
                    <w:rFonts w:ascii="Times New Roman" w:hAnsi="Times New Roman" w:cs="Times New Roman"/>
                    <w:color w:val="0000FF" w:themeColor="hyperlink"/>
                    <w:u w:val="single"/>
                  </w:rPr>
                </w:rPrChange>
              </w:rPr>
              <w:t>1</w:t>
            </w:r>
          </w:p>
        </w:tc>
        <w:tc>
          <w:tcPr>
            <w:tcW w:w="1276" w:type="dxa"/>
            <w:tcPrChange w:id="1019"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20" w:author="erradi" w:date="2011-08-05T15:47:00Z">
                  <w:rPr>
                    <w:rFonts w:ascii="Times New Roman" w:hAnsi="Times New Roman" w:cs="Times New Roman"/>
                  </w:rPr>
                </w:rPrChange>
              </w:rPr>
              <w:pPrChange w:id="1021" w:author="erradi" w:date="2011-08-07T11:58:00Z">
                <w:pPr>
                  <w:spacing w:after="200" w:line="276" w:lineRule="auto"/>
                  <w:jc w:val="center"/>
                </w:pPr>
              </w:pPrChange>
            </w:pPr>
            <w:r w:rsidRPr="006F18AC">
              <w:rPr>
                <w:rFonts w:ascii="Times New Roman" w:hAnsi="Times New Roman" w:cs="Times New Roman"/>
                <w:sz w:val="16"/>
                <w:rPrChange w:id="1022" w:author="erradi" w:date="2011-08-05T15:47:00Z">
                  <w:rPr>
                    <w:rFonts w:ascii="Times New Roman" w:hAnsi="Times New Roman" w:cs="Times New Roman"/>
                    <w:color w:val="0000FF" w:themeColor="hyperlink"/>
                    <w:u w:val="single"/>
                  </w:rPr>
                </w:rPrChange>
              </w:rPr>
              <w:t>0</w:t>
            </w:r>
          </w:p>
        </w:tc>
        <w:tc>
          <w:tcPr>
            <w:tcW w:w="850" w:type="dxa"/>
            <w:tcPrChange w:id="1023"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24" w:author="erradi" w:date="2011-08-05T15:47:00Z">
                  <w:rPr>
                    <w:rFonts w:ascii="Times New Roman" w:hAnsi="Times New Roman" w:cs="Times New Roman"/>
                  </w:rPr>
                </w:rPrChange>
              </w:rPr>
              <w:pPrChange w:id="1025" w:author="erradi" w:date="2011-08-07T11:58:00Z">
                <w:pPr>
                  <w:spacing w:after="200" w:line="276" w:lineRule="auto"/>
                  <w:jc w:val="center"/>
                </w:pPr>
              </w:pPrChange>
            </w:pPr>
            <w:r w:rsidRPr="006F18AC">
              <w:rPr>
                <w:rFonts w:ascii="Times New Roman" w:hAnsi="Times New Roman" w:cs="Times New Roman"/>
                <w:sz w:val="16"/>
                <w:rPrChange w:id="1026" w:author="erradi" w:date="2011-08-05T15:47:00Z">
                  <w:rPr>
                    <w:rFonts w:ascii="Times New Roman" w:hAnsi="Times New Roman" w:cs="Times New Roman"/>
                    <w:color w:val="0000FF" w:themeColor="hyperlink"/>
                    <w:u w:val="single"/>
                  </w:rPr>
                </w:rPrChange>
              </w:rPr>
              <w:t>…</w:t>
            </w:r>
          </w:p>
        </w:tc>
        <w:tc>
          <w:tcPr>
            <w:tcW w:w="1559" w:type="dxa"/>
            <w:tcPrChange w:id="1027"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28" w:author="erradi" w:date="2011-08-05T15:47:00Z">
                  <w:rPr>
                    <w:rFonts w:ascii="Times New Roman" w:hAnsi="Times New Roman" w:cs="Times New Roman"/>
                  </w:rPr>
                </w:rPrChange>
              </w:rPr>
              <w:pPrChange w:id="1029" w:author="erradi" w:date="2011-08-07T11:58:00Z">
                <w:pPr>
                  <w:spacing w:after="200" w:line="276" w:lineRule="auto"/>
                  <w:jc w:val="center"/>
                </w:pPr>
              </w:pPrChange>
            </w:pPr>
            <w:r w:rsidRPr="006F18AC">
              <w:rPr>
                <w:rFonts w:ascii="Times New Roman" w:hAnsi="Times New Roman" w:cs="Times New Roman"/>
                <w:sz w:val="16"/>
                <w:rPrChange w:id="1030" w:author="erradi" w:date="2011-08-05T15:47:00Z">
                  <w:rPr>
                    <w:rFonts w:ascii="Times New Roman" w:hAnsi="Times New Roman" w:cs="Times New Roman"/>
                    <w:color w:val="0000FF" w:themeColor="hyperlink"/>
                    <w:u w:val="single"/>
                  </w:rPr>
                </w:rPrChange>
              </w:rPr>
              <w:t>1</w:t>
            </w:r>
          </w:p>
        </w:tc>
      </w:tr>
      <w:tr w:rsidR="00554834" w:rsidRPr="00136EC2" w:rsidTr="00136EC2">
        <w:trPr>
          <w:jc w:val="center"/>
        </w:trPr>
        <w:tc>
          <w:tcPr>
            <w:tcW w:w="1526" w:type="dxa"/>
            <w:tcPrChange w:id="1031"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32" w:author="erradi" w:date="2011-08-05T15:47:00Z">
                  <w:rPr>
                    <w:rFonts w:ascii="Times New Roman" w:hAnsi="Times New Roman" w:cs="Times New Roman"/>
                  </w:rPr>
                </w:rPrChange>
              </w:rPr>
              <w:pPrChange w:id="1033" w:author="erradi" w:date="2011-08-07T11:58:00Z">
                <w:pPr>
                  <w:spacing w:after="200" w:line="276" w:lineRule="auto"/>
                  <w:jc w:val="center"/>
                </w:pPr>
              </w:pPrChange>
            </w:pPr>
            <w:r w:rsidRPr="006F18AC">
              <w:rPr>
                <w:rFonts w:ascii="Times New Roman" w:hAnsi="Times New Roman" w:cs="Times New Roman"/>
                <w:sz w:val="16"/>
                <w:rPrChange w:id="1034" w:author="erradi" w:date="2011-08-05T15:47:00Z">
                  <w:rPr>
                    <w:rFonts w:ascii="Times New Roman" w:hAnsi="Times New Roman" w:cs="Times New Roman"/>
                    <w:color w:val="0000FF" w:themeColor="hyperlink"/>
                    <w:u w:val="single"/>
                  </w:rPr>
                </w:rPrChange>
              </w:rPr>
              <w:t>…</w:t>
            </w:r>
          </w:p>
        </w:tc>
        <w:tc>
          <w:tcPr>
            <w:tcW w:w="1276" w:type="dxa"/>
            <w:tcPrChange w:id="1035"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36" w:author="erradi" w:date="2011-08-05T15:47:00Z">
                  <w:rPr>
                    <w:rFonts w:ascii="Times New Roman" w:hAnsi="Times New Roman" w:cs="Times New Roman"/>
                  </w:rPr>
                </w:rPrChange>
              </w:rPr>
              <w:pPrChange w:id="1037" w:author="erradi" w:date="2011-08-07T11:58:00Z">
                <w:pPr>
                  <w:spacing w:after="200" w:line="276" w:lineRule="auto"/>
                  <w:jc w:val="center"/>
                </w:pPr>
              </w:pPrChange>
            </w:pPr>
            <w:r w:rsidRPr="006F18AC">
              <w:rPr>
                <w:rFonts w:ascii="Times New Roman" w:hAnsi="Times New Roman" w:cs="Times New Roman"/>
                <w:sz w:val="16"/>
                <w:rPrChange w:id="1038" w:author="erradi" w:date="2011-08-05T15:47:00Z">
                  <w:rPr>
                    <w:rFonts w:ascii="Times New Roman" w:hAnsi="Times New Roman" w:cs="Times New Roman"/>
                    <w:color w:val="0000FF" w:themeColor="hyperlink"/>
                    <w:u w:val="single"/>
                  </w:rPr>
                </w:rPrChange>
              </w:rPr>
              <w:t>…</w:t>
            </w:r>
          </w:p>
        </w:tc>
        <w:tc>
          <w:tcPr>
            <w:tcW w:w="850" w:type="dxa"/>
            <w:tcPrChange w:id="1039"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40" w:author="erradi" w:date="2011-08-05T15:47:00Z">
                  <w:rPr>
                    <w:rFonts w:ascii="Times New Roman" w:hAnsi="Times New Roman" w:cs="Times New Roman"/>
                  </w:rPr>
                </w:rPrChange>
              </w:rPr>
              <w:pPrChange w:id="1041" w:author="erradi" w:date="2011-08-07T11:58:00Z">
                <w:pPr>
                  <w:spacing w:after="200" w:line="276" w:lineRule="auto"/>
                  <w:jc w:val="center"/>
                </w:pPr>
              </w:pPrChange>
            </w:pPr>
            <w:r w:rsidRPr="006F18AC">
              <w:rPr>
                <w:rFonts w:ascii="Times New Roman" w:hAnsi="Times New Roman" w:cs="Times New Roman"/>
                <w:sz w:val="16"/>
                <w:rPrChange w:id="1042" w:author="erradi" w:date="2011-08-05T15:47:00Z">
                  <w:rPr>
                    <w:rFonts w:ascii="Times New Roman" w:hAnsi="Times New Roman" w:cs="Times New Roman"/>
                    <w:color w:val="0000FF" w:themeColor="hyperlink"/>
                    <w:u w:val="single"/>
                  </w:rPr>
                </w:rPrChange>
              </w:rPr>
              <w:t>…</w:t>
            </w:r>
          </w:p>
        </w:tc>
        <w:tc>
          <w:tcPr>
            <w:tcW w:w="1559" w:type="dxa"/>
            <w:tcPrChange w:id="1043"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44" w:author="erradi" w:date="2011-08-05T15:47:00Z">
                  <w:rPr>
                    <w:rFonts w:ascii="Times New Roman" w:hAnsi="Times New Roman" w:cs="Times New Roman"/>
                  </w:rPr>
                </w:rPrChange>
              </w:rPr>
              <w:pPrChange w:id="1045" w:author="erradi" w:date="2011-08-07T11:58:00Z">
                <w:pPr>
                  <w:spacing w:after="200" w:line="276" w:lineRule="auto"/>
                  <w:jc w:val="center"/>
                </w:pPr>
              </w:pPrChange>
            </w:pPr>
            <w:r w:rsidRPr="006F18AC">
              <w:rPr>
                <w:rFonts w:ascii="Times New Roman" w:hAnsi="Times New Roman" w:cs="Times New Roman"/>
                <w:sz w:val="16"/>
                <w:rPrChange w:id="1046" w:author="erradi" w:date="2011-08-05T15:47:00Z">
                  <w:rPr>
                    <w:rFonts w:ascii="Times New Roman" w:hAnsi="Times New Roman" w:cs="Times New Roman"/>
                    <w:color w:val="0000FF" w:themeColor="hyperlink"/>
                    <w:u w:val="single"/>
                  </w:rPr>
                </w:rPrChange>
              </w:rPr>
              <w:t>…</w:t>
            </w:r>
          </w:p>
        </w:tc>
      </w:tr>
      <w:tr w:rsidR="00554834" w:rsidRPr="00136EC2" w:rsidTr="00136EC2">
        <w:trPr>
          <w:jc w:val="center"/>
        </w:trPr>
        <w:tc>
          <w:tcPr>
            <w:tcW w:w="1526" w:type="dxa"/>
            <w:tcPrChange w:id="1047"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48" w:author="erradi" w:date="2011-08-05T15:47:00Z">
                  <w:rPr>
                    <w:rFonts w:ascii="Times New Roman" w:hAnsi="Times New Roman" w:cs="Times New Roman"/>
                  </w:rPr>
                </w:rPrChange>
              </w:rPr>
              <w:pPrChange w:id="1049" w:author="erradi" w:date="2011-08-07T11:58:00Z">
                <w:pPr>
                  <w:spacing w:after="200" w:line="276" w:lineRule="auto"/>
                  <w:jc w:val="center"/>
                </w:pPr>
              </w:pPrChange>
            </w:pPr>
            <w:r w:rsidRPr="006F18AC">
              <w:rPr>
                <w:rFonts w:ascii="Times New Roman" w:hAnsi="Times New Roman" w:cs="Times New Roman"/>
                <w:sz w:val="16"/>
                <w:rPrChange w:id="1050" w:author="erradi" w:date="2011-08-05T15:47: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051" w:author="erradi" w:date="2011-08-05T15:48:00Z">
                  <w:rPr>
                    <w:rFonts w:ascii="Times New Roman" w:hAnsi="Times New Roman" w:cs="Times New Roman"/>
                    <w:color w:val="0000FF" w:themeColor="hyperlink"/>
                    <w:u w:val="single"/>
                  </w:rPr>
                </w:rPrChange>
              </w:rPr>
              <w:t>n</w:t>
            </w:r>
          </w:p>
        </w:tc>
        <w:tc>
          <w:tcPr>
            <w:tcW w:w="1276" w:type="dxa"/>
            <w:tcPrChange w:id="1052"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53" w:author="erradi" w:date="2011-08-05T15:47:00Z">
                  <w:rPr>
                    <w:rFonts w:ascii="Times New Roman" w:hAnsi="Times New Roman" w:cs="Times New Roman"/>
                  </w:rPr>
                </w:rPrChange>
              </w:rPr>
              <w:pPrChange w:id="1054" w:author="erradi" w:date="2011-08-07T11:58:00Z">
                <w:pPr>
                  <w:spacing w:after="200" w:line="276" w:lineRule="auto"/>
                  <w:jc w:val="center"/>
                </w:pPr>
              </w:pPrChange>
            </w:pPr>
            <w:r w:rsidRPr="006F18AC">
              <w:rPr>
                <w:rFonts w:ascii="Times New Roman" w:hAnsi="Times New Roman" w:cs="Times New Roman"/>
                <w:sz w:val="16"/>
                <w:rPrChange w:id="1055" w:author="erradi" w:date="2011-08-05T15:47:00Z">
                  <w:rPr>
                    <w:rFonts w:ascii="Times New Roman" w:hAnsi="Times New Roman" w:cs="Times New Roman"/>
                    <w:color w:val="0000FF" w:themeColor="hyperlink"/>
                    <w:u w:val="single"/>
                  </w:rPr>
                </w:rPrChange>
              </w:rPr>
              <w:t>1</w:t>
            </w:r>
          </w:p>
        </w:tc>
        <w:tc>
          <w:tcPr>
            <w:tcW w:w="850" w:type="dxa"/>
            <w:tcPrChange w:id="1056"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57" w:author="erradi" w:date="2011-08-05T15:47:00Z">
                  <w:rPr>
                    <w:rFonts w:ascii="Times New Roman" w:hAnsi="Times New Roman" w:cs="Times New Roman"/>
                  </w:rPr>
                </w:rPrChange>
              </w:rPr>
              <w:pPrChange w:id="1058" w:author="erradi" w:date="2011-08-07T11:58:00Z">
                <w:pPr>
                  <w:spacing w:after="200" w:line="276" w:lineRule="auto"/>
                  <w:jc w:val="center"/>
                </w:pPr>
              </w:pPrChange>
            </w:pPr>
            <w:r w:rsidRPr="006F18AC">
              <w:rPr>
                <w:rFonts w:ascii="Times New Roman" w:hAnsi="Times New Roman" w:cs="Times New Roman"/>
                <w:sz w:val="16"/>
                <w:rPrChange w:id="1059" w:author="erradi" w:date="2011-08-05T15:47:00Z">
                  <w:rPr>
                    <w:rFonts w:ascii="Times New Roman" w:hAnsi="Times New Roman" w:cs="Times New Roman"/>
                    <w:color w:val="0000FF" w:themeColor="hyperlink"/>
                    <w:u w:val="single"/>
                  </w:rPr>
                </w:rPrChange>
              </w:rPr>
              <w:t>…</w:t>
            </w:r>
          </w:p>
        </w:tc>
        <w:tc>
          <w:tcPr>
            <w:tcW w:w="1559" w:type="dxa"/>
            <w:tcPrChange w:id="1060" w:author="erradi" w:date="2011-08-05T15:47:00Z">
              <w:tcPr>
                <w:tcW w:w="2303" w:type="dxa"/>
              </w:tcPr>
            </w:tcPrChange>
          </w:tcPr>
          <w:p w:rsidR="00000000" w:rsidRDefault="006F18AC">
            <w:pPr>
              <w:spacing w:line="276" w:lineRule="auto"/>
              <w:jc w:val="center"/>
              <w:rPr>
                <w:rFonts w:ascii="Times New Roman" w:hAnsi="Times New Roman" w:cs="Times New Roman"/>
                <w:sz w:val="16"/>
                <w:rPrChange w:id="1061" w:author="erradi" w:date="2011-08-05T15:47:00Z">
                  <w:rPr>
                    <w:rFonts w:ascii="Times New Roman" w:hAnsi="Times New Roman" w:cs="Times New Roman"/>
                  </w:rPr>
                </w:rPrChange>
              </w:rPr>
              <w:pPrChange w:id="1062" w:author="erradi" w:date="2011-08-07T11:58:00Z">
                <w:pPr>
                  <w:spacing w:after="200" w:line="276" w:lineRule="auto"/>
                  <w:jc w:val="center"/>
                </w:pPr>
              </w:pPrChange>
            </w:pPr>
            <w:r w:rsidRPr="006F18AC">
              <w:rPr>
                <w:rFonts w:ascii="Times New Roman" w:hAnsi="Times New Roman" w:cs="Times New Roman"/>
                <w:sz w:val="16"/>
                <w:rPrChange w:id="1063" w:author="erradi" w:date="2011-08-05T15:47:00Z">
                  <w:rPr>
                    <w:rFonts w:ascii="Times New Roman" w:hAnsi="Times New Roman" w:cs="Times New Roman"/>
                    <w:color w:val="0000FF" w:themeColor="hyperlink"/>
                    <w:u w:val="single"/>
                  </w:rPr>
                </w:rPrChange>
              </w:rPr>
              <w:t>0</w:t>
            </w:r>
          </w:p>
        </w:tc>
      </w:tr>
    </w:tbl>
    <w:p w:rsidR="00000000" w:rsidRDefault="00ED6AE7">
      <w:pPr>
        <w:pStyle w:val="Paragraphedeliste"/>
        <w:jc w:val="center"/>
        <w:rPr>
          <w:rFonts w:ascii="Times New Roman" w:hAnsi="Times New Roman" w:cs="Times New Roman"/>
          <w:sz w:val="20"/>
        </w:rPr>
        <w:pPrChange w:id="1064" w:author="erradi" w:date="2011-08-05T16:11:00Z">
          <w:pPr>
            <w:pStyle w:val="Paragraphedeliste"/>
            <w:jc w:val="both"/>
          </w:pPr>
        </w:pPrChange>
      </w:pPr>
      <w:ins w:id="1065" w:author="erradi" w:date="2011-08-05T16:10:00Z">
        <w:r w:rsidRPr="00DA2F6B">
          <w:rPr>
            <w:rFonts w:ascii="Times New Roman" w:hAnsi="Times New Roman" w:cs="Times New Roman"/>
            <w:sz w:val="20"/>
            <w:lang w:val="en-US"/>
          </w:rPr>
          <w:t>Table 5.5: Conflictual matrix</w:t>
        </w:r>
      </w:ins>
    </w:p>
    <w:p w:rsidR="00554834" w:rsidRDefault="00554834" w:rsidP="00554834">
      <w:pPr>
        <w:pStyle w:val="Paragraphedeliste"/>
        <w:jc w:val="both"/>
        <w:rPr>
          <w:rFonts w:ascii="Times New Roman" w:hAnsi="Times New Roman" w:cs="Times New Roman"/>
        </w:rPr>
      </w:pPr>
    </w:p>
    <w:p w:rsidR="00554834" w:rsidRPr="00DD0D39" w:rsidRDefault="006F18AC" w:rsidP="00554834">
      <w:pPr>
        <w:pStyle w:val="Paragraphedeliste"/>
        <w:jc w:val="both"/>
        <w:rPr>
          <w:rFonts w:ascii="Times New Roman" w:hAnsi="Times New Roman" w:cs="Times New Roman"/>
          <w:b/>
          <w:i/>
          <w:u w:val="single"/>
          <w:rPrChange w:id="1066" w:author="erradi" w:date="2011-08-07T11:58:00Z">
            <w:rPr>
              <w:rFonts w:ascii="Times New Roman" w:hAnsi="Times New Roman" w:cs="Times New Roman"/>
              <w:i/>
              <w:u w:val="single"/>
            </w:rPr>
          </w:rPrChange>
        </w:rPr>
      </w:pPr>
      <w:r w:rsidRPr="006F18AC">
        <w:rPr>
          <w:rFonts w:ascii="Times New Roman" w:hAnsi="Times New Roman" w:cs="Times New Roman"/>
          <w:b/>
          <w:i/>
          <w:u w:val="single"/>
          <w:rPrChange w:id="1067" w:author="erradi" w:date="2011-08-07T11:58:00Z">
            <w:rPr>
              <w:rFonts w:ascii="Times New Roman" w:hAnsi="Times New Roman" w:cs="Times New Roman"/>
              <w:i/>
              <w:color w:val="0000FF" w:themeColor="hyperlink"/>
              <w:u w:val="single"/>
            </w:rPr>
          </w:rPrChange>
        </w:rPr>
        <w:t>Synchron</w:t>
      </w:r>
      <w:ins w:id="1068" w:author="erradi" w:date="2011-08-05T16:15:00Z">
        <w:r w:rsidRPr="006F18AC">
          <w:rPr>
            <w:rFonts w:ascii="Times New Roman" w:hAnsi="Times New Roman" w:cs="Times New Roman"/>
            <w:b/>
            <w:i/>
            <w:u w:val="single"/>
            <w:rPrChange w:id="1069" w:author="erradi" w:date="2011-08-07T11:58:00Z">
              <w:rPr>
                <w:rFonts w:ascii="Times New Roman" w:hAnsi="Times New Roman" w:cs="Times New Roman"/>
                <w:i/>
                <w:color w:val="0000FF" w:themeColor="hyperlink"/>
                <w:u w:val="single"/>
              </w:rPr>
            </w:rPrChange>
          </w:rPr>
          <w:t>y</w:t>
        </w:r>
      </w:ins>
      <w:del w:id="1070" w:author="erradi" w:date="2011-08-05T16:15:00Z">
        <w:r w:rsidRPr="006F18AC">
          <w:rPr>
            <w:rFonts w:ascii="Times New Roman" w:hAnsi="Times New Roman" w:cs="Times New Roman"/>
            <w:b/>
            <w:i/>
            <w:u w:val="single"/>
            <w:rPrChange w:id="1071" w:author="erradi" w:date="2011-08-07T11:58:00Z">
              <w:rPr>
                <w:rFonts w:ascii="Times New Roman" w:hAnsi="Times New Roman" w:cs="Times New Roman"/>
                <w:i/>
                <w:color w:val="0000FF" w:themeColor="hyperlink"/>
                <w:u w:val="single"/>
              </w:rPr>
            </w:rPrChange>
          </w:rPr>
          <w:delText>ous</w:delText>
        </w:r>
      </w:del>
      <w:r w:rsidRPr="006F18AC">
        <w:rPr>
          <w:rFonts w:ascii="Times New Roman" w:hAnsi="Times New Roman" w:cs="Times New Roman"/>
          <w:b/>
          <w:i/>
          <w:u w:val="single"/>
          <w:rPrChange w:id="1072" w:author="erradi" w:date="2011-08-07T11:58:00Z">
            <w:rPr>
              <w:rFonts w:ascii="Times New Roman" w:hAnsi="Times New Roman" w:cs="Times New Roman"/>
              <w:i/>
              <w:color w:val="0000FF" w:themeColor="hyperlink"/>
              <w:u w:val="single"/>
            </w:rPr>
          </w:rPrChange>
        </w:rPr>
        <w:t xml:space="preserve"> Matrix</w:t>
      </w:r>
    </w:p>
    <w:p w:rsidR="00ED6AE7" w:rsidRDefault="00ED6AE7" w:rsidP="00554834">
      <w:pPr>
        <w:pStyle w:val="Paragraphedeliste"/>
        <w:jc w:val="both"/>
        <w:rPr>
          <w:ins w:id="1073" w:author="erradi" w:date="2011-08-05T16:48:00Z"/>
          <w:rFonts w:ascii="Times New Roman" w:hAnsi="Times New Roman" w:cs="Times New Roman"/>
        </w:rPr>
      </w:pPr>
    </w:p>
    <w:p w:rsidR="007E34C1" w:rsidRPr="00220B29" w:rsidRDefault="006F18AC" w:rsidP="00554834">
      <w:pPr>
        <w:pStyle w:val="Paragraphedeliste"/>
        <w:jc w:val="both"/>
        <w:rPr>
          <w:ins w:id="1074" w:author="erradi" w:date="2011-08-05T16:53:00Z"/>
          <w:rFonts w:ascii="Times New Roman" w:hAnsi="Times New Roman" w:cs="Times New Roman"/>
          <w:lang w:val="en-US"/>
        </w:rPr>
      </w:pPr>
      <w:ins w:id="1075" w:author="erradi" w:date="2011-08-05T16:49:00Z">
        <w:r w:rsidRPr="006F18AC">
          <w:rPr>
            <w:rFonts w:ascii="Times New Roman" w:hAnsi="Times New Roman" w:cs="Times New Roman"/>
            <w:lang w:val="en-US"/>
            <w:rPrChange w:id="1076" w:author="erradi" w:date="2011-08-05T16:50:00Z">
              <w:rPr>
                <w:rFonts w:ascii="Times New Roman" w:hAnsi="Times New Roman" w:cs="Times New Roman"/>
                <w:color w:val="0000FF" w:themeColor="hyperlink"/>
                <w:u w:val="single"/>
              </w:rPr>
            </w:rPrChange>
          </w:rPr>
          <w:t>This matrix indicates which actions need to be s</w:t>
        </w:r>
      </w:ins>
      <w:ins w:id="1077" w:author="erradi" w:date="2011-08-05T16:50:00Z">
        <w:r w:rsidR="007E34C1">
          <w:rPr>
            <w:rFonts w:ascii="Times New Roman" w:hAnsi="Times New Roman" w:cs="Times New Roman"/>
            <w:lang w:val="en-US"/>
          </w:rPr>
          <w:t>y</w:t>
        </w:r>
      </w:ins>
      <w:ins w:id="1078" w:author="erradi" w:date="2011-08-05T16:49:00Z">
        <w:r w:rsidRPr="006F18AC">
          <w:rPr>
            <w:rFonts w:ascii="Times New Roman" w:hAnsi="Times New Roman" w:cs="Times New Roman"/>
            <w:lang w:val="en-US"/>
            <w:rPrChange w:id="1079" w:author="erradi" w:date="2011-08-05T16:50:00Z">
              <w:rPr>
                <w:rFonts w:ascii="Times New Roman" w:hAnsi="Times New Roman" w:cs="Times New Roman"/>
                <w:color w:val="0000FF" w:themeColor="hyperlink"/>
                <w:u w:val="single"/>
              </w:rPr>
            </w:rPrChange>
          </w:rPr>
          <w:t>nchr</w:t>
        </w:r>
      </w:ins>
      <w:ins w:id="1080" w:author="erradi" w:date="2011-08-05T16:50:00Z">
        <w:r w:rsidR="007E34C1">
          <w:rPr>
            <w:rFonts w:ascii="Times New Roman" w:hAnsi="Times New Roman" w:cs="Times New Roman"/>
            <w:lang w:val="en-US"/>
          </w:rPr>
          <w:t>o</w:t>
        </w:r>
      </w:ins>
      <w:ins w:id="1081" w:author="erradi" w:date="2011-08-05T16:49:00Z">
        <w:r w:rsidRPr="006F18AC">
          <w:rPr>
            <w:rFonts w:ascii="Times New Roman" w:hAnsi="Times New Roman" w:cs="Times New Roman"/>
            <w:lang w:val="en-US"/>
            <w:rPrChange w:id="1082" w:author="erradi" w:date="2011-08-05T16:50:00Z">
              <w:rPr>
                <w:rFonts w:ascii="Times New Roman" w:hAnsi="Times New Roman" w:cs="Times New Roman"/>
                <w:color w:val="0000FF" w:themeColor="hyperlink"/>
                <w:u w:val="single"/>
              </w:rPr>
            </w:rPrChange>
          </w:rPr>
          <w:t>nized with which other actions</w:t>
        </w:r>
      </w:ins>
      <w:ins w:id="1083" w:author="erradi" w:date="2011-08-05T16:50:00Z">
        <w:r w:rsidR="007E34C1">
          <w:rPr>
            <w:rFonts w:ascii="Times New Roman" w:hAnsi="Times New Roman" w:cs="Times New Roman"/>
            <w:lang w:val="en-US"/>
          </w:rPr>
          <w:t xml:space="preserve">. </w:t>
        </w:r>
      </w:ins>
      <w:ins w:id="1084" w:author="erradi" w:date="2011-08-05T16:51:00Z">
        <w:r w:rsidR="007E34C1">
          <w:rPr>
            <w:rFonts w:ascii="Times New Roman" w:hAnsi="Times New Roman" w:cs="Times New Roman"/>
            <w:lang w:val="en-US"/>
          </w:rPr>
          <w:t>If two</w:t>
        </w:r>
      </w:ins>
      <w:ins w:id="1085" w:author="erradi" w:date="2011-08-05T16:50:00Z">
        <w:r w:rsidR="007E34C1">
          <w:rPr>
            <w:rFonts w:ascii="Times New Roman" w:hAnsi="Times New Roman" w:cs="Times New Roman"/>
            <w:lang w:val="en-US"/>
          </w:rPr>
          <w:t xml:space="preserve"> </w:t>
        </w:r>
      </w:ins>
      <w:ins w:id="1086" w:author="erradi" w:date="2011-08-05T16:52:00Z">
        <w:r w:rsidR="007E34C1">
          <w:rPr>
            <w:rFonts w:ascii="Times New Roman" w:hAnsi="Times New Roman" w:cs="Times New Roman"/>
            <w:lang w:val="en-US"/>
          </w:rPr>
          <w:t xml:space="preserve">actions </w:t>
        </w:r>
      </w:ins>
      <w:ins w:id="1087" w:author="erradi" w:date="2011-08-05T16:50:00Z">
        <w:r w:rsidR="007E34C1">
          <w:rPr>
            <w:rFonts w:ascii="Times New Roman" w:hAnsi="Times New Roman" w:cs="Times New Roman"/>
            <w:lang w:val="en-US"/>
          </w:rPr>
          <w:t>synchronized</w:t>
        </w:r>
      </w:ins>
      <w:ins w:id="1088" w:author="erradi" w:date="2011-08-05T16:52:00Z">
        <w:r w:rsidR="007E34C1">
          <w:rPr>
            <w:rFonts w:ascii="Times New Roman" w:hAnsi="Times New Roman" w:cs="Times New Roman"/>
            <w:lang w:val="en-US"/>
          </w:rPr>
          <w:t xml:space="preserve"> have to be synchronized, then they should</w:t>
        </w:r>
      </w:ins>
      <w:ins w:id="1089" w:author="erradi" w:date="2011-08-05T16:50:00Z">
        <w:r w:rsidR="007E34C1">
          <w:rPr>
            <w:rFonts w:ascii="Times New Roman" w:hAnsi="Times New Roman" w:cs="Times New Roman"/>
            <w:lang w:val="en-US"/>
          </w:rPr>
          <w:t xml:space="preserve"> belong to </w:t>
        </w:r>
      </w:ins>
      <w:ins w:id="1090" w:author="erradi" w:date="2011-08-05T16:52:00Z">
        <w:r w:rsidR="007E34C1">
          <w:rPr>
            <w:rFonts w:ascii="Times New Roman" w:hAnsi="Times New Roman" w:cs="Times New Roman"/>
            <w:lang w:val="en-US"/>
          </w:rPr>
          <w:t xml:space="preserve">two </w:t>
        </w:r>
      </w:ins>
      <w:ins w:id="1091" w:author="erradi" w:date="2011-08-05T16:50:00Z">
        <w:r w:rsidR="007E34C1">
          <w:rPr>
            <w:rFonts w:ascii="Times New Roman" w:hAnsi="Times New Roman" w:cs="Times New Roman"/>
            <w:lang w:val="en-US"/>
          </w:rPr>
          <w:t>different collaborations</w:t>
        </w:r>
      </w:ins>
      <w:ins w:id="1092" w:author="erradi" w:date="2011-08-05T16:52:00Z">
        <w:r w:rsidR="007E34C1">
          <w:rPr>
            <w:rFonts w:ascii="Times New Roman" w:hAnsi="Times New Roman" w:cs="Times New Roman"/>
            <w:lang w:val="en-US"/>
          </w:rPr>
          <w:t xml:space="preserve"> composed using the parallel operator. </w:t>
        </w:r>
      </w:ins>
      <w:ins w:id="1093" w:author="erradi" w:date="2011-08-05T16:53:00Z">
        <w:r w:rsidR="007E34C1">
          <w:rPr>
            <w:rFonts w:ascii="Times New Roman" w:hAnsi="Times New Roman" w:cs="Times New Roman"/>
            <w:lang w:val="en-US"/>
          </w:rPr>
          <w:t>Imposing such synchrony between actions is considered as a constraint of the application domain of the specified system.</w:t>
        </w:r>
      </w:ins>
      <w:ins w:id="1094" w:author="erradi" w:date="2011-08-05T16:55:00Z">
        <w:r w:rsidR="007E34C1">
          <w:rPr>
            <w:rFonts w:ascii="Times New Roman" w:hAnsi="Times New Roman" w:cs="Times New Roman"/>
            <w:lang w:val="en-US"/>
          </w:rPr>
          <w:t xml:space="preserve"> </w:t>
        </w:r>
      </w:ins>
      <w:ins w:id="1095" w:author="erradi" w:date="2011-08-06T12:01:00Z">
        <w:r w:rsidRPr="006F18AC">
          <w:rPr>
            <w:rFonts w:ascii="Times New Roman" w:hAnsi="Times New Roman" w:cs="Times New Roman"/>
            <w:lang w:val="en-US"/>
            <w:rPrChange w:id="1096" w:author="erradi" w:date="2011-08-06T12:01:00Z">
              <w:rPr>
                <w:rFonts w:ascii="Times New Roman" w:hAnsi="Times New Roman" w:cs="Times New Roman"/>
                <w:color w:val="0000FF" w:themeColor="hyperlink"/>
                <w:u w:val="single"/>
              </w:rPr>
            </w:rPrChange>
          </w:rPr>
          <w:t>T</w:t>
        </w:r>
        <w:r w:rsidR="00220B29">
          <w:rPr>
            <w:rFonts w:ascii="Times New Roman" w:hAnsi="Times New Roman" w:cs="Times New Roman"/>
            <w:lang w:val="en-US"/>
          </w:rPr>
          <w:t xml:space="preserve">herefore </w:t>
        </w:r>
      </w:ins>
      <w:ins w:id="1097" w:author="erradi" w:date="2011-08-06T12:03:00Z">
        <w:r w:rsidR="00220B29">
          <w:rPr>
            <w:rFonts w:ascii="Times New Roman" w:hAnsi="Times New Roman" w:cs="Times New Roman"/>
            <w:lang w:val="en-US"/>
          </w:rPr>
          <w:t>we</w:t>
        </w:r>
      </w:ins>
      <w:ins w:id="1098" w:author="erradi" w:date="2011-08-06T12:01:00Z">
        <w:r w:rsidR="00220B29">
          <w:rPr>
            <w:rFonts w:ascii="Times New Roman" w:hAnsi="Times New Roman" w:cs="Times New Roman"/>
            <w:lang w:val="en-US"/>
          </w:rPr>
          <w:t xml:space="preserve"> could have</w:t>
        </w:r>
      </w:ins>
      <w:ins w:id="1099" w:author="erradi" w:date="2011-08-06T12:02:00Z">
        <w:r w:rsidR="00220B29">
          <w:rPr>
            <w:rFonts w:ascii="Times New Roman" w:hAnsi="Times New Roman" w:cs="Times New Roman"/>
            <w:lang w:val="en-US"/>
          </w:rPr>
          <w:t xml:space="preserve"> </w:t>
        </w:r>
      </w:ins>
      <w:ins w:id="1100" w:author="erradi" w:date="2011-08-06T12:01:00Z">
        <w:r w:rsidR="00220B29">
          <w:rPr>
            <w:rFonts w:ascii="Times New Roman" w:hAnsi="Times New Roman" w:cs="Times New Roman"/>
            <w:lang w:val="en-US"/>
          </w:rPr>
          <w:t>a synchronous</w:t>
        </w:r>
      </w:ins>
      <w:ins w:id="1101" w:author="erradi" w:date="2011-08-06T12:02:00Z">
        <w:r w:rsidR="00220B29">
          <w:rPr>
            <w:rFonts w:ascii="Times New Roman" w:hAnsi="Times New Roman" w:cs="Times New Roman"/>
            <w:lang w:val="en-US"/>
          </w:rPr>
          <w:t xml:space="preserve"> or an asynchronous behavior between </w:t>
        </w:r>
      </w:ins>
      <w:ins w:id="1102" w:author="erradi" w:date="2011-08-06T12:03:00Z">
        <w:r w:rsidR="00220B29">
          <w:rPr>
            <w:rFonts w:ascii="Times New Roman" w:hAnsi="Times New Roman" w:cs="Times New Roman"/>
            <w:lang w:val="en-US"/>
          </w:rPr>
          <w:t>the</w:t>
        </w:r>
      </w:ins>
      <w:ins w:id="1103" w:author="erradi" w:date="2011-08-06T12:02:00Z">
        <w:r w:rsidR="00220B29">
          <w:rPr>
            <w:rFonts w:ascii="Times New Roman" w:hAnsi="Times New Roman" w:cs="Times New Roman"/>
            <w:lang w:val="en-US"/>
          </w:rPr>
          <w:t xml:space="preserve"> col</w:t>
        </w:r>
      </w:ins>
      <w:ins w:id="1104" w:author="erradi" w:date="2011-08-06T12:03:00Z">
        <w:r w:rsidR="00220B29">
          <w:rPr>
            <w:rFonts w:ascii="Times New Roman" w:hAnsi="Times New Roman" w:cs="Times New Roman"/>
            <w:lang w:val="en-US"/>
          </w:rPr>
          <w:t>laboration actions.</w:t>
        </w:r>
      </w:ins>
      <w:ins w:id="1105" w:author="erradi" w:date="2011-08-06T12:01:00Z">
        <w:r w:rsidR="00220B29">
          <w:rPr>
            <w:rFonts w:ascii="Times New Roman" w:hAnsi="Times New Roman" w:cs="Times New Roman"/>
            <w:lang w:val="en-US"/>
          </w:rPr>
          <w:t xml:space="preserve"> </w:t>
        </w:r>
      </w:ins>
      <w:ins w:id="1106" w:author="erradi" w:date="2011-08-06T12:04:00Z">
        <w:r w:rsidR="00220B29">
          <w:rPr>
            <w:rFonts w:ascii="Times New Roman" w:hAnsi="Times New Roman" w:cs="Times New Roman"/>
            <w:lang w:val="en-US"/>
          </w:rPr>
          <w:t xml:space="preserve">This matrix is then non symmetric. Two actions in two different </w:t>
        </w:r>
      </w:ins>
      <w:ins w:id="1107" w:author="erradi" w:date="2011-08-06T12:06:00Z">
        <w:r w:rsidR="00220B29">
          <w:rPr>
            <w:rFonts w:ascii="Times New Roman" w:hAnsi="Times New Roman" w:cs="Times New Roman"/>
            <w:lang w:val="en-US"/>
          </w:rPr>
          <w:t xml:space="preserve">parallel </w:t>
        </w:r>
      </w:ins>
      <w:ins w:id="1108" w:author="erradi" w:date="2011-08-06T12:04:00Z">
        <w:r w:rsidR="00220B29">
          <w:rPr>
            <w:rFonts w:ascii="Times New Roman" w:hAnsi="Times New Roman" w:cs="Times New Roman"/>
            <w:lang w:val="en-US"/>
          </w:rPr>
          <w:t xml:space="preserve">sub-collaborations may be invoked </w:t>
        </w:r>
      </w:ins>
      <w:ins w:id="1109" w:author="erradi" w:date="2011-08-06T12:05:00Z">
        <w:r w:rsidR="00220B29">
          <w:rPr>
            <w:rFonts w:ascii="Times New Roman" w:hAnsi="Times New Roman" w:cs="Times New Roman"/>
            <w:lang w:val="en-US"/>
          </w:rPr>
          <w:t>synchronously</w:t>
        </w:r>
      </w:ins>
      <w:ins w:id="1110" w:author="erradi" w:date="2011-08-06T12:04:00Z">
        <w:r w:rsidR="00220B29">
          <w:rPr>
            <w:rFonts w:ascii="Times New Roman" w:hAnsi="Times New Roman" w:cs="Times New Roman"/>
            <w:lang w:val="en-US"/>
          </w:rPr>
          <w:t xml:space="preserve"> </w:t>
        </w:r>
      </w:ins>
      <w:ins w:id="1111" w:author="erradi" w:date="2011-08-06T12:05:00Z">
        <w:r w:rsidR="00220B29">
          <w:rPr>
            <w:rFonts w:ascii="Times New Roman" w:hAnsi="Times New Roman" w:cs="Times New Roman"/>
            <w:lang w:val="en-US"/>
          </w:rPr>
          <w:t>or in an asynchronous manner.</w:t>
        </w:r>
      </w:ins>
      <w:ins w:id="1112" w:author="erradi" w:date="2011-08-06T12:07:00Z">
        <w:r w:rsidR="00220B29">
          <w:rPr>
            <w:rFonts w:ascii="Times New Roman" w:hAnsi="Times New Roman" w:cs="Times New Roman"/>
            <w:lang w:val="en-US"/>
          </w:rPr>
          <w:t xml:space="preserve"> In the synchronous case</w:t>
        </w:r>
      </w:ins>
      <w:proofErr w:type="gramStart"/>
      <w:ins w:id="1113" w:author="erradi" w:date="2011-08-06T12:09:00Z">
        <w:r w:rsidR="00220B29">
          <w:rPr>
            <w:rFonts w:ascii="Times New Roman" w:hAnsi="Times New Roman" w:cs="Times New Roman"/>
            <w:lang w:val="en-US"/>
          </w:rPr>
          <w:t xml:space="preserve">, </w:t>
        </w:r>
      </w:ins>
      <w:ins w:id="1114" w:author="erradi" w:date="2011-08-06T12:07:00Z">
        <w:r w:rsidR="00220B29">
          <w:rPr>
            <w:rFonts w:ascii="Times New Roman" w:hAnsi="Times New Roman" w:cs="Times New Roman"/>
            <w:lang w:val="en-US"/>
          </w:rPr>
          <w:t xml:space="preserve"> an</w:t>
        </w:r>
        <w:proofErr w:type="gramEnd"/>
        <w:r w:rsidR="00220B29">
          <w:rPr>
            <w:rFonts w:ascii="Times New Roman" w:hAnsi="Times New Roman" w:cs="Times New Roman"/>
            <w:lang w:val="en-US"/>
          </w:rPr>
          <w:t xml:space="preserve"> action </w:t>
        </w:r>
      </w:ins>
      <w:ins w:id="1115" w:author="erradi" w:date="2011-08-06T12:12:00Z">
        <w:r w:rsidR="001727D4">
          <w:rPr>
            <w:rFonts w:ascii="Times New Roman" w:hAnsi="Times New Roman" w:cs="Times New Roman"/>
            <w:lang w:val="en-US"/>
          </w:rPr>
          <w:t xml:space="preserve">a1 </w:t>
        </w:r>
      </w:ins>
      <w:ins w:id="1116" w:author="erradi" w:date="2011-08-06T12:07:00Z">
        <w:r w:rsidR="00220B29">
          <w:rPr>
            <w:rFonts w:ascii="Times New Roman" w:hAnsi="Times New Roman" w:cs="Times New Roman"/>
            <w:lang w:val="en-US"/>
          </w:rPr>
          <w:t>within a sub-collaboration need</w:t>
        </w:r>
      </w:ins>
      <w:ins w:id="1117" w:author="erradi" w:date="2011-08-06T12:13:00Z">
        <w:r w:rsidR="001727D4">
          <w:rPr>
            <w:rFonts w:ascii="Times New Roman" w:hAnsi="Times New Roman" w:cs="Times New Roman"/>
            <w:lang w:val="en-US"/>
          </w:rPr>
          <w:t>s</w:t>
        </w:r>
      </w:ins>
      <w:ins w:id="1118" w:author="erradi" w:date="2011-08-06T12:07:00Z">
        <w:r w:rsidR="00220B29">
          <w:rPr>
            <w:rFonts w:ascii="Times New Roman" w:hAnsi="Times New Roman" w:cs="Times New Roman"/>
            <w:lang w:val="en-US"/>
          </w:rPr>
          <w:t xml:space="preserve"> to wait for </w:t>
        </w:r>
      </w:ins>
      <w:ins w:id="1119" w:author="erradi" w:date="2011-08-06T12:08:00Z">
        <w:r w:rsidR="00220B29">
          <w:rPr>
            <w:rFonts w:ascii="Times New Roman" w:hAnsi="Times New Roman" w:cs="Times New Roman"/>
            <w:lang w:val="en-US"/>
          </w:rPr>
          <w:t xml:space="preserve">an </w:t>
        </w:r>
      </w:ins>
      <w:ins w:id="1120" w:author="erradi" w:date="2011-08-06T12:07:00Z">
        <w:r w:rsidR="00220B29">
          <w:rPr>
            <w:rFonts w:ascii="Times New Roman" w:hAnsi="Times New Roman" w:cs="Times New Roman"/>
            <w:lang w:val="en-US"/>
          </w:rPr>
          <w:t>action</w:t>
        </w:r>
      </w:ins>
      <w:ins w:id="1121" w:author="erradi" w:date="2011-08-06T12:08:00Z">
        <w:r w:rsidR="00220B29">
          <w:rPr>
            <w:rFonts w:ascii="Times New Roman" w:hAnsi="Times New Roman" w:cs="Times New Roman"/>
            <w:lang w:val="en-US"/>
          </w:rPr>
          <w:t xml:space="preserve"> </w:t>
        </w:r>
      </w:ins>
      <w:ins w:id="1122" w:author="erradi" w:date="2011-08-06T12:12:00Z">
        <w:r w:rsidR="001727D4">
          <w:rPr>
            <w:rFonts w:ascii="Times New Roman" w:hAnsi="Times New Roman" w:cs="Times New Roman"/>
            <w:lang w:val="en-US"/>
          </w:rPr>
          <w:t xml:space="preserve">a2 </w:t>
        </w:r>
      </w:ins>
      <w:ins w:id="1123" w:author="erradi" w:date="2011-08-06T12:08:00Z">
        <w:r w:rsidR="00220B29">
          <w:rPr>
            <w:rFonts w:ascii="Times New Roman" w:hAnsi="Times New Roman" w:cs="Times New Roman"/>
            <w:lang w:val="en-US"/>
          </w:rPr>
          <w:t>within</w:t>
        </w:r>
      </w:ins>
      <w:ins w:id="1124" w:author="erradi" w:date="2011-08-06T12:09:00Z">
        <w:r w:rsidR="00220B29">
          <w:rPr>
            <w:rFonts w:ascii="Times New Roman" w:hAnsi="Times New Roman" w:cs="Times New Roman"/>
            <w:lang w:val="en-US"/>
          </w:rPr>
          <w:t xml:space="preserve"> another sub-collaboration and vice-versa. </w:t>
        </w:r>
      </w:ins>
      <w:ins w:id="1125" w:author="erradi" w:date="2011-08-06T12:08:00Z">
        <w:r w:rsidR="00220B29">
          <w:rPr>
            <w:rFonts w:ascii="Times New Roman" w:hAnsi="Times New Roman" w:cs="Times New Roman"/>
            <w:lang w:val="en-US"/>
          </w:rPr>
          <w:t xml:space="preserve"> </w:t>
        </w:r>
      </w:ins>
      <w:ins w:id="1126" w:author="erradi" w:date="2011-08-06T12:11:00Z">
        <w:r w:rsidR="00220B29">
          <w:rPr>
            <w:rFonts w:ascii="Times New Roman" w:hAnsi="Times New Roman" w:cs="Times New Roman"/>
            <w:lang w:val="en-US"/>
          </w:rPr>
          <w:t xml:space="preserve"> </w:t>
        </w:r>
      </w:ins>
      <w:ins w:id="1127" w:author="erradi" w:date="2011-08-06T12:09:00Z">
        <w:r w:rsidR="00220B29">
          <w:rPr>
            <w:rFonts w:ascii="Times New Roman" w:hAnsi="Times New Roman" w:cs="Times New Roman"/>
            <w:lang w:val="en-US"/>
          </w:rPr>
          <w:t xml:space="preserve">In the asynchronous case, an action </w:t>
        </w:r>
      </w:ins>
      <w:ins w:id="1128" w:author="erradi" w:date="2011-08-06T12:11:00Z">
        <w:r w:rsidR="001727D4">
          <w:rPr>
            <w:rFonts w:ascii="Times New Roman" w:hAnsi="Times New Roman" w:cs="Times New Roman"/>
            <w:lang w:val="en-US"/>
          </w:rPr>
          <w:t xml:space="preserve">a1 </w:t>
        </w:r>
      </w:ins>
      <w:ins w:id="1129" w:author="erradi" w:date="2011-08-06T12:09:00Z">
        <w:r w:rsidR="00220B29">
          <w:rPr>
            <w:rFonts w:ascii="Times New Roman" w:hAnsi="Times New Roman" w:cs="Times New Roman"/>
            <w:lang w:val="en-US"/>
          </w:rPr>
          <w:t>within a sub-collaboration may need the execution of another</w:t>
        </w:r>
      </w:ins>
      <w:ins w:id="1130" w:author="erradi" w:date="2011-08-06T12:11:00Z">
        <w:r w:rsidR="00220B29">
          <w:rPr>
            <w:rFonts w:ascii="Times New Roman" w:hAnsi="Times New Roman" w:cs="Times New Roman"/>
            <w:lang w:val="en-US"/>
          </w:rPr>
          <w:t xml:space="preserve"> action</w:t>
        </w:r>
        <w:r w:rsidR="001727D4">
          <w:rPr>
            <w:rFonts w:ascii="Times New Roman" w:hAnsi="Times New Roman" w:cs="Times New Roman"/>
            <w:lang w:val="en-US"/>
          </w:rPr>
          <w:t xml:space="preserve"> a2</w:t>
        </w:r>
        <w:r w:rsidR="00220B29">
          <w:rPr>
            <w:rFonts w:ascii="Times New Roman" w:hAnsi="Times New Roman" w:cs="Times New Roman"/>
            <w:lang w:val="en-US"/>
          </w:rPr>
          <w:t xml:space="preserve"> within another sub-collaboration</w:t>
        </w:r>
        <w:r w:rsidR="001727D4">
          <w:rPr>
            <w:rFonts w:ascii="Times New Roman" w:hAnsi="Times New Roman" w:cs="Times New Roman"/>
            <w:lang w:val="en-US"/>
          </w:rPr>
          <w:t>, but a2 don</w:t>
        </w:r>
      </w:ins>
      <w:ins w:id="1131" w:author="erradi" w:date="2011-08-06T12:12:00Z">
        <w:r w:rsidR="001727D4">
          <w:rPr>
            <w:rFonts w:ascii="Times New Roman" w:hAnsi="Times New Roman" w:cs="Times New Roman"/>
            <w:lang w:val="en-US"/>
          </w:rPr>
          <w:t>’t need a1 to be performed.</w:t>
        </w:r>
      </w:ins>
      <w:ins w:id="1132" w:author="erradi" w:date="2011-08-06T12:13:00Z">
        <w:r w:rsidR="001727D4">
          <w:rPr>
            <w:rFonts w:ascii="Times New Roman" w:hAnsi="Times New Roman" w:cs="Times New Roman"/>
            <w:lang w:val="en-US"/>
          </w:rPr>
          <w:t xml:space="preserve"> The Table 5.</w:t>
        </w:r>
      </w:ins>
      <w:ins w:id="1133" w:author="erradi" w:date="2011-08-06T12:14:00Z">
        <w:r w:rsidR="001727D4">
          <w:rPr>
            <w:rFonts w:ascii="Times New Roman" w:hAnsi="Times New Roman" w:cs="Times New Roman"/>
            <w:lang w:val="en-US"/>
          </w:rPr>
          <w:t>5 shows the synchrony relat</w:t>
        </w:r>
      </w:ins>
      <w:ins w:id="1134" w:author="erradi" w:date="2011-08-06T12:15:00Z">
        <w:r w:rsidR="001727D4">
          <w:rPr>
            <w:rFonts w:ascii="Times New Roman" w:hAnsi="Times New Roman" w:cs="Times New Roman"/>
            <w:lang w:val="en-US"/>
          </w:rPr>
          <w:t>ionship between different actions.</w:t>
        </w:r>
      </w:ins>
    </w:p>
    <w:p w:rsidR="007E34C1" w:rsidRPr="00220B29" w:rsidRDefault="007E34C1" w:rsidP="00554834">
      <w:pPr>
        <w:pStyle w:val="Paragraphedeliste"/>
        <w:jc w:val="both"/>
        <w:rPr>
          <w:ins w:id="1135" w:author="erradi" w:date="2011-08-05T16:11:00Z"/>
          <w:rFonts w:ascii="Times New Roman" w:hAnsi="Times New Roman" w:cs="Times New Roman"/>
          <w:lang w:val="en-US"/>
          <w:rPrChange w:id="1136" w:author="erradi" w:date="2011-08-06T12:01:00Z">
            <w:rPr>
              <w:ins w:id="1137" w:author="erradi" w:date="2011-08-05T16:11:00Z"/>
              <w:rFonts w:ascii="Times New Roman" w:hAnsi="Times New Roman" w:cs="Times New Roman"/>
            </w:rPr>
          </w:rPrChange>
        </w:rPr>
      </w:pPr>
    </w:p>
    <w:p w:rsidR="00554834" w:rsidDel="006631BF" w:rsidRDefault="00554834" w:rsidP="00554834">
      <w:pPr>
        <w:pStyle w:val="Paragraphedeliste"/>
        <w:jc w:val="both"/>
        <w:rPr>
          <w:del w:id="1138" w:author="erradi" w:date="2011-08-06T12:15:00Z"/>
          <w:rFonts w:ascii="Times New Roman" w:hAnsi="Times New Roman" w:cs="Times New Roman"/>
        </w:rPr>
      </w:pPr>
      <w:del w:id="1139" w:author="erradi" w:date="2011-08-06T12:15:00Z">
        <w:r w:rsidDel="006631BF">
          <w:rPr>
            <w:rFonts w:ascii="Times New Roman" w:hAnsi="Times New Roman" w:cs="Times New Roman"/>
          </w:rPr>
          <w:delText>Complémentaire à la précédente, cette matrice permet de signaler qu’une action est fondamentalement liée à une autre dans une relation de synchronisation. Cela veut dire que l’action pour mener à bien son fonctionnement(sans blockage) a besoin que l’autre action soit en parallèle avec elle. Ainsi une action nécéssitant une synchronisation avec une autre et qui est impliqué dans une collaboration dans laquel elle n’est pas en parallèle avec l’autre créera forcement un blockage de synchronisation qui coincera le composant dans cet état jusqu’à ce que l’action attendu entre en parallèle avec elle. On déduit alors qu’une action a toujours besoin d’elle-même pour s’executer donc il y aura toujours un 1 entre Actioni et Actioni. Cette matrice, différement de la précédente n’est pas forcément symétrique parceque la relation de synchronisation n’est pas totalement symétrique dans la mesur où une action peut en nécéssité une atre mais pas le contraire. Dans le tableau suivant on lit : Action1 nécéssite d’être synchorne avec Actionn ; cependant Actionn ne nécéssite pas une synchronisation avec Action1.</w:delText>
        </w:r>
      </w:del>
    </w:p>
    <w:tbl>
      <w:tblPr>
        <w:tblStyle w:val="Grilledutableau"/>
        <w:tblW w:w="0" w:type="auto"/>
        <w:jc w:val="center"/>
        <w:tblLook w:val="04A0"/>
        <w:tblPrChange w:id="1140" w:author="erradi" w:date="2011-08-05T16:14:00Z">
          <w:tblPr>
            <w:tblStyle w:val="Grilledutableau"/>
            <w:tblW w:w="0" w:type="auto"/>
            <w:tblLook w:val="04A0"/>
          </w:tblPr>
        </w:tblPrChange>
      </w:tblPr>
      <w:tblGrid>
        <w:gridCol w:w="1668"/>
        <w:gridCol w:w="1417"/>
        <w:gridCol w:w="1276"/>
        <w:gridCol w:w="1559"/>
        <w:tblGridChange w:id="1141">
          <w:tblGrid>
            <w:gridCol w:w="2303"/>
            <w:gridCol w:w="2303"/>
            <w:gridCol w:w="2303"/>
            <w:gridCol w:w="2303"/>
          </w:tblGrid>
        </w:tblGridChange>
      </w:tblGrid>
      <w:tr w:rsidR="00554834" w:rsidRPr="009676AB" w:rsidTr="009676AB">
        <w:trPr>
          <w:jc w:val="center"/>
        </w:trPr>
        <w:tc>
          <w:tcPr>
            <w:tcW w:w="1668" w:type="dxa"/>
            <w:tcPrChange w:id="1142" w:author="erradi" w:date="2011-08-05T16:14:00Z">
              <w:tcPr>
                <w:tcW w:w="2303" w:type="dxa"/>
              </w:tcPr>
            </w:tcPrChange>
          </w:tcPr>
          <w:p w:rsidR="00000000" w:rsidRDefault="007461FA">
            <w:pPr>
              <w:spacing w:line="276" w:lineRule="auto"/>
              <w:ind w:left="720"/>
              <w:contextualSpacing/>
              <w:jc w:val="center"/>
              <w:rPr>
                <w:rFonts w:ascii="Times New Roman" w:hAnsi="Times New Roman" w:cs="Times New Roman"/>
                <w:sz w:val="16"/>
                <w:rPrChange w:id="1143" w:author="erradi" w:date="2011-08-05T16:14:00Z">
                  <w:rPr>
                    <w:rFonts w:ascii="Times New Roman" w:hAnsi="Times New Roman" w:cs="Times New Roman"/>
                  </w:rPr>
                </w:rPrChange>
              </w:rPr>
              <w:pPrChange w:id="1144" w:author="erradi" w:date="2011-08-07T11:58:00Z">
                <w:pPr>
                  <w:spacing w:after="200" w:line="276" w:lineRule="auto"/>
                  <w:ind w:left="720"/>
                  <w:contextualSpacing/>
                  <w:jc w:val="center"/>
                </w:pPr>
              </w:pPrChange>
            </w:pPr>
          </w:p>
        </w:tc>
        <w:tc>
          <w:tcPr>
            <w:tcW w:w="1417" w:type="dxa"/>
            <w:tcPrChange w:id="1145"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46" w:author="erradi" w:date="2011-08-05T16:14:00Z">
                  <w:rPr>
                    <w:rFonts w:ascii="Times New Roman" w:hAnsi="Times New Roman" w:cs="Times New Roman"/>
                  </w:rPr>
                </w:rPrChange>
              </w:rPr>
              <w:pPrChange w:id="1147" w:author="erradi" w:date="2011-08-07T11:58:00Z">
                <w:pPr>
                  <w:spacing w:after="200" w:line="276" w:lineRule="auto"/>
                  <w:jc w:val="center"/>
                </w:pPr>
              </w:pPrChange>
            </w:pPr>
            <w:r w:rsidRPr="006F18AC">
              <w:rPr>
                <w:rFonts w:ascii="Times New Roman" w:hAnsi="Times New Roman" w:cs="Times New Roman"/>
                <w:sz w:val="16"/>
                <w:rPrChange w:id="1148" w:author="erradi" w:date="2011-08-05T16:14: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149" w:author="erradi" w:date="2011-08-05T16:14:00Z">
                  <w:rPr>
                    <w:rFonts w:ascii="Times New Roman" w:hAnsi="Times New Roman" w:cs="Times New Roman"/>
                    <w:color w:val="0000FF" w:themeColor="hyperlink"/>
                    <w:u w:val="single"/>
                  </w:rPr>
                </w:rPrChange>
              </w:rPr>
              <w:t>1</w:t>
            </w:r>
          </w:p>
        </w:tc>
        <w:tc>
          <w:tcPr>
            <w:tcW w:w="1276" w:type="dxa"/>
            <w:tcPrChange w:id="1150"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51" w:author="erradi" w:date="2011-08-05T16:14:00Z">
                  <w:rPr>
                    <w:rFonts w:ascii="Times New Roman" w:eastAsia="Times New Roman" w:hAnsi="Times New Roman" w:cs="Times New Roman"/>
                    <w:sz w:val="18"/>
                    <w:szCs w:val="20"/>
                    <w:lang w:val="en-US"/>
                  </w:rPr>
                </w:rPrChange>
              </w:rPr>
              <w:pPrChange w:id="1152" w:author="erradi" w:date="2011-08-07T11:58:00Z">
                <w:pPr>
                  <w:overflowPunct w:val="0"/>
                  <w:autoSpaceDE w:val="0"/>
                  <w:autoSpaceDN w:val="0"/>
                  <w:adjustRightInd w:val="0"/>
                  <w:spacing w:after="200" w:line="276" w:lineRule="auto"/>
                  <w:ind w:left="227" w:hanging="227"/>
                  <w:jc w:val="center"/>
                  <w:textAlignment w:val="baseline"/>
                </w:pPr>
              </w:pPrChange>
            </w:pPr>
            <w:r w:rsidRPr="006F18AC">
              <w:rPr>
                <w:rFonts w:ascii="Times New Roman" w:hAnsi="Times New Roman" w:cs="Times New Roman"/>
                <w:sz w:val="16"/>
                <w:rPrChange w:id="1153" w:author="erradi" w:date="2011-08-05T16:14:00Z">
                  <w:rPr>
                    <w:rFonts w:ascii="Times New Roman" w:hAnsi="Times New Roman" w:cs="Times New Roman"/>
                    <w:color w:val="0000FF" w:themeColor="hyperlink"/>
                    <w:u w:val="single"/>
                  </w:rPr>
                </w:rPrChange>
              </w:rPr>
              <w:t>…</w:t>
            </w:r>
          </w:p>
        </w:tc>
        <w:tc>
          <w:tcPr>
            <w:tcW w:w="1559" w:type="dxa"/>
            <w:tcPrChange w:id="1154"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55" w:author="erradi" w:date="2011-08-05T16:14:00Z">
                  <w:rPr>
                    <w:rFonts w:ascii="Times New Roman" w:eastAsia="Times New Roman" w:hAnsi="Times New Roman" w:cs="Times New Roman"/>
                    <w:sz w:val="18"/>
                    <w:szCs w:val="20"/>
                    <w:lang w:val="en-US"/>
                  </w:rPr>
                </w:rPrChange>
              </w:rPr>
              <w:pPrChange w:id="1156" w:author="erradi" w:date="2011-08-07T11:58:00Z">
                <w:pPr>
                  <w:overflowPunct w:val="0"/>
                  <w:autoSpaceDE w:val="0"/>
                  <w:autoSpaceDN w:val="0"/>
                  <w:adjustRightInd w:val="0"/>
                  <w:spacing w:after="200" w:line="276" w:lineRule="auto"/>
                  <w:ind w:left="227" w:hanging="227"/>
                  <w:jc w:val="center"/>
                  <w:textAlignment w:val="baseline"/>
                </w:pPr>
              </w:pPrChange>
            </w:pPr>
            <w:r w:rsidRPr="006F18AC">
              <w:rPr>
                <w:rFonts w:ascii="Times New Roman" w:hAnsi="Times New Roman" w:cs="Times New Roman"/>
                <w:sz w:val="16"/>
                <w:rPrChange w:id="1157" w:author="erradi" w:date="2011-08-05T16:14: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158" w:author="erradi" w:date="2011-08-05T16:14:00Z">
                  <w:rPr>
                    <w:rFonts w:ascii="Times New Roman" w:hAnsi="Times New Roman" w:cs="Times New Roman"/>
                    <w:color w:val="0000FF" w:themeColor="hyperlink"/>
                    <w:u w:val="single"/>
                  </w:rPr>
                </w:rPrChange>
              </w:rPr>
              <w:t>n</w:t>
            </w:r>
          </w:p>
        </w:tc>
      </w:tr>
      <w:tr w:rsidR="00554834" w:rsidRPr="009676AB" w:rsidTr="009676AB">
        <w:trPr>
          <w:jc w:val="center"/>
        </w:trPr>
        <w:tc>
          <w:tcPr>
            <w:tcW w:w="1668" w:type="dxa"/>
            <w:tcPrChange w:id="1159"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60" w:author="erradi" w:date="2011-08-05T16:14:00Z">
                  <w:rPr>
                    <w:rFonts w:ascii="Times New Roman" w:hAnsi="Times New Roman" w:cs="Times New Roman"/>
                  </w:rPr>
                </w:rPrChange>
              </w:rPr>
              <w:pPrChange w:id="1161" w:author="erradi" w:date="2011-08-07T11:58:00Z">
                <w:pPr>
                  <w:spacing w:after="200" w:line="276" w:lineRule="auto"/>
                  <w:jc w:val="center"/>
                </w:pPr>
              </w:pPrChange>
            </w:pPr>
            <w:r w:rsidRPr="006F18AC">
              <w:rPr>
                <w:rFonts w:ascii="Times New Roman" w:hAnsi="Times New Roman" w:cs="Times New Roman"/>
                <w:sz w:val="16"/>
                <w:rPrChange w:id="1162" w:author="erradi" w:date="2011-08-05T16:14: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163" w:author="erradi" w:date="2011-08-05T16:14:00Z">
                  <w:rPr>
                    <w:rFonts w:ascii="Times New Roman" w:hAnsi="Times New Roman" w:cs="Times New Roman"/>
                    <w:color w:val="0000FF" w:themeColor="hyperlink"/>
                    <w:u w:val="single"/>
                  </w:rPr>
                </w:rPrChange>
              </w:rPr>
              <w:t>1</w:t>
            </w:r>
          </w:p>
        </w:tc>
        <w:tc>
          <w:tcPr>
            <w:tcW w:w="1417" w:type="dxa"/>
            <w:tcPrChange w:id="1164"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65" w:author="erradi" w:date="2011-08-05T16:14:00Z">
                  <w:rPr>
                    <w:rFonts w:ascii="Times New Roman" w:hAnsi="Times New Roman" w:cs="Times New Roman"/>
                  </w:rPr>
                </w:rPrChange>
              </w:rPr>
              <w:pPrChange w:id="1166" w:author="erradi" w:date="2011-08-07T11:58:00Z">
                <w:pPr>
                  <w:spacing w:after="200" w:line="276" w:lineRule="auto"/>
                  <w:jc w:val="center"/>
                </w:pPr>
              </w:pPrChange>
            </w:pPr>
            <w:r w:rsidRPr="006F18AC">
              <w:rPr>
                <w:rFonts w:ascii="Times New Roman" w:hAnsi="Times New Roman" w:cs="Times New Roman"/>
                <w:sz w:val="16"/>
                <w:rPrChange w:id="1167" w:author="erradi" w:date="2011-08-05T16:14:00Z">
                  <w:rPr>
                    <w:rFonts w:ascii="Times New Roman" w:hAnsi="Times New Roman" w:cs="Times New Roman"/>
                    <w:color w:val="0000FF" w:themeColor="hyperlink"/>
                    <w:u w:val="single"/>
                  </w:rPr>
                </w:rPrChange>
              </w:rPr>
              <w:t>1</w:t>
            </w:r>
          </w:p>
        </w:tc>
        <w:tc>
          <w:tcPr>
            <w:tcW w:w="1276" w:type="dxa"/>
            <w:tcPrChange w:id="1168"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69" w:author="erradi" w:date="2011-08-05T16:14:00Z">
                  <w:rPr>
                    <w:rFonts w:ascii="Times New Roman" w:hAnsi="Times New Roman" w:cs="Times New Roman"/>
                  </w:rPr>
                </w:rPrChange>
              </w:rPr>
              <w:pPrChange w:id="1170" w:author="erradi" w:date="2011-08-07T11:58:00Z">
                <w:pPr>
                  <w:spacing w:after="200" w:line="276" w:lineRule="auto"/>
                  <w:jc w:val="center"/>
                </w:pPr>
              </w:pPrChange>
            </w:pPr>
            <w:r w:rsidRPr="006F18AC">
              <w:rPr>
                <w:rFonts w:ascii="Times New Roman" w:hAnsi="Times New Roman" w:cs="Times New Roman"/>
                <w:sz w:val="16"/>
                <w:rPrChange w:id="1171" w:author="erradi" w:date="2011-08-05T16:14:00Z">
                  <w:rPr>
                    <w:rFonts w:ascii="Times New Roman" w:hAnsi="Times New Roman" w:cs="Times New Roman"/>
                    <w:color w:val="0000FF" w:themeColor="hyperlink"/>
                    <w:u w:val="single"/>
                  </w:rPr>
                </w:rPrChange>
              </w:rPr>
              <w:t>…</w:t>
            </w:r>
          </w:p>
        </w:tc>
        <w:tc>
          <w:tcPr>
            <w:tcW w:w="1559" w:type="dxa"/>
            <w:tcPrChange w:id="1172"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73" w:author="erradi" w:date="2011-08-05T16:14:00Z">
                  <w:rPr>
                    <w:rFonts w:ascii="Times New Roman" w:hAnsi="Times New Roman" w:cs="Times New Roman"/>
                  </w:rPr>
                </w:rPrChange>
              </w:rPr>
              <w:pPrChange w:id="1174" w:author="erradi" w:date="2011-08-07T11:58:00Z">
                <w:pPr>
                  <w:spacing w:after="200" w:line="276" w:lineRule="auto"/>
                  <w:jc w:val="center"/>
                </w:pPr>
              </w:pPrChange>
            </w:pPr>
            <w:r w:rsidRPr="006F18AC">
              <w:rPr>
                <w:rFonts w:ascii="Times New Roman" w:hAnsi="Times New Roman" w:cs="Times New Roman"/>
                <w:sz w:val="16"/>
                <w:rPrChange w:id="1175" w:author="erradi" w:date="2011-08-05T16:14:00Z">
                  <w:rPr>
                    <w:rFonts w:ascii="Times New Roman" w:hAnsi="Times New Roman" w:cs="Times New Roman"/>
                    <w:color w:val="0000FF" w:themeColor="hyperlink"/>
                    <w:u w:val="single"/>
                  </w:rPr>
                </w:rPrChange>
              </w:rPr>
              <w:t>1</w:t>
            </w:r>
          </w:p>
        </w:tc>
      </w:tr>
      <w:tr w:rsidR="00554834" w:rsidRPr="009676AB" w:rsidTr="009676AB">
        <w:trPr>
          <w:jc w:val="center"/>
        </w:trPr>
        <w:tc>
          <w:tcPr>
            <w:tcW w:w="1668" w:type="dxa"/>
            <w:tcPrChange w:id="1176"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77" w:author="erradi" w:date="2011-08-05T16:14:00Z">
                  <w:rPr>
                    <w:rFonts w:ascii="Times New Roman" w:hAnsi="Times New Roman" w:cs="Times New Roman"/>
                  </w:rPr>
                </w:rPrChange>
              </w:rPr>
              <w:pPrChange w:id="1178" w:author="erradi" w:date="2011-08-07T11:58:00Z">
                <w:pPr>
                  <w:spacing w:after="200" w:line="276" w:lineRule="auto"/>
                  <w:jc w:val="center"/>
                </w:pPr>
              </w:pPrChange>
            </w:pPr>
            <w:r w:rsidRPr="006F18AC">
              <w:rPr>
                <w:rFonts w:ascii="Times New Roman" w:hAnsi="Times New Roman" w:cs="Times New Roman"/>
                <w:sz w:val="16"/>
                <w:rPrChange w:id="1179" w:author="erradi" w:date="2011-08-05T16:14:00Z">
                  <w:rPr>
                    <w:rFonts w:ascii="Times New Roman" w:hAnsi="Times New Roman" w:cs="Times New Roman"/>
                    <w:color w:val="0000FF" w:themeColor="hyperlink"/>
                    <w:u w:val="single"/>
                  </w:rPr>
                </w:rPrChange>
              </w:rPr>
              <w:t>…</w:t>
            </w:r>
          </w:p>
        </w:tc>
        <w:tc>
          <w:tcPr>
            <w:tcW w:w="1417" w:type="dxa"/>
            <w:tcPrChange w:id="1180"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81" w:author="erradi" w:date="2011-08-05T16:14:00Z">
                  <w:rPr>
                    <w:rFonts w:ascii="Times New Roman" w:hAnsi="Times New Roman" w:cs="Times New Roman"/>
                  </w:rPr>
                </w:rPrChange>
              </w:rPr>
              <w:pPrChange w:id="1182" w:author="erradi" w:date="2011-08-07T11:58:00Z">
                <w:pPr>
                  <w:spacing w:after="200" w:line="276" w:lineRule="auto"/>
                  <w:jc w:val="center"/>
                </w:pPr>
              </w:pPrChange>
            </w:pPr>
            <w:r w:rsidRPr="006F18AC">
              <w:rPr>
                <w:rFonts w:ascii="Times New Roman" w:hAnsi="Times New Roman" w:cs="Times New Roman"/>
                <w:sz w:val="16"/>
                <w:rPrChange w:id="1183" w:author="erradi" w:date="2011-08-05T16:14:00Z">
                  <w:rPr>
                    <w:rFonts w:ascii="Times New Roman" w:hAnsi="Times New Roman" w:cs="Times New Roman"/>
                    <w:color w:val="0000FF" w:themeColor="hyperlink"/>
                    <w:u w:val="single"/>
                  </w:rPr>
                </w:rPrChange>
              </w:rPr>
              <w:t>…</w:t>
            </w:r>
          </w:p>
        </w:tc>
        <w:tc>
          <w:tcPr>
            <w:tcW w:w="1276" w:type="dxa"/>
            <w:tcPrChange w:id="1184"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85" w:author="erradi" w:date="2011-08-05T16:14:00Z">
                  <w:rPr>
                    <w:rFonts w:ascii="Times New Roman" w:hAnsi="Times New Roman" w:cs="Times New Roman"/>
                  </w:rPr>
                </w:rPrChange>
              </w:rPr>
              <w:pPrChange w:id="1186" w:author="erradi" w:date="2011-08-07T11:58:00Z">
                <w:pPr>
                  <w:spacing w:after="200" w:line="276" w:lineRule="auto"/>
                  <w:jc w:val="center"/>
                </w:pPr>
              </w:pPrChange>
            </w:pPr>
            <w:r w:rsidRPr="006F18AC">
              <w:rPr>
                <w:rFonts w:ascii="Times New Roman" w:hAnsi="Times New Roman" w:cs="Times New Roman"/>
                <w:sz w:val="16"/>
                <w:rPrChange w:id="1187" w:author="erradi" w:date="2011-08-05T16:14:00Z">
                  <w:rPr>
                    <w:rFonts w:ascii="Times New Roman" w:hAnsi="Times New Roman" w:cs="Times New Roman"/>
                    <w:color w:val="0000FF" w:themeColor="hyperlink"/>
                    <w:u w:val="single"/>
                  </w:rPr>
                </w:rPrChange>
              </w:rPr>
              <w:t>…</w:t>
            </w:r>
          </w:p>
        </w:tc>
        <w:tc>
          <w:tcPr>
            <w:tcW w:w="1559" w:type="dxa"/>
            <w:tcPrChange w:id="1188"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89" w:author="erradi" w:date="2011-08-05T16:14:00Z">
                  <w:rPr>
                    <w:rFonts w:ascii="Times New Roman" w:hAnsi="Times New Roman" w:cs="Times New Roman"/>
                  </w:rPr>
                </w:rPrChange>
              </w:rPr>
              <w:pPrChange w:id="1190" w:author="erradi" w:date="2011-08-07T11:58:00Z">
                <w:pPr>
                  <w:spacing w:after="200" w:line="276" w:lineRule="auto"/>
                  <w:jc w:val="center"/>
                </w:pPr>
              </w:pPrChange>
            </w:pPr>
            <w:r w:rsidRPr="006F18AC">
              <w:rPr>
                <w:rFonts w:ascii="Times New Roman" w:hAnsi="Times New Roman" w:cs="Times New Roman"/>
                <w:sz w:val="16"/>
                <w:rPrChange w:id="1191" w:author="erradi" w:date="2011-08-05T16:14:00Z">
                  <w:rPr>
                    <w:rFonts w:ascii="Times New Roman" w:hAnsi="Times New Roman" w:cs="Times New Roman"/>
                    <w:color w:val="0000FF" w:themeColor="hyperlink"/>
                    <w:u w:val="single"/>
                  </w:rPr>
                </w:rPrChange>
              </w:rPr>
              <w:t>…</w:t>
            </w:r>
          </w:p>
        </w:tc>
      </w:tr>
      <w:tr w:rsidR="00554834" w:rsidRPr="009676AB" w:rsidTr="009676AB">
        <w:trPr>
          <w:jc w:val="center"/>
        </w:trPr>
        <w:tc>
          <w:tcPr>
            <w:tcW w:w="1668" w:type="dxa"/>
            <w:tcPrChange w:id="1192"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93" w:author="erradi" w:date="2011-08-05T16:14:00Z">
                  <w:rPr>
                    <w:rFonts w:ascii="Times New Roman" w:hAnsi="Times New Roman" w:cs="Times New Roman"/>
                  </w:rPr>
                </w:rPrChange>
              </w:rPr>
              <w:pPrChange w:id="1194" w:author="erradi" w:date="2011-08-07T11:58:00Z">
                <w:pPr>
                  <w:spacing w:after="200" w:line="276" w:lineRule="auto"/>
                  <w:jc w:val="center"/>
                </w:pPr>
              </w:pPrChange>
            </w:pPr>
            <w:r w:rsidRPr="006F18AC">
              <w:rPr>
                <w:rFonts w:ascii="Times New Roman" w:hAnsi="Times New Roman" w:cs="Times New Roman"/>
                <w:sz w:val="16"/>
                <w:rPrChange w:id="1195" w:author="erradi" w:date="2011-08-05T16:14:00Z">
                  <w:rPr>
                    <w:rFonts w:ascii="Times New Roman" w:hAnsi="Times New Roman" w:cs="Times New Roman"/>
                    <w:color w:val="0000FF" w:themeColor="hyperlink"/>
                    <w:u w:val="single"/>
                  </w:rPr>
                </w:rPrChange>
              </w:rPr>
              <w:t>Action</w:t>
            </w:r>
            <w:r w:rsidRPr="006F18AC">
              <w:rPr>
                <w:rFonts w:ascii="Times New Roman" w:hAnsi="Times New Roman" w:cs="Times New Roman"/>
                <w:sz w:val="16"/>
                <w:vertAlign w:val="subscript"/>
                <w:rPrChange w:id="1196" w:author="erradi" w:date="2011-08-05T16:14:00Z">
                  <w:rPr>
                    <w:rFonts w:ascii="Times New Roman" w:hAnsi="Times New Roman" w:cs="Times New Roman"/>
                    <w:color w:val="0000FF" w:themeColor="hyperlink"/>
                    <w:u w:val="single"/>
                  </w:rPr>
                </w:rPrChange>
              </w:rPr>
              <w:t>n</w:t>
            </w:r>
          </w:p>
        </w:tc>
        <w:tc>
          <w:tcPr>
            <w:tcW w:w="1417" w:type="dxa"/>
            <w:tcPrChange w:id="1197"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198" w:author="erradi" w:date="2011-08-05T16:14:00Z">
                  <w:rPr>
                    <w:rFonts w:ascii="Times New Roman" w:hAnsi="Times New Roman" w:cs="Times New Roman"/>
                  </w:rPr>
                </w:rPrChange>
              </w:rPr>
              <w:pPrChange w:id="1199" w:author="erradi" w:date="2011-08-07T11:58:00Z">
                <w:pPr>
                  <w:spacing w:after="200" w:line="276" w:lineRule="auto"/>
                  <w:jc w:val="center"/>
                </w:pPr>
              </w:pPrChange>
            </w:pPr>
            <w:r w:rsidRPr="006F18AC">
              <w:rPr>
                <w:rFonts w:ascii="Times New Roman" w:hAnsi="Times New Roman" w:cs="Times New Roman"/>
                <w:sz w:val="16"/>
                <w:rPrChange w:id="1200" w:author="erradi" w:date="2011-08-05T16:14:00Z">
                  <w:rPr>
                    <w:rFonts w:ascii="Times New Roman" w:hAnsi="Times New Roman" w:cs="Times New Roman"/>
                    <w:color w:val="0000FF" w:themeColor="hyperlink"/>
                    <w:u w:val="single"/>
                  </w:rPr>
                </w:rPrChange>
              </w:rPr>
              <w:t>0</w:t>
            </w:r>
          </w:p>
        </w:tc>
        <w:tc>
          <w:tcPr>
            <w:tcW w:w="1276" w:type="dxa"/>
            <w:tcPrChange w:id="1201"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202" w:author="erradi" w:date="2011-08-05T16:14:00Z">
                  <w:rPr>
                    <w:rFonts w:ascii="Times New Roman" w:hAnsi="Times New Roman" w:cs="Times New Roman"/>
                  </w:rPr>
                </w:rPrChange>
              </w:rPr>
              <w:pPrChange w:id="1203" w:author="erradi" w:date="2011-08-07T11:58:00Z">
                <w:pPr>
                  <w:spacing w:after="200" w:line="276" w:lineRule="auto"/>
                  <w:jc w:val="center"/>
                </w:pPr>
              </w:pPrChange>
            </w:pPr>
            <w:r w:rsidRPr="006F18AC">
              <w:rPr>
                <w:rFonts w:ascii="Times New Roman" w:hAnsi="Times New Roman" w:cs="Times New Roman"/>
                <w:sz w:val="16"/>
                <w:rPrChange w:id="1204" w:author="erradi" w:date="2011-08-05T16:14:00Z">
                  <w:rPr>
                    <w:rFonts w:ascii="Times New Roman" w:hAnsi="Times New Roman" w:cs="Times New Roman"/>
                    <w:color w:val="0000FF" w:themeColor="hyperlink"/>
                    <w:u w:val="single"/>
                  </w:rPr>
                </w:rPrChange>
              </w:rPr>
              <w:t>…</w:t>
            </w:r>
          </w:p>
        </w:tc>
        <w:tc>
          <w:tcPr>
            <w:tcW w:w="1559" w:type="dxa"/>
            <w:tcPrChange w:id="1205" w:author="erradi" w:date="2011-08-05T16:14:00Z">
              <w:tcPr>
                <w:tcW w:w="2303" w:type="dxa"/>
              </w:tcPr>
            </w:tcPrChange>
          </w:tcPr>
          <w:p w:rsidR="00000000" w:rsidRDefault="006F18AC">
            <w:pPr>
              <w:spacing w:line="276" w:lineRule="auto"/>
              <w:jc w:val="center"/>
              <w:rPr>
                <w:rFonts w:ascii="Times New Roman" w:hAnsi="Times New Roman" w:cs="Times New Roman"/>
                <w:sz w:val="16"/>
                <w:rPrChange w:id="1206" w:author="erradi" w:date="2011-08-05T16:14:00Z">
                  <w:rPr>
                    <w:rFonts w:ascii="Times New Roman" w:hAnsi="Times New Roman" w:cs="Times New Roman"/>
                  </w:rPr>
                </w:rPrChange>
              </w:rPr>
              <w:pPrChange w:id="1207" w:author="erradi" w:date="2011-08-07T11:58:00Z">
                <w:pPr>
                  <w:spacing w:after="200" w:line="276" w:lineRule="auto"/>
                  <w:jc w:val="center"/>
                </w:pPr>
              </w:pPrChange>
            </w:pPr>
            <w:r w:rsidRPr="006F18AC">
              <w:rPr>
                <w:rFonts w:ascii="Times New Roman" w:hAnsi="Times New Roman" w:cs="Times New Roman"/>
                <w:sz w:val="16"/>
                <w:rPrChange w:id="1208" w:author="erradi" w:date="2011-08-05T16:14:00Z">
                  <w:rPr>
                    <w:rFonts w:ascii="Times New Roman" w:hAnsi="Times New Roman" w:cs="Times New Roman"/>
                    <w:color w:val="0000FF" w:themeColor="hyperlink"/>
                    <w:u w:val="single"/>
                  </w:rPr>
                </w:rPrChange>
              </w:rPr>
              <w:t>1</w:t>
            </w:r>
          </w:p>
        </w:tc>
      </w:tr>
    </w:tbl>
    <w:p w:rsidR="009676AB" w:rsidRPr="00DA2F6B" w:rsidRDefault="009676AB" w:rsidP="009676AB">
      <w:pPr>
        <w:pStyle w:val="Paragraphedeliste"/>
        <w:jc w:val="center"/>
        <w:rPr>
          <w:ins w:id="1209" w:author="erradi" w:date="2011-08-05T16:15:00Z"/>
          <w:rFonts w:ascii="Times New Roman" w:hAnsi="Times New Roman" w:cs="Times New Roman"/>
          <w:sz w:val="20"/>
        </w:rPr>
      </w:pPr>
      <w:ins w:id="1210" w:author="erradi" w:date="2011-08-05T16:15:00Z">
        <w:r w:rsidRPr="00DA2F6B">
          <w:rPr>
            <w:rFonts w:ascii="Times New Roman" w:hAnsi="Times New Roman" w:cs="Times New Roman"/>
            <w:sz w:val="20"/>
            <w:lang w:val="en-US"/>
          </w:rPr>
          <w:t>Table 5.5: Synchrony matrix</w:t>
        </w:r>
      </w:ins>
    </w:p>
    <w:p w:rsidR="00554834" w:rsidRDefault="00554834" w:rsidP="00554834">
      <w:pPr>
        <w:pStyle w:val="Paragraphedeliste"/>
        <w:jc w:val="both"/>
        <w:rPr>
          <w:rFonts w:ascii="Times New Roman" w:hAnsi="Times New Roman" w:cs="Times New Roman"/>
        </w:rPr>
      </w:pPr>
    </w:p>
    <w:p w:rsidR="00554834" w:rsidDel="00DD0D39" w:rsidRDefault="00554834" w:rsidP="00554834">
      <w:pPr>
        <w:pStyle w:val="Paragraphedeliste"/>
        <w:jc w:val="both"/>
        <w:rPr>
          <w:del w:id="1211" w:author="erradi" w:date="2011-08-07T11:58:00Z"/>
          <w:rFonts w:ascii="Times New Roman" w:hAnsi="Times New Roman" w:cs="Times New Roman"/>
        </w:rPr>
      </w:pPr>
    </w:p>
    <w:p w:rsidR="00554834" w:rsidDel="00D730E4" w:rsidRDefault="00554834" w:rsidP="00554834">
      <w:pPr>
        <w:pStyle w:val="Paragraphedeliste"/>
        <w:jc w:val="both"/>
        <w:rPr>
          <w:del w:id="1212" w:author="erradi" w:date="2011-08-06T17:50:00Z"/>
          <w:rFonts w:ascii="Times New Roman" w:hAnsi="Times New Roman" w:cs="Times New Roman"/>
        </w:rPr>
      </w:pPr>
    </w:p>
    <w:p w:rsidR="00554834" w:rsidDel="00D730E4" w:rsidRDefault="00554834" w:rsidP="00554834">
      <w:pPr>
        <w:pStyle w:val="Paragraphedeliste"/>
        <w:jc w:val="both"/>
        <w:rPr>
          <w:del w:id="1213" w:author="erradi" w:date="2011-08-06T17:50:00Z"/>
          <w:rFonts w:ascii="Times New Roman" w:hAnsi="Times New Roman" w:cs="Times New Roman"/>
        </w:rPr>
      </w:pPr>
    </w:p>
    <w:p w:rsidR="00554834" w:rsidRPr="00B35C67" w:rsidRDefault="00554834" w:rsidP="00554834">
      <w:pPr>
        <w:pStyle w:val="Paragraphedeliste"/>
        <w:ind w:left="1080"/>
        <w:rPr>
          <w:rFonts w:ascii="Times New Roman" w:hAnsi="Times New Roman" w:cs="Times New Roman"/>
        </w:rPr>
      </w:pPr>
    </w:p>
    <w:p w:rsidR="00554834" w:rsidRPr="00DA2F6B" w:rsidRDefault="006F18AC" w:rsidP="00554834">
      <w:pPr>
        <w:pStyle w:val="Paragraphedeliste"/>
        <w:numPr>
          <w:ilvl w:val="1"/>
          <w:numId w:val="1"/>
        </w:numPr>
        <w:rPr>
          <w:rFonts w:ascii="Times New Roman" w:hAnsi="Times New Roman" w:cs="Times New Roman"/>
          <w:b/>
          <w:sz w:val="24"/>
          <w:szCs w:val="32"/>
          <w:rPrChange w:id="1214" w:author="erradi" w:date="2011-08-07T11:58:00Z">
            <w:rPr>
              <w:rFonts w:ascii="Times New Roman" w:hAnsi="Times New Roman" w:cs="Times New Roman"/>
              <w:sz w:val="32"/>
              <w:szCs w:val="32"/>
            </w:rPr>
          </w:rPrChange>
        </w:rPr>
      </w:pPr>
      <w:r w:rsidRPr="006F18AC">
        <w:rPr>
          <w:rFonts w:ascii="Times New Roman" w:hAnsi="Times New Roman" w:cs="Times New Roman"/>
          <w:b/>
          <w:sz w:val="24"/>
          <w:szCs w:val="32"/>
          <w:rPrChange w:id="1215" w:author="erradi" w:date="2011-08-07T11:58:00Z">
            <w:rPr>
              <w:rFonts w:ascii="Times New Roman" w:hAnsi="Times New Roman" w:cs="Times New Roman"/>
              <w:color w:val="0000FF" w:themeColor="hyperlink"/>
              <w:sz w:val="32"/>
              <w:szCs w:val="32"/>
              <w:u w:val="single"/>
            </w:rPr>
          </w:rPrChange>
        </w:rPr>
        <w:t xml:space="preserve">The </w:t>
      </w:r>
      <w:ins w:id="1216" w:author="erradi" w:date="2011-08-07T11:58:00Z">
        <w:r w:rsidR="00DD0D39" w:rsidRPr="00DA2F6B">
          <w:rPr>
            <w:rFonts w:ascii="Times New Roman" w:hAnsi="Times New Roman" w:cs="Times New Roman"/>
            <w:b/>
            <w:sz w:val="24"/>
            <w:szCs w:val="32"/>
          </w:rPr>
          <w:t>D</w:t>
        </w:r>
      </w:ins>
      <w:del w:id="1217" w:author="erradi" w:date="2011-08-07T11:58:00Z">
        <w:r w:rsidRPr="006F18AC">
          <w:rPr>
            <w:rFonts w:ascii="Times New Roman" w:hAnsi="Times New Roman" w:cs="Times New Roman"/>
            <w:b/>
            <w:sz w:val="24"/>
            <w:szCs w:val="32"/>
            <w:rPrChange w:id="1218" w:author="erradi" w:date="2011-08-07T11:58:00Z">
              <w:rPr>
                <w:rFonts w:ascii="Times New Roman" w:hAnsi="Times New Roman" w:cs="Times New Roman"/>
                <w:color w:val="0000FF" w:themeColor="hyperlink"/>
                <w:sz w:val="32"/>
                <w:szCs w:val="32"/>
                <w:u w:val="single"/>
              </w:rPr>
            </w:rPrChange>
          </w:rPr>
          <w:delText>d</w:delText>
        </w:r>
      </w:del>
      <w:r w:rsidRPr="006F18AC">
        <w:rPr>
          <w:rFonts w:ascii="Times New Roman" w:hAnsi="Times New Roman" w:cs="Times New Roman"/>
          <w:b/>
          <w:sz w:val="24"/>
          <w:szCs w:val="32"/>
          <w:rPrChange w:id="1219" w:author="erradi" w:date="2011-08-07T11:58:00Z">
            <w:rPr>
              <w:rFonts w:ascii="Times New Roman" w:hAnsi="Times New Roman" w:cs="Times New Roman"/>
              <w:color w:val="0000FF" w:themeColor="hyperlink"/>
              <w:sz w:val="32"/>
              <w:szCs w:val="32"/>
              <w:u w:val="single"/>
            </w:rPr>
          </w:rPrChange>
        </w:rPr>
        <w:t xml:space="preserve">ynamic </w:t>
      </w:r>
      <w:ins w:id="1220" w:author="erradi" w:date="2011-08-07T11:58:00Z">
        <w:r w:rsidR="00DD0D39" w:rsidRPr="00DA2F6B">
          <w:rPr>
            <w:rFonts w:ascii="Times New Roman" w:hAnsi="Times New Roman" w:cs="Times New Roman"/>
            <w:b/>
            <w:sz w:val="24"/>
            <w:szCs w:val="32"/>
          </w:rPr>
          <w:t>A</w:t>
        </w:r>
      </w:ins>
      <w:del w:id="1221" w:author="erradi" w:date="2011-08-07T11:58:00Z">
        <w:r w:rsidRPr="006F18AC">
          <w:rPr>
            <w:rFonts w:ascii="Times New Roman" w:hAnsi="Times New Roman" w:cs="Times New Roman"/>
            <w:b/>
            <w:sz w:val="24"/>
            <w:szCs w:val="32"/>
            <w:rPrChange w:id="1222" w:author="erradi" w:date="2011-08-07T11:58:00Z">
              <w:rPr>
                <w:rFonts w:ascii="Times New Roman" w:hAnsi="Times New Roman" w:cs="Times New Roman"/>
                <w:color w:val="0000FF" w:themeColor="hyperlink"/>
                <w:sz w:val="32"/>
                <w:szCs w:val="32"/>
                <w:u w:val="single"/>
              </w:rPr>
            </w:rPrChange>
          </w:rPr>
          <w:delText>a</w:delText>
        </w:r>
      </w:del>
      <w:r w:rsidRPr="006F18AC">
        <w:rPr>
          <w:rFonts w:ascii="Times New Roman" w:hAnsi="Times New Roman" w:cs="Times New Roman"/>
          <w:b/>
          <w:sz w:val="24"/>
          <w:szCs w:val="32"/>
          <w:rPrChange w:id="1223" w:author="erradi" w:date="2011-08-07T11:58:00Z">
            <w:rPr>
              <w:rFonts w:ascii="Times New Roman" w:hAnsi="Times New Roman" w:cs="Times New Roman"/>
              <w:color w:val="0000FF" w:themeColor="hyperlink"/>
              <w:sz w:val="32"/>
              <w:szCs w:val="32"/>
              <w:u w:val="single"/>
            </w:rPr>
          </w:rPrChange>
        </w:rPr>
        <w:t xml:space="preserve">daption </w:t>
      </w:r>
      <w:ins w:id="1224" w:author="erradi" w:date="2011-08-07T11:58:00Z">
        <w:r w:rsidR="00DD0D39" w:rsidRPr="00DA2F6B">
          <w:rPr>
            <w:rFonts w:ascii="Times New Roman" w:hAnsi="Times New Roman" w:cs="Times New Roman"/>
            <w:b/>
            <w:sz w:val="24"/>
            <w:szCs w:val="32"/>
          </w:rPr>
          <w:t>A</w:t>
        </w:r>
      </w:ins>
      <w:del w:id="1225" w:author="erradi" w:date="2011-08-07T11:58:00Z">
        <w:r w:rsidRPr="006F18AC">
          <w:rPr>
            <w:rFonts w:ascii="Times New Roman" w:hAnsi="Times New Roman" w:cs="Times New Roman"/>
            <w:b/>
            <w:sz w:val="24"/>
            <w:szCs w:val="32"/>
            <w:rPrChange w:id="1226" w:author="erradi" w:date="2011-08-07T11:58:00Z">
              <w:rPr>
                <w:rFonts w:ascii="Times New Roman" w:hAnsi="Times New Roman" w:cs="Times New Roman"/>
                <w:color w:val="0000FF" w:themeColor="hyperlink"/>
                <w:sz w:val="32"/>
                <w:szCs w:val="32"/>
                <w:u w:val="single"/>
              </w:rPr>
            </w:rPrChange>
          </w:rPr>
          <w:delText>a</w:delText>
        </w:r>
      </w:del>
      <w:r w:rsidRPr="006F18AC">
        <w:rPr>
          <w:rFonts w:ascii="Times New Roman" w:hAnsi="Times New Roman" w:cs="Times New Roman"/>
          <w:b/>
          <w:sz w:val="24"/>
          <w:szCs w:val="32"/>
          <w:rPrChange w:id="1227" w:author="erradi" w:date="2011-08-07T11:58:00Z">
            <w:rPr>
              <w:rFonts w:ascii="Times New Roman" w:hAnsi="Times New Roman" w:cs="Times New Roman"/>
              <w:color w:val="0000FF" w:themeColor="hyperlink"/>
              <w:sz w:val="32"/>
              <w:szCs w:val="32"/>
              <w:u w:val="single"/>
            </w:rPr>
          </w:rPrChange>
        </w:rPr>
        <w:t>lgorithm</w:t>
      </w:r>
    </w:p>
    <w:p w:rsidR="00660945" w:rsidRDefault="00660945" w:rsidP="00554834">
      <w:pPr>
        <w:pStyle w:val="Paragraphedeliste"/>
        <w:jc w:val="both"/>
        <w:rPr>
          <w:ins w:id="1228" w:author="erradi" w:date="2011-08-05T22:48:00Z"/>
          <w:rFonts w:ascii="Times New Roman" w:hAnsi="Times New Roman" w:cs="Times New Roman"/>
        </w:rPr>
      </w:pPr>
    </w:p>
    <w:p w:rsidR="00066497" w:rsidRDefault="006F18AC" w:rsidP="00554834">
      <w:pPr>
        <w:pStyle w:val="Paragraphedeliste"/>
        <w:jc w:val="both"/>
        <w:rPr>
          <w:ins w:id="1229" w:author="erradi" w:date="2011-08-05T23:12:00Z"/>
          <w:rFonts w:ascii="Times New Roman" w:hAnsi="Times New Roman" w:cs="Times New Roman"/>
          <w:lang w:val="en-US"/>
        </w:rPr>
      </w:pPr>
      <w:ins w:id="1230" w:author="erradi" w:date="2011-08-05T22:55:00Z">
        <w:r w:rsidRPr="006F18AC">
          <w:rPr>
            <w:rFonts w:ascii="Times New Roman" w:hAnsi="Times New Roman" w:cs="Times New Roman"/>
            <w:lang w:val="en-US"/>
            <w:rPrChange w:id="1231" w:author="erradi" w:date="2011-08-05T22:57:00Z">
              <w:rPr>
                <w:rFonts w:ascii="Times New Roman" w:hAnsi="Times New Roman" w:cs="Times New Roman"/>
                <w:color w:val="0000FF" w:themeColor="hyperlink"/>
                <w:u w:val="single"/>
              </w:rPr>
            </w:rPrChange>
          </w:rPr>
          <w:t>Our dynamic adaptation algorithm</w:t>
        </w:r>
      </w:ins>
      <w:ins w:id="1232" w:author="erradi" w:date="2011-08-06T11:17:00Z">
        <w:r w:rsidR="004337A5">
          <w:rPr>
            <w:rFonts w:ascii="Times New Roman" w:hAnsi="Times New Roman" w:cs="Times New Roman"/>
            <w:lang w:val="en-US"/>
          </w:rPr>
          <w:t xml:space="preserve"> (Algorithm 1.)</w:t>
        </w:r>
      </w:ins>
      <w:ins w:id="1233" w:author="erradi" w:date="2011-08-05T22:55:00Z">
        <w:r w:rsidRPr="006F18AC">
          <w:rPr>
            <w:rFonts w:ascii="Times New Roman" w:hAnsi="Times New Roman" w:cs="Times New Roman"/>
            <w:lang w:val="en-US"/>
            <w:rPrChange w:id="1234" w:author="erradi" w:date="2011-08-05T22:57:00Z">
              <w:rPr>
                <w:rFonts w:ascii="Times New Roman" w:hAnsi="Times New Roman" w:cs="Times New Roman"/>
                <w:color w:val="0000FF" w:themeColor="hyperlink"/>
                <w:u w:val="single"/>
              </w:rPr>
            </w:rPrChange>
          </w:rPr>
          <w:t xml:space="preserve"> starts with an existing globla</w:t>
        </w:r>
      </w:ins>
      <w:ins w:id="1235" w:author="erradi" w:date="2011-08-05T22:58:00Z">
        <w:r w:rsidR="00066497">
          <w:rPr>
            <w:rFonts w:ascii="Times New Roman" w:hAnsi="Times New Roman" w:cs="Times New Roman"/>
            <w:lang w:val="en-US"/>
          </w:rPr>
          <w:t>l</w:t>
        </w:r>
      </w:ins>
      <w:ins w:id="1236" w:author="erradi" w:date="2011-08-05T22:55:00Z">
        <w:r w:rsidRPr="006F18AC">
          <w:rPr>
            <w:rFonts w:ascii="Times New Roman" w:hAnsi="Times New Roman" w:cs="Times New Roman"/>
            <w:lang w:val="en-US"/>
            <w:rPrChange w:id="1237" w:author="erradi" w:date="2011-08-05T22:57:00Z">
              <w:rPr>
                <w:rFonts w:ascii="Times New Roman" w:hAnsi="Times New Roman" w:cs="Times New Roman"/>
                <w:color w:val="0000FF" w:themeColor="hyperlink"/>
                <w:u w:val="single"/>
              </w:rPr>
            </w:rPrChange>
          </w:rPr>
          <w:t xml:space="preserve"> requirement specification of a given system and its derived components. </w:t>
        </w:r>
      </w:ins>
      <w:ins w:id="1238" w:author="erradi" w:date="2011-08-05T22:57:00Z">
        <w:r w:rsidR="00660945">
          <w:rPr>
            <w:rFonts w:ascii="Times New Roman" w:hAnsi="Times New Roman" w:cs="Times New Roman"/>
            <w:lang w:val="en-US"/>
          </w:rPr>
          <w:t xml:space="preserve">The derivation of the mentioned components is </w:t>
        </w:r>
        <w:r w:rsidR="00066497">
          <w:rPr>
            <w:rFonts w:ascii="Times New Roman" w:hAnsi="Times New Roman" w:cs="Times New Roman"/>
            <w:lang w:val="en-US"/>
          </w:rPr>
          <w:t xml:space="preserve">assumed to be </w:t>
        </w:r>
        <w:r w:rsidR="00660945">
          <w:rPr>
            <w:rFonts w:ascii="Times New Roman" w:hAnsi="Times New Roman" w:cs="Times New Roman"/>
            <w:lang w:val="en-US"/>
          </w:rPr>
          <w:t xml:space="preserve">performed </w:t>
        </w:r>
        <w:r w:rsidR="00066497">
          <w:rPr>
            <w:rFonts w:ascii="Times New Roman" w:hAnsi="Times New Roman" w:cs="Times New Roman"/>
            <w:lang w:val="en-US"/>
          </w:rPr>
          <w:t>using Bochmann</w:t>
        </w:r>
      </w:ins>
      <w:ins w:id="1239" w:author="erradi" w:date="2011-08-05T22:58:00Z">
        <w:r w:rsidR="00066497">
          <w:rPr>
            <w:rFonts w:ascii="Times New Roman" w:hAnsi="Times New Roman" w:cs="Times New Roman"/>
            <w:lang w:val="en-US"/>
          </w:rPr>
          <w:t xml:space="preserve">’s derivation algorithm. </w:t>
        </w:r>
      </w:ins>
      <w:r w:rsidR="00C07D49">
        <w:rPr>
          <w:rFonts w:ascii="Times New Roman" w:hAnsi="Times New Roman" w:cs="Times New Roman"/>
          <w:lang w:val="en-US"/>
        </w:rPr>
        <w:t>Our Dynamic Adaptation A</w:t>
      </w:r>
      <w:ins w:id="1240" w:author="erradi" w:date="2011-08-05T22:58:00Z">
        <w:r w:rsidR="00066497">
          <w:rPr>
            <w:rFonts w:ascii="Times New Roman" w:hAnsi="Times New Roman" w:cs="Times New Roman"/>
            <w:lang w:val="en-US"/>
          </w:rPr>
          <w:t xml:space="preserve">lgorithm was designed to allow a </w:t>
        </w:r>
      </w:ins>
      <w:ins w:id="1241" w:author="erradi" w:date="2011-08-05T22:59:00Z">
        <w:r w:rsidR="00066497">
          <w:rPr>
            <w:rFonts w:ascii="Times New Roman" w:hAnsi="Times New Roman" w:cs="Times New Roman"/>
            <w:lang w:val="en-US"/>
          </w:rPr>
          <w:t>dynamic</w:t>
        </w:r>
      </w:ins>
      <w:ins w:id="1242" w:author="erradi" w:date="2011-08-05T22:58:00Z">
        <w:r w:rsidR="00066497">
          <w:rPr>
            <w:rFonts w:ascii="Times New Roman" w:hAnsi="Times New Roman" w:cs="Times New Roman"/>
            <w:lang w:val="en-US"/>
          </w:rPr>
          <w:t xml:space="preserve"> </w:t>
        </w:r>
      </w:ins>
      <w:ins w:id="1243" w:author="erradi" w:date="2011-08-05T22:59:00Z">
        <w:r w:rsidR="00066497">
          <w:rPr>
            <w:rFonts w:ascii="Times New Roman" w:hAnsi="Times New Roman" w:cs="Times New Roman"/>
            <w:lang w:val="en-US"/>
          </w:rPr>
          <w:t xml:space="preserve">change of the global requirements specification </w:t>
        </w:r>
      </w:ins>
      <w:ins w:id="1244" w:author="erradi" w:date="2011-08-05T23:00:00Z">
        <w:r w:rsidR="00066497">
          <w:rPr>
            <w:rFonts w:ascii="Times New Roman" w:hAnsi="Times New Roman" w:cs="Times New Roman"/>
            <w:lang w:val="en-US"/>
          </w:rPr>
          <w:t>while ensuring the change</w:t>
        </w:r>
      </w:ins>
      <w:ins w:id="1245" w:author="erradi" w:date="2011-08-05T22:59:00Z">
        <w:r w:rsidR="00066497">
          <w:rPr>
            <w:rFonts w:ascii="Times New Roman" w:hAnsi="Times New Roman" w:cs="Times New Roman"/>
            <w:lang w:val="en-US"/>
          </w:rPr>
          <w:t xml:space="preserve"> propagation to the underlying derived s</w:t>
        </w:r>
      </w:ins>
      <w:ins w:id="1246" w:author="erradi" w:date="2011-08-05T23:00:00Z">
        <w:r w:rsidR="00066497">
          <w:rPr>
            <w:rFonts w:ascii="Times New Roman" w:hAnsi="Times New Roman" w:cs="Times New Roman"/>
            <w:lang w:val="en-US"/>
          </w:rPr>
          <w:t>y</w:t>
        </w:r>
      </w:ins>
      <w:ins w:id="1247" w:author="erradi" w:date="2011-08-05T22:59:00Z">
        <w:r w:rsidR="00066497">
          <w:rPr>
            <w:rFonts w:ascii="Times New Roman" w:hAnsi="Times New Roman" w:cs="Times New Roman"/>
            <w:lang w:val="en-US"/>
          </w:rPr>
          <w:t>stem components.</w:t>
        </w:r>
      </w:ins>
      <w:ins w:id="1248" w:author="erradi" w:date="2011-08-05T23:01:00Z">
        <w:r w:rsidR="00066497">
          <w:rPr>
            <w:rFonts w:ascii="Times New Roman" w:hAnsi="Times New Roman" w:cs="Times New Roman"/>
            <w:lang w:val="en-US"/>
          </w:rPr>
          <w:t xml:space="preserve"> </w:t>
        </w:r>
      </w:ins>
      <w:ins w:id="1249" w:author="erradi" w:date="2011-08-05T23:02:00Z">
        <w:r w:rsidR="00066497">
          <w:rPr>
            <w:rFonts w:ascii="Times New Roman" w:hAnsi="Times New Roman" w:cs="Times New Roman"/>
            <w:lang w:val="en-US"/>
          </w:rPr>
          <w:t>It is obvious that after performing the changes we need to obtain consist</w:t>
        </w:r>
      </w:ins>
      <w:r w:rsidR="00C07D49">
        <w:rPr>
          <w:rFonts w:ascii="Times New Roman" w:hAnsi="Times New Roman" w:cs="Times New Roman"/>
          <w:lang w:val="en-US"/>
        </w:rPr>
        <w:t>e</w:t>
      </w:r>
      <w:ins w:id="1250" w:author="erradi" w:date="2011-08-05T23:02:00Z">
        <w:r w:rsidR="00066497">
          <w:rPr>
            <w:rFonts w:ascii="Times New Roman" w:hAnsi="Times New Roman" w:cs="Times New Roman"/>
            <w:lang w:val="en-US"/>
          </w:rPr>
          <w:t xml:space="preserve">nt system components. </w:t>
        </w:r>
      </w:ins>
      <w:ins w:id="1251" w:author="erradi" w:date="2011-08-05T23:03:00Z">
        <w:r w:rsidR="00066497">
          <w:rPr>
            <w:rFonts w:ascii="Times New Roman" w:hAnsi="Times New Roman" w:cs="Times New Roman"/>
            <w:lang w:val="en-US"/>
          </w:rPr>
          <w:t xml:space="preserve">Therefore we need to ensure </w:t>
        </w:r>
      </w:ins>
      <w:ins w:id="1252" w:author="erradi" w:date="2011-08-05T23:11:00Z">
        <w:r w:rsidR="00C03DF8">
          <w:rPr>
            <w:rFonts w:ascii="Times New Roman" w:hAnsi="Times New Roman" w:cs="Times New Roman"/>
            <w:lang w:val="en-US"/>
          </w:rPr>
          <w:t>a</w:t>
        </w:r>
      </w:ins>
      <w:ins w:id="1253" w:author="erradi" w:date="2011-08-05T23:03:00Z">
        <w:r w:rsidR="00066497">
          <w:rPr>
            <w:rFonts w:ascii="Times New Roman" w:hAnsi="Times New Roman" w:cs="Times New Roman"/>
            <w:lang w:val="en-US"/>
          </w:rPr>
          <w:t xml:space="preserve"> structural </w:t>
        </w:r>
      </w:ins>
      <w:ins w:id="1254" w:author="erradi" w:date="2011-08-05T23:12:00Z">
        <w:r w:rsidR="00C03DF8">
          <w:rPr>
            <w:rFonts w:ascii="Times New Roman" w:hAnsi="Times New Roman" w:cs="Times New Roman"/>
            <w:lang w:val="en-US"/>
          </w:rPr>
          <w:t xml:space="preserve">conformance </w:t>
        </w:r>
      </w:ins>
      <w:ins w:id="1255" w:author="erradi" w:date="2011-08-05T23:03:00Z">
        <w:r w:rsidR="00066497">
          <w:rPr>
            <w:rFonts w:ascii="Times New Roman" w:hAnsi="Times New Roman" w:cs="Times New Roman"/>
            <w:lang w:val="en-US"/>
          </w:rPr>
          <w:t xml:space="preserve">and </w:t>
        </w:r>
      </w:ins>
      <w:ins w:id="1256" w:author="erradi" w:date="2011-08-05T23:12:00Z">
        <w:r w:rsidR="00C03DF8">
          <w:rPr>
            <w:rFonts w:ascii="Times New Roman" w:hAnsi="Times New Roman" w:cs="Times New Roman"/>
            <w:lang w:val="en-US"/>
          </w:rPr>
          <w:t xml:space="preserve">a </w:t>
        </w:r>
      </w:ins>
      <w:ins w:id="1257" w:author="erradi" w:date="2011-08-05T23:03:00Z">
        <w:r w:rsidR="00066497">
          <w:rPr>
            <w:rFonts w:ascii="Times New Roman" w:hAnsi="Times New Roman" w:cs="Times New Roman"/>
            <w:lang w:val="en-US"/>
          </w:rPr>
          <w:t xml:space="preserve">behavioral conformance between the initial system and the target system obtained after </w:t>
        </w:r>
      </w:ins>
      <w:ins w:id="1258" w:author="erradi" w:date="2011-08-05T23:05:00Z">
        <w:r w:rsidR="00066497">
          <w:rPr>
            <w:rFonts w:ascii="Times New Roman" w:hAnsi="Times New Roman" w:cs="Times New Roman"/>
            <w:lang w:val="en-US"/>
          </w:rPr>
          <w:t>performing</w:t>
        </w:r>
      </w:ins>
      <w:ins w:id="1259" w:author="erradi" w:date="2011-08-05T23:03:00Z">
        <w:r w:rsidR="00066497">
          <w:rPr>
            <w:rFonts w:ascii="Times New Roman" w:hAnsi="Times New Roman" w:cs="Times New Roman"/>
            <w:lang w:val="en-US"/>
          </w:rPr>
          <w:t xml:space="preserve"> </w:t>
        </w:r>
      </w:ins>
      <w:r w:rsidR="00C07D49">
        <w:rPr>
          <w:rFonts w:ascii="Times New Roman" w:hAnsi="Times New Roman" w:cs="Times New Roman"/>
          <w:lang w:val="en-US"/>
        </w:rPr>
        <w:t>such</w:t>
      </w:r>
      <w:ins w:id="1260" w:author="erradi" w:date="2011-08-05T23:05:00Z">
        <w:r w:rsidR="00066497">
          <w:rPr>
            <w:rFonts w:ascii="Times New Roman" w:hAnsi="Times New Roman" w:cs="Times New Roman"/>
            <w:lang w:val="en-US"/>
          </w:rPr>
          <w:t xml:space="preserve"> changes.</w:t>
        </w:r>
      </w:ins>
    </w:p>
    <w:p w:rsidR="00C03DF8" w:rsidRDefault="00C03DF8" w:rsidP="00554834">
      <w:pPr>
        <w:pStyle w:val="Paragraphedeliste"/>
        <w:jc w:val="both"/>
        <w:rPr>
          <w:ins w:id="1261" w:author="erradi" w:date="2011-08-05T23:12:00Z"/>
          <w:rFonts w:ascii="Times New Roman" w:hAnsi="Times New Roman" w:cs="Times New Roman"/>
          <w:lang w:val="en-US"/>
        </w:rPr>
      </w:pPr>
    </w:p>
    <w:p w:rsidR="009E11F4" w:rsidRDefault="00C03DF8" w:rsidP="00554834">
      <w:pPr>
        <w:pStyle w:val="Paragraphedeliste"/>
        <w:jc w:val="both"/>
        <w:rPr>
          <w:rFonts w:ascii="Times New Roman" w:hAnsi="Times New Roman" w:cs="Times New Roman"/>
          <w:b/>
          <w:sz w:val="18"/>
          <w:lang w:val="en-US"/>
        </w:rPr>
      </w:pPr>
      <w:ins w:id="1262" w:author="erradi" w:date="2011-08-05T23:12:00Z">
        <w:r>
          <w:rPr>
            <w:rFonts w:ascii="Times New Roman" w:hAnsi="Times New Roman" w:cs="Times New Roman"/>
            <w:lang w:val="en-US"/>
          </w:rPr>
          <w:t xml:space="preserve">The algorithm </w:t>
        </w:r>
      </w:ins>
      <w:ins w:id="1263" w:author="erradi" w:date="2011-08-06T10:01:00Z">
        <w:r w:rsidR="00D52148">
          <w:rPr>
            <w:rFonts w:ascii="Times New Roman" w:hAnsi="Times New Roman" w:cs="Times New Roman"/>
            <w:lang w:val="en-US"/>
          </w:rPr>
          <w:t>takes as input the</w:t>
        </w:r>
      </w:ins>
      <w:ins w:id="1264" w:author="erradi" w:date="2011-08-06T10:02:00Z">
        <w:r w:rsidR="00D52148">
          <w:rPr>
            <w:rFonts w:ascii="Times New Roman" w:hAnsi="Times New Roman" w:cs="Times New Roman"/>
            <w:lang w:val="en-US"/>
          </w:rPr>
          <w:t xml:space="preserve"> existing global requirements specification</w:t>
        </w:r>
      </w:ins>
      <w:ins w:id="1265" w:author="erradi" w:date="2011-08-06T10:01:00Z">
        <w:r w:rsidR="00D52148">
          <w:rPr>
            <w:rFonts w:ascii="Times New Roman" w:hAnsi="Times New Roman" w:cs="Times New Roman"/>
            <w:lang w:val="en-US"/>
          </w:rPr>
          <w:t xml:space="preserve"> </w:t>
        </w:r>
        <w:r w:rsidR="006F18AC" w:rsidRPr="006F18AC">
          <w:rPr>
            <w:rFonts w:ascii="Times New Roman" w:hAnsi="Times New Roman" w:cs="Times New Roman"/>
            <w:lang w:val="en-US"/>
            <w:rPrChange w:id="1266" w:author="erradi" w:date="2011-08-06T10:01:00Z">
              <w:rPr>
                <w:rFonts w:ascii="Times New Roman" w:hAnsi="Times New Roman" w:cs="Times New Roman"/>
                <w:b/>
                <w:color w:val="0000FF" w:themeColor="hyperlink"/>
                <w:u w:val="single"/>
              </w:rPr>
            </w:rPrChange>
          </w:rPr>
          <w:t>Ps</w:t>
        </w:r>
      </w:ins>
      <w:ins w:id="1267" w:author="erradi" w:date="2011-08-06T10:02:00Z">
        <w:r w:rsidR="00D52148">
          <w:rPr>
            <w:rFonts w:ascii="Times New Roman" w:hAnsi="Times New Roman" w:cs="Times New Roman"/>
            <w:lang w:val="en-US"/>
          </w:rPr>
          <w:t xml:space="preserve"> for which a system (derived components) s has been derived. </w:t>
        </w:r>
      </w:ins>
      <w:ins w:id="1268" w:author="erradi" w:date="2011-08-06T10:03:00Z">
        <w:r w:rsidR="00D52148">
          <w:rPr>
            <w:rFonts w:ascii="Times New Roman" w:hAnsi="Times New Roman" w:cs="Times New Roman"/>
            <w:lang w:val="en-US"/>
          </w:rPr>
          <w:t>The algorithm uses also</w:t>
        </w:r>
      </w:ins>
      <w:ins w:id="1269" w:author="erradi" w:date="2011-08-06T10:08:00Z">
        <w:r w:rsidR="00D52148">
          <w:rPr>
            <w:rFonts w:ascii="Times New Roman" w:hAnsi="Times New Roman" w:cs="Times New Roman"/>
            <w:lang w:val="en-US"/>
          </w:rPr>
          <w:t xml:space="preserve"> the modified specification</w:t>
        </w:r>
      </w:ins>
      <w:ins w:id="1270" w:author="erradi" w:date="2011-08-06T10:03:00Z">
        <w:r w:rsidR="00D52148">
          <w:rPr>
            <w:rFonts w:ascii="Times New Roman" w:hAnsi="Times New Roman" w:cs="Times New Roman"/>
            <w:lang w:val="en-US"/>
          </w:rPr>
          <w:t xml:space="preserve"> </w:t>
        </w:r>
      </w:ins>
      <w:ins w:id="1271" w:author="erradi" w:date="2011-08-06T10:04:00Z">
        <w:r w:rsidR="006F18AC" w:rsidRPr="006F18AC">
          <w:rPr>
            <w:rFonts w:ascii="Times New Roman" w:hAnsi="Times New Roman" w:cs="Times New Roman"/>
            <w:lang w:val="en-US"/>
            <w:rPrChange w:id="1272" w:author="erradi" w:date="2011-08-06T10:11:00Z">
              <w:rPr>
                <w:rFonts w:ascii="Times New Roman" w:hAnsi="Times New Roman" w:cs="Times New Roman"/>
                <w:b/>
                <w:color w:val="0000FF" w:themeColor="hyperlink"/>
                <w:u w:val="single"/>
              </w:rPr>
            </w:rPrChange>
          </w:rPr>
          <w:t>Ps’</w:t>
        </w:r>
      </w:ins>
      <w:ins w:id="1273" w:author="erradi" w:date="2011-08-06T10:09:00Z">
        <w:r w:rsidR="006F18AC" w:rsidRPr="006F18AC">
          <w:rPr>
            <w:rFonts w:ascii="Times New Roman" w:hAnsi="Times New Roman" w:cs="Times New Roman"/>
            <w:lang w:val="en-US"/>
            <w:rPrChange w:id="1274" w:author="erradi" w:date="2011-08-06T10:11:00Z">
              <w:rPr>
                <w:rFonts w:ascii="Times New Roman" w:hAnsi="Times New Roman" w:cs="Times New Roman"/>
                <w:color w:val="0000FF" w:themeColor="hyperlink"/>
                <w:u w:val="single"/>
              </w:rPr>
            </w:rPrChange>
          </w:rPr>
          <w:t xml:space="preserve"> for which an adapted system s</w:t>
        </w:r>
      </w:ins>
      <w:ins w:id="1275" w:author="erradi" w:date="2011-08-06T10:10:00Z">
        <w:r w:rsidR="006F18AC" w:rsidRPr="006F18AC">
          <w:rPr>
            <w:rFonts w:ascii="Times New Roman" w:hAnsi="Times New Roman" w:cs="Times New Roman"/>
            <w:lang w:val="en-US"/>
            <w:rPrChange w:id="1276" w:author="erradi" w:date="2011-08-06T10:11:00Z">
              <w:rPr>
                <w:rFonts w:ascii="Times New Roman" w:hAnsi="Times New Roman" w:cs="Times New Roman"/>
                <w:color w:val="0000FF" w:themeColor="hyperlink"/>
                <w:u w:val="single"/>
              </w:rPr>
            </w:rPrChange>
          </w:rPr>
          <w:t>’ will be dynamically derived.</w:t>
        </w:r>
      </w:ins>
      <w:ins w:id="1277" w:author="erradi" w:date="2011-08-06T10:35:00Z">
        <w:r w:rsidR="00A8335B">
          <w:rPr>
            <w:rFonts w:ascii="Times New Roman" w:hAnsi="Times New Roman" w:cs="Times New Roman"/>
            <w:lang w:val="en-US"/>
          </w:rPr>
          <w:t xml:space="preserve"> Note that s</w:t>
        </w:r>
      </w:ins>
      <w:ins w:id="1278" w:author="erradi" w:date="2011-08-06T10:36:00Z">
        <w:r w:rsidR="00A8335B">
          <w:rPr>
            <w:rFonts w:ascii="Times New Roman" w:hAnsi="Times New Roman" w:cs="Times New Roman"/>
            <w:lang w:val="en-US"/>
          </w:rPr>
          <w:t xml:space="preserve">’ is </w:t>
        </w:r>
        <w:r w:rsidR="00A8335B">
          <w:rPr>
            <w:rFonts w:ascii="Times New Roman" w:hAnsi="Times New Roman" w:cs="Times New Roman"/>
            <w:lang w:val="en-US"/>
          </w:rPr>
          <w:lastRenderedPageBreak/>
          <w:t xml:space="preserve">obtained from s after the </w:t>
        </w:r>
      </w:ins>
      <w:ins w:id="1279" w:author="erradi" w:date="2011-08-06T10:40:00Z">
        <w:r w:rsidR="00541083">
          <w:rPr>
            <w:rFonts w:ascii="Times New Roman" w:hAnsi="Times New Roman" w:cs="Times New Roman"/>
            <w:lang w:val="en-US"/>
          </w:rPr>
          <w:t xml:space="preserve">changes </w:t>
        </w:r>
      </w:ins>
      <w:r w:rsidR="0042043D">
        <w:rPr>
          <w:rFonts w:ascii="Times New Roman" w:hAnsi="Times New Roman" w:cs="Times New Roman"/>
          <w:lang w:val="en-US"/>
        </w:rPr>
        <w:t>introduced</w:t>
      </w:r>
      <w:ins w:id="1280" w:author="erradi" w:date="2011-08-06T10:40:00Z">
        <w:r w:rsidR="00541083">
          <w:rPr>
            <w:rFonts w:ascii="Times New Roman" w:hAnsi="Times New Roman" w:cs="Times New Roman"/>
            <w:lang w:val="en-US"/>
          </w:rPr>
          <w:t xml:space="preserve"> in the new</w:t>
        </w:r>
      </w:ins>
      <w:ins w:id="1281" w:author="erradi" w:date="2011-08-06T10:38:00Z">
        <w:r w:rsidR="00541083">
          <w:rPr>
            <w:rFonts w:ascii="Times New Roman" w:hAnsi="Times New Roman" w:cs="Times New Roman"/>
            <w:lang w:val="en-US"/>
          </w:rPr>
          <w:t xml:space="preserve"> global requirement specification </w:t>
        </w:r>
      </w:ins>
      <w:ins w:id="1282" w:author="erradi" w:date="2011-08-06T10:39:00Z">
        <w:r w:rsidR="006F18AC" w:rsidRPr="006F18AC">
          <w:rPr>
            <w:rFonts w:ascii="Times New Roman" w:hAnsi="Times New Roman" w:cs="Times New Roman"/>
            <w:lang w:val="en-US"/>
            <w:rPrChange w:id="1283" w:author="erradi" w:date="2011-08-06T10:39:00Z">
              <w:rPr>
                <w:rFonts w:ascii="Times New Roman" w:hAnsi="Times New Roman" w:cs="Times New Roman"/>
                <w:b/>
                <w:color w:val="0000FF" w:themeColor="hyperlink"/>
                <w:u w:val="single"/>
              </w:rPr>
            </w:rPrChange>
          </w:rPr>
          <w:t>Ps’.</w:t>
        </w:r>
      </w:ins>
      <w:ins w:id="1284" w:author="erradi" w:date="2011-08-06T10:40:00Z">
        <w:r w:rsidR="00541083">
          <w:rPr>
            <w:rFonts w:ascii="Times New Roman" w:hAnsi="Times New Roman" w:cs="Times New Roman"/>
            <w:lang w:val="en-US"/>
          </w:rPr>
          <w:t xml:space="preserve"> The</w:t>
        </w:r>
      </w:ins>
      <w:r w:rsidR="0042043D">
        <w:rPr>
          <w:rFonts w:ascii="Times New Roman" w:hAnsi="Times New Roman" w:cs="Times New Roman"/>
          <w:lang w:val="en-US"/>
        </w:rPr>
        <w:t>se</w:t>
      </w:r>
      <w:ins w:id="1285" w:author="erradi" w:date="2011-08-06T10:40:00Z">
        <w:r w:rsidR="00541083">
          <w:rPr>
            <w:rFonts w:ascii="Times New Roman" w:hAnsi="Times New Roman" w:cs="Times New Roman"/>
            <w:lang w:val="en-US"/>
          </w:rPr>
          <w:t xml:space="preserve"> changes may lead to the addition</w:t>
        </w:r>
      </w:ins>
      <w:ins w:id="1286" w:author="erradi" w:date="2011-08-06T10:41:00Z">
        <w:r w:rsidR="00541083">
          <w:rPr>
            <w:rFonts w:ascii="Times New Roman" w:hAnsi="Times New Roman" w:cs="Times New Roman"/>
            <w:lang w:val="en-US"/>
          </w:rPr>
          <w:t>/deletion</w:t>
        </w:r>
      </w:ins>
      <w:ins w:id="1287" w:author="erradi" w:date="2011-08-06T10:40:00Z">
        <w:r w:rsidR="00541083">
          <w:rPr>
            <w:rFonts w:ascii="Times New Roman" w:hAnsi="Times New Roman" w:cs="Times New Roman"/>
            <w:lang w:val="en-US"/>
          </w:rPr>
          <w:t xml:space="preserve"> of new components</w:t>
        </w:r>
      </w:ins>
      <w:ins w:id="1288" w:author="erradi" w:date="2011-08-06T10:41:00Z">
        <w:r w:rsidR="00541083">
          <w:rPr>
            <w:rFonts w:ascii="Times New Roman" w:hAnsi="Times New Roman" w:cs="Times New Roman"/>
            <w:lang w:val="en-US"/>
          </w:rPr>
          <w:t xml:space="preserve"> and/or their associated coordinating messages.</w:t>
        </w:r>
      </w:ins>
      <w:ins w:id="1289" w:author="erradi" w:date="2011-08-06T10:40:00Z">
        <w:r w:rsidR="00541083">
          <w:rPr>
            <w:rFonts w:ascii="Times New Roman" w:hAnsi="Times New Roman" w:cs="Times New Roman"/>
            <w:lang w:val="en-US"/>
          </w:rPr>
          <w:t xml:space="preserve"> </w:t>
        </w:r>
      </w:ins>
      <w:r w:rsidR="009E11F4">
        <w:rPr>
          <w:rFonts w:ascii="Times New Roman" w:hAnsi="Times New Roman" w:cs="Times New Roman"/>
          <w:lang w:val="en-US"/>
        </w:rPr>
        <w:t>In addition t</w:t>
      </w:r>
      <w:r w:rsidR="0042043D" w:rsidRPr="009E11F4">
        <w:rPr>
          <w:rFonts w:ascii="Times New Roman" w:hAnsi="Times New Roman" w:cs="Times New Roman"/>
          <w:lang w:val="en-US"/>
        </w:rPr>
        <w:t xml:space="preserve">he algorithm uses </w:t>
      </w:r>
      <w:r w:rsidR="009E11F4" w:rsidRPr="009E11F4">
        <w:rPr>
          <w:rFonts w:ascii="Times New Roman" w:hAnsi="Times New Roman" w:cs="Times New Roman"/>
          <w:lang w:val="en-US"/>
        </w:rPr>
        <w:t>also</w:t>
      </w:r>
      <w:r w:rsidR="0042043D" w:rsidRPr="009E11F4">
        <w:rPr>
          <w:rFonts w:ascii="Times New Roman" w:hAnsi="Times New Roman" w:cs="Times New Roman"/>
          <w:lang w:val="en-US"/>
        </w:rPr>
        <w:t xml:space="preserve">: (a) the structural and behavioral matrixes described previously in Section 5.1, </w:t>
      </w:r>
      <w:r w:rsidR="009E11F4" w:rsidRPr="009E11F4">
        <w:rPr>
          <w:rFonts w:ascii="Times New Roman" w:hAnsi="Times New Roman" w:cs="Times New Roman"/>
          <w:lang w:val="en-US"/>
        </w:rPr>
        <w:t xml:space="preserve">and </w:t>
      </w:r>
      <w:r w:rsidR="0042043D" w:rsidRPr="009E11F4">
        <w:rPr>
          <w:rFonts w:ascii="Times New Roman" w:hAnsi="Times New Roman" w:cs="Times New Roman"/>
          <w:lang w:val="en-US"/>
        </w:rPr>
        <w:t xml:space="preserve">(b) </w:t>
      </w:r>
      <w:r w:rsidR="009E11F4">
        <w:rPr>
          <w:rFonts w:ascii="Times New Roman" w:hAnsi="Times New Roman" w:cs="Times New Roman"/>
          <w:lang w:val="en-US"/>
        </w:rPr>
        <w:t xml:space="preserve">the </w:t>
      </w:r>
      <w:r w:rsidR="0042043D" w:rsidRPr="009E11F4">
        <w:rPr>
          <w:rFonts w:ascii="Times New Roman" w:hAnsi="Times New Roman" w:cs="Times New Roman"/>
          <w:lang w:val="en-US"/>
        </w:rPr>
        <w:t xml:space="preserve">meta </w:t>
      </w:r>
      <w:r w:rsidR="0097258D">
        <w:rPr>
          <w:rFonts w:ascii="Times New Roman" w:hAnsi="Times New Roman" w:cs="Times New Roman"/>
          <w:lang w:val="en-US"/>
        </w:rPr>
        <w:t>actions:</w:t>
      </w:r>
      <w:r w:rsidR="001D17CB" w:rsidRPr="009E11F4">
        <w:rPr>
          <w:rFonts w:ascii="Times New Roman" w:hAnsi="Times New Roman" w:cs="Times New Roman"/>
          <w:lang w:val="en-US"/>
        </w:rPr>
        <w:t xml:space="preserve"> MCreate</w:t>
      </w:r>
      <w:r w:rsidR="0042043D" w:rsidRPr="009E11F4">
        <w:rPr>
          <w:rFonts w:ascii="Times New Roman" w:hAnsi="Times New Roman" w:cs="Times New Roman"/>
          <w:lang w:val="en-US"/>
        </w:rPr>
        <w:t>(x)</w:t>
      </w:r>
      <w:r w:rsidR="001D17CB" w:rsidRPr="009E11F4">
        <w:rPr>
          <w:rFonts w:ascii="Times New Roman" w:hAnsi="Times New Roman" w:cs="Times New Roman"/>
          <w:lang w:val="en-US"/>
        </w:rPr>
        <w:t>, MDelete(x) and MUpdate(x)</w:t>
      </w:r>
      <w:r w:rsidR="009E11F4" w:rsidRPr="009E11F4">
        <w:rPr>
          <w:rFonts w:ascii="Times New Roman" w:hAnsi="Times New Roman" w:cs="Times New Roman"/>
          <w:lang w:val="en-US"/>
        </w:rPr>
        <w:t xml:space="preserve">, where x is the couple </w:t>
      </w:r>
      <w:ins w:id="1290" w:author="erradi" w:date="2011-08-06T10:44:00Z">
        <w:r w:rsidR="006F18AC" w:rsidRPr="006F18AC">
          <w:rPr>
            <w:rFonts w:ascii="Times New Roman" w:hAnsi="Times New Roman" w:cs="Times New Roman"/>
            <w:lang w:val="en-US"/>
            <w:rPrChange w:id="1291" w:author="erradi" w:date="2011-08-06T14:03:00Z">
              <w:rPr>
                <w:rFonts w:ascii="Times New Roman" w:hAnsi="Times New Roman" w:cs="Times New Roman"/>
                <w:b/>
                <w:color w:val="0000FF" w:themeColor="hyperlink"/>
                <w:u w:val="single"/>
                <w:lang w:val="en-US"/>
              </w:rPr>
            </w:rPrChange>
          </w:rPr>
          <w:t>(c,T</w:t>
        </w:r>
        <w:r w:rsidR="006F18AC" w:rsidRPr="006F18AC">
          <w:rPr>
            <w:rFonts w:ascii="Times New Roman" w:hAnsi="Times New Roman" w:cs="Times New Roman"/>
            <w:vertAlign w:val="subscript"/>
            <w:lang w:val="en-US"/>
            <w:rPrChange w:id="1292" w:author="erradi" w:date="2011-08-06T14:03:00Z">
              <w:rPr>
                <w:rFonts w:ascii="Times New Roman" w:hAnsi="Times New Roman" w:cs="Times New Roman"/>
                <w:b/>
                <w:color w:val="0000FF" w:themeColor="hyperlink"/>
                <w:u w:val="single"/>
                <w:vertAlign w:val="subscript"/>
                <w:lang w:val="en-US"/>
              </w:rPr>
            </w:rPrChange>
          </w:rPr>
          <w:t>c</w:t>
        </w:r>
        <w:r w:rsidR="006F18AC" w:rsidRPr="006F18AC">
          <w:rPr>
            <w:rFonts w:ascii="Times New Roman" w:hAnsi="Times New Roman" w:cs="Times New Roman"/>
            <w:lang w:val="en-US"/>
            <w:rPrChange w:id="1293" w:author="erradi" w:date="2011-08-06T14:03:00Z">
              <w:rPr>
                <w:rFonts w:ascii="Times New Roman" w:hAnsi="Times New Roman" w:cs="Times New Roman"/>
                <w:b/>
                <w:color w:val="0000FF" w:themeColor="hyperlink"/>
                <w:u w:val="single"/>
                <w:lang w:val="en-US"/>
              </w:rPr>
            </w:rPrChange>
          </w:rPr>
          <w:t>(P</w:t>
        </w:r>
        <w:r w:rsidR="006F18AC" w:rsidRPr="006F18AC">
          <w:rPr>
            <w:rFonts w:ascii="Times New Roman" w:hAnsi="Times New Roman" w:cs="Times New Roman"/>
            <w:vertAlign w:val="subscript"/>
            <w:lang w:val="en-US"/>
            <w:rPrChange w:id="1294" w:author="erradi" w:date="2011-08-06T14:03:00Z">
              <w:rPr>
                <w:rFonts w:ascii="Times New Roman" w:hAnsi="Times New Roman" w:cs="Times New Roman"/>
                <w:b/>
                <w:color w:val="0000FF" w:themeColor="hyperlink"/>
                <w:u w:val="single"/>
                <w:vertAlign w:val="subscript"/>
                <w:lang w:val="en-US"/>
              </w:rPr>
            </w:rPrChange>
          </w:rPr>
          <w:t>s</w:t>
        </w:r>
        <w:r w:rsidR="006F18AC" w:rsidRPr="006F18AC">
          <w:rPr>
            <w:rFonts w:ascii="Times New Roman" w:hAnsi="Times New Roman" w:cs="Times New Roman"/>
            <w:lang w:val="en-US"/>
            <w:rPrChange w:id="1295" w:author="erradi" w:date="2011-08-06T14:03:00Z">
              <w:rPr>
                <w:rFonts w:ascii="Times New Roman" w:hAnsi="Times New Roman" w:cs="Times New Roman"/>
                <w:b/>
                <w:color w:val="0000FF" w:themeColor="hyperlink"/>
                <w:u w:val="single"/>
                <w:lang w:val="en-US"/>
              </w:rPr>
            </w:rPrChange>
          </w:rPr>
          <w:t>’)</w:t>
        </w:r>
      </w:ins>
      <w:r w:rsidR="009E11F4" w:rsidRPr="009E11F4">
        <w:rPr>
          <w:rFonts w:ascii="Times New Roman" w:hAnsi="Times New Roman" w:cs="Times New Roman"/>
          <w:lang w:val="en-US"/>
        </w:rPr>
        <w:t>)</w:t>
      </w:r>
      <w:ins w:id="1296" w:author="erradi" w:date="2011-08-06T10:44:00Z">
        <w:r w:rsidR="006F18AC" w:rsidRPr="006F18AC">
          <w:rPr>
            <w:rFonts w:ascii="Times New Roman" w:hAnsi="Times New Roman" w:cs="Times New Roman"/>
            <w:lang w:val="en-US"/>
            <w:rPrChange w:id="1297" w:author="erradi" w:date="2011-08-06T14:03:00Z">
              <w:rPr>
                <w:rFonts w:ascii="Times New Roman" w:hAnsi="Times New Roman" w:cs="Times New Roman"/>
                <w:color w:val="0000FF" w:themeColor="hyperlink"/>
                <w:u w:val="single"/>
                <w:lang w:val="en-US"/>
              </w:rPr>
            </w:rPrChange>
          </w:rPr>
          <w:t xml:space="preserve"> </w:t>
        </w:r>
      </w:ins>
      <w:r w:rsidR="009E11F4" w:rsidRPr="009E11F4">
        <w:rPr>
          <w:rFonts w:ascii="Times New Roman" w:hAnsi="Times New Roman" w:cs="Times New Roman"/>
          <w:lang w:val="en-US"/>
        </w:rPr>
        <w:t xml:space="preserve">(c is the component and </w:t>
      </w:r>
      <w:ins w:id="1298" w:author="erradi" w:date="2011-08-06T10:44:00Z">
        <w:r w:rsidR="006F18AC" w:rsidRPr="006F18AC">
          <w:rPr>
            <w:rFonts w:ascii="Times New Roman" w:hAnsi="Times New Roman" w:cs="Times New Roman"/>
            <w:lang w:val="en-US"/>
            <w:rPrChange w:id="1299" w:author="erradi" w:date="2011-08-06T14:03:00Z">
              <w:rPr>
                <w:rFonts w:ascii="Times New Roman" w:hAnsi="Times New Roman" w:cs="Times New Roman"/>
                <w:b/>
                <w:color w:val="0000FF" w:themeColor="hyperlink"/>
                <w:u w:val="single"/>
                <w:lang w:val="en-US"/>
              </w:rPr>
            </w:rPrChange>
          </w:rPr>
          <w:t>T</w:t>
        </w:r>
        <w:r w:rsidR="006F18AC" w:rsidRPr="006F18AC">
          <w:rPr>
            <w:rFonts w:ascii="Times New Roman" w:hAnsi="Times New Roman" w:cs="Times New Roman"/>
            <w:vertAlign w:val="subscript"/>
            <w:lang w:val="en-US"/>
            <w:rPrChange w:id="1300" w:author="erradi" w:date="2011-08-06T14:03:00Z">
              <w:rPr>
                <w:rFonts w:ascii="Times New Roman" w:hAnsi="Times New Roman" w:cs="Times New Roman"/>
                <w:b/>
                <w:color w:val="0000FF" w:themeColor="hyperlink"/>
                <w:u w:val="single"/>
                <w:vertAlign w:val="subscript"/>
                <w:lang w:val="en-US"/>
              </w:rPr>
            </w:rPrChange>
          </w:rPr>
          <w:t>c</w:t>
        </w:r>
        <w:r w:rsidR="006F18AC" w:rsidRPr="006F18AC">
          <w:rPr>
            <w:rFonts w:ascii="Times New Roman" w:hAnsi="Times New Roman" w:cs="Times New Roman"/>
            <w:lang w:val="en-US"/>
            <w:rPrChange w:id="1301" w:author="erradi" w:date="2011-08-06T14:03:00Z">
              <w:rPr>
                <w:rFonts w:ascii="Times New Roman" w:hAnsi="Times New Roman" w:cs="Times New Roman"/>
                <w:b/>
                <w:color w:val="0000FF" w:themeColor="hyperlink"/>
                <w:u w:val="single"/>
                <w:lang w:val="en-US"/>
              </w:rPr>
            </w:rPrChange>
          </w:rPr>
          <w:t>(P</w:t>
        </w:r>
        <w:r w:rsidR="006F18AC" w:rsidRPr="006F18AC">
          <w:rPr>
            <w:rFonts w:ascii="Times New Roman" w:hAnsi="Times New Roman" w:cs="Times New Roman"/>
            <w:vertAlign w:val="subscript"/>
            <w:lang w:val="en-US"/>
            <w:rPrChange w:id="1302" w:author="erradi" w:date="2011-08-06T14:03:00Z">
              <w:rPr>
                <w:rFonts w:ascii="Times New Roman" w:hAnsi="Times New Roman" w:cs="Times New Roman"/>
                <w:b/>
                <w:color w:val="0000FF" w:themeColor="hyperlink"/>
                <w:u w:val="single"/>
                <w:vertAlign w:val="subscript"/>
                <w:lang w:val="en-US"/>
              </w:rPr>
            </w:rPrChange>
          </w:rPr>
          <w:t>s</w:t>
        </w:r>
        <w:r w:rsidR="006F18AC" w:rsidRPr="006F18AC">
          <w:rPr>
            <w:rFonts w:ascii="Times New Roman" w:hAnsi="Times New Roman" w:cs="Times New Roman"/>
            <w:lang w:val="en-US"/>
            <w:rPrChange w:id="1303" w:author="erradi" w:date="2011-08-06T14:03:00Z">
              <w:rPr>
                <w:rFonts w:ascii="Times New Roman" w:hAnsi="Times New Roman" w:cs="Times New Roman"/>
                <w:b/>
                <w:color w:val="0000FF" w:themeColor="hyperlink"/>
                <w:u w:val="single"/>
                <w:lang w:val="en-US"/>
              </w:rPr>
            </w:rPrChange>
          </w:rPr>
          <w:t>’)</w:t>
        </w:r>
      </w:ins>
      <w:r w:rsidR="009E11F4" w:rsidRPr="009E11F4">
        <w:rPr>
          <w:rFonts w:ascii="Times New Roman" w:hAnsi="Times New Roman" w:cs="Times New Roman"/>
          <w:lang w:val="en-US"/>
        </w:rPr>
        <w:t xml:space="preserve"> is its associated behavior.</w:t>
      </w:r>
      <w:r w:rsidR="009E11F4">
        <w:rPr>
          <w:rFonts w:ascii="Times New Roman" w:hAnsi="Times New Roman" w:cs="Times New Roman"/>
          <w:b/>
          <w:sz w:val="18"/>
          <w:lang w:val="en-US"/>
        </w:rPr>
        <w:t xml:space="preserve"> </w:t>
      </w:r>
    </w:p>
    <w:p w:rsidR="009E11F4" w:rsidRDefault="009E11F4" w:rsidP="00554834">
      <w:pPr>
        <w:pStyle w:val="Paragraphedeliste"/>
        <w:jc w:val="both"/>
        <w:rPr>
          <w:rFonts w:ascii="Times New Roman" w:hAnsi="Times New Roman" w:cs="Times New Roman"/>
          <w:b/>
          <w:sz w:val="18"/>
          <w:lang w:val="en-US"/>
        </w:rPr>
      </w:pPr>
    </w:p>
    <w:p w:rsidR="00EC3646" w:rsidRPr="00437CD4" w:rsidRDefault="00EC3646" w:rsidP="00554834">
      <w:pPr>
        <w:pStyle w:val="Paragraphedeliste"/>
        <w:jc w:val="both"/>
        <w:rPr>
          <w:ins w:id="1304" w:author="erradi" w:date="2011-08-05T22:54:00Z"/>
          <w:rFonts w:ascii="Times New Roman" w:hAnsi="Times New Roman" w:cs="Times New Roman"/>
          <w:lang w:val="en-US"/>
          <w:rPrChange w:id="1305" w:author="erradi" w:date="2011-08-06T11:14:00Z">
            <w:rPr>
              <w:ins w:id="1306" w:author="erradi" w:date="2011-08-05T22:54:00Z"/>
              <w:rFonts w:ascii="Times New Roman" w:hAnsi="Times New Roman" w:cs="Times New Roman"/>
            </w:rPr>
          </w:rPrChange>
        </w:rPr>
      </w:pPr>
      <w:ins w:id="1307" w:author="erradi" w:date="2011-08-06T10:54:00Z">
        <w:r>
          <w:rPr>
            <w:rFonts w:ascii="Times New Roman" w:hAnsi="Times New Roman" w:cs="Times New Roman"/>
            <w:lang w:val="en-US"/>
          </w:rPr>
          <w:t xml:space="preserve">The algorithm starts by detecting if a change </w:t>
        </w:r>
      </w:ins>
      <w:ins w:id="1308" w:author="erradi" w:date="2011-08-06T10:57:00Z">
        <w:r>
          <w:rPr>
            <w:rFonts w:ascii="Times New Roman" w:hAnsi="Times New Roman" w:cs="Times New Roman"/>
            <w:lang w:val="en-US"/>
          </w:rPr>
          <w:t xml:space="preserve">request </w:t>
        </w:r>
      </w:ins>
      <w:ins w:id="1309" w:author="erradi" w:date="2011-08-06T10:55:00Z">
        <w:r>
          <w:rPr>
            <w:rFonts w:ascii="Times New Roman" w:hAnsi="Times New Roman" w:cs="Times New Roman"/>
            <w:lang w:val="en-US"/>
          </w:rPr>
          <w:t xml:space="preserve">is made by comparing the behavior expression of the specification </w:t>
        </w:r>
        <w:r w:rsidRPr="00D52148">
          <w:rPr>
            <w:rFonts w:ascii="Times New Roman" w:hAnsi="Times New Roman" w:cs="Times New Roman"/>
            <w:b/>
            <w:lang w:val="en-US"/>
          </w:rPr>
          <w:t>P</w:t>
        </w:r>
        <w:r w:rsidRPr="00D52148">
          <w:rPr>
            <w:rFonts w:ascii="Times New Roman" w:hAnsi="Times New Roman" w:cs="Times New Roman"/>
            <w:b/>
            <w:vertAlign w:val="subscript"/>
            <w:lang w:val="en-US"/>
          </w:rPr>
          <w:t>s</w:t>
        </w:r>
      </w:ins>
      <w:ins w:id="1310" w:author="erradi" w:date="2011-08-06T10:56:00Z">
        <w:r>
          <w:rPr>
            <w:rFonts w:ascii="Times New Roman" w:hAnsi="Times New Roman" w:cs="Times New Roman"/>
            <w:lang w:val="en-US"/>
          </w:rPr>
          <w:t xml:space="preserve"> with the behavior expression of </w:t>
        </w:r>
        <w:r w:rsidRPr="00541083">
          <w:rPr>
            <w:rFonts w:ascii="Times New Roman" w:hAnsi="Times New Roman" w:cs="Times New Roman"/>
            <w:b/>
            <w:lang w:val="en-US"/>
          </w:rPr>
          <w:t>P</w:t>
        </w:r>
        <w:r w:rsidRPr="00541083">
          <w:rPr>
            <w:rFonts w:ascii="Times New Roman" w:hAnsi="Times New Roman" w:cs="Times New Roman"/>
            <w:b/>
            <w:vertAlign w:val="subscript"/>
            <w:lang w:val="en-US"/>
          </w:rPr>
          <w:t>s</w:t>
        </w:r>
        <w:r w:rsidRPr="00541083">
          <w:rPr>
            <w:rFonts w:ascii="Times New Roman" w:hAnsi="Times New Roman" w:cs="Times New Roman"/>
            <w:b/>
            <w:lang w:val="en-US"/>
          </w:rPr>
          <w:t>’</w:t>
        </w:r>
        <w:r>
          <w:rPr>
            <w:rFonts w:ascii="Times New Roman" w:hAnsi="Times New Roman" w:cs="Times New Roman"/>
            <w:lang w:val="en-US"/>
          </w:rPr>
          <w:t>. The change</w:t>
        </w:r>
      </w:ins>
      <w:ins w:id="1311" w:author="erradi" w:date="2011-08-06T10:57:00Z">
        <w:r>
          <w:rPr>
            <w:rFonts w:ascii="Times New Roman" w:hAnsi="Times New Roman" w:cs="Times New Roman"/>
            <w:lang w:val="en-US"/>
          </w:rPr>
          <w:t xml:space="preserve"> request</w:t>
        </w:r>
      </w:ins>
      <w:ins w:id="1312" w:author="erradi" w:date="2011-08-06T10:56:00Z">
        <w:r>
          <w:rPr>
            <w:rFonts w:ascii="Times New Roman" w:hAnsi="Times New Roman" w:cs="Times New Roman"/>
            <w:lang w:val="en-US"/>
          </w:rPr>
          <w:t xml:space="preserve"> could be detected also if</w:t>
        </w:r>
      </w:ins>
      <w:ins w:id="1313" w:author="erradi" w:date="2011-08-06T10:57:00Z">
        <w:r>
          <w:rPr>
            <w:rFonts w:ascii="Times New Roman" w:hAnsi="Times New Roman" w:cs="Times New Roman"/>
            <w:lang w:val="en-US"/>
          </w:rPr>
          <w:t xml:space="preserve"> the </w:t>
        </w:r>
      </w:ins>
      <w:ins w:id="1314" w:author="erradi" w:date="2011-08-06T11:00:00Z">
        <w:r>
          <w:rPr>
            <w:rFonts w:ascii="Times New Roman" w:hAnsi="Times New Roman" w:cs="Times New Roman"/>
            <w:lang w:val="en-US"/>
          </w:rPr>
          <w:t>C</w:t>
        </w:r>
      </w:ins>
      <w:ins w:id="1315" w:author="erradi" w:date="2011-08-06T10:57:00Z">
        <w:r>
          <w:rPr>
            <w:rFonts w:ascii="Times New Roman" w:hAnsi="Times New Roman" w:cs="Times New Roman"/>
            <w:lang w:val="en-US"/>
          </w:rPr>
          <w:t>ollaboration</w:t>
        </w:r>
      </w:ins>
      <w:ins w:id="1316" w:author="erradi" w:date="2011-08-06T11:00:00Z">
        <w:r>
          <w:rPr>
            <w:rFonts w:ascii="Times New Roman" w:hAnsi="Times New Roman" w:cs="Times New Roman"/>
            <w:lang w:val="en-US"/>
          </w:rPr>
          <w:t>_Role table or the Component_Role table has been changed.</w:t>
        </w:r>
      </w:ins>
      <w:ins w:id="1317" w:author="erradi" w:date="2011-08-06T11:01:00Z">
        <w:r>
          <w:rPr>
            <w:rFonts w:ascii="Times New Roman" w:hAnsi="Times New Roman" w:cs="Times New Roman"/>
            <w:lang w:val="en-US"/>
          </w:rPr>
          <w:t xml:space="preserve"> </w:t>
        </w:r>
      </w:ins>
      <w:ins w:id="1318" w:author="erradi" w:date="2011-08-06T11:02:00Z">
        <w:r>
          <w:rPr>
            <w:rFonts w:ascii="Times New Roman" w:hAnsi="Times New Roman" w:cs="Times New Roman"/>
            <w:lang w:val="en-US"/>
          </w:rPr>
          <w:t xml:space="preserve">Then </w:t>
        </w:r>
      </w:ins>
      <w:ins w:id="1319" w:author="erradi" w:date="2011-08-06T11:04:00Z">
        <w:r w:rsidR="00437CD4">
          <w:rPr>
            <w:rFonts w:ascii="Times New Roman" w:hAnsi="Times New Roman" w:cs="Times New Roman"/>
            <w:lang w:val="en-US"/>
          </w:rPr>
          <w:t>the algorithm proceed</w:t>
        </w:r>
      </w:ins>
      <w:ins w:id="1320" w:author="erradi" w:date="2011-08-06T11:05:00Z">
        <w:r w:rsidR="00437CD4">
          <w:rPr>
            <w:rFonts w:ascii="Times New Roman" w:hAnsi="Times New Roman" w:cs="Times New Roman"/>
            <w:lang w:val="en-US"/>
          </w:rPr>
          <w:t>s</w:t>
        </w:r>
      </w:ins>
      <w:ins w:id="1321" w:author="erradi" w:date="2011-08-06T11:04:00Z">
        <w:r w:rsidR="00437CD4">
          <w:rPr>
            <w:rFonts w:ascii="Times New Roman" w:hAnsi="Times New Roman" w:cs="Times New Roman"/>
            <w:lang w:val="en-US"/>
          </w:rPr>
          <w:t xml:space="preserve"> to ensure that the requested changes will not violate the structural and behavioral constraints.</w:t>
        </w:r>
      </w:ins>
      <w:ins w:id="1322" w:author="erradi" w:date="2011-08-06T11:00:00Z">
        <w:r>
          <w:rPr>
            <w:rFonts w:ascii="Times New Roman" w:hAnsi="Times New Roman" w:cs="Times New Roman"/>
            <w:lang w:val="en-US"/>
          </w:rPr>
          <w:t xml:space="preserve"> </w:t>
        </w:r>
      </w:ins>
      <w:ins w:id="1323" w:author="erradi" w:date="2011-08-06T11:05:00Z">
        <w:r w:rsidR="00437CD4">
          <w:rPr>
            <w:rFonts w:ascii="Times New Roman" w:hAnsi="Times New Roman" w:cs="Times New Roman"/>
            <w:lang w:val="en-US"/>
          </w:rPr>
          <w:t>The structural</w:t>
        </w:r>
      </w:ins>
      <w:ins w:id="1324" w:author="erradi" w:date="2011-08-06T11:06:00Z">
        <w:r w:rsidR="00437CD4">
          <w:rPr>
            <w:rFonts w:ascii="Times New Roman" w:hAnsi="Times New Roman" w:cs="Times New Roman"/>
            <w:lang w:val="en-US"/>
          </w:rPr>
          <w:t xml:space="preserve"> constraints are defined to be able to ensure a structural conformance of the new requirements specification</w:t>
        </w:r>
      </w:ins>
      <w:ins w:id="1325" w:author="erradi" w:date="2011-08-06T11:08:00Z">
        <w:r w:rsidR="00437CD4" w:rsidRPr="00437CD4">
          <w:rPr>
            <w:rFonts w:ascii="Times New Roman" w:hAnsi="Times New Roman" w:cs="Times New Roman"/>
            <w:b/>
            <w:lang w:val="en-US"/>
          </w:rPr>
          <w:t xml:space="preserve"> </w:t>
        </w:r>
        <w:r w:rsidR="00437CD4" w:rsidRPr="00541083">
          <w:rPr>
            <w:rFonts w:ascii="Times New Roman" w:hAnsi="Times New Roman" w:cs="Times New Roman"/>
            <w:b/>
            <w:lang w:val="en-US"/>
          </w:rPr>
          <w:t>P</w:t>
        </w:r>
        <w:r w:rsidR="00437CD4" w:rsidRPr="00541083">
          <w:rPr>
            <w:rFonts w:ascii="Times New Roman" w:hAnsi="Times New Roman" w:cs="Times New Roman"/>
            <w:b/>
            <w:vertAlign w:val="subscript"/>
            <w:lang w:val="en-US"/>
          </w:rPr>
          <w:t>s</w:t>
        </w:r>
        <w:r w:rsidR="00437CD4" w:rsidRPr="00541083">
          <w:rPr>
            <w:rFonts w:ascii="Times New Roman" w:hAnsi="Times New Roman" w:cs="Times New Roman"/>
            <w:b/>
            <w:lang w:val="en-US"/>
          </w:rPr>
          <w:t>’</w:t>
        </w:r>
      </w:ins>
      <w:ins w:id="1326" w:author="erradi" w:date="2011-08-06T11:09:00Z">
        <w:r w:rsidR="00437CD4">
          <w:rPr>
            <w:rFonts w:ascii="Times New Roman" w:hAnsi="Times New Roman" w:cs="Times New Roman"/>
            <w:lang w:val="en-US"/>
          </w:rPr>
          <w:t xml:space="preserve"> with the collaboration based model</w:t>
        </w:r>
      </w:ins>
      <w:ins w:id="1327" w:author="erradi" w:date="2011-08-06T11:12:00Z">
        <w:r w:rsidR="00437CD4">
          <w:rPr>
            <w:rFonts w:ascii="Times New Roman" w:hAnsi="Times New Roman" w:cs="Times New Roman"/>
            <w:lang w:val="en-US"/>
          </w:rPr>
          <w:t xml:space="preserve"> (see Table 4.1)</w:t>
        </w:r>
      </w:ins>
      <w:ins w:id="1328" w:author="erradi" w:date="2011-08-06T11:09:00Z">
        <w:r w:rsidR="00437CD4">
          <w:rPr>
            <w:rFonts w:ascii="Times New Roman" w:hAnsi="Times New Roman" w:cs="Times New Roman"/>
            <w:lang w:val="en-US"/>
          </w:rPr>
          <w:t>.</w:t>
        </w:r>
      </w:ins>
      <w:ins w:id="1329" w:author="erradi" w:date="2011-08-06T11:06:00Z">
        <w:r w:rsidR="00437CD4">
          <w:rPr>
            <w:rFonts w:ascii="Times New Roman" w:hAnsi="Times New Roman" w:cs="Times New Roman"/>
            <w:lang w:val="en-US"/>
          </w:rPr>
          <w:t xml:space="preserve"> </w:t>
        </w:r>
      </w:ins>
      <w:ins w:id="1330" w:author="erradi" w:date="2011-08-06T11:13:00Z">
        <w:r w:rsidR="00437CD4">
          <w:rPr>
            <w:rFonts w:ascii="Times New Roman" w:hAnsi="Times New Roman" w:cs="Times New Roman"/>
            <w:lang w:val="en-US"/>
          </w:rPr>
          <w:t xml:space="preserve">This consists </w:t>
        </w:r>
      </w:ins>
      <w:ins w:id="1331" w:author="erradi" w:date="2011-08-06T11:14:00Z">
        <w:r w:rsidR="004337A5">
          <w:rPr>
            <w:rFonts w:ascii="Times New Roman" w:hAnsi="Times New Roman" w:cs="Times New Roman"/>
            <w:lang w:val="en-US"/>
          </w:rPr>
          <w:t>in</w:t>
        </w:r>
      </w:ins>
      <w:ins w:id="1332" w:author="erradi" w:date="2011-08-06T11:13:00Z">
        <w:r w:rsidR="00437CD4">
          <w:rPr>
            <w:rFonts w:ascii="Times New Roman" w:hAnsi="Times New Roman" w:cs="Times New Roman"/>
            <w:lang w:val="en-US"/>
          </w:rPr>
          <w:t xml:space="preserve"> checking the syntactic conformance of </w:t>
        </w:r>
      </w:ins>
      <w:ins w:id="1333" w:author="erradi" w:date="2011-08-06T11:14:00Z">
        <w:r w:rsidR="00437CD4" w:rsidRPr="00541083">
          <w:rPr>
            <w:rFonts w:ascii="Times New Roman" w:hAnsi="Times New Roman" w:cs="Times New Roman"/>
            <w:b/>
            <w:lang w:val="en-US"/>
          </w:rPr>
          <w:t>P</w:t>
        </w:r>
        <w:r w:rsidR="00437CD4" w:rsidRPr="00541083">
          <w:rPr>
            <w:rFonts w:ascii="Times New Roman" w:hAnsi="Times New Roman" w:cs="Times New Roman"/>
            <w:b/>
            <w:vertAlign w:val="subscript"/>
            <w:lang w:val="en-US"/>
          </w:rPr>
          <w:t>s</w:t>
        </w:r>
        <w:r w:rsidR="00437CD4" w:rsidRPr="00541083">
          <w:rPr>
            <w:rFonts w:ascii="Times New Roman" w:hAnsi="Times New Roman" w:cs="Times New Roman"/>
            <w:b/>
            <w:lang w:val="en-US"/>
          </w:rPr>
          <w:t>’</w:t>
        </w:r>
        <w:r w:rsidR="004337A5">
          <w:rPr>
            <w:rFonts w:ascii="Times New Roman" w:hAnsi="Times New Roman" w:cs="Times New Roman"/>
            <w:lang w:val="en-US"/>
          </w:rPr>
          <w:t xml:space="preserve">, and the conformance of the specified </w:t>
        </w:r>
      </w:ins>
      <w:ins w:id="1334" w:author="erradi" w:date="2011-08-06T11:15:00Z">
        <w:r w:rsidR="004337A5">
          <w:rPr>
            <w:rFonts w:ascii="Times New Roman" w:hAnsi="Times New Roman" w:cs="Times New Roman"/>
            <w:lang w:val="en-US"/>
          </w:rPr>
          <w:t>collaborations</w:t>
        </w:r>
      </w:ins>
      <w:ins w:id="1335" w:author="erradi" w:date="2011-08-06T11:14:00Z">
        <w:r w:rsidR="004337A5">
          <w:rPr>
            <w:rFonts w:ascii="Times New Roman" w:hAnsi="Times New Roman" w:cs="Times New Roman"/>
            <w:lang w:val="en-US"/>
          </w:rPr>
          <w:t>.</w:t>
        </w:r>
      </w:ins>
      <w:ins w:id="1336" w:author="erradi" w:date="2011-08-06T11:15:00Z">
        <w:r w:rsidR="004337A5">
          <w:rPr>
            <w:rFonts w:ascii="Times New Roman" w:hAnsi="Times New Roman" w:cs="Times New Roman"/>
            <w:lang w:val="en-US"/>
          </w:rPr>
          <w:t xml:space="preserve"> For instance</w:t>
        </w:r>
      </w:ins>
      <w:ins w:id="1337" w:author="erradi" w:date="2011-08-06T11:18:00Z">
        <w:r w:rsidR="004337A5">
          <w:rPr>
            <w:rFonts w:ascii="Times New Roman" w:hAnsi="Times New Roman" w:cs="Times New Roman"/>
            <w:lang w:val="en-US"/>
          </w:rPr>
          <w:t>,</w:t>
        </w:r>
      </w:ins>
      <w:ins w:id="1338" w:author="erradi" w:date="2011-08-06T11:15:00Z">
        <w:r w:rsidR="004337A5">
          <w:rPr>
            <w:rFonts w:ascii="Times New Roman" w:hAnsi="Times New Roman" w:cs="Times New Roman"/>
            <w:lang w:val="en-US"/>
          </w:rPr>
          <w:t xml:space="preserve"> </w:t>
        </w:r>
        <w:proofErr w:type="gramStart"/>
        <w:r w:rsidR="004337A5">
          <w:rPr>
            <w:rFonts w:ascii="Times New Roman" w:hAnsi="Times New Roman" w:cs="Times New Roman"/>
            <w:lang w:val="en-US"/>
          </w:rPr>
          <w:t>a collaboration</w:t>
        </w:r>
        <w:proofErr w:type="gramEnd"/>
        <w:r w:rsidR="004337A5">
          <w:rPr>
            <w:rFonts w:ascii="Times New Roman" w:hAnsi="Times New Roman" w:cs="Times New Roman"/>
            <w:lang w:val="en-US"/>
          </w:rPr>
          <w:t xml:space="preserve"> should not exist without having a</w:t>
        </w:r>
      </w:ins>
      <w:ins w:id="1339" w:author="erradi" w:date="2011-08-06T11:16:00Z">
        <w:r w:rsidR="004337A5">
          <w:rPr>
            <w:rFonts w:ascii="Times New Roman" w:hAnsi="Times New Roman" w:cs="Times New Roman"/>
            <w:lang w:val="en-US"/>
          </w:rPr>
          <w:t>t least one</w:t>
        </w:r>
      </w:ins>
      <w:ins w:id="1340" w:author="erradi" w:date="2011-08-06T11:15:00Z">
        <w:r w:rsidR="004337A5">
          <w:rPr>
            <w:rFonts w:ascii="Times New Roman" w:hAnsi="Times New Roman" w:cs="Times New Roman"/>
            <w:lang w:val="en-US"/>
          </w:rPr>
          <w:t xml:space="preserve"> participating role</w:t>
        </w:r>
      </w:ins>
      <w:ins w:id="1341" w:author="erradi" w:date="2011-08-06T11:16:00Z">
        <w:r w:rsidR="004337A5">
          <w:rPr>
            <w:rFonts w:ascii="Times New Roman" w:hAnsi="Times New Roman" w:cs="Times New Roman"/>
            <w:lang w:val="en-US"/>
          </w:rPr>
          <w:t>.</w:t>
        </w:r>
      </w:ins>
      <w:ins w:id="1342" w:author="erradi" w:date="2011-08-06T11:14:00Z">
        <w:r w:rsidR="004337A5">
          <w:rPr>
            <w:rFonts w:ascii="Times New Roman" w:hAnsi="Times New Roman" w:cs="Times New Roman"/>
            <w:lang w:val="en-US"/>
          </w:rPr>
          <w:t xml:space="preserve"> </w:t>
        </w:r>
      </w:ins>
    </w:p>
    <w:p w:rsidR="00EC3646" w:rsidRDefault="00EC3646" w:rsidP="00541083">
      <w:pPr>
        <w:pStyle w:val="Paragraphedeliste"/>
        <w:jc w:val="both"/>
        <w:rPr>
          <w:ins w:id="1343" w:author="erradi" w:date="2011-08-06T11:21:00Z"/>
          <w:rFonts w:ascii="Times New Roman" w:hAnsi="Times New Roman" w:cs="Times New Roman"/>
          <w:lang w:val="en-US"/>
        </w:rPr>
      </w:pPr>
    </w:p>
    <w:p w:rsidR="004337A5" w:rsidRPr="00EC3646" w:rsidRDefault="004639BF" w:rsidP="00541083">
      <w:pPr>
        <w:pStyle w:val="Paragraphedeliste"/>
        <w:jc w:val="both"/>
        <w:rPr>
          <w:ins w:id="1344" w:author="erradi" w:date="2011-08-06T11:00:00Z"/>
          <w:rFonts w:ascii="Times New Roman" w:hAnsi="Times New Roman" w:cs="Times New Roman"/>
          <w:lang w:val="en-US"/>
          <w:rPrChange w:id="1345" w:author="erradi" w:date="2011-08-06T11:00:00Z">
            <w:rPr>
              <w:ins w:id="1346" w:author="erradi" w:date="2011-08-06T11:00:00Z"/>
              <w:rFonts w:ascii="Times New Roman" w:hAnsi="Times New Roman" w:cs="Times New Roman"/>
            </w:rPr>
          </w:rPrChange>
        </w:rPr>
      </w:pPr>
      <w:ins w:id="1347" w:author="erradi" w:date="2011-08-06T11:27:00Z">
        <w:r>
          <w:rPr>
            <w:rFonts w:ascii="Times New Roman" w:hAnsi="Times New Roman" w:cs="Times New Roman"/>
            <w:lang w:val="en-US"/>
          </w:rPr>
          <w:t>Then the</w:t>
        </w:r>
      </w:ins>
      <w:ins w:id="1348" w:author="erradi" w:date="2011-08-06T11:21:00Z">
        <w:r>
          <w:rPr>
            <w:rFonts w:ascii="Times New Roman" w:hAnsi="Times New Roman" w:cs="Times New Roman"/>
            <w:lang w:val="en-US"/>
          </w:rPr>
          <w:t xml:space="preserve"> algorithm check</w:t>
        </w:r>
      </w:ins>
      <w:ins w:id="1349" w:author="erradi" w:date="2011-08-06T11:27:00Z">
        <w:r>
          <w:rPr>
            <w:rFonts w:ascii="Times New Roman" w:hAnsi="Times New Roman" w:cs="Times New Roman"/>
            <w:lang w:val="en-US"/>
          </w:rPr>
          <w:t>s</w:t>
        </w:r>
      </w:ins>
      <w:ins w:id="1350" w:author="erradi" w:date="2011-08-06T11:21:00Z">
        <w:r>
          <w:rPr>
            <w:rFonts w:ascii="Times New Roman" w:hAnsi="Times New Roman" w:cs="Times New Roman"/>
            <w:lang w:val="en-US"/>
          </w:rPr>
          <w:t xml:space="preserve"> for the b</w:t>
        </w:r>
      </w:ins>
      <w:ins w:id="1351" w:author="erradi" w:date="2011-08-06T11:25:00Z">
        <w:r>
          <w:rPr>
            <w:rFonts w:ascii="Times New Roman" w:hAnsi="Times New Roman" w:cs="Times New Roman"/>
            <w:lang w:val="en-US"/>
          </w:rPr>
          <w:t>e</w:t>
        </w:r>
      </w:ins>
      <w:ins w:id="1352" w:author="erradi" w:date="2011-08-06T11:21:00Z">
        <w:r w:rsidR="004337A5">
          <w:rPr>
            <w:rFonts w:ascii="Times New Roman" w:hAnsi="Times New Roman" w:cs="Times New Roman"/>
            <w:lang w:val="en-US"/>
          </w:rPr>
          <w:t>h</w:t>
        </w:r>
      </w:ins>
      <w:ins w:id="1353" w:author="erradi" w:date="2011-08-06T11:25:00Z">
        <w:r>
          <w:rPr>
            <w:rFonts w:ascii="Times New Roman" w:hAnsi="Times New Roman" w:cs="Times New Roman"/>
            <w:lang w:val="en-US"/>
          </w:rPr>
          <w:t>a</w:t>
        </w:r>
      </w:ins>
      <w:ins w:id="1354" w:author="erradi" w:date="2011-08-06T11:21:00Z">
        <w:r w:rsidR="004337A5">
          <w:rPr>
            <w:rFonts w:ascii="Times New Roman" w:hAnsi="Times New Roman" w:cs="Times New Roman"/>
            <w:lang w:val="en-US"/>
          </w:rPr>
          <w:t>vioral conformance of the</w:t>
        </w:r>
      </w:ins>
      <w:ins w:id="1355" w:author="erradi" w:date="2011-08-06T11:25:00Z">
        <w:r>
          <w:rPr>
            <w:rFonts w:ascii="Times New Roman" w:hAnsi="Times New Roman" w:cs="Times New Roman"/>
            <w:lang w:val="en-US"/>
          </w:rPr>
          <w:t xml:space="preserve"> new glob</w:t>
        </w:r>
      </w:ins>
      <w:ins w:id="1356" w:author="erradi" w:date="2011-08-06T11:26:00Z">
        <w:r>
          <w:rPr>
            <w:rFonts w:ascii="Times New Roman" w:hAnsi="Times New Roman" w:cs="Times New Roman"/>
            <w:lang w:val="en-US"/>
          </w:rPr>
          <w:t>a</w:t>
        </w:r>
      </w:ins>
      <w:ins w:id="1357" w:author="erradi" w:date="2011-08-06T11:25:00Z">
        <w:r>
          <w:rPr>
            <w:rFonts w:ascii="Times New Roman" w:hAnsi="Times New Roman" w:cs="Times New Roman"/>
            <w:lang w:val="en-US"/>
          </w:rPr>
          <w:t>l requirements specification</w:t>
        </w:r>
      </w:ins>
      <w:ins w:id="1358" w:author="erradi" w:date="2011-08-06T11:26:00Z">
        <w:r>
          <w:rPr>
            <w:rFonts w:ascii="Times New Roman" w:hAnsi="Times New Roman" w:cs="Times New Roman"/>
            <w:lang w:val="en-US"/>
          </w:rPr>
          <w:t xml:space="preserve"> </w:t>
        </w:r>
        <w:r w:rsidRPr="00541083">
          <w:rPr>
            <w:rFonts w:ascii="Times New Roman" w:hAnsi="Times New Roman" w:cs="Times New Roman"/>
            <w:b/>
            <w:lang w:val="en-US"/>
          </w:rPr>
          <w:t>P</w:t>
        </w:r>
        <w:r w:rsidRPr="00541083">
          <w:rPr>
            <w:rFonts w:ascii="Times New Roman" w:hAnsi="Times New Roman" w:cs="Times New Roman"/>
            <w:b/>
            <w:vertAlign w:val="subscript"/>
            <w:lang w:val="en-US"/>
          </w:rPr>
          <w:t>s</w:t>
        </w:r>
        <w:r w:rsidRPr="00541083">
          <w:rPr>
            <w:rFonts w:ascii="Times New Roman" w:hAnsi="Times New Roman" w:cs="Times New Roman"/>
            <w:b/>
            <w:lang w:val="en-US"/>
          </w:rPr>
          <w:t>’</w:t>
        </w:r>
        <w:r>
          <w:rPr>
            <w:rFonts w:ascii="Times New Roman" w:hAnsi="Times New Roman" w:cs="Times New Roman"/>
            <w:lang w:val="en-US"/>
          </w:rPr>
          <w:t xml:space="preserve"> </w:t>
        </w:r>
      </w:ins>
      <w:r w:rsidR="00AC7C38">
        <w:rPr>
          <w:rFonts w:ascii="Times New Roman" w:hAnsi="Times New Roman" w:cs="Times New Roman"/>
          <w:lang w:val="en-US"/>
        </w:rPr>
        <w:t>with respect to</w:t>
      </w:r>
      <w:ins w:id="1359" w:author="erradi" w:date="2011-08-06T11:26:00Z">
        <w:r>
          <w:rPr>
            <w:rFonts w:ascii="Times New Roman" w:hAnsi="Times New Roman" w:cs="Times New Roman"/>
            <w:lang w:val="en-US"/>
          </w:rPr>
          <w:t xml:space="preserve"> </w:t>
        </w:r>
      </w:ins>
      <w:ins w:id="1360" w:author="erradi" w:date="2011-08-06T11:27:00Z">
        <w:r>
          <w:rPr>
            <w:rFonts w:ascii="Times New Roman" w:hAnsi="Times New Roman" w:cs="Times New Roman"/>
            <w:lang w:val="en-US"/>
          </w:rPr>
          <w:t xml:space="preserve">the behavioral constraints. These constraints are grouped in two categories: the first one deal with coordinating </w:t>
        </w:r>
      </w:ins>
      <w:ins w:id="1361" w:author="erradi" w:date="2011-08-06T11:28:00Z">
        <w:r>
          <w:rPr>
            <w:rFonts w:ascii="Times New Roman" w:hAnsi="Times New Roman" w:cs="Times New Roman"/>
            <w:lang w:val="en-US"/>
          </w:rPr>
          <w:t>messages</w:t>
        </w:r>
      </w:ins>
      <w:ins w:id="1362" w:author="erradi" w:date="2011-08-06T11:27:00Z">
        <w:r>
          <w:rPr>
            <w:rFonts w:ascii="Times New Roman" w:hAnsi="Times New Roman" w:cs="Times New Roman"/>
            <w:lang w:val="en-US"/>
          </w:rPr>
          <w:t xml:space="preserve"> </w:t>
        </w:r>
      </w:ins>
      <w:ins w:id="1363" w:author="erradi" w:date="2011-08-06T11:28:00Z">
        <w:r w:rsidR="00CF114B">
          <w:rPr>
            <w:rFonts w:ascii="Times New Roman" w:hAnsi="Times New Roman" w:cs="Times New Roman"/>
            <w:lang w:val="en-US"/>
          </w:rPr>
          <w:t>and the second one deal</w:t>
        </w:r>
        <w:r>
          <w:rPr>
            <w:rFonts w:ascii="Times New Roman" w:hAnsi="Times New Roman" w:cs="Times New Roman"/>
            <w:lang w:val="en-US"/>
          </w:rPr>
          <w:t xml:space="preserve"> with the application domain constraints. </w:t>
        </w:r>
      </w:ins>
      <w:ins w:id="1364" w:author="erradi" w:date="2011-08-06T11:29:00Z">
        <w:r>
          <w:rPr>
            <w:rFonts w:ascii="Times New Roman" w:hAnsi="Times New Roman" w:cs="Times New Roman"/>
            <w:lang w:val="en-US"/>
          </w:rPr>
          <w:t>The coordinating messages conformance sub algorithm (</w:t>
        </w:r>
        <w:r w:rsidRPr="00AC7C38">
          <w:rPr>
            <w:rFonts w:ascii="Times New Roman" w:hAnsi="Times New Roman" w:cs="Times New Roman"/>
            <w:i/>
            <w:lang w:val="en-US"/>
          </w:rPr>
          <w:t>Coordi</w:t>
        </w:r>
      </w:ins>
      <w:ins w:id="1365" w:author="erradi" w:date="2011-08-06T11:31:00Z">
        <w:r w:rsidRPr="00AC7C38">
          <w:rPr>
            <w:rFonts w:ascii="Times New Roman" w:hAnsi="Times New Roman" w:cs="Times New Roman"/>
            <w:i/>
            <w:lang w:val="en-US"/>
          </w:rPr>
          <w:t>na</w:t>
        </w:r>
      </w:ins>
      <w:ins w:id="1366" w:author="erradi" w:date="2011-08-06T11:29:00Z">
        <w:r w:rsidRPr="00AC7C38">
          <w:rPr>
            <w:rFonts w:ascii="Times New Roman" w:hAnsi="Times New Roman" w:cs="Times New Roman"/>
            <w:i/>
            <w:lang w:val="en-US"/>
          </w:rPr>
          <w:t>tionMessage</w:t>
        </w:r>
        <w:r>
          <w:rPr>
            <w:rFonts w:ascii="Times New Roman" w:hAnsi="Times New Roman" w:cs="Times New Roman"/>
            <w:lang w:val="en-US"/>
          </w:rPr>
          <w:t xml:space="preserve">) </w:t>
        </w:r>
      </w:ins>
      <w:ins w:id="1367" w:author="erradi" w:date="2011-08-06T11:31:00Z">
        <w:r>
          <w:rPr>
            <w:rFonts w:ascii="Times New Roman" w:hAnsi="Times New Roman" w:cs="Times New Roman"/>
            <w:lang w:val="en-US"/>
          </w:rPr>
          <w:t xml:space="preserve">will check if </w:t>
        </w:r>
      </w:ins>
      <w:ins w:id="1368" w:author="erradi" w:date="2011-08-06T11:37:00Z">
        <w:r w:rsidR="00CF114B">
          <w:rPr>
            <w:rFonts w:ascii="Times New Roman" w:hAnsi="Times New Roman" w:cs="Times New Roman"/>
            <w:lang w:val="en-US"/>
          </w:rPr>
          <w:t>a component will not send a coordinating message (</w:t>
        </w:r>
        <w:r w:rsidR="00CF114B" w:rsidRPr="00AC7C38">
          <w:rPr>
            <w:rFonts w:ascii="Times New Roman" w:hAnsi="Times New Roman" w:cs="Times New Roman"/>
            <w:i/>
            <w:lang w:val="en-US"/>
          </w:rPr>
          <w:t>cim, fmx, fim, im</w:t>
        </w:r>
        <w:r w:rsidR="00CF114B">
          <w:rPr>
            <w:rFonts w:ascii="Times New Roman" w:hAnsi="Times New Roman" w:cs="Times New Roman"/>
            <w:lang w:val="en-US"/>
          </w:rPr>
          <w:t xml:space="preserve">), as shown in Table 4.3, to other components that are not </w:t>
        </w:r>
      </w:ins>
      <w:ins w:id="1369" w:author="erradi" w:date="2011-08-06T11:39:00Z">
        <w:r w:rsidR="00CF114B">
          <w:rPr>
            <w:rFonts w:ascii="Times New Roman" w:hAnsi="Times New Roman" w:cs="Times New Roman"/>
            <w:lang w:val="en-US"/>
          </w:rPr>
          <w:t>supposed</w:t>
        </w:r>
      </w:ins>
      <w:ins w:id="1370" w:author="erradi" w:date="2011-08-06T11:37:00Z">
        <w:r w:rsidR="00CF114B">
          <w:rPr>
            <w:rFonts w:ascii="Times New Roman" w:hAnsi="Times New Roman" w:cs="Times New Roman"/>
            <w:lang w:val="en-US"/>
          </w:rPr>
          <w:t xml:space="preserve"> to receive such message. </w:t>
        </w:r>
      </w:ins>
      <w:ins w:id="1371" w:author="erradi" w:date="2011-08-06T11:39:00Z">
        <w:r w:rsidR="00CF114B">
          <w:rPr>
            <w:rFonts w:ascii="Times New Roman" w:hAnsi="Times New Roman" w:cs="Times New Roman"/>
            <w:lang w:val="en-US"/>
          </w:rPr>
          <w:t>It checks also if no component is waiting for a coordinating message that no other component will send</w:t>
        </w:r>
      </w:ins>
      <w:ins w:id="1372" w:author="erradi" w:date="2011-08-06T11:40:00Z">
        <w:r w:rsidR="00CF114B">
          <w:rPr>
            <w:rFonts w:ascii="Times New Roman" w:hAnsi="Times New Roman" w:cs="Times New Roman"/>
            <w:lang w:val="en-US"/>
          </w:rPr>
          <w:t xml:space="preserve"> it.</w:t>
        </w:r>
      </w:ins>
      <w:ins w:id="1373" w:author="erradi" w:date="2011-08-06T11:33:00Z">
        <w:r>
          <w:rPr>
            <w:rFonts w:ascii="Times New Roman" w:hAnsi="Times New Roman" w:cs="Times New Roman"/>
            <w:lang w:val="en-US"/>
          </w:rPr>
          <w:t xml:space="preserve"> </w:t>
        </w:r>
      </w:ins>
      <w:ins w:id="1374" w:author="erradi" w:date="2011-08-06T11:43:00Z">
        <w:r w:rsidR="00CF114B">
          <w:rPr>
            <w:rFonts w:ascii="Times New Roman" w:hAnsi="Times New Roman" w:cs="Times New Roman"/>
            <w:lang w:val="en-US"/>
          </w:rPr>
          <w:t xml:space="preserve">The </w:t>
        </w:r>
        <w:r w:rsidR="00CF114B" w:rsidRPr="00AC7C38">
          <w:rPr>
            <w:rFonts w:ascii="Times New Roman" w:hAnsi="Times New Roman" w:cs="Times New Roman"/>
            <w:i/>
            <w:lang w:val="en-US"/>
          </w:rPr>
          <w:t>DomainRelated</w:t>
        </w:r>
        <w:r w:rsidR="00CF114B">
          <w:rPr>
            <w:rFonts w:ascii="Times New Roman" w:hAnsi="Times New Roman" w:cs="Times New Roman"/>
            <w:lang w:val="en-US"/>
          </w:rPr>
          <w:t xml:space="preserve"> sub algorithm </w:t>
        </w:r>
      </w:ins>
      <w:ins w:id="1375" w:author="erradi" w:date="2011-08-06T12:38:00Z">
        <w:r w:rsidR="001A107E">
          <w:rPr>
            <w:rFonts w:ascii="Times New Roman" w:hAnsi="Times New Roman" w:cs="Times New Roman"/>
            <w:lang w:val="en-US"/>
          </w:rPr>
          <w:t xml:space="preserve">imposes to the derived system components to stay conform </w:t>
        </w:r>
      </w:ins>
      <w:ins w:id="1376" w:author="erradi" w:date="2011-08-06T12:40:00Z">
        <w:r w:rsidR="001A107E">
          <w:rPr>
            <w:rFonts w:ascii="Times New Roman" w:hAnsi="Times New Roman" w:cs="Times New Roman"/>
            <w:lang w:val="en-US"/>
          </w:rPr>
          <w:t>to</w:t>
        </w:r>
      </w:ins>
      <w:ins w:id="1377" w:author="erradi" w:date="2011-08-06T12:38:00Z">
        <w:r w:rsidR="001A107E">
          <w:rPr>
            <w:rFonts w:ascii="Times New Roman" w:hAnsi="Times New Roman" w:cs="Times New Roman"/>
            <w:lang w:val="en-US"/>
          </w:rPr>
          <w:t xml:space="preserve"> the application domain constraints as </w:t>
        </w:r>
      </w:ins>
      <w:r w:rsidR="00AC7C38">
        <w:rPr>
          <w:rFonts w:ascii="Times New Roman" w:hAnsi="Times New Roman" w:cs="Times New Roman"/>
          <w:lang w:val="en-US"/>
        </w:rPr>
        <w:t>imposed</w:t>
      </w:r>
      <w:ins w:id="1378" w:author="erradi" w:date="2011-08-06T12:38:00Z">
        <w:r w:rsidR="001A107E">
          <w:rPr>
            <w:rFonts w:ascii="Times New Roman" w:hAnsi="Times New Roman" w:cs="Times New Roman"/>
            <w:lang w:val="en-US"/>
          </w:rPr>
          <w:t xml:space="preserve"> </w:t>
        </w:r>
      </w:ins>
      <w:ins w:id="1379" w:author="erradi" w:date="2011-08-06T12:40:00Z">
        <w:r w:rsidR="001A107E">
          <w:rPr>
            <w:rFonts w:ascii="Times New Roman" w:hAnsi="Times New Roman" w:cs="Times New Roman"/>
            <w:lang w:val="en-US"/>
          </w:rPr>
          <w:t xml:space="preserve">by the </w:t>
        </w:r>
        <w:r w:rsidR="001A107E" w:rsidRPr="00AC7C38">
          <w:rPr>
            <w:rFonts w:ascii="Times New Roman" w:hAnsi="Times New Roman" w:cs="Times New Roman"/>
            <w:i/>
            <w:lang w:val="en-US"/>
          </w:rPr>
          <w:t>conflictual</w:t>
        </w:r>
        <w:r w:rsidR="001A107E">
          <w:rPr>
            <w:rFonts w:ascii="Times New Roman" w:hAnsi="Times New Roman" w:cs="Times New Roman"/>
            <w:lang w:val="en-US"/>
          </w:rPr>
          <w:t xml:space="preserve"> matrix and the </w:t>
        </w:r>
        <w:r w:rsidR="001A107E" w:rsidRPr="00AC7C38">
          <w:rPr>
            <w:rFonts w:ascii="Times New Roman" w:hAnsi="Times New Roman" w:cs="Times New Roman"/>
            <w:i/>
            <w:lang w:val="en-US"/>
          </w:rPr>
          <w:t>synchrony</w:t>
        </w:r>
        <w:r w:rsidR="001A107E">
          <w:rPr>
            <w:rFonts w:ascii="Times New Roman" w:hAnsi="Times New Roman" w:cs="Times New Roman"/>
            <w:lang w:val="en-US"/>
          </w:rPr>
          <w:t xml:space="preserve"> matrix.</w:t>
        </w:r>
      </w:ins>
      <w:ins w:id="1380" w:author="erradi" w:date="2011-08-06T12:38:00Z">
        <w:r w:rsidR="001A107E">
          <w:rPr>
            <w:rFonts w:ascii="Times New Roman" w:hAnsi="Times New Roman" w:cs="Times New Roman"/>
            <w:lang w:val="en-US"/>
          </w:rPr>
          <w:t xml:space="preserve"> </w:t>
        </w:r>
      </w:ins>
    </w:p>
    <w:p w:rsidR="00EC3646" w:rsidRDefault="00EC3646" w:rsidP="00541083">
      <w:pPr>
        <w:pStyle w:val="Paragraphedeliste"/>
        <w:jc w:val="both"/>
        <w:rPr>
          <w:ins w:id="1381" w:author="erradi" w:date="2011-08-06T13:36:00Z"/>
          <w:rFonts w:ascii="Times New Roman" w:hAnsi="Times New Roman" w:cs="Times New Roman"/>
          <w:lang w:val="en-US"/>
        </w:rPr>
      </w:pPr>
    </w:p>
    <w:p w:rsidR="00DA2F6B" w:rsidRDefault="00D730E4" w:rsidP="00541083">
      <w:pPr>
        <w:pStyle w:val="Paragraphedeliste"/>
        <w:jc w:val="both"/>
        <w:rPr>
          <w:rFonts w:ascii="Times New Roman" w:hAnsi="Times New Roman" w:cs="Times New Roman"/>
          <w:lang w:val="en-US"/>
        </w:rPr>
      </w:pPr>
      <w:ins w:id="1382" w:author="erradi" w:date="2011-08-06T13:44:00Z">
        <w:r>
          <w:rPr>
            <w:rFonts w:ascii="Times New Roman" w:hAnsi="Times New Roman" w:cs="Times New Roman"/>
            <w:lang w:val="en-US"/>
          </w:rPr>
          <w:t>After the analysis</w:t>
        </w:r>
      </w:ins>
      <w:ins w:id="1383" w:author="erradi" w:date="2011-08-06T17:53:00Z">
        <w:r>
          <w:rPr>
            <w:rFonts w:ascii="Times New Roman" w:hAnsi="Times New Roman" w:cs="Times New Roman"/>
            <w:lang w:val="en-US"/>
          </w:rPr>
          <w:t xml:space="preserve"> </w:t>
        </w:r>
      </w:ins>
      <w:ins w:id="1384" w:author="erradi" w:date="2011-08-06T13:44:00Z">
        <w:r w:rsidR="00F039C0">
          <w:rPr>
            <w:rFonts w:ascii="Times New Roman" w:hAnsi="Times New Roman" w:cs="Times New Roman"/>
            <w:lang w:val="en-US"/>
          </w:rPr>
          <w:t>of the changes</w:t>
        </w:r>
      </w:ins>
      <w:ins w:id="1385" w:author="erradi" w:date="2011-08-06T17:53:00Z">
        <w:r>
          <w:rPr>
            <w:rFonts w:ascii="Times New Roman" w:hAnsi="Times New Roman" w:cs="Times New Roman"/>
            <w:lang w:val="en-US"/>
          </w:rPr>
          <w:t xml:space="preserve"> request</w:t>
        </w:r>
      </w:ins>
      <w:ins w:id="1386" w:author="erradi" w:date="2011-08-06T13:46:00Z">
        <w:r w:rsidR="00F039C0">
          <w:rPr>
            <w:rFonts w:ascii="Times New Roman" w:hAnsi="Times New Roman" w:cs="Times New Roman"/>
            <w:lang w:val="en-US"/>
          </w:rPr>
          <w:t>,</w:t>
        </w:r>
      </w:ins>
      <w:ins w:id="1387" w:author="erradi" w:date="2011-08-06T13:45:00Z">
        <w:r w:rsidR="00F039C0">
          <w:rPr>
            <w:rFonts w:ascii="Times New Roman" w:hAnsi="Times New Roman" w:cs="Times New Roman"/>
            <w:lang w:val="en-US"/>
          </w:rPr>
          <w:t xml:space="preserve"> using the structural and behavioral conformance sub algorithms, the dynamic adaptation algorithm</w:t>
        </w:r>
      </w:ins>
      <w:ins w:id="1388" w:author="erradi" w:date="2011-08-06T13:46:00Z">
        <w:r w:rsidR="00F039C0">
          <w:rPr>
            <w:rFonts w:ascii="Times New Roman" w:hAnsi="Times New Roman" w:cs="Times New Roman"/>
            <w:lang w:val="en-US"/>
          </w:rPr>
          <w:t xml:space="preserve"> </w:t>
        </w:r>
      </w:ins>
      <w:ins w:id="1389" w:author="erradi" w:date="2011-08-06T13:47:00Z">
        <w:r w:rsidR="00F039C0">
          <w:rPr>
            <w:rFonts w:ascii="Times New Roman" w:hAnsi="Times New Roman" w:cs="Times New Roman"/>
            <w:lang w:val="en-US"/>
          </w:rPr>
          <w:t xml:space="preserve">proceeds </w:t>
        </w:r>
      </w:ins>
      <w:r w:rsidR="00DA2F6B">
        <w:rPr>
          <w:rFonts w:ascii="Times New Roman" w:hAnsi="Times New Roman" w:cs="Times New Roman"/>
          <w:lang w:val="en-US"/>
        </w:rPr>
        <w:t xml:space="preserve">to the changes </w:t>
      </w:r>
      <w:ins w:id="1390" w:author="erradi" w:date="2011-08-06T13:47:00Z">
        <w:r w:rsidR="00F039C0">
          <w:rPr>
            <w:rFonts w:ascii="Times New Roman" w:hAnsi="Times New Roman" w:cs="Times New Roman"/>
            <w:lang w:val="en-US"/>
          </w:rPr>
          <w:t>propagati</w:t>
        </w:r>
      </w:ins>
      <w:r w:rsidR="00DA2F6B">
        <w:rPr>
          <w:rFonts w:ascii="Times New Roman" w:hAnsi="Times New Roman" w:cs="Times New Roman"/>
          <w:lang w:val="en-US"/>
        </w:rPr>
        <w:t>on</w:t>
      </w:r>
      <w:ins w:id="1391" w:author="erradi" w:date="2011-08-06T13:47:00Z">
        <w:r w:rsidR="00F039C0">
          <w:rPr>
            <w:rFonts w:ascii="Times New Roman" w:hAnsi="Times New Roman" w:cs="Times New Roman"/>
            <w:lang w:val="en-US"/>
          </w:rPr>
          <w:t xml:space="preserve"> to the system components.</w:t>
        </w:r>
      </w:ins>
      <w:ins w:id="1392" w:author="erradi" w:date="2011-08-06T13:45:00Z">
        <w:r w:rsidR="00F039C0">
          <w:rPr>
            <w:rFonts w:ascii="Times New Roman" w:hAnsi="Times New Roman" w:cs="Times New Roman"/>
            <w:lang w:val="en-US"/>
          </w:rPr>
          <w:t xml:space="preserve"> </w:t>
        </w:r>
      </w:ins>
      <w:ins w:id="1393" w:author="erradi" w:date="2011-08-06T13:49:00Z">
        <w:r w:rsidR="00F039C0">
          <w:rPr>
            <w:rFonts w:ascii="Times New Roman" w:hAnsi="Times New Roman" w:cs="Times New Roman"/>
            <w:lang w:val="en-US"/>
          </w:rPr>
          <w:t>Therefore t</w:t>
        </w:r>
      </w:ins>
      <w:ins w:id="1394" w:author="erradi" w:date="2011-08-06T13:40:00Z">
        <w:r w:rsidR="00B034E7">
          <w:rPr>
            <w:rFonts w:ascii="Times New Roman" w:hAnsi="Times New Roman" w:cs="Times New Roman"/>
            <w:lang w:val="en-US"/>
          </w:rPr>
          <w:t xml:space="preserve">o </w:t>
        </w:r>
      </w:ins>
      <w:ins w:id="1395" w:author="erradi" w:date="2011-08-06T17:51:00Z">
        <w:r>
          <w:rPr>
            <w:rFonts w:ascii="Times New Roman" w:hAnsi="Times New Roman" w:cs="Times New Roman"/>
            <w:lang w:val="en-US"/>
          </w:rPr>
          <w:t>propagate the changes to</w:t>
        </w:r>
      </w:ins>
      <w:ins w:id="1396" w:author="erradi" w:date="2011-08-06T13:40:00Z">
        <w:r w:rsidR="00B034E7">
          <w:rPr>
            <w:rFonts w:ascii="Times New Roman" w:hAnsi="Times New Roman" w:cs="Times New Roman"/>
            <w:lang w:val="en-US"/>
          </w:rPr>
          <w:t xml:space="preserve"> the existing derived system components</w:t>
        </w:r>
      </w:ins>
      <w:ins w:id="1397" w:author="erradi" w:date="2011-08-06T17:52:00Z">
        <w:r>
          <w:rPr>
            <w:rFonts w:ascii="Times New Roman" w:hAnsi="Times New Roman" w:cs="Times New Roman"/>
            <w:lang w:val="en-US"/>
          </w:rPr>
          <w:t>,</w:t>
        </w:r>
      </w:ins>
      <w:ins w:id="1398" w:author="erradi" w:date="2011-08-06T13:40:00Z">
        <w:r w:rsidR="00B034E7">
          <w:rPr>
            <w:rFonts w:ascii="Times New Roman" w:hAnsi="Times New Roman" w:cs="Times New Roman"/>
            <w:lang w:val="en-US"/>
          </w:rPr>
          <w:t xml:space="preserve"> </w:t>
        </w:r>
      </w:ins>
      <w:ins w:id="1399" w:author="erradi" w:date="2011-08-06T17:51:00Z">
        <w:r>
          <w:rPr>
            <w:rFonts w:ascii="Times New Roman" w:hAnsi="Times New Roman" w:cs="Times New Roman"/>
            <w:lang w:val="en-US"/>
          </w:rPr>
          <w:t>according</w:t>
        </w:r>
      </w:ins>
      <w:ins w:id="1400" w:author="erradi" w:date="2011-08-06T13:40:00Z">
        <w:r w:rsidR="00B034E7">
          <w:rPr>
            <w:rFonts w:ascii="Times New Roman" w:hAnsi="Times New Roman" w:cs="Times New Roman"/>
            <w:lang w:val="en-US"/>
          </w:rPr>
          <w:t xml:space="preserve"> </w:t>
        </w:r>
      </w:ins>
      <w:ins w:id="1401" w:author="erradi" w:date="2011-08-06T17:52:00Z">
        <w:r>
          <w:rPr>
            <w:rFonts w:ascii="Times New Roman" w:hAnsi="Times New Roman" w:cs="Times New Roman"/>
            <w:lang w:val="en-US"/>
          </w:rPr>
          <w:t xml:space="preserve">to the changes made to </w:t>
        </w:r>
      </w:ins>
      <w:ins w:id="1402" w:author="erradi" w:date="2011-08-06T13:40:00Z">
        <w:r w:rsidR="00B034E7">
          <w:rPr>
            <w:rFonts w:ascii="Times New Roman" w:hAnsi="Times New Roman" w:cs="Times New Roman"/>
            <w:lang w:val="en-US"/>
          </w:rPr>
          <w:t>the global requirements specification</w:t>
        </w:r>
      </w:ins>
      <w:ins w:id="1403" w:author="erradi" w:date="2011-08-06T13:41:00Z">
        <w:r w:rsidR="00B034E7">
          <w:rPr>
            <w:rFonts w:ascii="Times New Roman" w:hAnsi="Times New Roman" w:cs="Times New Roman"/>
            <w:lang w:val="en-US"/>
          </w:rPr>
          <w:t xml:space="preserve"> </w:t>
        </w:r>
        <w:r w:rsidR="00B034E7" w:rsidRPr="00D52148">
          <w:rPr>
            <w:rFonts w:ascii="Times New Roman" w:hAnsi="Times New Roman" w:cs="Times New Roman"/>
            <w:b/>
            <w:lang w:val="en-US"/>
          </w:rPr>
          <w:t>P</w:t>
        </w:r>
        <w:r w:rsidR="00B034E7" w:rsidRPr="00D52148">
          <w:rPr>
            <w:rFonts w:ascii="Times New Roman" w:hAnsi="Times New Roman" w:cs="Times New Roman"/>
            <w:b/>
            <w:vertAlign w:val="subscript"/>
            <w:lang w:val="en-US"/>
          </w:rPr>
          <w:t>s</w:t>
        </w:r>
        <w:r>
          <w:rPr>
            <w:rFonts w:ascii="Times New Roman" w:hAnsi="Times New Roman" w:cs="Times New Roman"/>
            <w:lang w:val="en-US"/>
          </w:rPr>
          <w:t>,</w:t>
        </w:r>
      </w:ins>
      <w:ins w:id="1404" w:author="erradi" w:date="2011-08-06T17:54:00Z">
        <w:r>
          <w:rPr>
            <w:rFonts w:ascii="Times New Roman" w:hAnsi="Times New Roman" w:cs="Times New Roman"/>
            <w:lang w:val="en-US"/>
          </w:rPr>
          <w:t xml:space="preserve"> </w:t>
        </w:r>
      </w:ins>
      <w:r w:rsidR="00DA2F6B">
        <w:rPr>
          <w:rFonts w:ascii="Times New Roman" w:hAnsi="Times New Roman" w:cs="Times New Roman"/>
          <w:lang w:val="en-US"/>
        </w:rPr>
        <w:t xml:space="preserve">the algorithm proceeds as follows: </w:t>
      </w:r>
      <w:ins w:id="1405" w:author="erradi" w:date="2011-08-06T17:56:00Z">
        <w:r>
          <w:rPr>
            <w:rFonts w:ascii="Times New Roman" w:hAnsi="Times New Roman" w:cs="Times New Roman"/>
            <w:lang w:val="en-US"/>
          </w:rPr>
          <w:t>for each component</w:t>
        </w:r>
      </w:ins>
      <w:ins w:id="1406" w:author="erradi" w:date="2011-08-06T18:01:00Z">
        <w:r w:rsidR="0010065E">
          <w:rPr>
            <w:rFonts w:ascii="Times New Roman" w:hAnsi="Times New Roman" w:cs="Times New Roman"/>
            <w:lang w:val="en-US"/>
          </w:rPr>
          <w:t xml:space="preserve"> c</w:t>
        </w:r>
      </w:ins>
      <w:ins w:id="1407" w:author="erradi" w:date="2011-08-06T17:56:00Z">
        <w:r>
          <w:rPr>
            <w:rFonts w:ascii="Times New Roman" w:hAnsi="Times New Roman" w:cs="Times New Roman"/>
            <w:lang w:val="en-US"/>
          </w:rPr>
          <w:t xml:space="preserve"> in the component table </w:t>
        </w:r>
      </w:ins>
      <w:ins w:id="1408" w:author="erradi" w:date="2011-08-06T17:54:00Z">
        <w:r>
          <w:rPr>
            <w:rFonts w:ascii="Times New Roman" w:hAnsi="Times New Roman" w:cs="Times New Roman"/>
            <w:lang w:val="en-US"/>
          </w:rPr>
          <w:t xml:space="preserve">the algorithm </w:t>
        </w:r>
      </w:ins>
      <w:ins w:id="1409" w:author="erradi" w:date="2011-08-06T17:56:00Z">
        <w:r>
          <w:rPr>
            <w:rFonts w:ascii="Times New Roman" w:hAnsi="Times New Roman" w:cs="Times New Roman"/>
            <w:lang w:val="en-US"/>
          </w:rPr>
          <w:t>compare</w:t>
        </w:r>
      </w:ins>
      <w:r w:rsidR="00DA2F6B">
        <w:rPr>
          <w:rFonts w:ascii="Times New Roman" w:hAnsi="Times New Roman" w:cs="Times New Roman"/>
          <w:lang w:val="en-US"/>
        </w:rPr>
        <w:t>s</w:t>
      </w:r>
      <w:ins w:id="1410" w:author="erradi" w:date="2011-08-06T17:54:00Z">
        <w:r>
          <w:rPr>
            <w:rFonts w:ascii="Times New Roman" w:hAnsi="Times New Roman" w:cs="Times New Roman"/>
            <w:lang w:val="en-US"/>
          </w:rPr>
          <w:t xml:space="preserve"> the behavior expression of this component in </w:t>
        </w:r>
        <w:r w:rsidR="006F18AC" w:rsidRPr="006F18AC">
          <w:rPr>
            <w:rFonts w:ascii="Times New Roman" w:hAnsi="Times New Roman" w:cs="Times New Roman"/>
            <w:b/>
            <w:lang w:val="en-US"/>
            <w:rPrChange w:id="1411" w:author="erradi" w:date="2011-08-06T17:57:00Z">
              <w:rPr>
                <w:rFonts w:ascii="Times New Roman" w:hAnsi="Times New Roman" w:cs="Times New Roman"/>
                <w:color w:val="0000FF" w:themeColor="hyperlink"/>
                <w:u w:val="single"/>
                <w:lang w:val="en-US"/>
              </w:rPr>
            </w:rPrChange>
          </w:rPr>
          <w:t>P</w:t>
        </w:r>
        <w:r w:rsidR="006F18AC" w:rsidRPr="006F18AC">
          <w:rPr>
            <w:rFonts w:ascii="Times New Roman" w:hAnsi="Times New Roman" w:cs="Times New Roman"/>
            <w:b/>
            <w:vertAlign w:val="subscript"/>
            <w:lang w:val="en-US"/>
            <w:rPrChange w:id="1412" w:author="erradi" w:date="2011-08-06T17:57:00Z">
              <w:rPr>
                <w:rFonts w:ascii="Times New Roman" w:hAnsi="Times New Roman" w:cs="Times New Roman"/>
                <w:color w:val="0000FF" w:themeColor="hyperlink"/>
                <w:u w:val="single"/>
                <w:lang w:val="en-US"/>
              </w:rPr>
            </w:rPrChange>
          </w:rPr>
          <w:t>s</w:t>
        </w:r>
        <w:r>
          <w:rPr>
            <w:rFonts w:ascii="Times New Roman" w:hAnsi="Times New Roman" w:cs="Times New Roman"/>
            <w:lang w:val="en-US"/>
          </w:rPr>
          <w:t xml:space="preserve"> </w:t>
        </w:r>
      </w:ins>
      <w:ins w:id="1413" w:author="erradi" w:date="2011-08-06T17:57:00Z">
        <w:r>
          <w:rPr>
            <w:rFonts w:ascii="Times New Roman" w:hAnsi="Times New Roman" w:cs="Times New Roman"/>
            <w:lang w:val="en-US"/>
          </w:rPr>
          <w:t xml:space="preserve">with its behavior expression in </w:t>
        </w:r>
        <w:r w:rsidR="006F18AC" w:rsidRPr="006F18AC">
          <w:rPr>
            <w:rFonts w:ascii="Times New Roman" w:hAnsi="Times New Roman" w:cs="Times New Roman"/>
            <w:b/>
            <w:lang w:val="en-US"/>
            <w:rPrChange w:id="1414" w:author="erradi" w:date="2011-08-06T17:58:00Z">
              <w:rPr>
                <w:rFonts w:ascii="Times New Roman" w:hAnsi="Times New Roman" w:cs="Times New Roman"/>
                <w:color w:val="0000FF" w:themeColor="hyperlink"/>
                <w:u w:val="single"/>
                <w:lang w:val="en-US"/>
              </w:rPr>
            </w:rPrChange>
          </w:rPr>
          <w:t>P</w:t>
        </w:r>
        <w:r w:rsidR="006F18AC" w:rsidRPr="006F18AC">
          <w:rPr>
            <w:rFonts w:ascii="Times New Roman" w:hAnsi="Times New Roman" w:cs="Times New Roman"/>
            <w:b/>
            <w:vertAlign w:val="subscript"/>
            <w:lang w:val="en-US"/>
            <w:rPrChange w:id="1415" w:author="erradi" w:date="2011-08-06T17:58:00Z">
              <w:rPr>
                <w:rFonts w:ascii="Times New Roman" w:hAnsi="Times New Roman" w:cs="Times New Roman"/>
                <w:color w:val="0000FF" w:themeColor="hyperlink"/>
                <w:u w:val="single"/>
                <w:lang w:val="en-US"/>
              </w:rPr>
            </w:rPrChange>
          </w:rPr>
          <w:t>s</w:t>
        </w:r>
        <w:r w:rsidR="006F18AC" w:rsidRPr="006F18AC">
          <w:rPr>
            <w:rFonts w:ascii="Times New Roman" w:hAnsi="Times New Roman" w:cs="Times New Roman"/>
            <w:b/>
            <w:lang w:val="en-US"/>
            <w:rPrChange w:id="1416" w:author="erradi" w:date="2011-08-06T17:58:00Z">
              <w:rPr>
                <w:rFonts w:ascii="Times New Roman" w:hAnsi="Times New Roman" w:cs="Times New Roman"/>
                <w:color w:val="0000FF" w:themeColor="hyperlink"/>
                <w:u w:val="single"/>
                <w:lang w:val="en-US"/>
              </w:rPr>
            </w:rPrChange>
          </w:rPr>
          <w:t>’</w:t>
        </w:r>
        <w:r>
          <w:rPr>
            <w:rFonts w:ascii="Times New Roman" w:hAnsi="Times New Roman" w:cs="Times New Roman"/>
            <w:lang w:val="en-US"/>
          </w:rPr>
          <w:t>.</w:t>
        </w:r>
      </w:ins>
      <w:ins w:id="1417" w:author="erradi" w:date="2011-08-06T17:54:00Z">
        <w:r>
          <w:rPr>
            <w:rFonts w:ascii="Times New Roman" w:hAnsi="Times New Roman" w:cs="Times New Roman"/>
            <w:lang w:val="en-US"/>
          </w:rPr>
          <w:t xml:space="preserve"> </w:t>
        </w:r>
      </w:ins>
      <w:ins w:id="1418" w:author="erradi" w:date="2011-08-06T17:58:00Z">
        <w:r>
          <w:rPr>
            <w:rFonts w:ascii="Times New Roman" w:hAnsi="Times New Roman" w:cs="Times New Roman"/>
            <w:lang w:val="en-US"/>
          </w:rPr>
          <w:t>If these behavior expressions are the same, t</w:t>
        </w:r>
      </w:ins>
      <w:ins w:id="1419" w:author="erradi" w:date="2011-08-06T17:59:00Z">
        <w:r>
          <w:rPr>
            <w:rFonts w:ascii="Times New Roman" w:hAnsi="Times New Roman" w:cs="Times New Roman"/>
            <w:lang w:val="en-US"/>
          </w:rPr>
          <w:t>he algorithm do nothing and the component behavior remains unchanged.</w:t>
        </w:r>
      </w:ins>
      <w:ins w:id="1420" w:author="erradi" w:date="2011-08-06T18:00:00Z">
        <w:r w:rsidR="0010065E">
          <w:rPr>
            <w:rFonts w:ascii="Times New Roman" w:hAnsi="Times New Roman" w:cs="Times New Roman"/>
            <w:lang w:val="en-US"/>
          </w:rPr>
          <w:t xml:space="preserve"> However if such behavior expression are not the same, this implies that a change is requested.</w:t>
        </w:r>
      </w:ins>
      <w:ins w:id="1421" w:author="erradi" w:date="2011-08-06T18:01:00Z">
        <w:r w:rsidR="0010065E">
          <w:rPr>
            <w:rFonts w:ascii="Times New Roman" w:hAnsi="Times New Roman" w:cs="Times New Roman"/>
            <w:lang w:val="en-US"/>
          </w:rPr>
          <w:t xml:space="preserve"> Then if the component c have no behavior expression bef</w:t>
        </w:r>
      </w:ins>
      <w:ins w:id="1422" w:author="erradi" w:date="2011-08-06T18:02:00Z">
        <w:r w:rsidR="0010065E">
          <w:rPr>
            <w:rFonts w:ascii="Times New Roman" w:hAnsi="Times New Roman" w:cs="Times New Roman"/>
            <w:lang w:val="en-US"/>
          </w:rPr>
          <w:t xml:space="preserve">ore the change request but it has a new behavior within the global requirements specification </w:t>
        </w:r>
      </w:ins>
      <w:ins w:id="1423" w:author="erradi" w:date="2011-08-06T18:03:00Z">
        <w:r w:rsidR="0010065E" w:rsidRPr="00D730E4">
          <w:rPr>
            <w:rFonts w:ascii="Times New Roman" w:hAnsi="Times New Roman" w:cs="Times New Roman"/>
            <w:b/>
            <w:lang w:val="en-US"/>
          </w:rPr>
          <w:t>P</w:t>
        </w:r>
        <w:r w:rsidR="0010065E" w:rsidRPr="00D730E4">
          <w:rPr>
            <w:rFonts w:ascii="Times New Roman" w:hAnsi="Times New Roman" w:cs="Times New Roman"/>
            <w:b/>
            <w:vertAlign w:val="subscript"/>
            <w:lang w:val="en-US"/>
          </w:rPr>
          <w:t>s</w:t>
        </w:r>
        <w:r w:rsidR="0010065E" w:rsidRPr="00D730E4">
          <w:rPr>
            <w:rFonts w:ascii="Times New Roman" w:hAnsi="Times New Roman" w:cs="Times New Roman"/>
            <w:b/>
            <w:lang w:val="en-US"/>
          </w:rPr>
          <w:t>’</w:t>
        </w:r>
      </w:ins>
      <w:ins w:id="1424" w:author="erradi" w:date="2011-08-06T18:04:00Z">
        <w:r w:rsidR="0010065E">
          <w:rPr>
            <w:rFonts w:ascii="Times New Roman" w:hAnsi="Times New Roman" w:cs="Times New Roman"/>
            <w:lang w:val="en-US"/>
          </w:rPr>
          <w:t>, then the component will be created including its</w:t>
        </w:r>
      </w:ins>
      <w:ins w:id="1425" w:author="erradi" w:date="2011-08-06T18:07:00Z">
        <w:r w:rsidR="0010065E">
          <w:rPr>
            <w:rFonts w:ascii="Times New Roman" w:hAnsi="Times New Roman" w:cs="Times New Roman"/>
            <w:lang w:val="en-US"/>
          </w:rPr>
          <w:t xml:space="preserve"> </w:t>
        </w:r>
      </w:ins>
      <w:ins w:id="1426" w:author="erradi" w:date="2011-08-06T18:05:00Z">
        <w:r w:rsidR="0010065E">
          <w:rPr>
            <w:rFonts w:ascii="Times New Roman" w:hAnsi="Times New Roman" w:cs="Times New Roman"/>
            <w:lang w:val="en-US"/>
          </w:rPr>
          <w:t xml:space="preserve">associated </w:t>
        </w:r>
      </w:ins>
      <w:ins w:id="1427" w:author="erradi" w:date="2011-08-06T18:04:00Z">
        <w:r w:rsidR="0010065E">
          <w:rPr>
            <w:rFonts w:ascii="Times New Roman" w:hAnsi="Times New Roman" w:cs="Times New Roman"/>
            <w:lang w:val="en-US"/>
          </w:rPr>
          <w:t>behavior expression</w:t>
        </w:r>
      </w:ins>
      <w:ins w:id="1428" w:author="erradi" w:date="2011-08-06T18:05:00Z">
        <w:r w:rsidR="0010065E">
          <w:rPr>
            <w:rFonts w:ascii="Times New Roman" w:hAnsi="Times New Roman" w:cs="Times New Roman"/>
            <w:lang w:val="en-US"/>
          </w:rPr>
          <w:t xml:space="preserve">. This creation </w:t>
        </w:r>
      </w:ins>
      <w:ins w:id="1429" w:author="erradi" w:date="2011-08-06T18:06:00Z">
        <w:r w:rsidR="0010065E">
          <w:rPr>
            <w:rFonts w:ascii="Times New Roman" w:hAnsi="Times New Roman" w:cs="Times New Roman"/>
            <w:lang w:val="en-US"/>
          </w:rPr>
          <w:t>will be</w:t>
        </w:r>
      </w:ins>
      <w:ins w:id="1430" w:author="erradi" w:date="2011-08-06T18:05:00Z">
        <w:r w:rsidR="0010065E">
          <w:rPr>
            <w:rFonts w:ascii="Times New Roman" w:hAnsi="Times New Roman" w:cs="Times New Roman"/>
            <w:lang w:val="en-US"/>
          </w:rPr>
          <w:t xml:space="preserve"> made</w:t>
        </w:r>
      </w:ins>
      <w:ins w:id="1431" w:author="erradi" w:date="2011-08-06T18:06:00Z">
        <w:r w:rsidR="0010065E">
          <w:rPr>
            <w:rFonts w:ascii="Times New Roman" w:hAnsi="Times New Roman" w:cs="Times New Roman"/>
            <w:lang w:val="en-US"/>
          </w:rPr>
          <w:t xml:space="preserve"> by </w:t>
        </w:r>
      </w:ins>
      <w:ins w:id="1432" w:author="erradi" w:date="2011-08-06T18:08:00Z">
        <w:r w:rsidR="0010065E">
          <w:rPr>
            <w:rFonts w:ascii="Times New Roman" w:hAnsi="Times New Roman" w:cs="Times New Roman"/>
            <w:lang w:val="en-US"/>
          </w:rPr>
          <w:t>sending</w:t>
        </w:r>
      </w:ins>
      <w:ins w:id="1433" w:author="erradi" w:date="2011-08-06T18:06:00Z">
        <w:r w:rsidR="0010065E">
          <w:rPr>
            <w:rFonts w:ascii="Times New Roman" w:hAnsi="Times New Roman" w:cs="Times New Roman"/>
            <w:lang w:val="en-US"/>
          </w:rPr>
          <w:t xml:space="preserve"> the meta </w:t>
        </w:r>
      </w:ins>
      <w:r w:rsidR="0097258D">
        <w:rPr>
          <w:rFonts w:ascii="Times New Roman" w:hAnsi="Times New Roman" w:cs="Times New Roman"/>
          <w:lang w:val="en-US"/>
        </w:rPr>
        <w:t>actions</w:t>
      </w:r>
      <w:ins w:id="1434" w:author="erradi" w:date="2011-08-06T18:06:00Z">
        <w:r w:rsidR="0010065E">
          <w:rPr>
            <w:rFonts w:ascii="Times New Roman" w:hAnsi="Times New Roman" w:cs="Times New Roman"/>
            <w:lang w:val="en-US"/>
          </w:rPr>
          <w:t xml:space="preserve"> </w:t>
        </w:r>
        <w:r w:rsidR="0010065E" w:rsidRPr="00AC7C38">
          <w:rPr>
            <w:rFonts w:ascii="Times New Roman" w:hAnsi="Times New Roman" w:cs="Times New Roman"/>
            <w:i/>
            <w:lang w:val="en-US"/>
          </w:rPr>
          <w:t>CreateM</w:t>
        </w:r>
        <w:r w:rsidR="0010065E">
          <w:rPr>
            <w:rFonts w:ascii="Times New Roman" w:hAnsi="Times New Roman" w:cs="Times New Roman"/>
            <w:lang w:val="en-US"/>
          </w:rPr>
          <w:t>(c</w:t>
        </w:r>
        <w:proofErr w:type="gramStart"/>
        <w:r w:rsidR="0010065E">
          <w:rPr>
            <w:rFonts w:ascii="Times New Roman" w:hAnsi="Times New Roman" w:cs="Times New Roman"/>
            <w:lang w:val="en-US"/>
          </w:rPr>
          <w:t>,T</w:t>
        </w:r>
        <w:r w:rsidR="006F18AC" w:rsidRPr="006F18AC">
          <w:rPr>
            <w:rFonts w:ascii="Times New Roman" w:hAnsi="Times New Roman" w:cs="Times New Roman"/>
            <w:vertAlign w:val="subscript"/>
            <w:lang w:val="en-US"/>
            <w:rPrChange w:id="1435" w:author="erradi" w:date="2011-08-06T18:07:00Z">
              <w:rPr>
                <w:rFonts w:ascii="Times New Roman" w:hAnsi="Times New Roman" w:cs="Times New Roman"/>
                <w:color w:val="0000FF" w:themeColor="hyperlink"/>
                <w:u w:val="single"/>
                <w:lang w:val="en-US"/>
              </w:rPr>
            </w:rPrChange>
          </w:rPr>
          <w:t>c</w:t>
        </w:r>
        <w:proofErr w:type="gramEnd"/>
        <w:r w:rsidR="0010065E">
          <w:rPr>
            <w:rFonts w:ascii="Times New Roman" w:hAnsi="Times New Roman" w:cs="Times New Roman"/>
            <w:lang w:val="en-US"/>
          </w:rPr>
          <w:t>(P</w:t>
        </w:r>
        <w:r w:rsidR="006F18AC" w:rsidRPr="006F18AC">
          <w:rPr>
            <w:rFonts w:ascii="Times New Roman" w:hAnsi="Times New Roman" w:cs="Times New Roman"/>
            <w:vertAlign w:val="subscript"/>
            <w:lang w:val="en-US"/>
            <w:rPrChange w:id="1436" w:author="erradi" w:date="2011-08-06T18:07:00Z">
              <w:rPr>
                <w:rFonts w:ascii="Times New Roman" w:hAnsi="Times New Roman" w:cs="Times New Roman"/>
                <w:color w:val="0000FF" w:themeColor="hyperlink"/>
                <w:u w:val="single"/>
                <w:lang w:val="en-US"/>
              </w:rPr>
            </w:rPrChange>
          </w:rPr>
          <w:t>s</w:t>
        </w:r>
      </w:ins>
      <w:ins w:id="1437" w:author="erradi" w:date="2011-08-06T18:07:00Z">
        <w:r w:rsidR="0010065E">
          <w:rPr>
            <w:rFonts w:ascii="Times New Roman" w:hAnsi="Times New Roman" w:cs="Times New Roman"/>
            <w:lang w:val="en-US"/>
          </w:rPr>
          <w:t>’))</w:t>
        </w:r>
      </w:ins>
      <w:ins w:id="1438" w:author="erradi" w:date="2011-08-06T18:08:00Z">
        <w:r w:rsidR="0010065E">
          <w:rPr>
            <w:rFonts w:ascii="Times New Roman" w:hAnsi="Times New Roman" w:cs="Times New Roman"/>
            <w:lang w:val="en-US"/>
          </w:rPr>
          <w:t xml:space="preserve"> to invoke the </w:t>
        </w:r>
        <w:r w:rsidR="0010065E" w:rsidRPr="00AC7C38">
          <w:rPr>
            <w:rFonts w:ascii="Times New Roman" w:hAnsi="Times New Roman" w:cs="Times New Roman"/>
            <w:i/>
            <w:lang w:val="en-US"/>
          </w:rPr>
          <w:t>MetaUpdateStructure</w:t>
        </w:r>
        <w:r w:rsidR="0010065E">
          <w:rPr>
            <w:rFonts w:ascii="Times New Roman" w:hAnsi="Times New Roman" w:cs="Times New Roman"/>
            <w:lang w:val="en-US"/>
          </w:rPr>
          <w:t xml:space="preserve"> meta component (shown in Fig</w:t>
        </w:r>
      </w:ins>
      <w:ins w:id="1439" w:author="erradi" w:date="2011-08-06T18:09:00Z">
        <w:r w:rsidR="0010065E">
          <w:rPr>
            <w:rFonts w:ascii="Times New Roman" w:hAnsi="Times New Roman" w:cs="Times New Roman"/>
            <w:lang w:val="en-US"/>
          </w:rPr>
          <w:t xml:space="preserve">.3.2). </w:t>
        </w:r>
      </w:ins>
    </w:p>
    <w:p w:rsidR="00DA2F6B" w:rsidRDefault="00DA2F6B" w:rsidP="00541083">
      <w:pPr>
        <w:pStyle w:val="Paragraphedeliste"/>
        <w:jc w:val="both"/>
        <w:rPr>
          <w:rFonts w:ascii="Times New Roman" w:hAnsi="Times New Roman" w:cs="Times New Roman"/>
          <w:lang w:val="en-US"/>
        </w:rPr>
      </w:pPr>
    </w:p>
    <w:p w:rsidR="00137E1C" w:rsidRDefault="0010065E" w:rsidP="00137E1C">
      <w:pPr>
        <w:pStyle w:val="Paragraphedeliste"/>
        <w:jc w:val="both"/>
        <w:rPr>
          <w:rFonts w:ascii="Times New Roman" w:hAnsi="Times New Roman" w:cs="Times New Roman"/>
          <w:lang w:val="en-US"/>
        </w:rPr>
      </w:pPr>
      <w:ins w:id="1440" w:author="erradi" w:date="2011-08-06T18:10:00Z">
        <w:r>
          <w:rPr>
            <w:rFonts w:ascii="Times New Roman" w:hAnsi="Times New Roman" w:cs="Times New Roman"/>
            <w:lang w:val="en-US"/>
          </w:rPr>
          <w:t>In the case</w:t>
        </w:r>
        <w:r w:rsidR="005F2F99">
          <w:rPr>
            <w:rFonts w:ascii="Times New Roman" w:hAnsi="Times New Roman" w:cs="Times New Roman"/>
            <w:lang w:val="en-US"/>
          </w:rPr>
          <w:t xml:space="preserve"> where the component c exists </w:t>
        </w:r>
      </w:ins>
      <w:r w:rsidR="00DA2F6B">
        <w:rPr>
          <w:rFonts w:ascii="Times New Roman" w:hAnsi="Times New Roman" w:cs="Times New Roman"/>
          <w:lang w:val="en-US"/>
        </w:rPr>
        <w:t>already and has a non empty</w:t>
      </w:r>
      <w:ins w:id="1441" w:author="erradi" w:date="2011-08-06T18:11:00Z">
        <w:r w:rsidR="005F2F99">
          <w:rPr>
            <w:rFonts w:ascii="Times New Roman" w:hAnsi="Times New Roman" w:cs="Times New Roman"/>
            <w:lang w:val="en-US"/>
          </w:rPr>
          <w:t xml:space="preserve"> behavior </w:t>
        </w:r>
      </w:ins>
      <w:r w:rsidR="00DA2F6B">
        <w:rPr>
          <w:rFonts w:ascii="Times New Roman" w:hAnsi="Times New Roman" w:cs="Times New Roman"/>
          <w:lang w:val="en-US"/>
        </w:rPr>
        <w:t xml:space="preserve">expression, but c has an empty behavior expression according to the new global requirements expression (i.e. </w:t>
      </w:r>
      <w:proofErr w:type="gramStart"/>
      <w:ins w:id="1442" w:author="erradi" w:date="2011-08-06T18:06:00Z">
        <w:r w:rsidR="00DA2F6B">
          <w:rPr>
            <w:rFonts w:ascii="Times New Roman" w:hAnsi="Times New Roman" w:cs="Times New Roman"/>
            <w:lang w:val="en-US"/>
          </w:rPr>
          <w:t>T</w:t>
        </w:r>
        <w:r w:rsidR="006F18AC" w:rsidRPr="006F18AC">
          <w:rPr>
            <w:rFonts w:ascii="Times New Roman" w:hAnsi="Times New Roman" w:cs="Times New Roman"/>
            <w:vertAlign w:val="subscript"/>
            <w:lang w:val="en-US"/>
            <w:rPrChange w:id="1443" w:author="erradi" w:date="2011-08-06T18:07:00Z">
              <w:rPr>
                <w:rFonts w:ascii="Times New Roman" w:hAnsi="Times New Roman" w:cs="Times New Roman"/>
                <w:color w:val="0000FF" w:themeColor="hyperlink"/>
                <w:u w:val="single"/>
                <w:lang w:val="en-US"/>
              </w:rPr>
            </w:rPrChange>
          </w:rPr>
          <w:t>c</w:t>
        </w:r>
        <w:r w:rsidR="00DA2F6B">
          <w:rPr>
            <w:rFonts w:ascii="Times New Roman" w:hAnsi="Times New Roman" w:cs="Times New Roman"/>
            <w:lang w:val="en-US"/>
          </w:rPr>
          <w:t>(</w:t>
        </w:r>
        <w:proofErr w:type="gramEnd"/>
        <w:r w:rsidR="00DA2F6B">
          <w:rPr>
            <w:rFonts w:ascii="Times New Roman" w:hAnsi="Times New Roman" w:cs="Times New Roman"/>
            <w:lang w:val="en-US"/>
          </w:rPr>
          <w:t>P</w:t>
        </w:r>
        <w:r w:rsidR="006F18AC" w:rsidRPr="006F18AC">
          <w:rPr>
            <w:rFonts w:ascii="Times New Roman" w:hAnsi="Times New Roman" w:cs="Times New Roman"/>
            <w:vertAlign w:val="subscript"/>
            <w:lang w:val="en-US"/>
            <w:rPrChange w:id="1444" w:author="erradi" w:date="2011-08-06T18:07:00Z">
              <w:rPr>
                <w:rFonts w:ascii="Times New Roman" w:hAnsi="Times New Roman" w:cs="Times New Roman"/>
                <w:color w:val="0000FF" w:themeColor="hyperlink"/>
                <w:u w:val="single"/>
                <w:lang w:val="en-US"/>
              </w:rPr>
            </w:rPrChange>
          </w:rPr>
          <w:t>s</w:t>
        </w:r>
      </w:ins>
      <w:ins w:id="1445" w:author="erradi" w:date="2011-08-06T18:07:00Z">
        <w:r w:rsidR="00DA2F6B">
          <w:rPr>
            <w:rFonts w:ascii="Times New Roman" w:hAnsi="Times New Roman" w:cs="Times New Roman"/>
            <w:lang w:val="en-US"/>
          </w:rPr>
          <w:t>’)</w:t>
        </w:r>
      </w:ins>
      <w:r w:rsidR="00DA2F6B">
        <w:rPr>
          <w:rFonts w:ascii="Times New Roman" w:hAnsi="Times New Roman" w:cs="Times New Roman"/>
          <w:lang w:val="en-US"/>
        </w:rPr>
        <w:t xml:space="preserve">=epsilon), then </w:t>
      </w:r>
      <w:r w:rsidR="00AC7C38">
        <w:rPr>
          <w:rFonts w:ascii="Times New Roman" w:hAnsi="Times New Roman" w:cs="Times New Roman"/>
          <w:lang w:val="en-US"/>
        </w:rPr>
        <w:t xml:space="preserve">c will be deleted. The deletion will be made by ending the meta </w:t>
      </w:r>
      <w:proofErr w:type="gramStart"/>
      <w:r w:rsidR="0097258D">
        <w:rPr>
          <w:rFonts w:ascii="Times New Roman" w:hAnsi="Times New Roman" w:cs="Times New Roman"/>
          <w:lang w:val="en-US"/>
        </w:rPr>
        <w:t xml:space="preserve">action </w:t>
      </w:r>
      <w:r w:rsidR="00AC7C38">
        <w:rPr>
          <w:rFonts w:ascii="Times New Roman" w:hAnsi="Times New Roman" w:cs="Times New Roman"/>
          <w:lang w:val="en-US"/>
        </w:rPr>
        <w:t xml:space="preserve"> </w:t>
      </w:r>
      <w:r w:rsidR="00AC7C38" w:rsidRPr="00AC7C38">
        <w:rPr>
          <w:rFonts w:ascii="Times New Roman" w:hAnsi="Times New Roman" w:cs="Times New Roman"/>
          <w:i/>
          <w:lang w:val="en-US"/>
        </w:rPr>
        <w:t>DeleteM</w:t>
      </w:r>
      <w:proofErr w:type="gramEnd"/>
      <w:r w:rsidR="00AC7C38">
        <w:rPr>
          <w:rFonts w:ascii="Times New Roman" w:hAnsi="Times New Roman" w:cs="Times New Roman"/>
          <w:lang w:val="en-US"/>
        </w:rPr>
        <w:t xml:space="preserve">(c) to the </w:t>
      </w:r>
      <w:r w:rsidR="00AC7C38" w:rsidRPr="00AC7C38">
        <w:rPr>
          <w:rFonts w:ascii="Times New Roman" w:hAnsi="Times New Roman" w:cs="Times New Roman"/>
          <w:i/>
          <w:lang w:val="en-US"/>
        </w:rPr>
        <w:t>MetaUpdateStructure</w:t>
      </w:r>
      <w:r w:rsidR="00AC7C38">
        <w:rPr>
          <w:rFonts w:ascii="Times New Roman" w:hAnsi="Times New Roman" w:cs="Times New Roman"/>
          <w:lang w:val="en-US"/>
        </w:rPr>
        <w:t xml:space="preserve"> meta component. However, if the component c has a non empty behavior expression in both </w:t>
      </w:r>
      <w:ins w:id="1446" w:author="erradi" w:date="2011-08-06T17:54:00Z">
        <w:r w:rsidR="006F18AC" w:rsidRPr="006F18AC">
          <w:rPr>
            <w:rFonts w:ascii="Times New Roman" w:hAnsi="Times New Roman" w:cs="Times New Roman"/>
            <w:b/>
            <w:lang w:val="en-US"/>
            <w:rPrChange w:id="1447" w:author="erradi" w:date="2011-08-06T17:57:00Z">
              <w:rPr>
                <w:rFonts w:ascii="Times New Roman" w:hAnsi="Times New Roman" w:cs="Times New Roman"/>
                <w:color w:val="0000FF" w:themeColor="hyperlink"/>
                <w:u w:val="single"/>
                <w:lang w:val="en-US"/>
              </w:rPr>
            </w:rPrChange>
          </w:rPr>
          <w:t>P</w:t>
        </w:r>
        <w:r w:rsidR="006F18AC" w:rsidRPr="006F18AC">
          <w:rPr>
            <w:rFonts w:ascii="Times New Roman" w:hAnsi="Times New Roman" w:cs="Times New Roman"/>
            <w:b/>
            <w:vertAlign w:val="subscript"/>
            <w:lang w:val="en-US"/>
            <w:rPrChange w:id="1448" w:author="erradi" w:date="2011-08-06T17:57:00Z">
              <w:rPr>
                <w:rFonts w:ascii="Times New Roman" w:hAnsi="Times New Roman" w:cs="Times New Roman"/>
                <w:color w:val="0000FF" w:themeColor="hyperlink"/>
                <w:u w:val="single"/>
                <w:lang w:val="en-US"/>
              </w:rPr>
            </w:rPrChange>
          </w:rPr>
          <w:t>s</w:t>
        </w:r>
      </w:ins>
      <w:r w:rsidR="00AC7C38">
        <w:rPr>
          <w:rFonts w:ascii="Times New Roman" w:hAnsi="Times New Roman" w:cs="Times New Roman"/>
          <w:b/>
          <w:lang w:val="en-US"/>
        </w:rPr>
        <w:t xml:space="preserve"> </w:t>
      </w:r>
      <w:r w:rsidR="00AC7C38" w:rsidRPr="00AC7C38">
        <w:rPr>
          <w:rFonts w:ascii="Times New Roman" w:hAnsi="Times New Roman" w:cs="Times New Roman"/>
          <w:lang w:val="en-US"/>
        </w:rPr>
        <w:t>and</w:t>
      </w:r>
      <w:r w:rsidR="00AC7C38">
        <w:rPr>
          <w:rFonts w:ascii="Times New Roman" w:hAnsi="Times New Roman" w:cs="Times New Roman"/>
          <w:b/>
          <w:lang w:val="en-US"/>
        </w:rPr>
        <w:t xml:space="preserve"> </w:t>
      </w:r>
      <w:ins w:id="1449" w:author="erradi" w:date="2011-08-06T17:54:00Z">
        <w:r w:rsidR="006F18AC" w:rsidRPr="006F18AC">
          <w:rPr>
            <w:rFonts w:ascii="Times New Roman" w:hAnsi="Times New Roman" w:cs="Times New Roman"/>
            <w:b/>
            <w:lang w:val="en-US"/>
            <w:rPrChange w:id="1450" w:author="erradi" w:date="2011-08-06T17:57:00Z">
              <w:rPr>
                <w:rFonts w:ascii="Times New Roman" w:hAnsi="Times New Roman" w:cs="Times New Roman"/>
                <w:color w:val="0000FF" w:themeColor="hyperlink"/>
                <w:u w:val="single"/>
                <w:lang w:val="en-US"/>
              </w:rPr>
            </w:rPrChange>
          </w:rPr>
          <w:t>P</w:t>
        </w:r>
        <w:r w:rsidR="006F18AC" w:rsidRPr="006F18AC">
          <w:rPr>
            <w:rFonts w:ascii="Times New Roman" w:hAnsi="Times New Roman" w:cs="Times New Roman"/>
            <w:b/>
            <w:vertAlign w:val="subscript"/>
            <w:lang w:val="en-US"/>
            <w:rPrChange w:id="1451" w:author="erradi" w:date="2011-08-06T17:57:00Z">
              <w:rPr>
                <w:rFonts w:ascii="Times New Roman" w:hAnsi="Times New Roman" w:cs="Times New Roman"/>
                <w:color w:val="0000FF" w:themeColor="hyperlink"/>
                <w:u w:val="single"/>
                <w:lang w:val="en-US"/>
              </w:rPr>
            </w:rPrChange>
          </w:rPr>
          <w:t>s</w:t>
        </w:r>
      </w:ins>
      <w:r w:rsidR="00AC7C38" w:rsidRPr="00AC7C38">
        <w:rPr>
          <w:rFonts w:ascii="Times New Roman" w:hAnsi="Times New Roman" w:cs="Times New Roman"/>
          <w:lang w:val="en-US"/>
        </w:rPr>
        <w:t>’, then</w:t>
      </w:r>
      <w:r w:rsidR="00AC7C38">
        <w:rPr>
          <w:rFonts w:ascii="Times New Roman" w:hAnsi="Times New Roman" w:cs="Times New Roman"/>
          <w:lang w:val="en-US"/>
        </w:rPr>
        <w:t xml:space="preserve"> the behavior of c will be </w:t>
      </w:r>
      <w:r w:rsidR="00AC7C38">
        <w:rPr>
          <w:rFonts w:ascii="Times New Roman" w:hAnsi="Times New Roman" w:cs="Times New Roman"/>
          <w:lang w:val="en-US"/>
        </w:rPr>
        <w:lastRenderedPageBreak/>
        <w:t xml:space="preserve">updated by sending the meta </w:t>
      </w:r>
      <w:r w:rsidR="0097258D">
        <w:rPr>
          <w:rFonts w:ascii="Times New Roman" w:hAnsi="Times New Roman" w:cs="Times New Roman"/>
          <w:lang w:val="en-US"/>
        </w:rPr>
        <w:t>action</w:t>
      </w:r>
      <w:r w:rsidR="00AC7C38">
        <w:rPr>
          <w:rFonts w:ascii="Times New Roman" w:hAnsi="Times New Roman" w:cs="Times New Roman"/>
          <w:lang w:val="en-US"/>
        </w:rPr>
        <w:t xml:space="preserve"> </w:t>
      </w:r>
      <w:r w:rsidR="00AC7C38" w:rsidRPr="00AC7C38">
        <w:rPr>
          <w:rFonts w:ascii="Times New Roman" w:hAnsi="Times New Roman" w:cs="Times New Roman"/>
          <w:i/>
          <w:lang w:val="en-US"/>
        </w:rPr>
        <w:t>UpdateM</w:t>
      </w:r>
      <w:r w:rsidR="00AC7C38">
        <w:rPr>
          <w:rFonts w:ascii="Times New Roman" w:hAnsi="Times New Roman" w:cs="Times New Roman"/>
          <w:lang w:val="en-US"/>
        </w:rPr>
        <w:t>(</w:t>
      </w:r>
      <w:ins w:id="1452" w:author="erradi" w:date="2011-08-06T18:06:00Z">
        <w:r w:rsidR="00AC7C38">
          <w:rPr>
            <w:rFonts w:ascii="Times New Roman" w:hAnsi="Times New Roman" w:cs="Times New Roman"/>
            <w:lang w:val="en-US"/>
          </w:rPr>
          <w:t>c,T</w:t>
        </w:r>
        <w:r w:rsidR="006F18AC" w:rsidRPr="006F18AC">
          <w:rPr>
            <w:rFonts w:ascii="Times New Roman" w:hAnsi="Times New Roman" w:cs="Times New Roman"/>
            <w:vertAlign w:val="subscript"/>
            <w:lang w:val="en-US"/>
            <w:rPrChange w:id="1453" w:author="erradi" w:date="2011-08-06T18:07:00Z">
              <w:rPr>
                <w:rFonts w:ascii="Times New Roman" w:hAnsi="Times New Roman" w:cs="Times New Roman"/>
                <w:color w:val="0000FF" w:themeColor="hyperlink"/>
                <w:u w:val="single"/>
                <w:lang w:val="en-US"/>
              </w:rPr>
            </w:rPrChange>
          </w:rPr>
          <w:t>c</w:t>
        </w:r>
        <w:r w:rsidR="00AC7C38">
          <w:rPr>
            <w:rFonts w:ascii="Times New Roman" w:hAnsi="Times New Roman" w:cs="Times New Roman"/>
            <w:lang w:val="en-US"/>
          </w:rPr>
          <w:t>(P</w:t>
        </w:r>
        <w:r w:rsidR="006F18AC" w:rsidRPr="006F18AC">
          <w:rPr>
            <w:rFonts w:ascii="Times New Roman" w:hAnsi="Times New Roman" w:cs="Times New Roman"/>
            <w:vertAlign w:val="subscript"/>
            <w:lang w:val="en-US"/>
            <w:rPrChange w:id="1454" w:author="erradi" w:date="2011-08-06T18:07:00Z">
              <w:rPr>
                <w:rFonts w:ascii="Times New Roman" w:hAnsi="Times New Roman" w:cs="Times New Roman"/>
                <w:color w:val="0000FF" w:themeColor="hyperlink"/>
                <w:u w:val="single"/>
                <w:lang w:val="en-US"/>
              </w:rPr>
            </w:rPrChange>
          </w:rPr>
          <w:t>s</w:t>
        </w:r>
      </w:ins>
      <w:ins w:id="1455" w:author="erradi" w:date="2011-08-06T18:07:00Z">
        <w:r w:rsidR="00AC7C38">
          <w:rPr>
            <w:rFonts w:ascii="Times New Roman" w:hAnsi="Times New Roman" w:cs="Times New Roman"/>
            <w:lang w:val="en-US"/>
          </w:rPr>
          <w:t>’))</w:t>
        </w:r>
      </w:ins>
      <w:r w:rsidR="00AC7C38">
        <w:rPr>
          <w:rFonts w:ascii="Times New Roman" w:hAnsi="Times New Roman" w:cs="Times New Roman"/>
          <w:lang w:val="en-US"/>
        </w:rPr>
        <w:t xml:space="preserve"> to the </w:t>
      </w:r>
      <w:r w:rsidR="00AC7C38" w:rsidRPr="00AC7C38">
        <w:rPr>
          <w:rFonts w:ascii="Times New Roman" w:hAnsi="Times New Roman" w:cs="Times New Roman"/>
          <w:i/>
          <w:lang w:val="en-US"/>
        </w:rPr>
        <w:t>MetaUpdateBehavior</w:t>
      </w:r>
      <w:r w:rsidR="00AC7C38">
        <w:rPr>
          <w:rFonts w:ascii="Times New Roman" w:hAnsi="Times New Roman" w:cs="Times New Roman"/>
          <w:lang w:val="en-US"/>
        </w:rPr>
        <w:t xml:space="preserve"> meta component.</w:t>
      </w:r>
      <w:r w:rsidR="00137E1C">
        <w:rPr>
          <w:rFonts w:ascii="Times New Roman" w:hAnsi="Times New Roman" w:cs="Times New Roman"/>
          <w:lang w:val="en-US"/>
        </w:rPr>
        <w:t xml:space="preserve"> </w:t>
      </w:r>
    </w:p>
    <w:p w:rsidR="00137E1C" w:rsidRDefault="00137E1C" w:rsidP="00137E1C">
      <w:pPr>
        <w:pStyle w:val="Paragraphedeliste"/>
        <w:jc w:val="both"/>
        <w:rPr>
          <w:rFonts w:ascii="Times New Roman" w:hAnsi="Times New Roman" w:cs="Times New Roman"/>
          <w:lang w:val="en-US"/>
        </w:rPr>
      </w:pPr>
    </w:p>
    <w:p w:rsidR="00137E1C" w:rsidRPr="00AC7C38" w:rsidRDefault="00137E1C" w:rsidP="00137E1C">
      <w:pPr>
        <w:pStyle w:val="Paragraphedeliste"/>
        <w:jc w:val="both"/>
        <w:rPr>
          <w:ins w:id="1456" w:author="erradi" w:date="2011-08-06T14:02:00Z"/>
          <w:rFonts w:ascii="Times New Roman" w:hAnsi="Times New Roman" w:cs="Times New Roman"/>
          <w:lang w:val="en-US"/>
        </w:rPr>
      </w:pPr>
      <w:r>
        <w:rPr>
          <w:rFonts w:ascii="Times New Roman" w:hAnsi="Times New Roman" w:cs="Times New Roman"/>
          <w:lang w:val="en-US"/>
        </w:rPr>
        <w:t xml:space="preserve">The coordination between a new component or an existing component having a new behavior expression, and the other system components will be made according to the behavior expression of the component </w:t>
      </w:r>
      <w:proofErr w:type="gramStart"/>
      <w:ins w:id="1457" w:author="erradi" w:date="2011-08-06T18:06:00Z">
        <w:r>
          <w:rPr>
            <w:rFonts w:ascii="Times New Roman" w:hAnsi="Times New Roman" w:cs="Times New Roman"/>
            <w:lang w:val="en-US"/>
          </w:rPr>
          <w:t>T</w:t>
        </w:r>
        <w:r w:rsidR="006F18AC" w:rsidRPr="006F18AC">
          <w:rPr>
            <w:rFonts w:ascii="Times New Roman" w:hAnsi="Times New Roman" w:cs="Times New Roman"/>
            <w:vertAlign w:val="subscript"/>
            <w:lang w:val="en-US"/>
            <w:rPrChange w:id="1458" w:author="erradi" w:date="2011-08-06T18:07:00Z">
              <w:rPr>
                <w:rFonts w:ascii="Times New Roman" w:hAnsi="Times New Roman" w:cs="Times New Roman"/>
                <w:color w:val="0000FF" w:themeColor="hyperlink"/>
                <w:u w:val="single"/>
                <w:lang w:val="en-US"/>
              </w:rPr>
            </w:rPrChange>
          </w:rPr>
          <w:t>c</w:t>
        </w:r>
        <w:r>
          <w:rPr>
            <w:rFonts w:ascii="Times New Roman" w:hAnsi="Times New Roman" w:cs="Times New Roman"/>
            <w:lang w:val="en-US"/>
          </w:rPr>
          <w:t>(</w:t>
        </w:r>
        <w:proofErr w:type="gramEnd"/>
        <w:r>
          <w:rPr>
            <w:rFonts w:ascii="Times New Roman" w:hAnsi="Times New Roman" w:cs="Times New Roman"/>
            <w:lang w:val="en-US"/>
          </w:rPr>
          <w:t>P</w:t>
        </w:r>
        <w:r w:rsidR="006F18AC" w:rsidRPr="006F18AC">
          <w:rPr>
            <w:rFonts w:ascii="Times New Roman" w:hAnsi="Times New Roman" w:cs="Times New Roman"/>
            <w:vertAlign w:val="subscript"/>
            <w:lang w:val="en-US"/>
            <w:rPrChange w:id="1459" w:author="erradi" w:date="2011-08-06T18:07:00Z">
              <w:rPr>
                <w:rFonts w:ascii="Times New Roman" w:hAnsi="Times New Roman" w:cs="Times New Roman"/>
                <w:color w:val="0000FF" w:themeColor="hyperlink"/>
                <w:u w:val="single"/>
                <w:lang w:val="en-US"/>
              </w:rPr>
            </w:rPrChange>
          </w:rPr>
          <w:t>s</w:t>
        </w:r>
      </w:ins>
      <w:ins w:id="1460" w:author="erradi" w:date="2011-08-06T18:07:00Z">
        <w:r>
          <w:rPr>
            <w:rFonts w:ascii="Times New Roman" w:hAnsi="Times New Roman" w:cs="Times New Roman"/>
            <w:lang w:val="en-US"/>
          </w:rPr>
          <w:t>’)</w:t>
        </w:r>
      </w:ins>
      <w:r>
        <w:rPr>
          <w:rFonts w:ascii="Times New Roman" w:hAnsi="Times New Roman" w:cs="Times New Roman"/>
          <w:lang w:val="en-US"/>
        </w:rPr>
        <w:t xml:space="preserve">. This will not lead to an undesirable behavior because the behavioral conformance of such component was previously checked by the algorithm. </w:t>
      </w:r>
    </w:p>
    <w:p w:rsidR="000D0712" w:rsidRDefault="000D0712">
      <w:pPr>
        <w:rPr>
          <w:rFonts w:ascii="Times New Roman" w:hAnsi="Times New Roman" w:cs="Times New Roman"/>
          <w:lang w:val="en-US"/>
        </w:rPr>
      </w:pPr>
      <w:r>
        <w:rPr>
          <w:rFonts w:ascii="Times New Roman" w:hAnsi="Times New Roman" w:cs="Times New Roman"/>
          <w:lang w:val="en-US"/>
        </w:rPr>
        <w:br w:type="page"/>
      </w:r>
    </w:p>
    <w:p w:rsidR="008B02D2" w:rsidRDefault="008B02D2" w:rsidP="00541083">
      <w:pPr>
        <w:pStyle w:val="Paragraphedeliste"/>
        <w:jc w:val="both"/>
        <w:rPr>
          <w:ins w:id="1461" w:author="erradi" w:date="2011-08-06T14:03:00Z"/>
          <w:rFonts w:ascii="Times New Roman" w:hAnsi="Times New Roman" w:cs="Times New Roman"/>
          <w:lang w:val="en-US"/>
        </w:rPr>
      </w:pPr>
    </w:p>
    <w:p w:rsidR="00541083" w:rsidRPr="00367EB3" w:rsidRDefault="006F18AC" w:rsidP="009E11F4">
      <w:pPr>
        <w:pBdr>
          <w:top w:val="single" w:sz="12" w:space="1" w:color="auto"/>
          <w:bottom w:val="single" w:sz="12" w:space="1" w:color="auto"/>
        </w:pBdr>
        <w:spacing w:after="0"/>
        <w:ind w:left="709"/>
        <w:jc w:val="both"/>
        <w:rPr>
          <w:ins w:id="1462" w:author="erradi" w:date="2011-08-06T10:44:00Z"/>
          <w:rFonts w:ascii="Times New Roman" w:hAnsi="Times New Roman" w:cs="Times New Roman"/>
          <w:sz w:val="18"/>
          <w:rPrChange w:id="1463" w:author="erradi" w:date="2011-08-07T11:15:00Z">
            <w:rPr>
              <w:ins w:id="1464" w:author="erradi" w:date="2011-08-06T10:44:00Z"/>
              <w:rFonts w:ascii="Times New Roman" w:hAnsi="Times New Roman" w:cs="Times New Roman"/>
            </w:rPr>
          </w:rPrChange>
        </w:rPr>
      </w:pPr>
      <w:ins w:id="1465" w:author="erradi" w:date="2011-08-06T10:44:00Z">
        <w:r w:rsidRPr="006F18AC">
          <w:rPr>
            <w:rFonts w:ascii="Times New Roman" w:hAnsi="Times New Roman" w:cs="Times New Roman"/>
            <w:b/>
            <w:sz w:val="18"/>
            <w:rPrChange w:id="1466" w:author="erradi" w:date="2011-08-07T11:15:00Z">
              <w:rPr>
                <w:rFonts w:ascii="Times New Roman" w:hAnsi="Times New Roman" w:cs="Times New Roman"/>
                <w:b/>
                <w:color w:val="0000FF" w:themeColor="hyperlink"/>
                <w:u w:val="single"/>
              </w:rPr>
            </w:rPrChange>
          </w:rPr>
          <w:t>Algorithm1 Méta</w:t>
        </w:r>
        <w:r w:rsidRPr="006F18AC">
          <w:rPr>
            <w:rFonts w:ascii="Times New Roman" w:hAnsi="Times New Roman" w:cs="Times New Roman"/>
            <w:b/>
            <w:sz w:val="18"/>
            <w:vertAlign w:val="subscript"/>
            <w:rPrChange w:id="1467" w:author="erradi" w:date="2011-08-07T11:15:00Z">
              <w:rPr>
                <w:rFonts w:ascii="Times New Roman" w:hAnsi="Times New Roman" w:cs="Times New Roman"/>
                <w:b/>
                <w:color w:val="0000FF" w:themeColor="hyperlink"/>
                <w:u w:val="single"/>
                <w:vertAlign w:val="subscript"/>
              </w:rPr>
            </w:rPrChange>
          </w:rPr>
          <w:t>T</w:t>
        </w:r>
        <w:r w:rsidRPr="006F18AC">
          <w:rPr>
            <w:rFonts w:ascii="Times New Roman" w:hAnsi="Times New Roman" w:cs="Times New Roman"/>
            <w:sz w:val="18"/>
            <w:rPrChange w:id="1468" w:author="erradi" w:date="2011-08-07T11:15:00Z">
              <w:rPr>
                <w:rFonts w:ascii="Times New Roman" w:hAnsi="Times New Roman" w:cs="Times New Roman"/>
                <w:color w:val="0000FF" w:themeColor="hyperlink"/>
                <w:u w:val="single"/>
              </w:rPr>
            </w:rPrChange>
          </w:rPr>
          <w:t>:</w:t>
        </w:r>
      </w:ins>
      <w:ins w:id="1469" w:author="erradi" w:date="2011-08-06T13:05:00Z">
        <w:r w:rsidRPr="006F18AC">
          <w:rPr>
            <w:rFonts w:ascii="Times New Roman" w:hAnsi="Times New Roman" w:cs="Times New Roman"/>
            <w:sz w:val="18"/>
            <w:rPrChange w:id="1470" w:author="erradi" w:date="2011-08-07T11:15:00Z">
              <w:rPr>
                <w:rFonts w:ascii="Times New Roman" w:hAnsi="Times New Roman" w:cs="Times New Roman"/>
                <w:color w:val="0000FF" w:themeColor="hyperlink"/>
                <w:u w:val="single"/>
              </w:rPr>
            </w:rPrChange>
          </w:rPr>
          <w:t xml:space="preserve"> Dynamic Adaptation </w:t>
        </w:r>
      </w:ins>
      <w:ins w:id="1471" w:author="erradi" w:date="2011-08-06T10:44:00Z">
        <w:r w:rsidRPr="006F18AC">
          <w:rPr>
            <w:rFonts w:ascii="Times New Roman" w:hAnsi="Times New Roman" w:cs="Times New Roman"/>
            <w:sz w:val="18"/>
            <w:rPrChange w:id="1472" w:author="erradi" w:date="2011-08-07T11:15:00Z">
              <w:rPr>
                <w:rFonts w:ascii="Times New Roman" w:hAnsi="Times New Roman" w:cs="Times New Roman"/>
                <w:color w:val="0000FF" w:themeColor="hyperlink"/>
                <w:u w:val="single"/>
              </w:rPr>
            </w:rPrChange>
          </w:rPr>
          <w:t>Algorithm</w:t>
        </w:r>
      </w:ins>
    </w:p>
    <w:p w:rsidR="00541083" w:rsidRPr="00367EB3" w:rsidRDefault="00541083" w:rsidP="009E11F4">
      <w:pPr>
        <w:pBdr>
          <w:bottom w:val="single" w:sz="12" w:space="1" w:color="auto"/>
          <w:between w:val="single" w:sz="12" w:space="1" w:color="auto"/>
        </w:pBdr>
        <w:spacing w:after="0"/>
        <w:ind w:left="709"/>
        <w:jc w:val="both"/>
        <w:rPr>
          <w:ins w:id="1473" w:author="erradi" w:date="2011-08-06T10:44:00Z"/>
          <w:rFonts w:ascii="Times New Roman" w:hAnsi="Times New Roman" w:cs="Times New Roman"/>
          <w:sz w:val="18"/>
          <w:rPrChange w:id="1474" w:author="erradi" w:date="2011-08-07T11:15:00Z">
            <w:rPr>
              <w:ins w:id="1475" w:author="erradi" w:date="2011-08-06T10:44:00Z"/>
              <w:rFonts w:ascii="Times New Roman" w:hAnsi="Times New Roman" w:cs="Times New Roman"/>
            </w:rPr>
          </w:rPrChange>
        </w:rPr>
      </w:pPr>
    </w:p>
    <w:p w:rsidR="00541083" w:rsidRPr="008B02D2" w:rsidRDefault="006F18AC" w:rsidP="00541083">
      <w:pPr>
        <w:spacing w:after="0"/>
        <w:ind w:firstLine="708"/>
        <w:jc w:val="both"/>
        <w:rPr>
          <w:ins w:id="1476" w:author="erradi" w:date="2011-08-06T10:44:00Z"/>
          <w:rFonts w:ascii="Times New Roman" w:hAnsi="Times New Roman" w:cs="Times New Roman"/>
          <w:sz w:val="18"/>
          <w:u w:val="single"/>
          <w:rPrChange w:id="1477" w:author="erradi" w:date="2011-08-06T14:03:00Z">
            <w:rPr>
              <w:ins w:id="1478" w:author="erradi" w:date="2011-08-06T10:44:00Z"/>
              <w:rFonts w:ascii="Times New Roman" w:hAnsi="Times New Roman" w:cs="Times New Roman"/>
              <w:u w:val="single"/>
            </w:rPr>
          </w:rPrChange>
        </w:rPr>
      </w:pPr>
      <w:ins w:id="1479" w:author="erradi" w:date="2011-08-06T10:44:00Z">
        <w:r w:rsidRPr="006F18AC">
          <w:rPr>
            <w:rFonts w:ascii="Times New Roman" w:hAnsi="Times New Roman" w:cs="Times New Roman"/>
            <w:b/>
            <w:sz w:val="18"/>
            <w:rPrChange w:id="1480" w:author="erradi" w:date="2011-08-06T14:03:00Z">
              <w:rPr>
                <w:rFonts w:ascii="Times New Roman" w:hAnsi="Times New Roman" w:cs="Times New Roman"/>
                <w:b/>
                <w:color w:val="0000FF" w:themeColor="hyperlink"/>
                <w:u w:val="single"/>
              </w:rPr>
            </w:rPrChange>
          </w:rPr>
          <w:t>Inputs :</w:t>
        </w:r>
      </w:ins>
    </w:p>
    <w:p w:rsidR="00541083" w:rsidRPr="008B02D2" w:rsidRDefault="006F18AC" w:rsidP="00541083">
      <w:pPr>
        <w:spacing w:after="0" w:line="240" w:lineRule="auto"/>
        <w:ind w:left="709"/>
        <w:jc w:val="both"/>
        <w:rPr>
          <w:ins w:id="1481" w:author="erradi" w:date="2011-08-06T10:44:00Z"/>
          <w:rFonts w:ascii="Times New Roman" w:hAnsi="Times New Roman" w:cs="Times New Roman"/>
          <w:sz w:val="18"/>
          <w:lang w:val="en-US"/>
          <w:rPrChange w:id="1482" w:author="erradi" w:date="2011-08-06T14:03:00Z">
            <w:rPr>
              <w:ins w:id="1483" w:author="erradi" w:date="2011-08-06T10:44:00Z"/>
              <w:rFonts w:ascii="Times New Roman" w:hAnsi="Times New Roman" w:cs="Times New Roman"/>
            </w:rPr>
          </w:rPrChange>
        </w:rPr>
      </w:pPr>
      <w:proofErr w:type="gramStart"/>
      <w:ins w:id="1484" w:author="erradi" w:date="2011-08-06T10:44:00Z">
        <w:r w:rsidRPr="006F18AC">
          <w:rPr>
            <w:rFonts w:ascii="Times New Roman" w:hAnsi="Times New Roman" w:cs="Times New Roman"/>
            <w:b/>
            <w:sz w:val="18"/>
            <w:lang w:val="en-US"/>
            <w:rPrChange w:id="1485"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lang w:val="en-US"/>
            <w:rPrChange w:id="1486"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sz w:val="18"/>
            <w:lang w:val="en-US"/>
            <w:rPrChange w:id="1487" w:author="erradi" w:date="2011-08-06T14:03:00Z">
              <w:rPr>
                <w:rFonts w:ascii="Times New Roman" w:hAnsi="Times New Roman" w:cs="Times New Roman"/>
                <w:color w:val="0000FF" w:themeColor="hyperlink"/>
                <w:u w:val="single"/>
              </w:rPr>
            </w:rPrChange>
          </w:rPr>
          <w:t>  :</w:t>
        </w:r>
        <w:proofErr w:type="gramEnd"/>
        <w:r w:rsidRPr="006F18AC">
          <w:rPr>
            <w:rFonts w:ascii="Times New Roman" w:hAnsi="Times New Roman" w:cs="Times New Roman"/>
            <w:sz w:val="18"/>
            <w:lang w:val="en-US"/>
            <w:rPrChange w:id="1488" w:author="erradi" w:date="2011-08-06T14:03:00Z">
              <w:rPr>
                <w:rFonts w:ascii="Times New Roman" w:hAnsi="Times New Roman" w:cs="Times New Roman"/>
                <w:color w:val="0000FF" w:themeColor="hyperlink"/>
                <w:u w:val="single"/>
              </w:rPr>
            </w:rPrChange>
          </w:rPr>
          <w:t xml:space="preserve"> </w:t>
        </w:r>
      </w:ins>
      <w:ins w:id="1489" w:author="erradi" w:date="2011-08-06T13:06:00Z">
        <w:r w:rsidRPr="006F18AC">
          <w:rPr>
            <w:rFonts w:ascii="Times New Roman" w:hAnsi="Times New Roman" w:cs="Times New Roman"/>
            <w:sz w:val="18"/>
            <w:lang w:val="en-US"/>
            <w:rPrChange w:id="1490" w:author="erradi" w:date="2011-08-06T14:03:00Z">
              <w:rPr>
                <w:rFonts w:ascii="Times New Roman" w:hAnsi="Times New Roman" w:cs="Times New Roman"/>
                <w:color w:val="0000FF" w:themeColor="hyperlink"/>
                <w:u w:val="single"/>
              </w:rPr>
            </w:rPrChange>
          </w:rPr>
          <w:t>the existing global requirements specification</w:t>
        </w:r>
      </w:ins>
    </w:p>
    <w:p w:rsidR="00541083" w:rsidRPr="008B02D2" w:rsidRDefault="006F18AC" w:rsidP="00541083">
      <w:pPr>
        <w:pBdr>
          <w:bottom w:val="single" w:sz="12" w:space="1" w:color="auto"/>
        </w:pBdr>
        <w:spacing w:after="0" w:line="240" w:lineRule="auto"/>
        <w:ind w:left="709"/>
        <w:jc w:val="both"/>
        <w:rPr>
          <w:ins w:id="1491" w:author="erradi" w:date="2011-08-06T10:44:00Z"/>
          <w:rFonts w:ascii="Times New Roman" w:hAnsi="Times New Roman" w:cs="Times New Roman"/>
          <w:sz w:val="18"/>
          <w:lang w:val="en-US"/>
          <w:rPrChange w:id="1492" w:author="erradi" w:date="2011-08-06T14:03:00Z">
            <w:rPr>
              <w:ins w:id="1493" w:author="erradi" w:date="2011-08-06T10:44:00Z"/>
              <w:rFonts w:ascii="Times New Roman" w:hAnsi="Times New Roman" w:cs="Times New Roman"/>
            </w:rPr>
          </w:rPrChange>
        </w:rPr>
      </w:pPr>
      <w:proofErr w:type="gramStart"/>
      <w:ins w:id="1494" w:author="erradi" w:date="2011-08-06T10:44:00Z">
        <w:r w:rsidRPr="006F18AC">
          <w:rPr>
            <w:rFonts w:ascii="Times New Roman" w:hAnsi="Times New Roman" w:cs="Times New Roman"/>
            <w:b/>
            <w:sz w:val="18"/>
            <w:lang w:val="en-US"/>
            <w:rPrChange w:id="1495"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lang w:val="en-US"/>
            <w:rPrChange w:id="1496"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b/>
            <w:sz w:val="18"/>
            <w:lang w:val="en-US"/>
            <w:rPrChange w:id="1497" w:author="erradi" w:date="2011-08-06T14:03:00Z">
              <w:rPr>
                <w:rFonts w:ascii="Times New Roman" w:hAnsi="Times New Roman" w:cs="Times New Roman"/>
                <w:b/>
                <w:color w:val="0000FF" w:themeColor="hyperlink"/>
                <w:u w:val="single"/>
              </w:rPr>
            </w:rPrChange>
          </w:rPr>
          <w:t>’</w:t>
        </w:r>
        <w:r w:rsidRPr="006F18AC">
          <w:rPr>
            <w:rFonts w:ascii="Times New Roman" w:hAnsi="Times New Roman" w:cs="Times New Roman"/>
            <w:sz w:val="18"/>
            <w:lang w:val="en-US"/>
            <w:rPrChange w:id="1498" w:author="erradi" w:date="2011-08-06T14:03:00Z">
              <w:rPr>
                <w:rFonts w:ascii="Times New Roman" w:hAnsi="Times New Roman" w:cs="Times New Roman"/>
                <w:color w:val="0000FF" w:themeColor="hyperlink"/>
                <w:u w:val="single"/>
              </w:rPr>
            </w:rPrChange>
          </w:rPr>
          <w:t> :</w:t>
        </w:r>
        <w:proofErr w:type="gramEnd"/>
        <w:r w:rsidRPr="006F18AC">
          <w:rPr>
            <w:rFonts w:ascii="Times New Roman" w:hAnsi="Times New Roman" w:cs="Times New Roman"/>
            <w:sz w:val="18"/>
            <w:lang w:val="en-US"/>
            <w:rPrChange w:id="1499" w:author="erradi" w:date="2011-08-06T14:03:00Z">
              <w:rPr>
                <w:rFonts w:ascii="Times New Roman" w:hAnsi="Times New Roman" w:cs="Times New Roman"/>
                <w:color w:val="0000FF" w:themeColor="hyperlink"/>
                <w:u w:val="single"/>
              </w:rPr>
            </w:rPrChange>
          </w:rPr>
          <w:t xml:space="preserve"> </w:t>
        </w:r>
      </w:ins>
      <w:ins w:id="1500" w:author="erradi" w:date="2011-08-06T13:06:00Z">
        <w:r w:rsidRPr="006F18AC">
          <w:rPr>
            <w:rFonts w:ascii="Times New Roman" w:hAnsi="Times New Roman" w:cs="Times New Roman"/>
            <w:sz w:val="18"/>
            <w:lang w:val="en-US"/>
            <w:rPrChange w:id="1501" w:author="erradi" w:date="2011-08-06T14:03:00Z">
              <w:rPr>
                <w:rFonts w:ascii="Times New Roman" w:hAnsi="Times New Roman" w:cs="Times New Roman"/>
                <w:color w:val="0000FF" w:themeColor="hyperlink"/>
                <w:u w:val="single"/>
              </w:rPr>
            </w:rPrChange>
          </w:rPr>
          <w:t>the new global requirements spcification</w:t>
        </w:r>
      </w:ins>
    </w:p>
    <w:p w:rsidR="00541083" w:rsidRPr="008B02D2" w:rsidRDefault="006F18AC" w:rsidP="00541083">
      <w:pPr>
        <w:spacing w:after="0" w:line="240" w:lineRule="auto"/>
        <w:ind w:left="709"/>
        <w:jc w:val="both"/>
        <w:rPr>
          <w:ins w:id="1502" w:author="erradi" w:date="2011-08-06T10:44:00Z"/>
          <w:rFonts w:ascii="Times New Roman" w:hAnsi="Times New Roman" w:cs="Times New Roman"/>
          <w:b/>
          <w:sz w:val="18"/>
          <w:lang w:val="en-US"/>
          <w:rPrChange w:id="1503" w:author="erradi" w:date="2011-08-06T14:03:00Z">
            <w:rPr>
              <w:ins w:id="1504" w:author="erradi" w:date="2011-08-06T10:44:00Z"/>
              <w:rFonts w:ascii="Times New Roman" w:hAnsi="Times New Roman" w:cs="Times New Roman"/>
              <w:b/>
              <w:lang w:val="en-US"/>
            </w:rPr>
          </w:rPrChange>
        </w:rPr>
      </w:pPr>
      <w:proofErr w:type="gramStart"/>
      <w:ins w:id="1505" w:author="erradi" w:date="2011-08-06T10:44:00Z">
        <w:r w:rsidRPr="006F18AC">
          <w:rPr>
            <w:rFonts w:ascii="Times New Roman" w:hAnsi="Times New Roman" w:cs="Times New Roman"/>
            <w:b/>
            <w:sz w:val="18"/>
            <w:lang w:val="en-US"/>
            <w:rPrChange w:id="1506" w:author="erradi" w:date="2011-08-06T14:03:00Z">
              <w:rPr>
                <w:rFonts w:ascii="Times New Roman" w:hAnsi="Times New Roman" w:cs="Times New Roman"/>
                <w:b/>
                <w:color w:val="0000FF" w:themeColor="hyperlink"/>
                <w:u w:val="single"/>
                <w:lang w:val="en-US"/>
              </w:rPr>
            </w:rPrChange>
          </w:rPr>
          <w:t>Body :</w:t>
        </w:r>
        <w:proofErr w:type="gramEnd"/>
      </w:ins>
    </w:p>
    <w:p w:rsidR="00541083" w:rsidRPr="008B02D2" w:rsidRDefault="006F18AC" w:rsidP="00541083">
      <w:pPr>
        <w:spacing w:after="0" w:line="240" w:lineRule="auto"/>
        <w:ind w:left="709"/>
        <w:jc w:val="both"/>
        <w:rPr>
          <w:ins w:id="1507" w:author="erradi" w:date="2011-08-06T10:44:00Z"/>
          <w:rFonts w:ascii="Times New Roman" w:hAnsi="Times New Roman" w:cs="Times New Roman"/>
          <w:sz w:val="18"/>
          <w:lang w:val="en-US"/>
          <w:rPrChange w:id="1508" w:author="erradi" w:date="2011-08-06T14:03:00Z">
            <w:rPr>
              <w:ins w:id="1509" w:author="erradi" w:date="2011-08-06T10:44:00Z"/>
              <w:rFonts w:ascii="Times New Roman" w:hAnsi="Times New Roman" w:cs="Times New Roman"/>
              <w:lang w:val="en-US"/>
            </w:rPr>
          </w:rPrChange>
        </w:rPr>
      </w:pPr>
      <w:proofErr w:type="gramStart"/>
      <w:ins w:id="1510" w:author="erradi" w:date="2011-08-06T10:44:00Z">
        <w:r w:rsidRPr="006F18AC">
          <w:rPr>
            <w:rFonts w:ascii="Times New Roman" w:hAnsi="Times New Roman" w:cs="Times New Roman"/>
            <w:b/>
            <w:sz w:val="18"/>
            <w:lang w:val="en-US"/>
            <w:rPrChange w:id="1511"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sz w:val="18"/>
            <w:lang w:val="en-US"/>
            <w:rPrChange w:id="1512"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513"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514"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sz w:val="18"/>
            <w:vertAlign w:val="subscript"/>
            <w:lang w:val="en-US"/>
            <w:rPrChange w:id="1515" w:author="erradi" w:date="2011-08-06T14:03:00Z">
              <w:rPr>
                <w:rFonts w:ascii="Times New Roman" w:hAnsi="Times New Roman" w:cs="Times New Roman"/>
                <w:color w:val="0000FF" w:themeColor="hyperlink"/>
                <w:u w:val="single"/>
                <w:vertAlign w:val="subscript"/>
                <w:lang w:val="en-US"/>
              </w:rPr>
            </w:rPrChange>
          </w:rPr>
          <w:t xml:space="preserve"> </w:t>
        </w:r>
        <w:r w:rsidRPr="006F18AC">
          <w:rPr>
            <w:rFonts w:ascii="Times New Roman" w:hAnsi="Times New Roman" w:cs="Times New Roman"/>
            <w:sz w:val="18"/>
            <w:lang w:val="en-US"/>
            <w:rPrChange w:id="1516" w:author="erradi" w:date="2011-08-06T14:03:00Z">
              <w:rPr>
                <w:rFonts w:ascii="Times New Roman" w:hAnsi="Times New Roman" w:cs="Times New Roman"/>
                <w:color w:val="0000FF" w:themeColor="hyperlink"/>
                <w:u w:val="single"/>
                <w:lang w:val="en-US"/>
              </w:rPr>
            </w:rPrChange>
          </w:rPr>
          <w:t xml:space="preserve">&lt;&gt; </w:t>
        </w:r>
        <w:r w:rsidRPr="006F18AC">
          <w:rPr>
            <w:rFonts w:ascii="Times New Roman" w:hAnsi="Times New Roman" w:cs="Times New Roman"/>
            <w:b/>
            <w:sz w:val="18"/>
            <w:lang w:val="en-US"/>
            <w:rPrChange w:id="1517"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518"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519" w:author="erradi" w:date="2011-08-06T14:03:00Z">
              <w:rPr>
                <w:rFonts w:ascii="Times New Roman" w:hAnsi="Times New Roman" w:cs="Times New Roman"/>
                <w:b/>
                <w:color w:val="0000FF" w:themeColor="hyperlink"/>
                <w:u w:val="single"/>
                <w:lang w:val="en-US"/>
              </w:rPr>
            </w:rPrChange>
          </w:rPr>
          <w:t xml:space="preserve">’ </w:t>
        </w:r>
        <w:r w:rsidRPr="006F18AC">
          <w:rPr>
            <w:rFonts w:ascii="Times New Roman" w:hAnsi="Times New Roman" w:cs="Times New Roman"/>
            <w:sz w:val="18"/>
            <w:lang w:val="en-US"/>
            <w:rPrChange w:id="1520" w:author="erradi" w:date="2011-08-06T14:03:00Z">
              <w:rPr>
                <w:rFonts w:ascii="Times New Roman" w:hAnsi="Times New Roman" w:cs="Times New Roman"/>
                <w:color w:val="0000FF" w:themeColor="hyperlink"/>
                <w:u w:val="single"/>
                <w:lang w:val="en-US"/>
              </w:rPr>
            </w:rPrChange>
          </w:rPr>
          <w:t xml:space="preserve">Or </w:t>
        </w:r>
        <w:r w:rsidRPr="006F18AC">
          <w:rPr>
            <w:rFonts w:ascii="Times New Roman" w:hAnsi="Times New Roman" w:cs="Times New Roman"/>
            <w:b/>
            <w:sz w:val="18"/>
            <w:lang w:val="en-US"/>
            <w:rPrChange w:id="1521" w:author="erradi" w:date="2011-08-06T14:03:00Z">
              <w:rPr>
                <w:rFonts w:ascii="Times New Roman" w:hAnsi="Times New Roman" w:cs="Times New Roman"/>
                <w:b/>
                <w:color w:val="0000FF" w:themeColor="hyperlink"/>
                <w:u w:val="single"/>
                <w:lang w:val="en-US"/>
              </w:rPr>
            </w:rPrChange>
          </w:rPr>
          <w:t>Coll-Role-Table(changed)</w:t>
        </w:r>
        <w:r w:rsidRPr="006F18AC">
          <w:rPr>
            <w:rFonts w:ascii="Times New Roman" w:hAnsi="Times New Roman" w:cs="Times New Roman"/>
            <w:sz w:val="18"/>
            <w:lang w:val="en-US"/>
            <w:rPrChange w:id="1522" w:author="erradi" w:date="2011-08-06T14:03:00Z">
              <w:rPr>
                <w:rFonts w:ascii="Times New Roman" w:hAnsi="Times New Roman" w:cs="Times New Roman"/>
                <w:color w:val="0000FF" w:themeColor="hyperlink"/>
                <w:u w:val="single"/>
                <w:lang w:val="en-US"/>
              </w:rPr>
            </w:rPrChange>
          </w:rPr>
          <w:t xml:space="preserve"> Or </w:t>
        </w:r>
        <w:r w:rsidRPr="006F18AC">
          <w:rPr>
            <w:rFonts w:ascii="Times New Roman" w:hAnsi="Times New Roman" w:cs="Times New Roman"/>
            <w:b/>
            <w:sz w:val="18"/>
            <w:lang w:val="en-US"/>
            <w:rPrChange w:id="1523" w:author="erradi" w:date="2011-08-06T14:03:00Z">
              <w:rPr>
                <w:rFonts w:ascii="Times New Roman" w:hAnsi="Times New Roman" w:cs="Times New Roman"/>
                <w:b/>
                <w:color w:val="0000FF" w:themeColor="hyperlink"/>
                <w:u w:val="single"/>
                <w:lang w:val="en-US"/>
              </w:rPr>
            </w:rPrChange>
          </w:rPr>
          <w:t>Component-Role-Table(changed)</w:t>
        </w:r>
        <w:r w:rsidRPr="006F18AC">
          <w:rPr>
            <w:rFonts w:ascii="Times New Roman" w:hAnsi="Times New Roman" w:cs="Times New Roman"/>
            <w:sz w:val="18"/>
            <w:lang w:val="en-US"/>
            <w:rPrChange w:id="1524" w:author="erradi" w:date="2011-08-06T14:03:00Z">
              <w:rPr>
                <w:rFonts w:ascii="Times New Roman" w:hAnsi="Times New Roman" w:cs="Times New Roman"/>
                <w:color w:val="0000FF" w:themeColor="hyperlink"/>
                <w:u w:val="single"/>
                <w:lang w:val="en-US"/>
              </w:rPr>
            </w:rPrChange>
          </w:rPr>
          <w:t xml:space="preserve"> then</w:t>
        </w:r>
      </w:ins>
    </w:p>
    <w:p w:rsidR="00541083" w:rsidRPr="008B02D2" w:rsidRDefault="006F18AC" w:rsidP="00541083">
      <w:pPr>
        <w:spacing w:after="0" w:line="240" w:lineRule="auto"/>
        <w:jc w:val="both"/>
        <w:rPr>
          <w:ins w:id="1525" w:author="erradi" w:date="2011-08-06T10:44:00Z"/>
          <w:rFonts w:ascii="Times New Roman" w:hAnsi="Times New Roman" w:cs="Times New Roman"/>
          <w:sz w:val="18"/>
          <w:lang w:val="en-US"/>
          <w:rPrChange w:id="1526" w:author="erradi" w:date="2011-08-06T14:03:00Z">
            <w:rPr>
              <w:ins w:id="1527" w:author="erradi" w:date="2011-08-06T10:44:00Z"/>
              <w:rFonts w:ascii="Times New Roman" w:hAnsi="Times New Roman" w:cs="Times New Roman"/>
              <w:lang w:val="en-US"/>
            </w:rPr>
          </w:rPrChange>
        </w:rPr>
      </w:pPr>
      <w:ins w:id="1528" w:author="erradi" w:date="2011-08-06T10:44:00Z">
        <w:r w:rsidRPr="006F18AC">
          <w:rPr>
            <w:rFonts w:ascii="Times New Roman" w:hAnsi="Times New Roman" w:cs="Times New Roman"/>
            <w:sz w:val="18"/>
            <w:lang w:val="en-US"/>
            <w:rPrChange w:id="1529" w:author="erradi" w:date="2011-08-06T14:03:00Z">
              <w:rPr>
                <w:rFonts w:ascii="Times New Roman" w:hAnsi="Times New Roman" w:cs="Times New Roman"/>
                <w:color w:val="0000FF" w:themeColor="hyperlink"/>
                <w:u w:val="single"/>
                <w:lang w:val="en-US"/>
              </w:rPr>
            </w:rPrChange>
          </w:rPr>
          <w:t xml:space="preserve">               </w:t>
        </w:r>
        <w:proofErr w:type="gramStart"/>
        <w:r w:rsidRPr="006F18AC">
          <w:rPr>
            <w:rFonts w:ascii="Times New Roman" w:hAnsi="Times New Roman" w:cs="Times New Roman"/>
            <w:b/>
            <w:sz w:val="18"/>
            <w:lang w:val="en-US"/>
            <w:rPrChange w:id="1530"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sz w:val="18"/>
            <w:lang w:val="en-US"/>
            <w:rPrChange w:id="1531"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532" w:author="erradi" w:date="2011-08-06T14:03:00Z">
              <w:rPr>
                <w:rFonts w:ascii="Times New Roman" w:hAnsi="Times New Roman" w:cs="Times New Roman"/>
                <w:b/>
                <w:color w:val="0000FF" w:themeColor="hyperlink"/>
                <w:u w:val="single"/>
                <w:lang w:val="en-US"/>
              </w:rPr>
            </w:rPrChange>
          </w:rPr>
          <w:t>StoredBehaviorsMatrix(P</w:t>
        </w:r>
        <w:r w:rsidRPr="006F18AC">
          <w:rPr>
            <w:rFonts w:ascii="Times New Roman" w:hAnsi="Times New Roman" w:cs="Times New Roman"/>
            <w:b/>
            <w:sz w:val="18"/>
            <w:vertAlign w:val="subscript"/>
            <w:lang w:val="en-US"/>
            <w:rPrChange w:id="1533"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534" w:author="erradi" w:date="2011-08-06T14:03:00Z">
              <w:rPr>
                <w:rFonts w:ascii="Times New Roman" w:hAnsi="Times New Roman" w:cs="Times New Roman"/>
                <w:b/>
                <w:color w:val="0000FF" w:themeColor="hyperlink"/>
                <w:u w:val="single"/>
                <w:lang w:val="en-US"/>
              </w:rPr>
            </w:rPrChange>
          </w:rPr>
          <w:t>’).state</w:t>
        </w:r>
        <w:r w:rsidRPr="006F18AC">
          <w:rPr>
            <w:rFonts w:ascii="Times New Roman" w:hAnsi="Times New Roman" w:cs="Times New Roman"/>
            <w:sz w:val="18"/>
            <w:lang w:val="en-US"/>
            <w:rPrChange w:id="1535" w:author="erradi" w:date="2011-08-06T14:03:00Z">
              <w:rPr>
                <w:rFonts w:ascii="Times New Roman" w:hAnsi="Times New Roman" w:cs="Times New Roman"/>
                <w:color w:val="0000FF" w:themeColor="hyperlink"/>
                <w:u w:val="single"/>
                <w:lang w:val="en-US"/>
              </w:rPr>
            </w:rPrChange>
          </w:rPr>
          <w:t xml:space="preserve"> = 0 then </w:t>
        </w:r>
      </w:ins>
    </w:p>
    <w:p w:rsidR="00541083" w:rsidRPr="008B02D2" w:rsidRDefault="00541083" w:rsidP="00541083">
      <w:pPr>
        <w:spacing w:after="0" w:line="240" w:lineRule="auto"/>
        <w:jc w:val="both"/>
        <w:rPr>
          <w:ins w:id="1536" w:author="erradi" w:date="2011-08-06T10:44:00Z"/>
          <w:rFonts w:ascii="Times New Roman" w:hAnsi="Times New Roman" w:cs="Times New Roman"/>
          <w:sz w:val="18"/>
          <w:lang w:val="en-US"/>
          <w:rPrChange w:id="1537" w:author="erradi" w:date="2011-08-06T14:03:00Z">
            <w:rPr>
              <w:ins w:id="1538" w:author="erradi" w:date="2011-08-06T10:44:00Z"/>
              <w:rFonts w:ascii="Times New Roman" w:hAnsi="Times New Roman" w:cs="Times New Roman"/>
              <w:lang w:val="en-US"/>
            </w:rPr>
          </w:rPrChange>
        </w:rPr>
      </w:pPr>
    </w:p>
    <w:p w:rsidR="00541083" w:rsidRPr="008B02D2" w:rsidRDefault="006F18AC" w:rsidP="00541083">
      <w:pPr>
        <w:spacing w:after="0" w:line="240" w:lineRule="auto"/>
        <w:ind w:left="709" w:firstLine="708"/>
        <w:jc w:val="both"/>
        <w:rPr>
          <w:ins w:id="1539" w:author="erradi" w:date="2011-08-06T10:44:00Z"/>
          <w:rFonts w:ascii="Times New Roman" w:hAnsi="Times New Roman" w:cs="Times New Roman"/>
          <w:sz w:val="18"/>
          <w:u w:val="single"/>
          <w:lang w:val="en-US"/>
          <w:rPrChange w:id="1540" w:author="erradi" w:date="2011-08-06T14:03:00Z">
            <w:rPr>
              <w:ins w:id="1541" w:author="erradi" w:date="2011-08-06T10:44:00Z"/>
              <w:rFonts w:ascii="Times New Roman" w:hAnsi="Times New Roman" w:cs="Times New Roman"/>
              <w:u w:val="single"/>
              <w:lang w:val="en-US"/>
            </w:rPr>
          </w:rPrChange>
        </w:rPr>
      </w:pPr>
      <w:ins w:id="1542" w:author="erradi" w:date="2011-08-06T10:44:00Z">
        <w:r w:rsidRPr="006F18AC">
          <w:rPr>
            <w:rFonts w:ascii="Times New Roman" w:hAnsi="Times New Roman" w:cs="Times New Roman"/>
            <w:sz w:val="18"/>
            <w:u w:val="single"/>
            <w:lang w:val="en-US"/>
            <w:rPrChange w:id="1543" w:author="erradi" w:date="2011-08-06T14:03:00Z">
              <w:rPr>
                <w:rFonts w:ascii="Times New Roman" w:hAnsi="Times New Roman" w:cs="Times New Roman"/>
                <w:color w:val="0000FF" w:themeColor="hyperlink"/>
                <w:u w:val="single"/>
                <w:lang w:val="en-US"/>
              </w:rPr>
            </w:rPrChange>
          </w:rPr>
          <w:t>% Structural Conformance %</w:t>
        </w:r>
      </w:ins>
    </w:p>
    <w:p w:rsidR="00541083" w:rsidRPr="008B02D2" w:rsidRDefault="006F18AC" w:rsidP="00541083">
      <w:pPr>
        <w:spacing w:after="0" w:line="240" w:lineRule="auto"/>
        <w:ind w:left="709"/>
        <w:jc w:val="both"/>
        <w:rPr>
          <w:ins w:id="1544" w:author="erradi" w:date="2011-08-06T10:44:00Z"/>
          <w:rFonts w:ascii="Times New Roman" w:hAnsi="Times New Roman" w:cs="Times New Roman"/>
          <w:sz w:val="18"/>
          <w:rPrChange w:id="1545" w:author="erradi" w:date="2011-08-06T14:03:00Z">
            <w:rPr>
              <w:ins w:id="1546" w:author="erradi" w:date="2011-08-06T10:44:00Z"/>
              <w:rFonts w:ascii="Times New Roman" w:hAnsi="Times New Roman" w:cs="Times New Roman"/>
            </w:rPr>
          </w:rPrChange>
        </w:rPr>
      </w:pPr>
      <w:ins w:id="1547" w:author="erradi" w:date="2011-08-06T10:44:00Z">
        <w:r w:rsidRPr="006F18AC">
          <w:rPr>
            <w:rFonts w:ascii="Times New Roman" w:hAnsi="Times New Roman" w:cs="Times New Roman"/>
            <w:sz w:val="18"/>
            <w:lang w:val="en-US"/>
            <w:rPrChange w:id="1548" w:author="erradi" w:date="2011-08-06T14:03:00Z">
              <w:rPr>
                <w:rFonts w:ascii="Times New Roman" w:hAnsi="Times New Roman" w:cs="Times New Roman"/>
                <w:color w:val="0000FF" w:themeColor="hyperlink"/>
                <w:u w:val="single"/>
                <w:lang w:val="en-US"/>
              </w:rPr>
            </w:rPrChange>
          </w:rPr>
          <w:tab/>
        </w:r>
        <w:proofErr w:type="gramStart"/>
        <w:r w:rsidRPr="006F18AC">
          <w:rPr>
            <w:rFonts w:ascii="Times New Roman" w:hAnsi="Times New Roman" w:cs="Times New Roman"/>
            <w:b/>
            <w:sz w:val="18"/>
            <w:rPrChange w:id="1549" w:author="erradi" w:date="2011-08-06T14:03:00Z">
              <w:rPr>
                <w:rFonts w:ascii="Times New Roman" w:hAnsi="Times New Roman" w:cs="Times New Roman"/>
                <w:b/>
                <w:color w:val="0000FF" w:themeColor="hyperlink"/>
                <w:u w:val="single"/>
              </w:rPr>
            </w:rPrChange>
          </w:rPr>
          <w:t>SyntaxConformance(</w:t>
        </w:r>
        <w:proofErr w:type="gramEnd"/>
        <w:r w:rsidRPr="006F18AC">
          <w:rPr>
            <w:rFonts w:ascii="Times New Roman" w:hAnsi="Times New Roman" w:cs="Times New Roman"/>
            <w:b/>
            <w:sz w:val="18"/>
            <w:rPrChange w:id="1550"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rPrChange w:id="1551"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b/>
            <w:sz w:val="18"/>
            <w:rPrChange w:id="1552" w:author="erradi" w:date="2011-08-06T14:03:00Z">
              <w:rPr>
                <w:rFonts w:ascii="Times New Roman" w:hAnsi="Times New Roman" w:cs="Times New Roman"/>
                <w:b/>
                <w:color w:val="0000FF" w:themeColor="hyperlink"/>
                <w:u w:val="single"/>
              </w:rPr>
            </w:rPrChange>
          </w:rPr>
          <w:t>’)</w:t>
        </w:r>
        <w:r w:rsidRPr="006F18AC">
          <w:rPr>
            <w:rFonts w:ascii="Times New Roman" w:hAnsi="Times New Roman" w:cs="Times New Roman"/>
            <w:sz w:val="18"/>
            <w:rPrChange w:id="1553" w:author="erradi" w:date="2011-08-06T14:03:00Z">
              <w:rPr>
                <w:rFonts w:ascii="Times New Roman" w:hAnsi="Times New Roman" w:cs="Times New Roman"/>
                <w:color w:val="0000FF" w:themeColor="hyperlink"/>
                <w:u w:val="single"/>
              </w:rPr>
            </w:rPrChange>
          </w:rPr>
          <w:t>.</w:t>
        </w:r>
      </w:ins>
    </w:p>
    <w:p w:rsidR="00541083" w:rsidRPr="008B02D2" w:rsidRDefault="006F18AC" w:rsidP="00541083">
      <w:pPr>
        <w:spacing w:after="0" w:line="240" w:lineRule="auto"/>
        <w:ind w:left="709"/>
        <w:jc w:val="both"/>
        <w:rPr>
          <w:ins w:id="1554" w:author="erradi" w:date="2011-08-06T10:44:00Z"/>
          <w:rFonts w:ascii="Times New Roman" w:hAnsi="Times New Roman" w:cs="Times New Roman"/>
          <w:sz w:val="18"/>
          <w:rPrChange w:id="1555" w:author="erradi" w:date="2011-08-06T14:03:00Z">
            <w:rPr>
              <w:ins w:id="1556" w:author="erradi" w:date="2011-08-06T10:44:00Z"/>
              <w:rFonts w:ascii="Times New Roman" w:hAnsi="Times New Roman" w:cs="Times New Roman"/>
            </w:rPr>
          </w:rPrChange>
        </w:rPr>
      </w:pPr>
      <w:ins w:id="1557" w:author="erradi" w:date="2011-08-06T10:44:00Z">
        <w:r w:rsidRPr="006F18AC">
          <w:rPr>
            <w:rFonts w:ascii="Times New Roman" w:hAnsi="Times New Roman" w:cs="Times New Roman"/>
            <w:sz w:val="18"/>
            <w:rPrChange w:id="1558" w:author="erradi" w:date="2011-08-06T14:03:00Z">
              <w:rPr>
                <w:rFonts w:ascii="Times New Roman" w:hAnsi="Times New Roman" w:cs="Times New Roman"/>
                <w:color w:val="0000FF" w:themeColor="hyperlink"/>
                <w:u w:val="single"/>
              </w:rPr>
            </w:rPrChange>
          </w:rPr>
          <w:tab/>
        </w:r>
        <w:proofErr w:type="gramStart"/>
        <w:r w:rsidRPr="006F18AC">
          <w:rPr>
            <w:rFonts w:ascii="Times New Roman" w:hAnsi="Times New Roman" w:cs="Times New Roman"/>
            <w:b/>
            <w:sz w:val="18"/>
            <w:rPrChange w:id="1559" w:author="erradi" w:date="2011-08-06T14:03:00Z">
              <w:rPr>
                <w:rFonts w:ascii="Times New Roman" w:hAnsi="Times New Roman" w:cs="Times New Roman"/>
                <w:b/>
                <w:color w:val="0000FF" w:themeColor="hyperlink"/>
                <w:u w:val="single"/>
              </w:rPr>
            </w:rPrChange>
          </w:rPr>
          <w:t>CollaborationConformance(</w:t>
        </w:r>
        <w:proofErr w:type="gramEnd"/>
        <w:r w:rsidRPr="006F18AC">
          <w:rPr>
            <w:rFonts w:ascii="Times New Roman" w:hAnsi="Times New Roman" w:cs="Times New Roman"/>
            <w:b/>
            <w:sz w:val="18"/>
            <w:rPrChange w:id="1560"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rPrChange w:id="1561"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b/>
            <w:sz w:val="18"/>
            <w:rPrChange w:id="1562" w:author="erradi" w:date="2011-08-06T14:03:00Z">
              <w:rPr>
                <w:rFonts w:ascii="Times New Roman" w:hAnsi="Times New Roman" w:cs="Times New Roman"/>
                <w:b/>
                <w:color w:val="0000FF" w:themeColor="hyperlink"/>
                <w:u w:val="single"/>
              </w:rPr>
            </w:rPrChange>
          </w:rPr>
          <w:t>’)</w:t>
        </w:r>
        <w:r w:rsidRPr="006F18AC">
          <w:rPr>
            <w:rFonts w:ascii="Times New Roman" w:hAnsi="Times New Roman" w:cs="Times New Roman"/>
            <w:sz w:val="18"/>
            <w:rPrChange w:id="1563" w:author="erradi" w:date="2011-08-06T14:03:00Z">
              <w:rPr>
                <w:rFonts w:ascii="Times New Roman" w:hAnsi="Times New Roman" w:cs="Times New Roman"/>
                <w:color w:val="0000FF" w:themeColor="hyperlink"/>
                <w:u w:val="single"/>
              </w:rPr>
            </w:rPrChange>
          </w:rPr>
          <w:t>.</w:t>
        </w:r>
      </w:ins>
    </w:p>
    <w:p w:rsidR="00541083" w:rsidRPr="008B02D2" w:rsidRDefault="00541083" w:rsidP="00541083">
      <w:pPr>
        <w:spacing w:after="0" w:line="240" w:lineRule="auto"/>
        <w:ind w:left="709"/>
        <w:jc w:val="both"/>
        <w:rPr>
          <w:ins w:id="1564" w:author="erradi" w:date="2011-08-06T10:44:00Z"/>
          <w:rFonts w:ascii="Times New Roman" w:hAnsi="Times New Roman" w:cs="Times New Roman"/>
          <w:sz w:val="18"/>
          <w:rPrChange w:id="1565" w:author="erradi" w:date="2011-08-06T14:03:00Z">
            <w:rPr>
              <w:ins w:id="1566" w:author="erradi" w:date="2011-08-06T10:44:00Z"/>
              <w:rFonts w:ascii="Times New Roman" w:hAnsi="Times New Roman" w:cs="Times New Roman"/>
            </w:rPr>
          </w:rPrChange>
        </w:rPr>
      </w:pPr>
    </w:p>
    <w:p w:rsidR="00541083" w:rsidRPr="008B02D2" w:rsidRDefault="006F18AC" w:rsidP="00541083">
      <w:pPr>
        <w:spacing w:after="0" w:line="240" w:lineRule="auto"/>
        <w:ind w:left="709"/>
        <w:jc w:val="both"/>
        <w:rPr>
          <w:ins w:id="1567" w:author="erradi" w:date="2011-08-06T10:44:00Z"/>
          <w:rFonts w:ascii="Times New Roman" w:hAnsi="Times New Roman" w:cs="Times New Roman"/>
          <w:sz w:val="18"/>
          <w:u w:val="single"/>
          <w:rPrChange w:id="1568" w:author="erradi" w:date="2011-08-06T14:03:00Z">
            <w:rPr>
              <w:ins w:id="1569" w:author="erradi" w:date="2011-08-06T10:44:00Z"/>
              <w:rFonts w:ascii="Times New Roman" w:hAnsi="Times New Roman" w:cs="Times New Roman"/>
              <w:u w:val="single"/>
            </w:rPr>
          </w:rPrChange>
        </w:rPr>
      </w:pPr>
      <w:ins w:id="1570" w:author="erradi" w:date="2011-08-06T10:44:00Z">
        <w:r w:rsidRPr="006F18AC">
          <w:rPr>
            <w:rFonts w:ascii="Times New Roman" w:hAnsi="Times New Roman" w:cs="Times New Roman"/>
            <w:sz w:val="18"/>
            <w:rPrChange w:id="1571" w:author="erradi" w:date="2011-08-06T14:03:00Z">
              <w:rPr>
                <w:rFonts w:ascii="Times New Roman" w:hAnsi="Times New Roman" w:cs="Times New Roman"/>
                <w:color w:val="0000FF" w:themeColor="hyperlink"/>
                <w:u w:val="single"/>
              </w:rPr>
            </w:rPrChange>
          </w:rPr>
          <w:tab/>
        </w:r>
        <w:r w:rsidRPr="006F18AC">
          <w:rPr>
            <w:rFonts w:ascii="Times New Roman" w:hAnsi="Times New Roman" w:cs="Times New Roman"/>
            <w:sz w:val="18"/>
            <w:u w:val="single"/>
            <w:rPrChange w:id="1572" w:author="erradi" w:date="2011-08-06T14:03:00Z">
              <w:rPr>
                <w:rFonts w:ascii="Times New Roman" w:hAnsi="Times New Roman" w:cs="Times New Roman"/>
                <w:color w:val="0000FF" w:themeColor="hyperlink"/>
                <w:u w:val="single"/>
              </w:rPr>
            </w:rPrChange>
          </w:rPr>
          <w:t>% Behavioral Conformance %</w:t>
        </w:r>
      </w:ins>
    </w:p>
    <w:p w:rsidR="00541083" w:rsidRPr="008B02D2" w:rsidRDefault="006F18AC" w:rsidP="00541083">
      <w:pPr>
        <w:spacing w:after="0" w:line="240" w:lineRule="auto"/>
        <w:ind w:left="709"/>
        <w:jc w:val="both"/>
        <w:rPr>
          <w:ins w:id="1573" w:author="erradi" w:date="2011-08-06T10:44:00Z"/>
          <w:rFonts w:ascii="Times New Roman" w:hAnsi="Times New Roman" w:cs="Times New Roman"/>
          <w:sz w:val="18"/>
          <w:lang w:val="en-US"/>
          <w:rPrChange w:id="1574" w:author="erradi" w:date="2011-08-06T14:03:00Z">
            <w:rPr>
              <w:ins w:id="1575" w:author="erradi" w:date="2011-08-06T10:44:00Z"/>
              <w:rFonts w:ascii="Times New Roman" w:hAnsi="Times New Roman" w:cs="Times New Roman"/>
            </w:rPr>
          </w:rPrChange>
        </w:rPr>
      </w:pPr>
      <w:ins w:id="1576" w:author="erradi" w:date="2011-08-06T10:44:00Z">
        <w:r w:rsidRPr="006F18AC">
          <w:rPr>
            <w:rFonts w:ascii="Times New Roman" w:hAnsi="Times New Roman" w:cs="Times New Roman"/>
            <w:sz w:val="18"/>
            <w:rPrChange w:id="1577" w:author="erradi" w:date="2011-08-06T14:03:00Z">
              <w:rPr>
                <w:rFonts w:ascii="Times New Roman" w:hAnsi="Times New Roman" w:cs="Times New Roman"/>
                <w:color w:val="0000FF" w:themeColor="hyperlink"/>
                <w:u w:val="single"/>
              </w:rPr>
            </w:rPrChange>
          </w:rPr>
          <w:tab/>
        </w:r>
      </w:ins>
      <w:proofErr w:type="gramStart"/>
      <w:ins w:id="1578" w:author="erradi" w:date="2011-08-06T13:08:00Z">
        <w:r w:rsidRPr="006F18AC">
          <w:rPr>
            <w:rFonts w:ascii="Times New Roman" w:hAnsi="Times New Roman" w:cs="Times New Roman"/>
            <w:b/>
            <w:sz w:val="18"/>
            <w:lang w:val="en-US"/>
            <w:rPrChange w:id="1579" w:author="erradi" w:date="2011-08-07T11:15:00Z">
              <w:rPr>
                <w:rFonts w:ascii="Times New Roman" w:hAnsi="Times New Roman" w:cs="Times New Roman"/>
                <w:color w:val="0000FF" w:themeColor="hyperlink"/>
                <w:u w:val="single"/>
              </w:rPr>
            </w:rPrChange>
          </w:rPr>
          <w:t>Coordinating</w:t>
        </w:r>
      </w:ins>
      <w:ins w:id="1580" w:author="erradi" w:date="2011-08-06T10:44:00Z">
        <w:r w:rsidRPr="006F18AC">
          <w:rPr>
            <w:rFonts w:ascii="Times New Roman" w:hAnsi="Times New Roman" w:cs="Times New Roman"/>
            <w:b/>
            <w:sz w:val="18"/>
            <w:lang w:val="en-US"/>
            <w:rPrChange w:id="1581" w:author="erradi" w:date="2011-08-06T14:03:00Z">
              <w:rPr>
                <w:rFonts w:ascii="Times New Roman" w:hAnsi="Times New Roman" w:cs="Times New Roman"/>
                <w:b/>
                <w:color w:val="0000FF" w:themeColor="hyperlink"/>
                <w:u w:val="single"/>
                <w:lang w:val="en-US"/>
              </w:rPr>
            </w:rPrChange>
          </w:rPr>
          <w:t>MessageConformance(</w:t>
        </w:r>
        <w:proofErr w:type="gramEnd"/>
        <w:r w:rsidRPr="006F18AC">
          <w:rPr>
            <w:rFonts w:ascii="Times New Roman" w:hAnsi="Times New Roman" w:cs="Times New Roman"/>
            <w:b/>
            <w:sz w:val="18"/>
            <w:lang w:val="en-US"/>
            <w:rPrChange w:id="1582"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lang w:val="en-US"/>
            <w:rPrChange w:id="1583"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b/>
            <w:sz w:val="18"/>
            <w:lang w:val="en-US"/>
            <w:rPrChange w:id="1584" w:author="erradi" w:date="2011-08-06T14:03:00Z">
              <w:rPr>
                <w:rFonts w:ascii="Times New Roman" w:hAnsi="Times New Roman" w:cs="Times New Roman"/>
                <w:b/>
                <w:color w:val="0000FF" w:themeColor="hyperlink"/>
                <w:u w:val="single"/>
              </w:rPr>
            </w:rPrChange>
          </w:rPr>
          <w:t>’)</w:t>
        </w:r>
        <w:r w:rsidRPr="006F18AC">
          <w:rPr>
            <w:rFonts w:ascii="Times New Roman" w:hAnsi="Times New Roman" w:cs="Times New Roman"/>
            <w:sz w:val="18"/>
            <w:lang w:val="en-US"/>
            <w:rPrChange w:id="1585" w:author="erradi" w:date="2011-08-06T14:03:00Z">
              <w:rPr>
                <w:rFonts w:ascii="Times New Roman" w:hAnsi="Times New Roman" w:cs="Times New Roman"/>
                <w:color w:val="0000FF" w:themeColor="hyperlink"/>
                <w:u w:val="single"/>
              </w:rPr>
            </w:rPrChange>
          </w:rPr>
          <w:t>.</w:t>
        </w:r>
      </w:ins>
    </w:p>
    <w:p w:rsidR="00541083" w:rsidRPr="008B02D2" w:rsidRDefault="006F18AC" w:rsidP="00541083">
      <w:pPr>
        <w:spacing w:after="0" w:line="240" w:lineRule="auto"/>
        <w:ind w:left="709"/>
        <w:jc w:val="both"/>
        <w:rPr>
          <w:ins w:id="1586" w:author="erradi" w:date="2011-08-06T10:44:00Z"/>
          <w:rFonts w:ascii="Times New Roman" w:hAnsi="Times New Roman" w:cs="Times New Roman"/>
          <w:sz w:val="18"/>
          <w:lang w:val="en-US"/>
          <w:rPrChange w:id="1587" w:author="erradi" w:date="2011-08-06T14:03:00Z">
            <w:rPr>
              <w:ins w:id="1588" w:author="erradi" w:date="2011-08-06T10:44:00Z"/>
              <w:rFonts w:ascii="Times New Roman" w:hAnsi="Times New Roman" w:cs="Times New Roman"/>
            </w:rPr>
          </w:rPrChange>
        </w:rPr>
      </w:pPr>
      <w:ins w:id="1589" w:author="erradi" w:date="2011-08-06T10:44:00Z">
        <w:r w:rsidRPr="006F18AC">
          <w:rPr>
            <w:rFonts w:ascii="Times New Roman" w:hAnsi="Times New Roman" w:cs="Times New Roman"/>
            <w:sz w:val="18"/>
            <w:lang w:val="en-US"/>
            <w:rPrChange w:id="1590" w:author="erradi" w:date="2011-08-06T14:03:00Z">
              <w:rPr>
                <w:rFonts w:ascii="Times New Roman" w:hAnsi="Times New Roman" w:cs="Times New Roman"/>
                <w:color w:val="0000FF" w:themeColor="hyperlink"/>
                <w:u w:val="single"/>
              </w:rPr>
            </w:rPrChange>
          </w:rPr>
          <w:tab/>
        </w:r>
        <w:proofErr w:type="gramStart"/>
        <w:r w:rsidRPr="006F18AC">
          <w:rPr>
            <w:rFonts w:ascii="Times New Roman" w:hAnsi="Times New Roman" w:cs="Times New Roman"/>
            <w:b/>
            <w:sz w:val="18"/>
            <w:lang w:val="en-US"/>
            <w:rPrChange w:id="1591" w:author="erradi" w:date="2011-08-06T14:03:00Z">
              <w:rPr>
                <w:rFonts w:ascii="Times New Roman" w:hAnsi="Times New Roman" w:cs="Times New Roman"/>
                <w:b/>
                <w:color w:val="0000FF" w:themeColor="hyperlink"/>
                <w:u w:val="single"/>
                <w:lang w:val="en-US"/>
              </w:rPr>
            </w:rPrChange>
          </w:rPr>
          <w:t>D</w:t>
        </w:r>
      </w:ins>
      <w:ins w:id="1592" w:author="erradi" w:date="2011-08-06T13:09:00Z">
        <w:r w:rsidRPr="006F18AC">
          <w:rPr>
            <w:rFonts w:ascii="Times New Roman" w:hAnsi="Times New Roman" w:cs="Times New Roman"/>
            <w:b/>
            <w:sz w:val="18"/>
            <w:lang w:val="en-US"/>
            <w:rPrChange w:id="1593" w:author="erradi" w:date="2011-08-06T14:03:00Z">
              <w:rPr>
                <w:rFonts w:ascii="Times New Roman" w:hAnsi="Times New Roman" w:cs="Times New Roman"/>
                <w:b/>
                <w:color w:val="0000FF" w:themeColor="hyperlink"/>
                <w:u w:val="single"/>
                <w:lang w:val="en-US"/>
              </w:rPr>
            </w:rPrChange>
          </w:rPr>
          <w:t>omainRelated</w:t>
        </w:r>
      </w:ins>
      <w:ins w:id="1594" w:author="erradi" w:date="2011-08-06T10:44:00Z">
        <w:r w:rsidRPr="006F18AC">
          <w:rPr>
            <w:rFonts w:ascii="Times New Roman" w:hAnsi="Times New Roman" w:cs="Times New Roman"/>
            <w:b/>
            <w:sz w:val="18"/>
            <w:lang w:val="en-US"/>
            <w:rPrChange w:id="1595" w:author="erradi" w:date="2011-08-06T14:03:00Z">
              <w:rPr>
                <w:rFonts w:ascii="Times New Roman" w:hAnsi="Times New Roman" w:cs="Times New Roman"/>
                <w:b/>
                <w:color w:val="0000FF" w:themeColor="hyperlink"/>
                <w:u w:val="single"/>
              </w:rPr>
            </w:rPrChange>
          </w:rPr>
          <w:t>Conformance(</w:t>
        </w:r>
        <w:proofErr w:type="gramEnd"/>
        <w:r w:rsidRPr="006F18AC">
          <w:rPr>
            <w:rFonts w:ascii="Times New Roman" w:hAnsi="Times New Roman" w:cs="Times New Roman"/>
            <w:b/>
            <w:sz w:val="18"/>
            <w:lang w:val="en-US"/>
            <w:rPrChange w:id="1596" w:author="erradi" w:date="2011-08-06T14:03:00Z">
              <w:rPr>
                <w:rFonts w:ascii="Times New Roman" w:hAnsi="Times New Roman" w:cs="Times New Roman"/>
                <w:b/>
                <w:color w:val="0000FF" w:themeColor="hyperlink"/>
                <w:u w:val="single"/>
              </w:rPr>
            </w:rPrChange>
          </w:rPr>
          <w:t>P</w:t>
        </w:r>
        <w:r w:rsidRPr="006F18AC">
          <w:rPr>
            <w:rFonts w:ascii="Times New Roman" w:hAnsi="Times New Roman" w:cs="Times New Roman"/>
            <w:b/>
            <w:sz w:val="18"/>
            <w:vertAlign w:val="subscript"/>
            <w:lang w:val="en-US"/>
            <w:rPrChange w:id="1597" w:author="erradi" w:date="2011-08-06T14:03:00Z">
              <w:rPr>
                <w:rFonts w:ascii="Times New Roman" w:hAnsi="Times New Roman" w:cs="Times New Roman"/>
                <w:b/>
                <w:color w:val="0000FF" w:themeColor="hyperlink"/>
                <w:u w:val="single"/>
                <w:vertAlign w:val="subscript"/>
              </w:rPr>
            </w:rPrChange>
          </w:rPr>
          <w:t>s</w:t>
        </w:r>
        <w:r w:rsidRPr="006F18AC">
          <w:rPr>
            <w:rFonts w:ascii="Times New Roman" w:hAnsi="Times New Roman" w:cs="Times New Roman"/>
            <w:b/>
            <w:sz w:val="18"/>
            <w:lang w:val="en-US"/>
            <w:rPrChange w:id="1598" w:author="erradi" w:date="2011-08-06T14:03:00Z">
              <w:rPr>
                <w:rFonts w:ascii="Times New Roman" w:hAnsi="Times New Roman" w:cs="Times New Roman"/>
                <w:b/>
                <w:color w:val="0000FF" w:themeColor="hyperlink"/>
                <w:u w:val="single"/>
              </w:rPr>
            </w:rPrChange>
          </w:rPr>
          <w:t>’)</w:t>
        </w:r>
        <w:r w:rsidRPr="006F18AC">
          <w:rPr>
            <w:rFonts w:ascii="Times New Roman" w:hAnsi="Times New Roman" w:cs="Times New Roman"/>
            <w:sz w:val="18"/>
            <w:lang w:val="en-US"/>
            <w:rPrChange w:id="1599" w:author="erradi" w:date="2011-08-06T14:03:00Z">
              <w:rPr>
                <w:rFonts w:ascii="Times New Roman" w:hAnsi="Times New Roman" w:cs="Times New Roman"/>
                <w:color w:val="0000FF" w:themeColor="hyperlink"/>
                <w:u w:val="single"/>
              </w:rPr>
            </w:rPrChange>
          </w:rPr>
          <w:t>.</w:t>
        </w:r>
      </w:ins>
    </w:p>
    <w:p w:rsidR="00541083" w:rsidRPr="008B02D2" w:rsidRDefault="00541083" w:rsidP="00541083">
      <w:pPr>
        <w:spacing w:after="0" w:line="240" w:lineRule="auto"/>
        <w:ind w:left="709"/>
        <w:jc w:val="both"/>
        <w:rPr>
          <w:ins w:id="1600" w:author="erradi" w:date="2011-08-06T10:44:00Z"/>
          <w:rFonts w:ascii="Times New Roman" w:hAnsi="Times New Roman" w:cs="Times New Roman"/>
          <w:sz w:val="18"/>
          <w:lang w:val="en-US"/>
          <w:rPrChange w:id="1601" w:author="erradi" w:date="2011-08-06T14:03:00Z">
            <w:rPr>
              <w:ins w:id="1602" w:author="erradi" w:date="2011-08-06T10:44:00Z"/>
              <w:rFonts w:ascii="Times New Roman" w:hAnsi="Times New Roman" w:cs="Times New Roman"/>
            </w:rPr>
          </w:rPrChange>
        </w:rPr>
      </w:pPr>
    </w:p>
    <w:p w:rsidR="00541083" w:rsidRPr="008B02D2" w:rsidRDefault="006F18AC" w:rsidP="00541083">
      <w:pPr>
        <w:spacing w:after="0" w:line="240" w:lineRule="auto"/>
        <w:ind w:left="709"/>
        <w:jc w:val="both"/>
        <w:rPr>
          <w:ins w:id="1603" w:author="erradi" w:date="2011-08-06T10:44:00Z"/>
          <w:rFonts w:ascii="Times New Roman" w:hAnsi="Times New Roman" w:cs="Times New Roman"/>
          <w:sz w:val="18"/>
          <w:u w:val="single"/>
          <w:lang w:val="en-US"/>
          <w:rPrChange w:id="1604" w:author="erradi" w:date="2011-08-06T14:03:00Z">
            <w:rPr>
              <w:ins w:id="1605" w:author="erradi" w:date="2011-08-06T10:44:00Z"/>
              <w:rFonts w:ascii="Times New Roman" w:hAnsi="Times New Roman" w:cs="Times New Roman"/>
              <w:u w:val="single"/>
            </w:rPr>
          </w:rPrChange>
        </w:rPr>
      </w:pPr>
      <w:ins w:id="1606" w:author="erradi" w:date="2011-08-06T10:44:00Z">
        <w:r w:rsidRPr="006F18AC">
          <w:rPr>
            <w:rFonts w:ascii="Times New Roman" w:hAnsi="Times New Roman" w:cs="Times New Roman"/>
            <w:sz w:val="18"/>
            <w:lang w:val="en-US"/>
            <w:rPrChange w:id="1607" w:author="erradi" w:date="2011-08-06T14:03:00Z">
              <w:rPr>
                <w:rFonts w:ascii="Times New Roman" w:hAnsi="Times New Roman" w:cs="Times New Roman"/>
                <w:color w:val="0000FF" w:themeColor="hyperlink"/>
                <w:u w:val="single"/>
              </w:rPr>
            </w:rPrChange>
          </w:rPr>
          <w:tab/>
        </w:r>
        <w:r w:rsidRPr="006F18AC">
          <w:rPr>
            <w:rFonts w:ascii="Times New Roman" w:hAnsi="Times New Roman" w:cs="Times New Roman"/>
            <w:sz w:val="18"/>
            <w:u w:val="single"/>
            <w:lang w:val="en-US"/>
            <w:rPrChange w:id="1608" w:author="erradi" w:date="2011-08-06T14:03:00Z">
              <w:rPr>
                <w:rFonts w:ascii="Times New Roman" w:hAnsi="Times New Roman" w:cs="Times New Roman"/>
                <w:color w:val="0000FF" w:themeColor="hyperlink"/>
                <w:u w:val="single"/>
              </w:rPr>
            </w:rPrChange>
          </w:rPr>
          <w:t>%</w:t>
        </w:r>
      </w:ins>
      <w:ins w:id="1609" w:author="erradi" w:date="2011-08-06T13:07:00Z">
        <w:r w:rsidRPr="006F18AC">
          <w:rPr>
            <w:rFonts w:ascii="Times New Roman" w:hAnsi="Times New Roman" w:cs="Times New Roman"/>
            <w:sz w:val="18"/>
            <w:u w:val="single"/>
            <w:lang w:val="en-US"/>
            <w:rPrChange w:id="1610" w:author="erradi" w:date="2011-08-06T14:03:00Z">
              <w:rPr>
                <w:rFonts w:ascii="Times New Roman" w:hAnsi="Times New Roman" w:cs="Times New Roman"/>
                <w:color w:val="0000FF" w:themeColor="hyperlink"/>
                <w:u w:val="single"/>
                <w:lang w:val="en-US"/>
              </w:rPr>
            </w:rPrChange>
          </w:rPr>
          <w:t>End of the Change Tr</w:t>
        </w:r>
      </w:ins>
      <w:ins w:id="1611" w:author="erradi" w:date="2011-08-06T10:44:00Z">
        <w:r w:rsidRPr="006F18AC">
          <w:rPr>
            <w:rFonts w:ascii="Times New Roman" w:hAnsi="Times New Roman" w:cs="Times New Roman"/>
            <w:sz w:val="18"/>
            <w:u w:val="single"/>
            <w:lang w:val="en-US"/>
            <w:rPrChange w:id="1612" w:author="erradi" w:date="2011-08-06T14:03:00Z">
              <w:rPr>
                <w:rFonts w:ascii="Times New Roman" w:hAnsi="Times New Roman" w:cs="Times New Roman"/>
                <w:color w:val="0000FF" w:themeColor="hyperlink"/>
                <w:u w:val="single"/>
                <w:lang w:val="en-US"/>
              </w:rPr>
            </w:rPrChange>
          </w:rPr>
          <w:t>ansaction%</w:t>
        </w:r>
      </w:ins>
    </w:p>
    <w:p w:rsidR="00541083" w:rsidRPr="008B02D2" w:rsidRDefault="006F18AC" w:rsidP="00541083">
      <w:pPr>
        <w:spacing w:after="0" w:line="240" w:lineRule="auto"/>
        <w:ind w:left="709" w:firstLine="708"/>
        <w:jc w:val="both"/>
        <w:rPr>
          <w:ins w:id="1613" w:author="erradi" w:date="2011-08-06T10:44:00Z"/>
          <w:rFonts w:ascii="Times New Roman" w:hAnsi="Times New Roman" w:cs="Times New Roman"/>
          <w:sz w:val="18"/>
          <w:lang w:val="en-US"/>
          <w:rPrChange w:id="1614" w:author="erradi" w:date="2011-08-06T14:03:00Z">
            <w:rPr>
              <w:ins w:id="1615" w:author="erradi" w:date="2011-08-06T10:44:00Z"/>
              <w:rFonts w:ascii="Times New Roman" w:hAnsi="Times New Roman" w:cs="Times New Roman"/>
              <w:lang w:val="en-US"/>
            </w:rPr>
          </w:rPrChange>
        </w:rPr>
      </w:pPr>
      <w:proofErr w:type="gramStart"/>
      <w:ins w:id="1616" w:author="erradi" w:date="2011-08-06T10:44:00Z">
        <w:r w:rsidRPr="006F18AC">
          <w:rPr>
            <w:rFonts w:ascii="Times New Roman" w:hAnsi="Times New Roman" w:cs="Times New Roman"/>
            <w:b/>
            <w:sz w:val="18"/>
            <w:lang w:val="en-US"/>
            <w:rPrChange w:id="1617" w:author="erradi" w:date="2011-08-06T14:03:00Z">
              <w:rPr>
                <w:rFonts w:ascii="Times New Roman" w:hAnsi="Times New Roman" w:cs="Times New Roman"/>
                <w:b/>
                <w:color w:val="0000FF" w:themeColor="hyperlink"/>
                <w:u w:val="single"/>
                <w:lang w:val="en-US"/>
              </w:rPr>
            </w:rPrChange>
          </w:rPr>
          <w:t>Commit</w:t>
        </w:r>
        <w:r w:rsidRPr="006F18AC">
          <w:rPr>
            <w:rFonts w:ascii="Times New Roman" w:hAnsi="Times New Roman" w:cs="Times New Roman"/>
            <w:sz w:val="18"/>
            <w:lang w:val="en-US"/>
            <w:rPrChange w:id="1618" w:author="erradi" w:date="2011-08-06T14:03:00Z">
              <w:rPr>
                <w:rFonts w:ascii="Times New Roman" w:hAnsi="Times New Roman" w:cs="Times New Roman"/>
                <w:color w:val="0000FF" w:themeColor="hyperlink"/>
                <w:u w:val="single"/>
                <w:lang w:val="en-US"/>
              </w:rPr>
            </w:rPrChange>
          </w:rPr>
          <w:t> :=</w:t>
        </w:r>
        <w:proofErr w:type="gramEnd"/>
        <w:r w:rsidRPr="006F18AC">
          <w:rPr>
            <w:rFonts w:ascii="Times New Roman" w:hAnsi="Times New Roman" w:cs="Times New Roman"/>
            <w:sz w:val="18"/>
            <w:lang w:val="en-US"/>
            <w:rPrChange w:id="1619" w:author="erradi" w:date="2011-08-06T14:03:00Z">
              <w:rPr>
                <w:rFonts w:ascii="Times New Roman" w:hAnsi="Times New Roman" w:cs="Times New Roman"/>
                <w:color w:val="0000FF" w:themeColor="hyperlink"/>
                <w:u w:val="single"/>
                <w:lang w:val="en-US"/>
              </w:rPr>
            </w:rPrChange>
          </w:rPr>
          <w:t xml:space="preserve"> 1</w:t>
        </w:r>
      </w:ins>
    </w:p>
    <w:p w:rsidR="00541083" w:rsidRPr="008B02D2" w:rsidRDefault="00541083" w:rsidP="00541083">
      <w:pPr>
        <w:spacing w:after="0" w:line="240" w:lineRule="auto"/>
        <w:ind w:left="709" w:firstLine="708"/>
        <w:jc w:val="both"/>
        <w:rPr>
          <w:ins w:id="1620" w:author="erradi" w:date="2011-08-06T10:44:00Z"/>
          <w:rFonts w:ascii="Times New Roman" w:hAnsi="Times New Roman" w:cs="Times New Roman"/>
          <w:sz w:val="18"/>
          <w:lang w:val="en-US"/>
          <w:rPrChange w:id="1621" w:author="erradi" w:date="2011-08-06T14:03:00Z">
            <w:rPr>
              <w:ins w:id="1622" w:author="erradi" w:date="2011-08-06T10:44:00Z"/>
              <w:rFonts w:ascii="Times New Roman" w:hAnsi="Times New Roman" w:cs="Times New Roman"/>
              <w:lang w:val="en-US"/>
            </w:rPr>
          </w:rPrChange>
        </w:rPr>
      </w:pPr>
    </w:p>
    <w:p w:rsidR="00541083" w:rsidRPr="008B02D2" w:rsidRDefault="006F18AC" w:rsidP="00541083">
      <w:pPr>
        <w:spacing w:after="0" w:line="240" w:lineRule="auto"/>
        <w:ind w:left="567"/>
        <w:jc w:val="both"/>
        <w:rPr>
          <w:ins w:id="1623" w:author="erradi" w:date="2011-08-06T10:44:00Z"/>
          <w:rFonts w:ascii="Times New Roman" w:hAnsi="Times New Roman" w:cs="Times New Roman"/>
          <w:sz w:val="18"/>
          <w:u w:val="single"/>
          <w:lang w:val="en-US"/>
          <w:rPrChange w:id="1624" w:author="erradi" w:date="2011-08-06T14:03:00Z">
            <w:rPr>
              <w:ins w:id="1625" w:author="erradi" w:date="2011-08-06T10:44:00Z"/>
              <w:rFonts w:ascii="Times New Roman" w:hAnsi="Times New Roman" w:cs="Times New Roman"/>
              <w:u w:val="single"/>
              <w:lang w:val="en-US"/>
            </w:rPr>
          </w:rPrChange>
        </w:rPr>
      </w:pPr>
      <w:ins w:id="1626" w:author="erradi" w:date="2011-08-06T10:44:00Z">
        <w:r w:rsidRPr="006F18AC">
          <w:rPr>
            <w:rFonts w:ascii="Times New Roman" w:hAnsi="Times New Roman" w:cs="Times New Roman"/>
            <w:sz w:val="18"/>
            <w:lang w:val="en-US"/>
            <w:rPrChange w:id="1627" w:author="erradi" w:date="2011-08-06T14:03:00Z">
              <w:rPr>
                <w:rFonts w:ascii="Times New Roman" w:hAnsi="Times New Roman" w:cs="Times New Roman"/>
                <w:color w:val="0000FF" w:themeColor="hyperlink"/>
                <w:u w:val="single"/>
                <w:lang w:val="en-US"/>
              </w:rPr>
            </w:rPrChange>
          </w:rPr>
          <w:tab/>
        </w:r>
        <w:r w:rsidRPr="006F18AC">
          <w:rPr>
            <w:rFonts w:ascii="Times New Roman" w:hAnsi="Times New Roman" w:cs="Times New Roman"/>
            <w:sz w:val="18"/>
            <w:u w:val="single"/>
            <w:lang w:val="en-US"/>
            <w:rPrChange w:id="1628" w:author="erradi" w:date="2011-08-06T14:03:00Z">
              <w:rPr>
                <w:rFonts w:ascii="Times New Roman" w:hAnsi="Times New Roman" w:cs="Times New Roman"/>
                <w:color w:val="0000FF" w:themeColor="hyperlink"/>
                <w:u w:val="single"/>
                <w:lang w:val="en-US"/>
              </w:rPr>
            </w:rPrChange>
          </w:rPr>
          <w:t xml:space="preserve">% </w:t>
        </w:r>
      </w:ins>
      <w:ins w:id="1629" w:author="erradi" w:date="2011-08-06T13:08:00Z">
        <w:r w:rsidRPr="006F18AC">
          <w:rPr>
            <w:rFonts w:ascii="Times New Roman" w:hAnsi="Times New Roman" w:cs="Times New Roman"/>
            <w:sz w:val="18"/>
            <w:u w:val="single"/>
            <w:lang w:val="en-US"/>
            <w:rPrChange w:id="1630" w:author="erradi" w:date="2011-08-06T14:03:00Z">
              <w:rPr>
                <w:rFonts w:ascii="Times New Roman" w:hAnsi="Times New Roman" w:cs="Times New Roman"/>
                <w:color w:val="0000FF" w:themeColor="hyperlink"/>
                <w:u w:val="single"/>
                <w:lang w:val="en-US"/>
              </w:rPr>
            </w:rPrChange>
          </w:rPr>
          <w:t xml:space="preserve">Changes </w:t>
        </w:r>
      </w:ins>
      <w:ins w:id="1631" w:author="erradi" w:date="2011-08-06T10:44:00Z">
        <w:r w:rsidRPr="006F18AC">
          <w:rPr>
            <w:rFonts w:ascii="Times New Roman" w:hAnsi="Times New Roman" w:cs="Times New Roman"/>
            <w:sz w:val="18"/>
            <w:u w:val="single"/>
            <w:lang w:val="en-US"/>
            <w:rPrChange w:id="1632" w:author="erradi" w:date="2011-08-06T14:03:00Z">
              <w:rPr>
                <w:rFonts w:ascii="Times New Roman" w:hAnsi="Times New Roman" w:cs="Times New Roman"/>
                <w:color w:val="0000FF" w:themeColor="hyperlink"/>
                <w:u w:val="single"/>
                <w:lang w:val="en-US"/>
              </w:rPr>
            </w:rPrChange>
          </w:rPr>
          <w:t>Propagation %</w:t>
        </w:r>
      </w:ins>
    </w:p>
    <w:p w:rsidR="00541083" w:rsidRPr="008B02D2" w:rsidRDefault="006F18AC" w:rsidP="00541083">
      <w:pPr>
        <w:spacing w:after="0" w:line="240" w:lineRule="auto"/>
        <w:ind w:left="567"/>
        <w:jc w:val="both"/>
        <w:rPr>
          <w:ins w:id="1633" w:author="erradi" w:date="2011-08-06T10:44:00Z"/>
          <w:rFonts w:ascii="Times New Roman" w:hAnsi="Times New Roman" w:cs="Times New Roman"/>
          <w:sz w:val="18"/>
          <w:lang w:val="en-US"/>
          <w:rPrChange w:id="1634" w:author="erradi" w:date="2011-08-06T14:03:00Z">
            <w:rPr>
              <w:ins w:id="1635" w:author="erradi" w:date="2011-08-06T10:44:00Z"/>
              <w:rFonts w:ascii="Times New Roman" w:hAnsi="Times New Roman" w:cs="Times New Roman"/>
              <w:lang w:val="en-US"/>
            </w:rPr>
          </w:rPrChange>
        </w:rPr>
      </w:pPr>
      <w:ins w:id="1636" w:author="erradi" w:date="2011-08-06T10:44:00Z">
        <w:r w:rsidRPr="006F18AC">
          <w:rPr>
            <w:rFonts w:ascii="Times New Roman" w:hAnsi="Times New Roman" w:cs="Times New Roman"/>
            <w:sz w:val="18"/>
            <w:lang w:val="en-US"/>
            <w:rPrChange w:id="1637" w:author="erradi" w:date="2011-08-06T14:03:00Z">
              <w:rPr>
                <w:rFonts w:ascii="Times New Roman" w:hAnsi="Times New Roman" w:cs="Times New Roman"/>
                <w:color w:val="0000FF" w:themeColor="hyperlink"/>
                <w:u w:val="single"/>
                <w:lang w:val="en-US"/>
              </w:rPr>
            </w:rPrChange>
          </w:rPr>
          <w:tab/>
        </w:r>
        <w:proofErr w:type="gramStart"/>
        <w:r w:rsidRPr="006F18AC">
          <w:rPr>
            <w:rFonts w:ascii="Times New Roman" w:hAnsi="Times New Roman" w:cs="Times New Roman"/>
            <w:b/>
            <w:sz w:val="18"/>
            <w:lang w:val="en-US"/>
            <w:rPrChange w:id="1638" w:author="erradi" w:date="2011-08-06T14:03:00Z">
              <w:rPr>
                <w:rFonts w:ascii="Times New Roman" w:hAnsi="Times New Roman" w:cs="Times New Roman"/>
                <w:b/>
                <w:color w:val="0000FF" w:themeColor="hyperlink"/>
                <w:u w:val="single"/>
                <w:lang w:val="en-US"/>
              </w:rPr>
            </w:rPrChange>
          </w:rPr>
          <w:t>for</w:t>
        </w:r>
        <w:proofErr w:type="gramEnd"/>
        <w:r w:rsidRPr="006F18AC">
          <w:rPr>
            <w:rFonts w:ascii="Times New Roman" w:hAnsi="Times New Roman" w:cs="Times New Roman"/>
            <w:sz w:val="18"/>
            <w:lang w:val="en-US"/>
            <w:rPrChange w:id="1639" w:author="erradi" w:date="2011-08-06T14:03:00Z">
              <w:rPr>
                <w:rFonts w:ascii="Times New Roman" w:hAnsi="Times New Roman" w:cs="Times New Roman"/>
                <w:color w:val="0000FF" w:themeColor="hyperlink"/>
                <w:u w:val="single"/>
                <w:lang w:val="en-US"/>
              </w:rPr>
            </w:rPrChange>
          </w:rPr>
          <w:t xml:space="preserve"> all </w:t>
        </w:r>
        <w:r w:rsidRPr="006F18AC">
          <w:rPr>
            <w:rFonts w:ascii="Times New Roman" w:hAnsi="Times New Roman" w:cs="Times New Roman"/>
            <w:b/>
            <w:sz w:val="18"/>
            <w:lang w:val="en-US"/>
            <w:rPrChange w:id="1640" w:author="erradi" w:date="2011-08-06T14:03:00Z">
              <w:rPr>
                <w:rFonts w:ascii="Times New Roman" w:hAnsi="Times New Roman" w:cs="Times New Roman"/>
                <w:b/>
                <w:color w:val="0000FF" w:themeColor="hyperlink"/>
                <w:u w:val="single"/>
                <w:lang w:val="en-US"/>
              </w:rPr>
            </w:rPrChange>
          </w:rPr>
          <w:t>c</w:t>
        </w:r>
        <w:r w:rsidRPr="006F18AC">
          <w:rPr>
            <w:rFonts w:ascii="Times New Roman" w:hAnsi="Times New Roman" w:cs="Times New Roman"/>
            <w:sz w:val="18"/>
            <w:lang w:val="en-US"/>
            <w:rPrChange w:id="1641" w:author="erradi" w:date="2011-08-06T14:03:00Z">
              <w:rPr>
                <w:rFonts w:ascii="Times New Roman" w:hAnsi="Times New Roman" w:cs="Times New Roman"/>
                <w:color w:val="0000FF" w:themeColor="hyperlink"/>
                <w:u w:val="single"/>
                <w:lang w:val="en-US"/>
              </w:rPr>
            </w:rPrChange>
          </w:rPr>
          <w:t xml:space="preserve"> in </w:t>
        </w:r>
        <w:r w:rsidRPr="006F18AC">
          <w:rPr>
            <w:rFonts w:ascii="Times New Roman" w:hAnsi="Times New Roman" w:cs="Times New Roman"/>
            <w:b/>
            <w:sz w:val="18"/>
            <w:lang w:val="en-US"/>
            <w:rPrChange w:id="1642" w:author="erradi" w:date="2011-08-06T14:03:00Z">
              <w:rPr>
                <w:rFonts w:ascii="Times New Roman" w:hAnsi="Times New Roman" w:cs="Times New Roman"/>
                <w:b/>
                <w:color w:val="0000FF" w:themeColor="hyperlink"/>
                <w:u w:val="single"/>
                <w:lang w:val="en-US"/>
              </w:rPr>
            </w:rPrChange>
          </w:rPr>
          <w:t>Component-Role-Table.Component</w:t>
        </w:r>
        <w:r w:rsidRPr="006F18AC">
          <w:rPr>
            <w:rFonts w:ascii="Times New Roman" w:hAnsi="Times New Roman" w:cs="Times New Roman"/>
            <w:sz w:val="18"/>
            <w:lang w:val="en-US"/>
            <w:rPrChange w:id="1643" w:author="erradi" w:date="2011-08-06T14:03:00Z">
              <w:rPr>
                <w:rFonts w:ascii="Times New Roman" w:hAnsi="Times New Roman" w:cs="Times New Roman"/>
                <w:color w:val="0000FF" w:themeColor="hyperlink"/>
                <w:u w:val="single"/>
                <w:lang w:val="en-US"/>
              </w:rPr>
            </w:rPrChange>
          </w:rPr>
          <w:t xml:space="preserve"> do</w:t>
        </w:r>
      </w:ins>
    </w:p>
    <w:p w:rsidR="00541083" w:rsidRPr="008B02D2" w:rsidRDefault="006F18AC" w:rsidP="00541083">
      <w:pPr>
        <w:spacing w:after="0" w:line="240" w:lineRule="auto"/>
        <w:ind w:left="567"/>
        <w:jc w:val="both"/>
        <w:rPr>
          <w:ins w:id="1644" w:author="erradi" w:date="2011-08-06T10:44:00Z"/>
          <w:rFonts w:ascii="Times New Roman" w:hAnsi="Times New Roman" w:cs="Times New Roman"/>
          <w:sz w:val="18"/>
          <w:lang w:val="en-US"/>
          <w:rPrChange w:id="1645" w:author="erradi" w:date="2011-08-06T14:03:00Z">
            <w:rPr>
              <w:ins w:id="1646" w:author="erradi" w:date="2011-08-06T10:44:00Z"/>
              <w:rFonts w:ascii="Times New Roman" w:hAnsi="Times New Roman" w:cs="Times New Roman"/>
              <w:lang w:val="en-US"/>
            </w:rPr>
          </w:rPrChange>
        </w:rPr>
      </w:pPr>
      <w:ins w:id="1647" w:author="erradi" w:date="2011-08-06T10:44:00Z">
        <w:r w:rsidRPr="006F18AC">
          <w:rPr>
            <w:rFonts w:ascii="Times New Roman" w:hAnsi="Times New Roman" w:cs="Times New Roman"/>
            <w:sz w:val="18"/>
            <w:lang w:val="en-US"/>
            <w:rPrChange w:id="1648"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649"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sz w:val="18"/>
            <w:lang w:val="en-US"/>
            <w:rPrChange w:id="1650"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651" w:author="erradi" w:date="2011-08-06T14:03:00Z">
              <w:rPr>
                <w:rFonts w:ascii="Times New Roman" w:hAnsi="Times New Roman" w:cs="Times New Roman"/>
                <w:b/>
                <w:color w:val="0000FF" w:themeColor="hyperlink"/>
                <w:u w:val="single"/>
                <w:lang w:val="en-US"/>
              </w:rPr>
            </w:rPrChange>
          </w:rPr>
          <w:t>Commit</w:t>
        </w:r>
        <w:r w:rsidRPr="006F18AC">
          <w:rPr>
            <w:rFonts w:ascii="Times New Roman" w:hAnsi="Times New Roman" w:cs="Times New Roman"/>
            <w:sz w:val="18"/>
            <w:lang w:val="en-US"/>
            <w:rPrChange w:id="1652" w:author="erradi" w:date="2011-08-06T14:03:00Z">
              <w:rPr>
                <w:rFonts w:ascii="Times New Roman" w:hAnsi="Times New Roman" w:cs="Times New Roman"/>
                <w:color w:val="0000FF" w:themeColor="hyperlink"/>
                <w:u w:val="single"/>
                <w:lang w:val="en-US"/>
              </w:rPr>
            </w:rPrChange>
          </w:rPr>
          <w:t xml:space="preserve"> = 1 then </w:t>
        </w:r>
        <w:r w:rsidRPr="006F18AC">
          <w:rPr>
            <w:rFonts w:ascii="Times New Roman" w:hAnsi="Times New Roman" w:cs="Times New Roman"/>
            <w:b/>
            <w:sz w:val="18"/>
            <w:lang w:val="en-US"/>
            <w:rPrChange w:id="1653" w:author="erradi" w:date="2011-08-06T14:03:00Z">
              <w:rPr>
                <w:rFonts w:ascii="Times New Roman" w:hAnsi="Times New Roman" w:cs="Times New Roman"/>
                <w:b/>
                <w:color w:val="0000FF" w:themeColor="hyperlink"/>
                <w:u w:val="single"/>
                <w:lang w:val="en-US"/>
              </w:rPr>
            </w:rPrChange>
          </w:rPr>
          <w:t>break for</w:t>
        </w:r>
      </w:ins>
    </w:p>
    <w:p w:rsidR="00541083" w:rsidRPr="008B02D2" w:rsidRDefault="006F18AC" w:rsidP="00541083">
      <w:pPr>
        <w:spacing w:after="0" w:line="240" w:lineRule="auto"/>
        <w:ind w:left="567"/>
        <w:jc w:val="both"/>
        <w:rPr>
          <w:ins w:id="1654" w:author="erradi" w:date="2011-08-06T10:44:00Z"/>
          <w:rFonts w:ascii="Times New Roman" w:hAnsi="Times New Roman" w:cs="Times New Roman"/>
          <w:b/>
          <w:sz w:val="18"/>
          <w:lang w:val="en-US"/>
          <w:rPrChange w:id="1655" w:author="erradi" w:date="2011-08-06T14:03:00Z">
            <w:rPr>
              <w:ins w:id="1656" w:author="erradi" w:date="2011-08-06T10:44:00Z"/>
              <w:rFonts w:ascii="Times New Roman" w:hAnsi="Times New Roman" w:cs="Times New Roman"/>
              <w:b/>
              <w:lang w:val="en-US"/>
            </w:rPr>
          </w:rPrChange>
        </w:rPr>
      </w:pPr>
      <w:ins w:id="1657" w:author="erradi" w:date="2011-08-06T10:44:00Z">
        <w:r w:rsidRPr="006F18AC">
          <w:rPr>
            <w:rFonts w:ascii="Times New Roman" w:hAnsi="Times New Roman" w:cs="Times New Roman"/>
            <w:sz w:val="18"/>
            <w:lang w:val="en-US"/>
            <w:rPrChange w:id="1658"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659"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sz w:val="18"/>
            <w:lang w:val="en-US"/>
            <w:rPrChange w:id="1660"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661" w:author="erradi" w:date="2011-08-06T14:03:00Z">
              <w:rPr>
                <w:rFonts w:ascii="Times New Roman" w:hAnsi="Times New Roman" w:cs="Times New Roman"/>
                <w:b/>
                <w:color w:val="0000FF" w:themeColor="hyperlink"/>
                <w:u w:val="single"/>
                <w:lang w:val="en-US"/>
              </w:rPr>
            </w:rPrChange>
          </w:rPr>
          <w:t>T</w:t>
        </w:r>
        <w:r w:rsidRPr="006F18AC">
          <w:rPr>
            <w:rFonts w:ascii="Times New Roman" w:hAnsi="Times New Roman" w:cs="Times New Roman"/>
            <w:b/>
            <w:sz w:val="18"/>
            <w:vertAlign w:val="subscript"/>
            <w:lang w:val="en-US"/>
            <w:rPrChange w:id="1662"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663"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664"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665"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666" w:author="erradi" w:date="2011-08-06T14:03:00Z">
              <w:rPr>
                <w:rFonts w:ascii="Times New Roman" w:hAnsi="Times New Roman" w:cs="Times New Roman"/>
                <w:color w:val="0000FF" w:themeColor="hyperlink"/>
                <w:u w:val="single"/>
                <w:lang w:val="en-US"/>
              </w:rPr>
            </w:rPrChange>
          </w:rPr>
          <w:t xml:space="preserve"> = </w:t>
        </w:r>
        <w:r w:rsidRPr="006F18AC">
          <w:rPr>
            <w:rFonts w:ascii="Times New Roman" w:hAnsi="Times New Roman" w:cs="Times New Roman"/>
            <w:b/>
            <w:sz w:val="18"/>
            <w:lang w:val="en-US"/>
            <w:rPrChange w:id="1667" w:author="erradi" w:date="2011-08-06T14:03:00Z">
              <w:rPr>
                <w:rFonts w:ascii="Times New Roman" w:hAnsi="Times New Roman" w:cs="Times New Roman"/>
                <w:b/>
                <w:color w:val="0000FF" w:themeColor="hyperlink"/>
                <w:u w:val="single"/>
                <w:lang w:val="en-US"/>
              </w:rPr>
            </w:rPrChange>
          </w:rPr>
          <w:t>T</w:t>
        </w:r>
        <w:r w:rsidRPr="006F18AC">
          <w:rPr>
            <w:rFonts w:ascii="Times New Roman" w:hAnsi="Times New Roman" w:cs="Times New Roman"/>
            <w:b/>
            <w:sz w:val="18"/>
            <w:vertAlign w:val="subscript"/>
            <w:lang w:val="en-US"/>
            <w:rPrChange w:id="1668"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669"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670"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671"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672" w:author="erradi" w:date="2011-08-06T14:03:00Z">
              <w:rPr>
                <w:rFonts w:ascii="Times New Roman" w:hAnsi="Times New Roman" w:cs="Times New Roman"/>
                <w:color w:val="0000FF" w:themeColor="hyperlink"/>
                <w:u w:val="single"/>
                <w:lang w:val="en-US"/>
              </w:rPr>
            </w:rPrChange>
          </w:rPr>
          <w:t xml:space="preserve"> then </w:t>
        </w:r>
        <w:r w:rsidRPr="006F18AC">
          <w:rPr>
            <w:rFonts w:ascii="Times New Roman" w:hAnsi="Times New Roman" w:cs="Times New Roman"/>
            <w:b/>
            <w:sz w:val="18"/>
            <w:rPrChange w:id="1673" w:author="erradi" w:date="2011-08-06T14:03:00Z">
              <w:rPr>
                <w:rFonts w:ascii="Times New Roman" w:hAnsi="Times New Roman" w:cs="Times New Roman"/>
                <w:b/>
                <w:color w:val="0000FF" w:themeColor="hyperlink"/>
                <w:u w:val="single"/>
              </w:rPr>
            </w:rPrChange>
          </w:rPr>
          <w:t>ε</w:t>
        </w:r>
      </w:ins>
    </w:p>
    <w:p w:rsidR="00541083" w:rsidRPr="008B02D2" w:rsidRDefault="006F18AC" w:rsidP="00541083">
      <w:pPr>
        <w:spacing w:after="0" w:line="240" w:lineRule="auto"/>
        <w:ind w:left="567"/>
        <w:jc w:val="both"/>
        <w:rPr>
          <w:ins w:id="1674" w:author="erradi" w:date="2011-08-06T10:44:00Z"/>
          <w:rFonts w:ascii="Times New Roman" w:hAnsi="Times New Roman" w:cs="Times New Roman"/>
          <w:b/>
          <w:sz w:val="18"/>
          <w:lang w:val="en-US"/>
          <w:rPrChange w:id="1675" w:author="erradi" w:date="2011-08-06T14:03:00Z">
            <w:rPr>
              <w:ins w:id="1676" w:author="erradi" w:date="2011-08-06T10:44:00Z"/>
              <w:rFonts w:ascii="Times New Roman" w:hAnsi="Times New Roman" w:cs="Times New Roman"/>
              <w:b/>
              <w:lang w:val="en-US"/>
            </w:rPr>
          </w:rPrChange>
        </w:rPr>
      </w:pPr>
      <w:ins w:id="1677" w:author="erradi" w:date="2011-08-06T10:44:00Z">
        <w:r w:rsidRPr="006F18AC">
          <w:rPr>
            <w:rFonts w:ascii="Times New Roman" w:hAnsi="Times New Roman" w:cs="Times New Roman"/>
            <w:sz w:val="18"/>
            <w:lang w:val="en-US"/>
            <w:rPrChange w:id="1678"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679" w:author="erradi" w:date="2011-08-06T14:03:00Z">
              <w:rPr>
                <w:rFonts w:ascii="Times New Roman" w:hAnsi="Times New Roman" w:cs="Times New Roman"/>
                <w:b/>
                <w:color w:val="0000FF" w:themeColor="hyperlink"/>
                <w:u w:val="single"/>
                <w:lang w:val="en-US"/>
              </w:rPr>
            </w:rPrChange>
          </w:rPr>
          <w:t>else</w:t>
        </w:r>
        <w:proofErr w:type="gramEnd"/>
      </w:ins>
    </w:p>
    <w:p w:rsidR="00541083" w:rsidRPr="008B02D2" w:rsidRDefault="006F18AC" w:rsidP="00541083">
      <w:pPr>
        <w:spacing w:after="0" w:line="240" w:lineRule="auto"/>
        <w:ind w:left="567"/>
        <w:jc w:val="both"/>
        <w:rPr>
          <w:ins w:id="1680" w:author="erradi" w:date="2011-08-06T10:44:00Z"/>
          <w:rFonts w:ascii="Times New Roman" w:hAnsi="Times New Roman" w:cs="Times New Roman"/>
          <w:sz w:val="18"/>
          <w:lang w:val="en-US"/>
          <w:rPrChange w:id="1681" w:author="erradi" w:date="2011-08-06T14:03:00Z">
            <w:rPr>
              <w:ins w:id="1682" w:author="erradi" w:date="2011-08-06T10:44:00Z"/>
              <w:rFonts w:ascii="Times New Roman" w:hAnsi="Times New Roman" w:cs="Times New Roman"/>
              <w:lang w:val="en-US"/>
            </w:rPr>
          </w:rPrChange>
        </w:rPr>
      </w:pPr>
      <w:ins w:id="1683" w:author="erradi" w:date="2011-08-06T10:44:00Z">
        <w:r w:rsidRPr="006F18AC">
          <w:rPr>
            <w:rFonts w:ascii="Times New Roman" w:hAnsi="Times New Roman" w:cs="Times New Roman"/>
            <w:sz w:val="18"/>
            <w:lang w:val="en-US"/>
            <w:rPrChange w:id="1684"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685"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b/>
            <w:sz w:val="18"/>
            <w:lang w:val="en-US"/>
            <w:rPrChange w:id="1686" w:author="erradi" w:date="2011-08-06T14:03:00Z">
              <w:rPr>
                <w:rFonts w:ascii="Times New Roman" w:hAnsi="Times New Roman" w:cs="Times New Roman"/>
                <w:b/>
                <w:color w:val="0000FF" w:themeColor="hyperlink"/>
                <w:u w:val="single"/>
                <w:lang w:val="en-US"/>
              </w:rPr>
            </w:rPrChange>
          </w:rPr>
          <w:t xml:space="preserve"> T</w:t>
        </w:r>
        <w:r w:rsidRPr="006F18AC">
          <w:rPr>
            <w:rFonts w:ascii="Times New Roman" w:hAnsi="Times New Roman" w:cs="Times New Roman"/>
            <w:b/>
            <w:sz w:val="18"/>
            <w:vertAlign w:val="subscript"/>
            <w:lang w:val="en-US"/>
            <w:rPrChange w:id="1687"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688"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689"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690"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691" w:author="erradi" w:date="2011-08-06T14:03:00Z">
              <w:rPr>
                <w:rFonts w:ascii="Times New Roman" w:hAnsi="Times New Roman" w:cs="Times New Roman"/>
                <w:color w:val="0000FF" w:themeColor="hyperlink"/>
                <w:u w:val="single"/>
                <w:lang w:val="en-US"/>
              </w:rPr>
            </w:rPrChange>
          </w:rPr>
          <w:t xml:space="preserve"> = </w:t>
        </w:r>
        <w:r w:rsidRPr="006F18AC">
          <w:rPr>
            <w:rFonts w:ascii="Times New Roman" w:hAnsi="Times New Roman" w:cs="Times New Roman"/>
            <w:b/>
            <w:sz w:val="18"/>
            <w:rPrChange w:id="1692" w:author="erradi" w:date="2011-08-06T14:03:00Z">
              <w:rPr>
                <w:rFonts w:ascii="Times New Roman" w:hAnsi="Times New Roman" w:cs="Times New Roman"/>
                <w:b/>
                <w:color w:val="0000FF" w:themeColor="hyperlink"/>
                <w:u w:val="single"/>
              </w:rPr>
            </w:rPrChange>
          </w:rPr>
          <w:t>ε</w:t>
        </w:r>
        <w:r w:rsidRPr="006F18AC">
          <w:rPr>
            <w:rFonts w:ascii="Times New Roman" w:hAnsi="Times New Roman" w:cs="Times New Roman"/>
            <w:sz w:val="18"/>
            <w:lang w:val="en-US"/>
            <w:rPrChange w:id="1693" w:author="erradi" w:date="2011-08-06T14:03:00Z">
              <w:rPr>
                <w:rFonts w:ascii="Times New Roman" w:hAnsi="Times New Roman" w:cs="Times New Roman"/>
                <w:color w:val="0000FF" w:themeColor="hyperlink"/>
                <w:u w:val="single"/>
                <w:lang w:val="en-US"/>
              </w:rPr>
            </w:rPrChange>
          </w:rPr>
          <w:t xml:space="preserve"> and </w:t>
        </w:r>
        <w:r w:rsidRPr="006F18AC">
          <w:rPr>
            <w:rFonts w:ascii="Times New Roman" w:hAnsi="Times New Roman" w:cs="Times New Roman"/>
            <w:b/>
            <w:sz w:val="18"/>
            <w:lang w:val="en-US"/>
            <w:rPrChange w:id="1694" w:author="erradi" w:date="2011-08-06T14:03:00Z">
              <w:rPr>
                <w:rFonts w:ascii="Times New Roman" w:hAnsi="Times New Roman" w:cs="Times New Roman"/>
                <w:b/>
                <w:color w:val="0000FF" w:themeColor="hyperlink"/>
                <w:u w:val="single"/>
                <w:lang w:val="en-US"/>
              </w:rPr>
            </w:rPrChange>
          </w:rPr>
          <w:t>T</w:t>
        </w:r>
        <w:r w:rsidRPr="006F18AC">
          <w:rPr>
            <w:rFonts w:ascii="Times New Roman" w:hAnsi="Times New Roman" w:cs="Times New Roman"/>
            <w:b/>
            <w:sz w:val="18"/>
            <w:vertAlign w:val="subscript"/>
            <w:lang w:val="en-US"/>
            <w:rPrChange w:id="1695"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696"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697"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698"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699" w:author="erradi" w:date="2011-08-06T14:03:00Z">
              <w:rPr>
                <w:rFonts w:ascii="Times New Roman" w:hAnsi="Times New Roman" w:cs="Times New Roman"/>
                <w:color w:val="0000FF" w:themeColor="hyperlink"/>
                <w:u w:val="single"/>
                <w:lang w:val="en-US"/>
              </w:rPr>
            </w:rPrChange>
          </w:rPr>
          <w:t xml:space="preserve">&lt;&gt; </w:t>
        </w:r>
        <w:r w:rsidRPr="006F18AC">
          <w:rPr>
            <w:rFonts w:ascii="Times New Roman" w:hAnsi="Times New Roman" w:cs="Times New Roman"/>
            <w:b/>
            <w:sz w:val="18"/>
            <w:rPrChange w:id="1700" w:author="erradi" w:date="2011-08-06T14:03:00Z">
              <w:rPr>
                <w:rFonts w:ascii="Times New Roman" w:hAnsi="Times New Roman" w:cs="Times New Roman"/>
                <w:b/>
                <w:color w:val="0000FF" w:themeColor="hyperlink"/>
                <w:u w:val="single"/>
              </w:rPr>
            </w:rPrChange>
          </w:rPr>
          <w:t>ε</w:t>
        </w:r>
        <w:r w:rsidRPr="006F18AC">
          <w:rPr>
            <w:rFonts w:ascii="Times New Roman" w:hAnsi="Times New Roman" w:cs="Times New Roman"/>
            <w:sz w:val="18"/>
            <w:lang w:val="en-US"/>
            <w:rPrChange w:id="1701" w:author="erradi" w:date="2011-08-06T14:03:00Z">
              <w:rPr>
                <w:rFonts w:ascii="Times New Roman" w:hAnsi="Times New Roman" w:cs="Times New Roman"/>
                <w:color w:val="0000FF" w:themeColor="hyperlink"/>
                <w:u w:val="single"/>
                <w:lang w:val="en-US"/>
              </w:rPr>
            </w:rPrChange>
          </w:rPr>
          <w:t xml:space="preserve"> then</w:t>
        </w:r>
      </w:ins>
    </w:p>
    <w:p w:rsidR="00541083" w:rsidRPr="008B02D2" w:rsidRDefault="006F18AC" w:rsidP="00541083">
      <w:pPr>
        <w:spacing w:after="0" w:line="240" w:lineRule="auto"/>
        <w:ind w:left="567"/>
        <w:jc w:val="both"/>
        <w:rPr>
          <w:ins w:id="1702" w:author="erradi" w:date="2011-08-06T10:44:00Z"/>
          <w:rFonts w:ascii="Times New Roman" w:hAnsi="Times New Roman" w:cs="Times New Roman"/>
          <w:sz w:val="18"/>
          <w:lang w:val="en-US"/>
          <w:rPrChange w:id="1703" w:author="erradi" w:date="2011-08-06T14:03:00Z">
            <w:rPr>
              <w:ins w:id="1704" w:author="erradi" w:date="2011-08-06T10:44:00Z"/>
              <w:rFonts w:ascii="Times New Roman" w:hAnsi="Times New Roman" w:cs="Times New Roman"/>
              <w:lang w:val="en-US"/>
            </w:rPr>
          </w:rPrChange>
        </w:rPr>
      </w:pPr>
      <w:ins w:id="1705" w:author="erradi" w:date="2011-08-06T10:44:00Z">
        <w:r w:rsidRPr="006F18AC">
          <w:rPr>
            <w:rFonts w:ascii="Times New Roman" w:hAnsi="Times New Roman" w:cs="Times New Roman"/>
            <w:sz w:val="18"/>
            <w:lang w:val="en-US"/>
            <w:rPrChange w:id="1706" w:author="erradi" w:date="2011-08-06T14:03:00Z">
              <w:rPr>
                <w:rFonts w:ascii="Times New Roman" w:hAnsi="Times New Roman" w:cs="Times New Roman"/>
                <w:color w:val="0000FF" w:themeColor="hyperlink"/>
                <w:u w:val="single"/>
                <w:lang w:val="en-US"/>
              </w:rPr>
            </w:rPrChange>
          </w:rPr>
          <w:tab/>
        </w:r>
        <w:r w:rsidRPr="006F18AC">
          <w:rPr>
            <w:rFonts w:ascii="Times New Roman" w:hAnsi="Times New Roman" w:cs="Times New Roman"/>
            <w:sz w:val="18"/>
            <w:lang w:val="en-US"/>
            <w:rPrChange w:id="1707"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08" w:author="erradi" w:date="2011-08-06T14:03:00Z">
              <w:rPr>
                <w:rFonts w:ascii="Times New Roman" w:hAnsi="Times New Roman" w:cs="Times New Roman"/>
                <w:b/>
                <w:color w:val="0000FF" w:themeColor="hyperlink"/>
                <w:u w:val="single"/>
                <w:lang w:val="en-US"/>
              </w:rPr>
            </w:rPrChange>
          </w:rPr>
          <w:t>send</w:t>
        </w:r>
        <w:proofErr w:type="gramEnd"/>
        <w:r w:rsidRPr="006F18AC">
          <w:rPr>
            <w:rFonts w:ascii="Times New Roman" w:hAnsi="Times New Roman" w:cs="Times New Roman"/>
            <w:b/>
            <w:sz w:val="18"/>
            <w:lang w:val="en-US"/>
            <w:rPrChange w:id="1709" w:author="erradi" w:date="2011-08-06T14:03:00Z">
              <w:rPr>
                <w:rFonts w:ascii="Times New Roman" w:hAnsi="Times New Roman" w:cs="Times New Roman"/>
                <w:b/>
                <w:color w:val="0000FF" w:themeColor="hyperlink"/>
                <w:u w:val="single"/>
                <w:lang w:val="en-US"/>
              </w:rPr>
            </w:rPrChange>
          </w:rPr>
          <w:t xml:space="preserve"> CreateM(c,T</w:t>
        </w:r>
        <w:r w:rsidRPr="006F18AC">
          <w:rPr>
            <w:rFonts w:ascii="Times New Roman" w:hAnsi="Times New Roman" w:cs="Times New Roman"/>
            <w:b/>
            <w:sz w:val="18"/>
            <w:vertAlign w:val="subscript"/>
            <w:lang w:val="en-US"/>
            <w:rPrChange w:id="1710"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711"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712"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713" w:author="erradi" w:date="2011-08-06T14:03:00Z">
              <w:rPr>
                <w:rFonts w:ascii="Times New Roman" w:hAnsi="Times New Roman" w:cs="Times New Roman"/>
                <w:b/>
                <w:color w:val="0000FF" w:themeColor="hyperlink"/>
                <w:u w:val="single"/>
                <w:lang w:val="en-US"/>
              </w:rPr>
            </w:rPrChange>
          </w:rPr>
          <w:t>’)</w:t>
        </w:r>
      </w:ins>
      <w:r w:rsidR="0003617D">
        <w:rPr>
          <w:rFonts w:ascii="Times New Roman" w:hAnsi="Times New Roman" w:cs="Times New Roman"/>
          <w:b/>
          <w:sz w:val="18"/>
          <w:lang w:val="en-US"/>
        </w:rPr>
        <w:t>)</w:t>
      </w:r>
      <w:ins w:id="1714" w:author="erradi" w:date="2011-08-06T10:44:00Z">
        <w:r w:rsidRPr="006F18AC">
          <w:rPr>
            <w:rFonts w:ascii="Times New Roman" w:hAnsi="Times New Roman" w:cs="Times New Roman"/>
            <w:sz w:val="18"/>
            <w:lang w:val="en-US"/>
            <w:rPrChange w:id="1715" w:author="erradi" w:date="2011-08-06T14:03:00Z">
              <w:rPr>
                <w:rFonts w:ascii="Times New Roman" w:hAnsi="Times New Roman" w:cs="Times New Roman"/>
                <w:color w:val="0000FF" w:themeColor="hyperlink"/>
                <w:u w:val="single"/>
                <w:lang w:val="en-US"/>
              </w:rPr>
            </w:rPrChange>
          </w:rPr>
          <w:t xml:space="preserve"> to </w:t>
        </w:r>
        <w:r w:rsidRPr="006F18AC">
          <w:rPr>
            <w:rFonts w:ascii="Times New Roman" w:hAnsi="Times New Roman" w:cs="Times New Roman"/>
            <w:b/>
            <w:sz w:val="18"/>
            <w:lang w:val="en-US"/>
            <w:rPrChange w:id="1716" w:author="erradi" w:date="2011-08-06T14:03:00Z">
              <w:rPr>
                <w:rFonts w:ascii="Times New Roman" w:hAnsi="Times New Roman" w:cs="Times New Roman"/>
                <w:b/>
                <w:color w:val="0000FF" w:themeColor="hyperlink"/>
                <w:u w:val="single"/>
                <w:lang w:val="en-US"/>
              </w:rPr>
            </w:rPrChange>
          </w:rPr>
          <w:t>M</w:t>
        </w:r>
      </w:ins>
      <w:ins w:id="1717" w:author="erradi" w:date="2011-08-06T13:09:00Z">
        <w:r w:rsidRPr="006F18AC">
          <w:rPr>
            <w:rFonts w:ascii="Times New Roman" w:hAnsi="Times New Roman" w:cs="Times New Roman"/>
            <w:b/>
            <w:sz w:val="18"/>
            <w:lang w:val="en-US"/>
            <w:rPrChange w:id="1718" w:author="erradi" w:date="2011-08-06T14:03:00Z">
              <w:rPr>
                <w:rFonts w:ascii="Times New Roman" w:hAnsi="Times New Roman" w:cs="Times New Roman"/>
                <w:b/>
                <w:color w:val="0000FF" w:themeColor="hyperlink"/>
                <w:u w:val="single"/>
                <w:lang w:val="en-US"/>
              </w:rPr>
            </w:rPrChange>
          </w:rPr>
          <w:t>e</w:t>
        </w:r>
      </w:ins>
      <w:ins w:id="1719" w:author="erradi" w:date="2011-08-06T10:44:00Z">
        <w:r w:rsidRPr="006F18AC">
          <w:rPr>
            <w:rFonts w:ascii="Times New Roman" w:hAnsi="Times New Roman" w:cs="Times New Roman"/>
            <w:b/>
            <w:sz w:val="18"/>
            <w:lang w:val="en-US"/>
            <w:rPrChange w:id="1720" w:author="erradi" w:date="2011-08-06T14:03:00Z">
              <w:rPr>
                <w:rFonts w:ascii="Times New Roman" w:hAnsi="Times New Roman" w:cs="Times New Roman"/>
                <w:b/>
                <w:color w:val="0000FF" w:themeColor="hyperlink"/>
                <w:u w:val="single"/>
                <w:lang w:val="en-US"/>
              </w:rPr>
            </w:rPrChange>
          </w:rPr>
          <w:t>taUpdateStructure</w:t>
        </w:r>
      </w:ins>
    </w:p>
    <w:p w:rsidR="00541083" w:rsidRPr="008B02D2" w:rsidRDefault="006F18AC" w:rsidP="00541083">
      <w:pPr>
        <w:spacing w:after="0" w:line="240" w:lineRule="auto"/>
        <w:ind w:left="567"/>
        <w:jc w:val="both"/>
        <w:rPr>
          <w:ins w:id="1721" w:author="erradi" w:date="2011-08-06T10:44:00Z"/>
          <w:rFonts w:ascii="Times New Roman" w:hAnsi="Times New Roman" w:cs="Times New Roman"/>
          <w:sz w:val="18"/>
          <w:lang w:val="en-US"/>
          <w:rPrChange w:id="1722" w:author="erradi" w:date="2011-08-06T14:03:00Z">
            <w:rPr>
              <w:ins w:id="1723" w:author="erradi" w:date="2011-08-06T10:44:00Z"/>
              <w:rFonts w:ascii="Times New Roman" w:hAnsi="Times New Roman" w:cs="Times New Roman"/>
              <w:lang w:val="en-US"/>
            </w:rPr>
          </w:rPrChange>
        </w:rPr>
      </w:pPr>
      <w:ins w:id="1724" w:author="erradi" w:date="2011-08-06T10:44:00Z">
        <w:r w:rsidRPr="006F18AC">
          <w:rPr>
            <w:rFonts w:ascii="Times New Roman" w:hAnsi="Times New Roman" w:cs="Times New Roman"/>
            <w:sz w:val="18"/>
            <w:lang w:val="en-US"/>
            <w:rPrChange w:id="1725"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26" w:author="erradi" w:date="2011-08-06T14:03:00Z">
              <w:rPr>
                <w:rFonts w:ascii="Times New Roman" w:hAnsi="Times New Roman" w:cs="Times New Roman"/>
                <w:b/>
                <w:color w:val="0000FF" w:themeColor="hyperlink"/>
                <w:u w:val="single"/>
                <w:lang w:val="en-US"/>
              </w:rPr>
            </w:rPrChange>
          </w:rPr>
          <w:t>else</w:t>
        </w:r>
        <w:proofErr w:type="gramEnd"/>
        <w:r w:rsidRPr="006F18AC">
          <w:rPr>
            <w:rFonts w:ascii="Times New Roman" w:hAnsi="Times New Roman" w:cs="Times New Roman"/>
            <w:sz w:val="18"/>
            <w:lang w:val="en-US"/>
            <w:rPrChange w:id="1727"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728" w:author="erradi" w:date="2011-08-06T14:03:00Z">
              <w:rPr>
                <w:rFonts w:ascii="Times New Roman" w:hAnsi="Times New Roman" w:cs="Times New Roman"/>
                <w:b/>
                <w:color w:val="0000FF" w:themeColor="hyperlink"/>
                <w:u w:val="single"/>
                <w:lang w:val="en-US"/>
              </w:rPr>
            </w:rPrChange>
          </w:rPr>
          <w:t>if T</w:t>
        </w:r>
        <w:r w:rsidRPr="006F18AC">
          <w:rPr>
            <w:rFonts w:ascii="Times New Roman" w:hAnsi="Times New Roman" w:cs="Times New Roman"/>
            <w:b/>
            <w:sz w:val="18"/>
            <w:vertAlign w:val="subscript"/>
            <w:lang w:val="en-US"/>
            <w:rPrChange w:id="1729"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730"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731"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732"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733" w:author="erradi" w:date="2011-08-06T14:03:00Z">
              <w:rPr>
                <w:rFonts w:ascii="Times New Roman" w:hAnsi="Times New Roman" w:cs="Times New Roman"/>
                <w:color w:val="0000FF" w:themeColor="hyperlink"/>
                <w:u w:val="single"/>
                <w:lang w:val="en-US"/>
              </w:rPr>
            </w:rPrChange>
          </w:rPr>
          <w:t xml:space="preserve">&lt;&gt; </w:t>
        </w:r>
        <w:r w:rsidRPr="006F18AC">
          <w:rPr>
            <w:rFonts w:ascii="Times New Roman" w:hAnsi="Times New Roman" w:cs="Times New Roman"/>
            <w:b/>
            <w:sz w:val="18"/>
            <w:rPrChange w:id="1734" w:author="erradi" w:date="2011-08-06T14:03:00Z">
              <w:rPr>
                <w:rFonts w:ascii="Times New Roman" w:hAnsi="Times New Roman" w:cs="Times New Roman"/>
                <w:b/>
                <w:color w:val="0000FF" w:themeColor="hyperlink"/>
                <w:u w:val="single"/>
              </w:rPr>
            </w:rPrChange>
          </w:rPr>
          <w:t>ε</w:t>
        </w:r>
        <w:r w:rsidRPr="006F18AC">
          <w:rPr>
            <w:rFonts w:ascii="Times New Roman" w:hAnsi="Times New Roman" w:cs="Times New Roman"/>
            <w:sz w:val="18"/>
            <w:lang w:val="en-US"/>
            <w:rPrChange w:id="1735" w:author="erradi" w:date="2011-08-06T14:03:00Z">
              <w:rPr>
                <w:rFonts w:ascii="Times New Roman" w:hAnsi="Times New Roman" w:cs="Times New Roman"/>
                <w:color w:val="0000FF" w:themeColor="hyperlink"/>
                <w:u w:val="single"/>
                <w:lang w:val="en-US"/>
              </w:rPr>
            </w:rPrChange>
          </w:rPr>
          <w:t xml:space="preserve"> and </w:t>
        </w:r>
        <w:r w:rsidRPr="006F18AC">
          <w:rPr>
            <w:rFonts w:ascii="Times New Roman" w:hAnsi="Times New Roman" w:cs="Times New Roman"/>
            <w:b/>
            <w:sz w:val="18"/>
            <w:lang w:val="en-US"/>
            <w:rPrChange w:id="1736" w:author="erradi" w:date="2011-08-06T14:03:00Z">
              <w:rPr>
                <w:rFonts w:ascii="Times New Roman" w:hAnsi="Times New Roman" w:cs="Times New Roman"/>
                <w:b/>
                <w:color w:val="0000FF" w:themeColor="hyperlink"/>
                <w:u w:val="single"/>
                <w:lang w:val="en-US"/>
              </w:rPr>
            </w:rPrChange>
          </w:rPr>
          <w:t>T</w:t>
        </w:r>
        <w:r w:rsidRPr="006F18AC">
          <w:rPr>
            <w:rFonts w:ascii="Times New Roman" w:hAnsi="Times New Roman" w:cs="Times New Roman"/>
            <w:b/>
            <w:sz w:val="18"/>
            <w:vertAlign w:val="subscript"/>
            <w:lang w:val="en-US"/>
            <w:rPrChange w:id="1737"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738"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739"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740"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741" w:author="erradi" w:date="2011-08-06T14:03:00Z">
              <w:rPr>
                <w:rFonts w:ascii="Times New Roman" w:hAnsi="Times New Roman" w:cs="Times New Roman"/>
                <w:color w:val="0000FF" w:themeColor="hyperlink"/>
                <w:u w:val="single"/>
                <w:lang w:val="en-US"/>
              </w:rPr>
            </w:rPrChange>
          </w:rPr>
          <w:t xml:space="preserve"> = </w:t>
        </w:r>
        <w:r w:rsidRPr="006F18AC">
          <w:rPr>
            <w:rFonts w:ascii="Times New Roman" w:hAnsi="Times New Roman" w:cs="Times New Roman"/>
            <w:b/>
            <w:sz w:val="18"/>
            <w:rPrChange w:id="1742" w:author="erradi" w:date="2011-08-06T14:03:00Z">
              <w:rPr>
                <w:rFonts w:ascii="Times New Roman" w:hAnsi="Times New Roman" w:cs="Times New Roman"/>
                <w:b/>
                <w:color w:val="0000FF" w:themeColor="hyperlink"/>
                <w:u w:val="single"/>
              </w:rPr>
            </w:rPrChange>
          </w:rPr>
          <w:t>ε</w:t>
        </w:r>
        <w:r w:rsidRPr="006F18AC">
          <w:rPr>
            <w:rFonts w:ascii="Times New Roman" w:hAnsi="Times New Roman" w:cs="Times New Roman"/>
            <w:sz w:val="18"/>
            <w:lang w:val="en-US"/>
            <w:rPrChange w:id="1743" w:author="erradi" w:date="2011-08-06T14:03:00Z">
              <w:rPr>
                <w:rFonts w:ascii="Times New Roman" w:hAnsi="Times New Roman" w:cs="Times New Roman"/>
                <w:color w:val="0000FF" w:themeColor="hyperlink"/>
                <w:u w:val="single"/>
                <w:lang w:val="en-US"/>
              </w:rPr>
            </w:rPrChange>
          </w:rPr>
          <w:t xml:space="preserve"> then</w:t>
        </w:r>
      </w:ins>
    </w:p>
    <w:p w:rsidR="00541083" w:rsidRPr="008B02D2" w:rsidRDefault="006F18AC" w:rsidP="00541083">
      <w:pPr>
        <w:spacing w:after="0" w:line="240" w:lineRule="auto"/>
        <w:ind w:left="567"/>
        <w:jc w:val="both"/>
        <w:rPr>
          <w:ins w:id="1744" w:author="erradi" w:date="2011-08-06T10:44:00Z"/>
          <w:rFonts w:ascii="Times New Roman" w:hAnsi="Times New Roman" w:cs="Times New Roman"/>
          <w:sz w:val="18"/>
          <w:lang w:val="en-US"/>
          <w:rPrChange w:id="1745" w:author="erradi" w:date="2011-08-06T14:03:00Z">
            <w:rPr>
              <w:ins w:id="1746" w:author="erradi" w:date="2011-08-06T10:44:00Z"/>
              <w:rFonts w:ascii="Times New Roman" w:hAnsi="Times New Roman" w:cs="Times New Roman"/>
              <w:lang w:val="en-US"/>
            </w:rPr>
          </w:rPrChange>
        </w:rPr>
      </w:pPr>
      <w:ins w:id="1747" w:author="erradi" w:date="2011-08-06T10:44:00Z">
        <w:r w:rsidRPr="006F18AC">
          <w:rPr>
            <w:rFonts w:ascii="Times New Roman" w:hAnsi="Times New Roman" w:cs="Times New Roman"/>
            <w:sz w:val="18"/>
            <w:lang w:val="en-US"/>
            <w:rPrChange w:id="1748" w:author="erradi" w:date="2011-08-06T14:03:00Z">
              <w:rPr>
                <w:rFonts w:ascii="Times New Roman" w:hAnsi="Times New Roman" w:cs="Times New Roman"/>
                <w:color w:val="0000FF" w:themeColor="hyperlink"/>
                <w:u w:val="single"/>
                <w:lang w:val="en-US"/>
              </w:rPr>
            </w:rPrChange>
          </w:rPr>
          <w:tab/>
        </w:r>
        <w:r w:rsidRPr="006F18AC">
          <w:rPr>
            <w:rFonts w:ascii="Times New Roman" w:hAnsi="Times New Roman" w:cs="Times New Roman"/>
            <w:sz w:val="18"/>
            <w:lang w:val="en-US"/>
            <w:rPrChange w:id="1749"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50" w:author="erradi" w:date="2011-08-06T14:03:00Z">
              <w:rPr>
                <w:rFonts w:ascii="Times New Roman" w:hAnsi="Times New Roman" w:cs="Times New Roman"/>
                <w:b/>
                <w:color w:val="0000FF" w:themeColor="hyperlink"/>
                <w:u w:val="single"/>
                <w:lang w:val="en-US"/>
              </w:rPr>
            </w:rPrChange>
          </w:rPr>
          <w:t>send</w:t>
        </w:r>
        <w:proofErr w:type="gramEnd"/>
        <w:r w:rsidRPr="006F18AC">
          <w:rPr>
            <w:rFonts w:ascii="Times New Roman" w:hAnsi="Times New Roman" w:cs="Times New Roman"/>
            <w:sz w:val="18"/>
            <w:lang w:val="en-US"/>
            <w:rPrChange w:id="1751"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752" w:author="erradi" w:date="2011-08-06T14:03:00Z">
              <w:rPr>
                <w:rFonts w:ascii="Times New Roman" w:hAnsi="Times New Roman" w:cs="Times New Roman"/>
                <w:b/>
                <w:color w:val="0000FF" w:themeColor="hyperlink"/>
                <w:u w:val="single"/>
                <w:lang w:val="en-US"/>
              </w:rPr>
            </w:rPrChange>
          </w:rPr>
          <w:t>DeleteM(</w:t>
        </w:r>
      </w:ins>
      <w:r w:rsidR="00137E1C">
        <w:rPr>
          <w:rFonts w:ascii="Times New Roman" w:hAnsi="Times New Roman" w:cs="Times New Roman"/>
          <w:b/>
          <w:sz w:val="18"/>
          <w:lang w:val="en-US"/>
        </w:rPr>
        <w:t>c</w:t>
      </w:r>
      <w:ins w:id="1753" w:author="erradi" w:date="2011-08-06T10:44:00Z">
        <w:r w:rsidRPr="006F18AC">
          <w:rPr>
            <w:rFonts w:ascii="Times New Roman" w:hAnsi="Times New Roman" w:cs="Times New Roman"/>
            <w:b/>
            <w:sz w:val="18"/>
            <w:lang w:val="en-US"/>
            <w:rPrChange w:id="1754"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755" w:author="erradi" w:date="2011-08-06T14:03:00Z">
              <w:rPr>
                <w:rFonts w:ascii="Times New Roman" w:hAnsi="Times New Roman" w:cs="Times New Roman"/>
                <w:color w:val="0000FF" w:themeColor="hyperlink"/>
                <w:u w:val="single"/>
                <w:lang w:val="en-US"/>
              </w:rPr>
            </w:rPrChange>
          </w:rPr>
          <w:t xml:space="preserve"> to </w:t>
        </w:r>
        <w:r w:rsidRPr="006F18AC">
          <w:rPr>
            <w:rFonts w:ascii="Times New Roman" w:hAnsi="Times New Roman" w:cs="Times New Roman"/>
            <w:b/>
            <w:sz w:val="18"/>
            <w:lang w:val="en-US"/>
            <w:rPrChange w:id="1756" w:author="erradi" w:date="2011-08-06T14:03:00Z">
              <w:rPr>
                <w:rFonts w:ascii="Times New Roman" w:hAnsi="Times New Roman" w:cs="Times New Roman"/>
                <w:b/>
                <w:color w:val="0000FF" w:themeColor="hyperlink"/>
                <w:u w:val="single"/>
                <w:lang w:val="en-US"/>
              </w:rPr>
            </w:rPrChange>
          </w:rPr>
          <w:t>M</w:t>
        </w:r>
      </w:ins>
      <w:ins w:id="1757" w:author="erradi" w:date="2011-08-06T13:09:00Z">
        <w:r w:rsidRPr="006F18AC">
          <w:rPr>
            <w:rFonts w:ascii="Times New Roman" w:hAnsi="Times New Roman" w:cs="Times New Roman"/>
            <w:b/>
            <w:sz w:val="18"/>
            <w:lang w:val="en-US"/>
            <w:rPrChange w:id="1758" w:author="erradi" w:date="2011-08-06T14:03:00Z">
              <w:rPr>
                <w:rFonts w:ascii="Times New Roman" w:hAnsi="Times New Roman" w:cs="Times New Roman"/>
                <w:b/>
                <w:color w:val="0000FF" w:themeColor="hyperlink"/>
                <w:u w:val="single"/>
                <w:lang w:val="en-US"/>
              </w:rPr>
            </w:rPrChange>
          </w:rPr>
          <w:t>e</w:t>
        </w:r>
      </w:ins>
      <w:ins w:id="1759" w:author="erradi" w:date="2011-08-06T10:44:00Z">
        <w:r w:rsidRPr="006F18AC">
          <w:rPr>
            <w:rFonts w:ascii="Times New Roman" w:hAnsi="Times New Roman" w:cs="Times New Roman"/>
            <w:b/>
            <w:sz w:val="18"/>
            <w:lang w:val="en-US"/>
            <w:rPrChange w:id="1760" w:author="erradi" w:date="2011-08-06T14:03:00Z">
              <w:rPr>
                <w:rFonts w:ascii="Times New Roman" w:hAnsi="Times New Roman" w:cs="Times New Roman"/>
                <w:b/>
                <w:color w:val="0000FF" w:themeColor="hyperlink"/>
                <w:u w:val="single"/>
                <w:lang w:val="en-US"/>
              </w:rPr>
            </w:rPrChange>
          </w:rPr>
          <w:t>taUpdateStructure</w:t>
        </w:r>
      </w:ins>
    </w:p>
    <w:p w:rsidR="00541083" w:rsidRPr="008B02D2" w:rsidRDefault="006F18AC" w:rsidP="00541083">
      <w:pPr>
        <w:spacing w:after="0" w:line="240" w:lineRule="auto"/>
        <w:ind w:left="567"/>
        <w:jc w:val="both"/>
        <w:rPr>
          <w:ins w:id="1761" w:author="erradi" w:date="2011-08-06T10:44:00Z"/>
          <w:rFonts w:ascii="Times New Roman" w:hAnsi="Times New Roman" w:cs="Times New Roman"/>
          <w:sz w:val="18"/>
          <w:lang w:val="en-US"/>
          <w:rPrChange w:id="1762" w:author="erradi" w:date="2011-08-06T14:03:00Z">
            <w:rPr>
              <w:ins w:id="1763" w:author="erradi" w:date="2011-08-06T10:44:00Z"/>
              <w:rFonts w:ascii="Times New Roman" w:hAnsi="Times New Roman" w:cs="Times New Roman"/>
              <w:lang w:val="en-US"/>
            </w:rPr>
          </w:rPrChange>
        </w:rPr>
      </w:pPr>
      <w:ins w:id="1764" w:author="erradi" w:date="2011-08-06T10:44:00Z">
        <w:r w:rsidRPr="006F18AC">
          <w:rPr>
            <w:rFonts w:ascii="Times New Roman" w:hAnsi="Times New Roman" w:cs="Times New Roman"/>
            <w:sz w:val="18"/>
            <w:lang w:val="en-US"/>
            <w:rPrChange w:id="1765"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66" w:author="erradi" w:date="2011-08-06T14:03:00Z">
              <w:rPr>
                <w:rFonts w:ascii="Times New Roman" w:hAnsi="Times New Roman" w:cs="Times New Roman"/>
                <w:b/>
                <w:color w:val="0000FF" w:themeColor="hyperlink"/>
                <w:u w:val="single"/>
                <w:lang w:val="en-US"/>
              </w:rPr>
            </w:rPrChange>
          </w:rPr>
          <w:t>else</w:t>
        </w:r>
        <w:proofErr w:type="gramEnd"/>
      </w:ins>
    </w:p>
    <w:p w:rsidR="00541083" w:rsidRPr="008B02D2" w:rsidRDefault="006F18AC" w:rsidP="00541083">
      <w:pPr>
        <w:spacing w:after="0" w:line="240" w:lineRule="auto"/>
        <w:ind w:left="567"/>
        <w:jc w:val="both"/>
        <w:rPr>
          <w:ins w:id="1767" w:author="erradi" w:date="2011-08-06T10:44:00Z"/>
          <w:rFonts w:ascii="Times New Roman" w:hAnsi="Times New Roman" w:cs="Times New Roman"/>
          <w:sz w:val="18"/>
          <w:lang w:val="en-US"/>
          <w:rPrChange w:id="1768" w:author="erradi" w:date="2011-08-06T14:03:00Z">
            <w:rPr>
              <w:ins w:id="1769" w:author="erradi" w:date="2011-08-06T10:44:00Z"/>
              <w:rFonts w:ascii="Times New Roman" w:hAnsi="Times New Roman" w:cs="Times New Roman"/>
              <w:lang w:val="en-US"/>
            </w:rPr>
          </w:rPrChange>
        </w:rPr>
      </w:pPr>
      <w:ins w:id="1770" w:author="erradi" w:date="2011-08-06T10:44:00Z">
        <w:r w:rsidRPr="006F18AC">
          <w:rPr>
            <w:rFonts w:ascii="Times New Roman" w:hAnsi="Times New Roman" w:cs="Times New Roman"/>
            <w:sz w:val="18"/>
            <w:lang w:val="en-US"/>
            <w:rPrChange w:id="1771"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72" w:author="erradi" w:date="2011-08-06T14:03:00Z">
              <w:rPr>
                <w:rFonts w:ascii="Times New Roman" w:hAnsi="Times New Roman" w:cs="Times New Roman"/>
                <w:b/>
                <w:color w:val="0000FF" w:themeColor="hyperlink"/>
                <w:u w:val="single"/>
                <w:lang w:val="en-US"/>
              </w:rPr>
            </w:rPrChange>
          </w:rPr>
          <w:t>if</w:t>
        </w:r>
        <w:proofErr w:type="gramEnd"/>
        <w:r w:rsidRPr="006F18AC">
          <w:rPr>
            <w:rFonts w:ascii="Times New Roman" w:hAnsi="Times New Roman" w:cs="Times New Roman"/>
            <w:sz w:val="18"/>
            <w:lang w:val="en-US"/>
            <w:rPrChange w:id="1773"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774" w:author="erradi" w:date="2011-08-06T14:03:00Z">
              <w:rPr>
                <w:rFonts w:ascii="Times New Roman" w:hAnsi="Times New Roman" w:cs="Times New Roman"/>
                <w:b/>
                <w:color w:val="0000FF" w:themeColor="hyperlink"/>
                <w:u w:val="single"/>
                <w:lang w:val="en-US"/>
              </w:rPr>
            </w:rPrChange>
          </w:rPr>
          <w:t>c.State()</w:t>
        </w:r>
        <w:r w:rsidRPr="006F18AC">
          <w:rPr>
            <w:rFonts w:ascii="Times New Roman" w:hAnsi="Times New Roman" w:cs="Times New Roman"/>
            <w:sz w:val="18"/>
            <w:lang w:val="en-US"/>
            <w:rPrChange w:id="1775" w:author="erradi" w:date="2011-08-06T14:03:00Z">
              <w:rPr>
                <w:rFonts w:ascii="Times New Roman" w:hAnsi="Times New Roman" w:cs="Times New Roman"/>
                <w:color w:val="0000FF" w:themeColor="hyperlink"/>
                <w:u w:val="single"/>
                <w:lang w:val="en-US"/>
              </w:rPr>
            </w:rPrChange>
          </w:rPr>
          <w:t xml:space="preserve"> = 0 then</w:t>
        </w:r>
      </w:ins>
    </w:p>
    <w:p w:rsidR="00541083" w:rsidRPr="008B02D2" w:rsidRDefault="006F18AC" w:rsidP="00541083">
      <w:pPr>
        <w:spacing w:after="0" w:line="240" w:lineRule="auto"/>
        <w:ind w:left="567"/>
        <w:jc w:val="both"/>
        <w:rPr>
          <w:ins w:id="1776" w:author="erradi" w:date="2011-08-06T10:44:00Z"/>
          <w:rFonts w:ascii="Times New Roman" w:hAnsi="Times New Roman" w:cs="Times New Roman"/>
          <w:b/>
          <w:sz w:val="18"/>
          <w:lang w:val="en-US"/>
          <w:rPrChange w:id="1777" w:author="erradi" w:date="2011-08-06T14:03:00Z">
            <w:rPr>
              <w:ins w:id="1778" w:author="erradi" w:date="2011-08-06T10:44:00Z"/>
              <w:rFonts w:ascii="Times New Roman" w:hAnsi="Times New Roman" w:cs="Times New Roman"/>
              <w:b/>
              <w:lang w:val="en-US"/>
            </w:rPr>
          </w:rPrChange>
        </w:rPr>
      </w:pPr>
      <w:ins w:id="1779" w:author="erradi" w:date="2011-08-06T10:44:00Z">
        <w:r w:rsidRPr="006F18AC">
          <w:rPr>
            <w:rFonts w:ascii="Times New Roman" w:hAnsi="Times New Roman" w:cs="Times New Roman"/>
            <w:sz w:val="18"/>
            <w:lang w:val="en-US"/>
            <w:rPrChange w:id="1780" w:author="erradi" w:date="2011-08-06T14:03:00Z">
              <w:rPr>
                <w:rFonts w:ascii="Times New Roman" w:hAnsi="Times New Roman" w:cs="Times New Roman"/>
                <w:color w:val="0000FF" w:themeColor="hyperlink"/>
                <w:u w:val="single"/>
                <w:lang w:val="en-US"/>
              </w:rPr>
            </w:rPrChange>
          </w:rPr>
          <w:tab/>
        </w:r>
        <w:r w:rsidRPr="006F18AC">
          <w:rPr>
            <w:rFonts w:ascii="Times New Roman" w:hAnsi="Times New Roman" w:cs="Times New Roman"/>
            <w:sz w:val="18"/>
            <w:lang w:val="en-US"/>
            <w:rPrChange w:id="1781"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782" w:author="erradi" w:date="2011-08-06T14:03:00Z">
              <w:rPr>
                <w:rFonts w:ascii="Times New Roman" w:hAnsi="Times New Roman" w:cs="Times New Roman"/>
                <w:b/>
                <w:color w:val="0000FF" w:themeColor="hyperlink"/>
                <w:u w:val="single"/>
                <w:lang w:val="en-US"/>
              </w:rPr>
            </w:rPrChange>
          </w:rPr>
          <w:t>send</w:t>
        </w:r>
        <w:proofErr w:type="gramEnd"/>
        <w:r w:rsidRPr="006F18AC">
          <w:rPr>
            <w:rFonts w:ascii="Times New Roman" w:hAnsi="Times New Roman" w:cs="Times New Roman"/>
            <w:b/>
            <w:sz w:val="18"/>
            <w:lang w:val="en-US"/>
            <w:rPrChange w:id="1783" w:author="erradi" w:date="2011-08-06T14:03:00Z">
              <w:rPr>
                <w:rFonts w:ascii="Times New Roman" w:hAnsi="Times New Roman" w:cs="Times New Roman"/>
                <w:b/>
                <w:color w:val="0000FF" w:themeColor="hyperlink"/>
                <w:u w:val="single"/>
                <w:lang w:val="en-US"/>
              </w:rPr>
            </w:rPrChange>
          </w:rPr>
          <w:t xml:space="preserve"> CreateM(c,T</w:t>
        </w:r>
        <w:r w:rsidRPr="006F18AC">
          <w:rPr>
            <w:rFonts w:ascii="Times New Roman" w:hAnsi="Times New Roman" w:cs="Times New Roman"/>
            <w:b/>
            <w:sz w:val="18"/>
            <w:vertAlign w:val="subscript"/>
            <w:lang w:val="en-US"/>
            <w:rPrChange w:id="1784"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785"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786"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787"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788" w:author="erradi" w:date="2011-08-06T14:03:00Z">
              <w:rPr>
                <w:rFonts w:ascii="Times New Roman" w:hAnsi="Times New Roman" w:cs="Times New Roman"/>
                <w:color w:val="0000FF" w:themeColor="hyperlink"/>
                <w:u w:val="single"/>
                <w:lang w:val="en-US"/>
              </w:rPr>
            </w:rPrChange>
          </w:rPr>
          <w:t xml:space="preserve"> to </w:t>
        </w:r>
        <w:r w:rsidRPr="006F18AC">
          <w:rPr>
            <w:rFonts w:ascii="Times New Roman" w:hAnsi="Times New Roman" w:cs="Times New Roman"/>
            <w:b/>
            <w:sz w:val="18"/>
            <w:lang w:val="en-US"/>
            <w:rPrChange w:id="1789" w:author="erradi" w:date="2011-08-06T14:03:00Z">
              <w:rPr>
                <w:rFonts w:ascii="Times New Roman" w:hAnsi="Times New Roman" w:cs="Times New Roman"/>
                <w:b/>
                <w:color w:val="0000FF" w:themeColor="hyperlink"/>
                <w:u w:val="single"/>
                <w:lang w:val="en-US"/>
              </w:rPr>
            </w:rPrChange>
          </w:rPr>
          <w:t>M</w:t>
        </w:r>
      </w:ins>
      <w:ins w:id="1790" w:author="erradi" w:date="2011-08-06T13:09:00Z">
        <w:r w:rsidRPr="006F18AC">
          <w:rPr>
            <w:rFonts w:ascii="Times New Roman" w:hAnsi="Times New Roman" w:cs="Times New Roman"/>
            <w:b/>
            <w:sz w:val="18"/>
            <w:lang w:val="en-US"/>
            <w:rPrChange w:id="1791" w:author="erradi" w:date="2011-08-06T14:03:00Z">
              <w:rPr>
                <w:rFonts w:ascii="Times New Roman" w:hAnsi="Times New Roman" w:cs="Times New Roman"/>
                <w:b/>
                <w:color w:val="0000FF" w:themeColor="hyperlink"/>
                <w:u w:val="single"/>
                <w:lang w:val="en-US"/>
              </w:rPr>
            </w:rPrChange>
          </w:rPr>
          <w:t>e</w:t>
        </w:r>
      </w:ins>
      <w:ins w:id="1792" w:author="erradi" w:date="2011-08-06T10:44:00Z">
        <w:r w:rsidRPr="006F18AC">
          <w:rPr>
            <w:rFonts w:ascii="Times New Roman" w:hAnsi="Times New Roman" w:cs="Times New Roman"/>
            <w:b/>
            <w:sz w:val="18"/>
            <w:lang w:val="en-US"/>
            <w:rPrChange w:id="1793" w:author="erradi" w:date="2011-08-06T14:03:00Z">
              <w:rPr>
                <w:rFonts w:ascii="Times New Roman" w:hAnsi="Times New Roman" w:cs="Times New Roman"/>
                <w:b/>
                <w:color w:val="0000FF" w:themeColor="hyperlink"/>
                <w:u w:val="single"/>
                <w:lang w:val="en-US"/>
              </w:rPr>
            </w:rPrChange>
          </w:rPr>
          <w:t>taUpdateStructure</w:t>
        </w:r>
      </w:ins>
    </w:p>
    <w:p w:rsidR="00541083" w:rsidRPr="008B02D2" w:rsidRDefault="006F18AC" w:rsidP="00541083">
      <w:pPr>
        <w:spacing w:after="0" w:line="240" w:lineRule="auto"/>
        <w:ind w:left="567"/>
        <w:jc w:val="both"/>
        <w:rPr>
          <w:ins w:id="1794" w:author="erradi" w:date="2011-08-06T10:44:00Z"/>
          <w:rFonts w:ascii="Times New Roman" w:hAnsi="Times New Roman" w:cs="Times New Roman"/>
          <w:sz w:val="18"/>
          <w:lang w:val="en-US"/>
          <w:rPrChange w:id="1795" w:author="erradi" w:date="2011-08-06T14:03:00Z">
            <w:rPr>
              <w:ins w:id="1796" w:author="erradi" w:date="2011-08-06T10:44:00Z"/>
              <w:rFonts w:ascii="Times New Roman" w:hAnsi="Times New Roman" w:cs="Times New Roman"/>
              <w:lang w:val="en-US"/>
            </w:rPr>
          </w:rPrChange>
        </w:rPr>
      </w:pPr>
      <w:ins w:id="1797" w:author="erradi" w:date="2011-08-06T10:44:00Z">
        <w:r w:rsidRPr="006F18AC">
          <w:rPr>
            <w:rFonts w:ascii="Times New Roman" w:hAnsi="Times New Roman" w:cs="Times New Roman"/>
            <w:b/>
            <w:sz w:val="18"/>
            <w:lang w:val="en-US"/>
            <w:rPrChange w:id="1798" w:author="erradi" w:date="2011-08-06T14:03:00Z">
              <w:rPr>
                <w:rFonts w:ascii="Times New Roman" w:hAnsi="Times New Roman" w:cs="Times New Roman"/>
                <w:b/>
                <w:color w:val="0000FF" w:themeColor="hyperlink"/>
                <w:u w:val="single"/>
                <w:lang w:val="en-US"/>
              </w:rPr>
            </w:rPrChange>
          </w:rPr>
          <w:tab/>
        </w:r>
        <w:r w:rsidRPr="006F18AC">
          <w:rPr>
            <w:rFonts w:ascii="Times New Roman" w:hAnsi="Times New Roman" w:cs="Times New Roman"/>
            <w:b/>
            <w:sz w:val="18"/>
            <w:lang w:val="en-US"/>
            <w:rPrChange w:id="1799" w:author="erradi" w:date="2011-08-06T14:03:00Z">
              <w:rPr>
                <w:rFonts w:ascii="Times New Roman" w:hAnsi="Times New Roman" w:cs="Times New Roman"/>
                <w:b/>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800" w:author="erradi" w:date="2011-08-06T14:03:00Z">
              <w:rPr>
                <w:rFonts w:ascii="Times New Roman" w:hAnsi="Times New Roman" w:cs="Times New Roman"/>
                <w:b/>
                <w:color w:val="0000FF" w:themeColor="hyperlink"/>
                <w:u w:val="single"/>
                <w:lang w:val="en-US"/>
              </w:rPr>
            </w:rPrChange>
          </w:rPr>
          <w:t>else</w:t>
        </w:r>
        <w:proofErr w:type="gramEnd"/>
      </w:ins>
    </w:p>
    <w:p w:rsidR="00541083" w:rsidRPr="008B02D2" w:rsidRDefault="006F18AC" w:rsidP="00541083">
      <w:pPr>
        <w:spacing w:after="0" w:line="240" w:lineRule="auto"/>
        <w:ind w:left="567"/>
        <w:jc w:val="both"/>
        <w:rPr>
          <w:ins w:id="1801" w:author="erradi" w:date="2011-08-06T10:44:00Z"/>
          <w:rFonts w:ascii="Times New Roman" w:hAnsi="Times New Roman" w:cs="Times New Roman"/>
          <w:sz w:val="18"/>
          <w:lang w:val="en-US"/>
          <w:rPrChange w:id="1802" w:author="erradi" w:date="2011-08-06T14:03:00Z">
            <w:rPr>
              <w:ins w:id="1803" w:author="erradi" w:date="2011-08-06T10:44:00Z"/>
              <w:rFonts w:ascii="Times New Roman" w:hAnsi="Times New Roman" w:cs="Times New Roman"/>
              <w:lang w:val="en-US"/>
            </w:rPr>
          </w:rPrChange>
        </w:rPr>
      </w:pPr>
      <w:ins w:id="1804" w:author="erradi" w:date="2011-08-06T10:44:00Z">
        <w:r w:rsidRPr="006F18AC">
          <w:rPr>
            <w:rFonts w:ascii="Times New Roman" w:hAnsi="Times New Roman" w:cs="Times New Roman"/>
            <w:sz w:val="18"/>
            <w:lang w:val="en-US"/>
            <w:rPrChange w:id="1805" w:author="erradi" w:date="2011-08-06T14:03:00Z">
              <w:rPr>
                <w:rFonts w:ascii="Times New Roman" w:hAnsi="Times New Roman" w:cs="Times New Roman"/>
                <w:color w:val="0000FF" w:themeColor="hyperlink"/>
                <w:u w:val="single"/>
                <w:lang w:val="en-US"/>
              </w:rPr>
            </w:rPrChange>
          </w:rPr>
          <w:tab/>
        </w:r>
        <w:r w:rsidRPr="006F18AC">
          <w:rPr>
            <w:rFonts w:ascii="Times New Roman" w:hAnsi="Times New Roman" w:cs="Times New Roman"/>
            <w:sz w:val="18"/>
            <w:lang w:val="en-US"/>
            <w:rPrChange w:id="1806" w:author="erradi" w:date="2011-08-06T14:03:00Z">
              <w:rPr>
                <w:rFonts w:ascii="Times New Roman" w:hAnsi="Times New Roman" w:cs="Times New Roman"/>
                <w:color w:val="0000FF" w:themeColor="hyperlink"/>
                <w:u w:val="single"/>
                <w:lang w:val="en-US"/>
              </w:rPr>
            </w:rPrChange>
          </w:rPr>
          <w:tab/>
          <w:t xml:space="preserve">      </w:t>
        </w:r>
        <w:proofErr w:type="gramStart"/>
        <w:r w:rsidRPr="006F18AC">
          <w:rPr>
            <w:rFonts w:ascii="Times New Roman" w:hAnsi="Times New Roman" w:cs="Times New Roman"/>
            <w:b/>
            <w:sz w:val="18"/>
            <w:lang w:val="en-US"/>
            <w:rPrChange w:id="1807" w:author="erradi" w:date="2011-08-06T14:03:00Z">
              <w:rPr>
                <w:rFonts w:ascii="Times New Roman" w:hAnsi="Times New Roman" w:cs="Times New Roman"/>
                <w:b/>
                <w:color w:val="0000FF" w:themeColor="hyperlink"/>
                <w:u w:val="single"/>
                <w:lang w:val="en-US"/>
              </w:rPr>
            </w:rPrChange>
          </w:rPr>
          <w:t>send</w:t>
        </w:r>
        <w:proofErr w:type="gramEnd"/>
        <w:r w:rsidRPr="006F18AC">
          <w:rPr>
            <w:rFonts w:ascii="Times New Roman" w:hAnsi="Times New Roman" w:cs="Times New Roman"/>
            <w:sz w:val="18"/>
            <w:lang w:val="en-US"/>
            <w:rPrChange w:id="1808" w:author="erradi" w:date="2011-08-06T14:03:00Z">
              <w:rPr>
                <w:rFonts w:ascii="Times New Roman" w:hAnsi="Times New Roman" w:cs="Times New Roman"/>
                <w:color w:val="0000FF" w:themeColor="hyperlink"/>
                <w:u w:val="single"/>
                <w:lang w:val="en-US"/>
              </w:rPr>
            </w:rPrChange>
          </w:rPr>
          <w:t xml:space="preserve"> </w:t>
        </w:r>
        <w:r w:rsidRPr="006F18AC">
          <w:rPr>
            <w:rFonts w:ascii="Times New Roman" w:hAnsi="Times New Roman" w:cs="Times New Roman"/>
            <w:b/>
            <w:sz w:val="18"/>
            <w:lang w:val="en-US"/>
            <w:rPrChange w:id="1809" w:author="erradi" w:date="2011-08-06T14:03:00Z">
              <w:rPr>
                <w:rFonts w:ascii="Times New Roman" w:hAnsi="Times New Roman" w:cs="Times New Roman"/>
                <w:b/>
                <w:color w:val="0000FF" w:themeColor="hyperlink"/>
                <w:u w:val="single"/>
                <w:lang w:val="en-US"/>
              </w:rPr>
            </w:rPrChange>
          </w:rPr>
          <w:t>UpdateM(c,T</w:t>
        </w:r>
        <w:r w:rsidRPr="006F18AC">
          <w:rPr>
            <w:rFonts w:ascii="Times New Roman" w:hAnsi="Times New Roman" w:cs="Times New Roman"/>
            <w:b/>
            <w:sz w:val="18"/>
            <w:vertAlign w:val="subscript"/>
            <w:lang w:val="en-US"/>
            <w:rPrChange w:id="1810" w:author="erradi" w:date="2011-08-06T14:03:00Z">
              <w:rPr>
                <w:rFonts w:ascii="Times New Roman" w:hAnsi="Times New Roman" w:cs="Times New Roman"/>
                <w:b/>
                <w:color w:val="0000FF" w:themeColor="hyperlink"/>
                <w:u w:val="single"/>
                <w:vertAlign w:val="subscript"/>
                <w:lang w:val="en-US"/>
              </w:rPr>
            </w:rPrChange>
          </w:rPr>
          <w:t>c</w:t>
        </w:r>
        <w:r w:rsidRPr="006F18AC">
          <w:rPr>
            <w:rFonts w:ascii="Times New Roman" w:hAnsi="Times New Roman" w:cs="Times New Roman"/>
            <w:b/>
            <w:sz w:val="18"/>
            <w:lang w:val="en-US"/>
            <w:rPrChange w:id="1811" w:author="erradi" w:date="2011-08-06T14:03:00Z">
              <w:rPr>
                <w:rFonts w:ascii="Times New Roman" w:hAnsi="Times New Roman" w:cs="Times New Roman"/>
                <w:b/>
                <w:color w:val="0000FF" w:themeColor="hyperlink"/>
                <w:u w:val="single"/>
                <w:lang w:val="en-US"/>
              </w:rPr>
            </w:rPrChange>
          </w:rPr>
          <w:t>(P</w:t>
        </w:r>
        <w:r w:rsidRPr="006F18AC">
          <w:rPr>
            <w:rFonts w:ascii="Times New Roman" w:hAnsi="Times New Roman" w:cs="Times New Roman"/>
            <w:b/>
            <w:sz w:val="18"/>
            <w:vertAlign w:val="subscript"/>
            <w:lang w:val="en-US"/>
            <w:rPrChange w:id="1812" w:author="erradi" w:date="2011-08-06T14:03:00Z">
              <w:rPr>
                <w:rFonts w:ascii="Times New Roman" w:hAnsi="Times New Roman" w:cs="Times New Roman"/>
                <w:b/>
                <w:color w:val="0000FF" w:themeColor="hyperlink"/>
                <w:u w:val="single"/>
                <w:vertAlign w:val="subscript"/>
                <w:lang w:val="en-US"/>
              </w:rPr>
            </w:rPrChange>
          </w:rPr>
          <w:t>s</w:t>
        </w:r>
        <w:r w:rsidRPr="006F18AC">
          <w:rPr>
            <w:rFonts w:ascii="Times New Roman" w:hAnsi="Times New Roman" w:cs="Times New Roman"/>
            <w:b/>
            <w:sz w:val="18"/>
            <w:lang w:val="en-US"/>
            <w:rPrChange w:id="1813" w:author="erradi" w:date="2011-08-06T14:03:00Z">
              <w:rPr>
                <w:rFonts w:ascii="Times New Roman" w:hAnsi="Times New Roman" w:cs="Times New Roman"/>
                <w:b/>
                <w:color w:val="0000FF" w:themeColor="hyperlink"/>
                <w:u w:val="single"/>
                <w:lang w:val="en-US"/>
              </w:rPr>
            </w:rPrChange>
          </w:rPr>
          <w:t>’))</w:t>
        </w:r>
        <w:r w:rsidRPr="006F18AC">
          <w:rPr>
            <w:rFonts w:ascii="Times New Roman" w:hAnsi="Times New Roman" w:cs="Times New Roman"/>
            <w:sz w:val="18"/>
            <w:lang w:val="en-US"/>
            <w:rPrChange w:id="1814" w:author="erradi" w:date="2011-08-06T14:03:00Z">
              <w:rPr>
                <w:rFonts w:ascii="Times New Roman" w:hAnsi="Times New Roman" w:cs="Times New Roman"/>
                <w:color w:val="0000FF" w:themeColor="hyperlink"/>
                <w:u w:val="single"/>
                <w:lang w:val="en-US"/>
              </w:rPr>
            </w:rPrChange>
          </w:rPr>
          <w:t xml:space="preserve"> to </w:t>
        </w:r>
        <w:r w:rsidRPr="006F18AC">
          <w:rPr>
            <w:rFonts w:ascii="Times New Roman" w:hAnsi="Times New Roman" w:cs="Times New Roman"/>
            <w:b/>
            <w:sz w:val="18"/>
            <w:lang w:val="en-US"/>
            <w:rPrChange w:id="1815" w:author="erradi" w:date="2011-08-06T14:03:00Z">
              <w:rPr>
                <w:rFonts w:ascii="Times New Roman" w:hAnsi="Times New Roman" w:cs="Times New Roman"/>
                <w:b/>
                <w:color w:val="0000FF" w:themeColor="hyperlink"/>
                <w:u w:val="single"/>
                <w:lang w:val="en-US"/>
              </w:rPr>
            </w:rPrChange>
          </w:rPr>
          <w:t>M</w:t>
        </w:r>
      </w:ins>
      <w:ins w:id="1816" w:author="erradi" w:date="2011-08-06T13:09:00Z">
        <w:r w:rsidRPr="006F18AC">
          <w:rPr>
            <w:rFonts w:ascii="Times New Roman" w:hAnsi="Times New Roman" w:cs="Times New Roman"/>
            <w:b/>
            <w:sz w:val="18"/>
            <w:lang w:val="en-US"/>
            <w:rPrChange w:id="1817" w:author="erradi" w:date="2011-08-06T14:03:00Z">
              <w:rPr>
                <w:rFonts w:ascii="Times New Roman" w:hAnsi="Times New Roman" w:cs="Times New Roman"/>
                <w:b/>
                <w:color w:val="0000FF" w:themeColor="hyperlink"/>
                <w:u w:val="single"/>
                <w:lang w:val="en-US"/>
              </w:rPr>
            </w:rPrChange>
          </w:rPr>
          <w:t>e</w:t>
        </w:r>
      </w:ins>
      <w:ins w:id="1818" w:author="erradi" w:date="2011-08-06T10:44:00Z">
        <w:r w:rsidRPr="006F18AC">
          <w:rPr>
            <w:rFonts w:ascii="Times New Roman" w:hAnsi="Times New Roman" w:cs="Times New Roman"/>
            <w:b/>
            <w:sz w:val="18"/>
            <w:lang w:val="en-US"/>
            <w:rPrChange w:id="1819" w:author="erradi" w:date="2011-08-06T14:03:00Z">
              <w:rPr>
                <w:rFonts w:ascii="Times New Roman" w:hAnsi="Times New Roman" w:cs="Times New Roman"/>
                <w:b/>
                <w:color w:val="0000FF" w:themeColor="hyperlink"/>
                <w:u w:val="single"/>
                <w:lang w:val="en-US"/>
              </w:rPr>
            </w:rPrChange>
          </w:rPr>
          <w:t>taUpdateBehavior</w:t>
        </w:r>
      </w:ins>
    </w:p>
    <w:p w:rsidR="00541083" w:rsidRPr="008B02D2" w:rsidRDefault="00541083" w:rsidP="00541083">
      <w:pPr>
        <w:pBdr>
          <w:bottom w:val="single" w:sz="12" w:space="1" w:color="auto"/>
        </w:pBdr>
        <w:spacing w:after="0" w:line="240" w:lineRule="auto"/>
        <w:ind w:left="567"/>
        <w:jc w:val="both"/>
        <w:rPr>
          <w:ins w:id="1820" w:author="erradi" w:date="2011-08-06T10:44:00Z"/>
          <w:rFonts w:ascii="Times New Roman" w:hAnsi="Times New Roman" w:cs="Times New Roman"/>
          <w:sz w:val="18"/>
          <w:lang w:val="en-US"/>
          <w:rPrChange w:id="1821" w:author="erradi" w:date="2011-08-06T14:03:00Z">
            <w:rPr>
              <w:ins w:id="1822" w:author="erradi" w:date="2011-08-06T10:44:00Z"/>
              <w:rFonts w:ascii="Times New Roman" w:hAnsi="Times New Roman" w:cs="Times New Roman"/>
              <w:lang w:val="en-US"/>
            </w:rPr>
          </w:rPrChange>
        </w:rPr>
      </w:pPr>
    </w:p>
    <w:p w:rsidR="00F85630" w:rsidRPr="00465593" w:rsidRDefault="00F85630" w:rsidP="00541083">
      <w:pPr>
        <w:spacing w:after="0" w:line="240" w:lineRule="auto"/>
        <w:jc w:val="both"/>
        <w:rPr>
          <w:ins w:id="1823" w:author="erradi" w:date="2011-08-06T10:44:00Z"/>
          <w:rFonts w:ascii="Times New Roman" w:hAnsi="Times New Roman" w:cs="Times New Roman"/>
          <w:b/>
          <w:lang w:val="en-US"/>
        </w:rPr>
      </w:pPr>
    </w:p>
    <w:p w:rsidR="00541083" w:rsidRPr="00465593" w:rsidRDefault="00541083" w:rsidP="00541083">
      <w:pPr>
        <w:spacing w:after="0" w:line="240" w:lineRule="auto"/>
        <w:ind w:left="709"/>
        <w:jc w:val="both"/>
        <w:rPr>
          <w:ins w:id="1824" w:author="erradi" w:date="2011-08-06T10:44:00Z"/>
          <w:rFonts w:ascii="Times New Roman" w:hAnsi="Times New Roman" w:cs="Times New Roman"/>
          <w:b/>
          <w:lang w:val="en-US"/>
        </w:rPr>
      </w:pPr>
    </w:p>
    <w:p w:rsidR="00541083" w:rsidRPr="000D0712" w:rsidRDefault="00541083" w:rsidP="00541083">
      <w:pPr>
        <w:pStyle w:val="Paragraphedeliste"/>
        <w:numPr>
          <w:ilvl w:val="1"/>
          <w:numId w:val="1"/>
        </w:numPr>
        <w:rPr>
          <w:ins w:id="1825" w:author="erradi" w:date="2011-08-06T10:44:00Z"/>
          <w:rFonts w:ascii="Times New Roman" w:hAnsi="Times New Roman" w:cs="Times New Roman"/>
          <w:b/>
          <w:sz w:val="28"/>
          <w:szCs w:val="32"/>
        </w:rPr>
      </w:pPr>
      <w:ins w:id="1826" w:author="erradi" w:date="2011-08-06T10:44:00Z">
        <w:r w:rsidRPr="000D0712">
          <w:rPr>
            <w:rFonts w:ascii="Times New Roman" w:hAnsi="Times New Roman" w:cs="Times New Roman"/>
            <w:b/>
            <w:sz w:val="28"/>
            <w:szCs w:val="32"/>
          </w:rPr>
          <w:t>Structural Conform</w:t>
        </w:r>
      </w:ins>
      <w:r w:rsidR="00F85630" w:rsidRPr="000D0712">
        <w:rPr>
          <w:rFonts w:ascii="Times New Roman" w:hAnsi="Times New Roman" w:cs="Times New Roman"/>
          <w:b/>
          <w:sz w:val="28"/>
          <w:szCs w:val="32"/>
        </w:rPr>
        <w:t>a</w:t>
      </w:r>
      <w:ins w:id="1827" w:author="erradi" w:date="2011-08-06T10:44:00Z">
        <w:r w:rsidRPr="000D0712">
          <w:rPr>
            <w:rFonts w:ascii="Times New Roman" w:hAnsi="Times New Roman" w:cs="Times New Roman"/>
            <w:b/>
            <w:sz w:val="28"/>
            <w:szCs w:val="32"/>
          </w:rPr>
          <w:t>nce</w:t>
        </w:r>
      </w:ins>
    </w:p>
    <w:p w:rsidR="00541083" w:rsidRPr="00AB42D3" w:rsidRDefault="00541083" w:rsidP="00541083">
      <w:pPr>
        <w:pStyle w:val="Paragraphedeliste"/>
        <w:jc w:val="both"/>
        <w:rPr>
          <w:ins w:id="1828" w:author="erradi" w:date="2011-08-06T10:44:00Z"/>
          <w:rFonts w:ascii="Times New Roman" w:hAnsi="Times New Roman" w:cs="Times New Roman"/>
        </w:rPr>
      </w:pPr>
      <w:ins w:id="1829" w:author="erradi" w:date="2011-08-06T10:44:00Z">
        <w:r w:rsidRPr="00AB42D3">
          <w:rPr>
            <w:rFonts w:ascii="Times New Roman" w:hAnsi="Times New Roman" w:cs="Times New Roman"/>
          </w:rPr>
          <w:t>C’est l’ensemble des règles de préservation de la consistance du formalisme utilisé pour représenter le comportement global du système. Elles sont décrites par des algorithmes qui sont lancés par l’algorithme principal dans la section Confirmation de la consistance transactionnelle pour confirmer ou invalider la consistance d’une nouvelle expréssion globale.</w:t>
        </w:r>
      </w:ins>
    </w:p>
    <w:p w:rsidR="00541083" w:rsidRPr="00B35C67" w:rsidRDefault="00541083" w:rsidP="00541083">
      <w:pPr>
        <w:pStyle w:val="Paragraphedeliste"/>
        <w:rPr>
          <w:ins w:id="1830" w:author="erradi" w:date="2011-08-06T10:44:00Z"/>
          <w:rFonts w:ascii="Times New Roman" w:hAnsi="Times New Roman" w:cs="Times New Roman"/>
          <w:sz w:val="32"/>
          <w:szCs w:val="32"/>
        </w:rPr>
      </w:pPr>
    </w:p>
    <w:p w:rsidR="00541083" w:rsidRPr="000D0712" w:rsidRDefault="00541083" w:rsidP="00541083">
      <w:pPr>
        <w:pStyle w:val="Paragraphedeliste"/>
        <w:numPr>
          <w:ilvl w:val="2"/>
          <w:numId w:val="1"/>
        </w:numPr>
        <w:rPr>
          <w:ins w:id="1831" w:author="erradi" w:date="2011-08-06T10:44:00Z"/>
          <w:rFonts w:ascii="Times New Roman" w:hAnsi="Times New Roman" w:cs="Times New Roman"/>
          <w:b/>
        </w:rPr>
      </w:pPr>
      <w:ins w:id="1832" w:author="erradi" w:date="2011-08-06T10:44:00Z">
        <w:r w:rsidRPr="000D0712">
          <w:rPr>
            <w:rFonts w:ascii="Times New Roman" w:hAnsi="Times New Roman" w:cs="Times New Roman"/>
            <w:b/>
          </w:rPr>
          <w:t>Syntax Conformance</w:t>
        </w:r>
      </w:ins>
    </w:p>
    <w:p w:rsidR="00541083" w:rsidRDefault="00541083" w:rsidP="00541083">
      <w:pPr>
        <w:pStyle w:val="Paragraphedeliste"/>
        <w:jc w:val="both"/>
        <w:rPr>
          <w:ins w:id="1833" w:author="erradi" w:date="2011-08-06T10:44:00Z"/>
          <w:rFonts w:ascii="Times New Roman" w:hAnsi="Times New Roman" w:cs="Times New Roman"/>
        </w:rPr>
      </w:pPr>
      <w:ins w:id="1834" w:author="erradi" w:date="2011-08-06T10:44:00Z">
        <w:r w:rsidRPr="00AB42D3">
          <w:rPr>
            <w:rFonts w:ascii="Times New Roman" w:hAnsi="Times New Roman" w:cs="Times New Roman"/>
          </w:rPr>
          <w:t xml:space="preserve">La règle de consistance syntaxique stipule que tous opérateurs dans une </w:t>
        </w:r>
      </w:ins>
      <w:r w:rsidR="00F85630" w:rsidRPr="00AB42D3">
        <w:rPr>
          <w:rFonts w:ascii="Times New Roman" w:hAnsi="Times New Roman" w:cs="Times New Roman"/>
        </w:rPr>
        <w:t>expression</w:t>
      </w:r>
      <w:ins w:id="1835" w:author="erradi" w:date="2011-08-06T10:44:00Z">
        <w:r w:rsidRPr="00AB42D3">
          <w:rPr>
            <w:rFonts w:ascii="Times New Roman" w:hAnsi="Times New Roman" w:cs="Times New Roman"/>
          </w:rPr>
          <w:t xml:space="preserve"> doit avoir une collaboration de part et d’autre sinon il y a violation syntaxique. Ce qui suit est l’algor</w:t>
        </w:r>
      </w:ins>
      <w:r w:rsidR="00F85630">
        <w:rPr>
          <w:rFonts w:ascii="Times New Roman" w:hAnsi="Times New Roman" w:cs="Times New Roman"/>
        </w:rPr>
        <w:t>i</w:t>
      </w:r>
      <w:ins w:id="1836" w:author="erradi" w:date="2011-08-06T10:44:00Z">
        <w:r w:rsidRPr="00AB42D3">
          <w:rPr>
            <w:rFonts w:ascii="Times New Roman" w:hAnsi="Times New Roman" w:cs="Times New Roman"/>
          </w:rPr>
          <w:t>t</w:t>
        </w:r>
      </w:ins>
      <w:r w:rsidR="00F85630">
        <w:rPr>
          <w:rFonts w:ascii="Times New Roman" w:hAnsi="Times New Roman" w:cs="Times New Roman"/>
        </w:rPr>
        <w:t>h</w:t>
      </w:r>
      <w:ins w:id="1837" w:author="erradi" w:date="2011-08-06T10:44:00Z">
        <w:r w:rsidRPr="00AB42D3">
          <w:rPr>
            <w:rFonts w:ascii="Times New Roman" w:hAnsi="Times New Roman" w:cs="Times New Roman"/>
          </w:rPr>
          <w:t>m</w:t>
        </w:r>
      </w:ins>
      <w:r w:rsidR="00F85630">
        <w:rPr>
          <w:rFonts w:ascii="Times New Roman" w:hAnsi="Times New Roman" w:cs="Times New Roman"/>
        </w:rPr>
        <w:t>e</w:t>
      </w:r>
      <w:ins w:id="1838" w:author="erradi" w:date="2011-08-06T10:44:00Z">
        <w:r w:rsidRPr="00AB42D3">
          <w:rPr>
            <w:rFonts w:ascii="Times New Roman" w:hAnsi="Times New Roman" w:cs="Times New Roman"/>
          </w:rPr>
          <w:t xml:space="preserve"> de détection et de correction des problèmes de consistance syntaxique.</w:t>
        </w:r>
      </w:ins>
      <w:r w:rsidR="00F85630">
        <w:rPr>
          <w:rFonts w:ascii="Times New Roman" w:hAnsi="Times New Roman" w:cs="Times New Roman"/>
        </w:rPr>
        <w:t xml:space="preserve"> (</w:t>
      </w:r>
      <w:proofErr w:type="gramStart"/>
      <w:r w:rsidR="00F85630">
        <w:rPr>
          <w:rFonts w:ascii="Times New Roman" w:hAnsi="Times New Roman" w:cs="Times New Roman"/>
        </w:rPr>
        <w:t>algorithm</w:t>
      </w:r>
      <w:proofErr w:type="gramEnd"/>
      <w:r w:rsidR="00F85630">
        <w:rPr>
          <w:rFonts w:ascii="Times New Roman" w:hAnsi="Times New Roman" w:cs="Times New Roman"/>
        </w:rPr>
        <w:t xml:space="preserve"> non incluse ici)</w:t>
      </w:r>
    </w:p>
    <w:p w:rsidR="00541083" w:rsidRPr="00B35C67" w:rsidRDefault="00541083" w:rsidP="00541083">
      <w:pPr>
        <w:pStyle w:val="Paragraphedeliste"/>
        <w:ind w:left="1080"/>
        <w:rPr>
          <w:ins w:id="1839" w:author="erradi" w:date="2011-08-06T10:44:00Z"/>
          <w:rFonts w:ascii="Times New Roman" w:hAnsi="Times New Roman" w:cs="Times New Roman"/>
        </w:rPr>
      </w:pPr>
    </w:p>
    <w:p w:rsidR="00541083" w:rsidRPr="000D0712" w:rsidRDefault="00541083" w:rsidP="00541083">
      <w:pPr>
        <w:pStyle w:val="Paragraphedeliste"/>
        <w:numPr>
          <w:ilvl w:val="2"/>
          <w:numId w:val="1"/>
        </w:numPr>
        <w:rPr>
          <w:ins w:id="1840" w:author="erradi" w:date="2011-08-06T10:44:00Z"/>
          <w:rFonts w:ascii="Times New Roman" w:hAnsi="Times New Roman" w:cs="Times New Roman"/>
          <w:b/>
        </w:rPr>
      </w:pPr>
      <w:ins w:id="1841" w:author="erradi" w:date="2011-08-06T10:44:00Z">
        <w:r w:rsidRPr="000D0712">
          <w:rPr>
            <w:rFonts w:ascii="Times New Roman" w:hAnsi="Times New Roman" w:cs="Times New Roman"/>
            <w:b/>
          </w:rPr>
          <w:t>Collaboration Conformance</w:t>
        </w:r>
      </w:ins>
    </w:p>
    <w:p w:rsidR="00541083" w:rsidRDefault="00541083" w:rsidP="00541083">
      <w:pPr>
        <w:pStyle w:val="Paragraphedeliste"/>
        <w:jc w:val="both"/>
        <w:rPr>
          <w:rFonts w:ascii="Times New Roman" w:hAnsi="Times New Roman" w:cs="Times New Roman"/>
        </w:rPr>
      </w:pPr>
      <w:ins w:id="1842" w:author="erradi" w:date="2011-08-06T10:44:00Z">
        <w:r w:rsidRPr="00AB42D3">
          <w:rPr>
            <w:rFonts w:ascii="Times New Roman" w:hAnsi="Times New Roman" w:cs="Times New Roman"/>
          </w:rPr>
          <w:t xml:space="preserve">Dans cette partie nous repérons les cas d’inconsistance en </w:t>
        </w:r>
        <w:proofErr w:type="gramStart"/>
        <w:r w:rsidRPr="00AB42D3">
          <w:rPr>
            <w:rFonts w:ascii="Times New Roman" w:hAnsi="Times New Roman" w:cs="Times New Roman"/>
          </w:rPr>
          <w:t>terme</w:t>
        </w:r>
        <w:proofErr w:type="gramEnd"/>
        <w:r w:rsidRPr="00AB42D3">
          <w:rPr>
            <w:rFonts w:ascii="Times New Roman" w:hAnsi="Times New Roman" w:cs="Times New Roman"/>
          </w:rPr>
          <w:t xml:space="preserve"> de collaboration. </w:t>
        </w:r>
        <w:proofErr w:type="gramStart"/>
        <w:r w:rsidRPr="00AB42D3">
          <w:rPr>
            <w:rFonts w:ascii="Times New Roman" w:hAnsi="Times New Roman" w:cs="Times New Roman"/>
          </w:rPr>
          <w:t>La principale</w:t>
        </w:r>
        <w:proofErr w:type="gramEnd"/>
        <w:r w:rsidRPr="00AB42D3">
          <w:rPr>
            <w:rFonts w:ascii="Times New Roman" w:hAnsi="Times New Roman" w:cs="Times New Roman"/>
          </w:rPr>
          <w:t xml:space="preserve"> est « Toute collaboration doit avoir au moins un role participatif ». L’agorithme suivant détecte et supprime les Collaborations sans roles dans P</w:t>
        </w:r>
        <w:r w:rsidRPr="00AB42D3">
          <w:rPr>
            <w:rFonts w:ascii="Times New Roman" w:hAnsi="Times New Roman" w:cs="Times New Roman"/>
            <w:vertAlign w:val="subscript"/>
          </w:rPr>
          <w:t>s</w:t>
        </w:r>
        <w:r w:rsidRPr="00AB42D3">
          <w:rPr>
            <w:rFonts w:ascii="Times New Roman" w:hAnsi="Times New Roman" w:cs="Times New Roman"/>
          </w:rPr>
          <w:t>’</w:t>
        </w:r>
      </w:ins>
      <w:r w:rsidR="00F85630">
        <w:rPr>
          <w:rFonts w:ascii="Times New Roman" w:hAnsi="Times New Roman" w:cs="Times New Roman"/>
        </w:rPr>
        <w:t xml:space="preserve"> (algorithme non inclus ici)</w:t>
      </w:r>
      <w:ins w:id="1843" w:author="erradi" w:date="2011-08-06T10:44:00Z">
        <w:r w:rsidRPr="00AB42D3">
          <w:rPr>
            <w:rFonts w:ascii="Times New Roman" w:hAnsi="Times New Roman" w:cs="Times New Roman"/>
          </w:rPr>
          <w:t>.</w:t>
        </w:r>
      </w:ins>
    </w:p>
    <w:p w:rsidR="00F85630" w:rsidRDefault="00F85630">
      <w:pPr>
        <w:rPr>
          <w:rFonts w:ascii="Times New Roman" w:hAnsi="Times New Roman" w:cs="Times New Roman"/>
        </w:rPr>
      </w:pPr>
      <w:r>
        <w:rPr>
          <w:rFonts w:ascii="Times New Roman" w:hAnsi="Times New Roman" w:cs="Times New Roman"/>
        </w:rPr>
        <w:br w:type="page"/>
      </w:r>
    </w:p>
    <w:p w:rsidR="00541083" w:rsidRDefault="000D0712" w:rsidP="00541083">
      <w:pPr>
        <w:pStyle w:val="Paragraphedeliste"/>
        <w:numPr>
          <w:ilvl w:val="1"/>
          <w:numId w:val="1"/>
        </w:numPr>
        <w:rPr>
          <w:rFonts w:ascii="Times New Roman" w:hAnsi="Times New Roman" w:cs="Times New Roman"/>
          <w:b/>
          <w:sz w:val="28"/>
          <w:szCs w:val="32"/>
        </w:rPr>
      </w:pPr>
      <w:r>
        <w:rPr>
          <w:rFonts w:ascii="Times New Roman" w:hAnsi="Times New Roman" w:cs="Times New Roman"/>
          <w:b/>
          <w:sz w:val="28"/>
          <w:szCs w:val="32"/>
        </w:rPr>
        <w:lastRenderedPageBreak/>
        <w:t xml:space="preserve"> </w:t>
      </w:r>
      <w:ins w:id="1844" w:author="erradi" w:date="2011-08-06T10:44:00Z">
        <w:r w:rsidR="00541083" w:rsidRPr="000D0712">
          <w:rPr>
            <w:rFonts w:ascii="Times New Roman" w:hAnsi="Times New Roman" w:cs="Times New Roman"/>
            <w:b/>
            <w:sz w:val="28"/>
            <w:szCs w:val="32"/>
          </w:rPr>
          <w:t>Behavioral Conformance</w:t>
        </w:r>
      </w:ins>
    </w:p>
    <w:p w:rsidR="000D0712" w:rsidRPr="000D0712" w:rsidRDefault="000D0712" w:rsidP="000D0712">
      <w:pPr>
        <w:pStyle w:val="Paragraphedeliste"/>
        <w:rPr>
          <w:ins w:id="1845" w:author="erradi" w:date="2011-08-06T10:44:00Z"/>
          <w:rFonts w:ascii="Times New Roman" w:hAnsi="Times New Roman" w:cs="Times New Roman"/>
          <w:b/>
          <w:sz w:val="28"/>
          <w:szCs w:val="32"/>
        </w:rPr>
      </w:pPr>
    </w:p>
    <w:p w:rsidR="00541083" w:rsidRPr="00AB42D3" w:rsidRDefault="00541083" w:rsidP="00541083">
      <w:pPr>
        <w:pStyle w:val="Paragraphedeliste"/>
        <w:jc w:val="both"/>
        <w:rPr>
          <w:ins w:id="1846" w:author="erradi" w:date="2011-08-06T10:44:00Z"/>
          <w:rFonts w:ascii="Times New Roman" w:hAnsi="Times New Roman" w:cs="Times New Roman"/>
        </w:rPr>
      </w:pPr>
      <w:ins w:id="1847" w:author="erradi" w:date="2011-08-06T10:44:00Z">
        <w:r w:rsidRPr="00AB42D3">
          <w:rPr>
            <w:rFonts w:ascii="Times New Roman" w:hAnsi="Times New Roman" w:cs="Times New Roman"/>
          </w:rPr>
          <w:t>Il s’agit ici de présenter l’ensemble des règles de préservation conportemental du système entier. En effet, pour pouvoir anticiper les problèmes de blockage comportementaux du système, il faut être capable des les détecter et tenter de proposer une solution</w:t>
        </w:r>
      </w:ins>
      <w:r w:rsidR="00F85630">
        <w:rPr>
          <w:rFonts w:ascii="Times New Roman" w:hAnsi="Times New Roman" w:cs="Times New Roman"/>
        </w:rPr>
        <w:t xml:space="preserve">. </w:t>
      </w:r>
      <w:ins w:id="1848" w:author="erradi" w:date="2011-08-06T10:44:00Z">
        <w:r w:rsidRPr="00AB42D3">
          <w:rPr>
            <w:rFonts w:ascii="Times New Roman" w:hAnsi="Times New Roman" w:cs="Times New Roman"/>
          </w:rPr>
          <w:t>Ainsi, cette section exprime bien l</w:t>
        </w:r>
      </w:ins>
      <w:r w:rsidR="00F85630">
        <w:rPr>
          <w:rFonts w:ascii="Times New Roman" w:hAnsi="Times New Roman" w:cs="Times New Roman"/>
        </w:rPr>
        <w:t>e fait d’imposer des regles de fonctionnement liées au domaine d’application</w:t>
      </w:r>
      <w:ins w:id="1849" w:author="erradi" w:date="2011-08-06T10:44:00Z">
        <w:r w:rsidRPr="00AB42D3">
          <w:rPr>
            <w:rFonts w:ascii="Times New Roman" w:hAnsi="Times New Roman" w:cs="Times New Roman"/>
          </w:rPr>
          <w:t xml:space="preserve">. Cela permet de ce fait de dériver </w:t>
        </w:r>
      </w:ins>
      <w:r w:rsidR="00F85630" w:rsidRPr="00AB42D3">
        <w:rPr>
          <w:rFonts w:ascii="Times New Roman" w:hAnsi="Times New Roman" w:cs="Times New Roman"/>
        </w:rPr>
        <w:t>expressément</w:t>
      </w:r>
      <w:ins w:id="1850" w:author="erradi" w:date="2011-08-06T10:44:00Z">
        <w:r w:rsidRPr="00AB42D3">
          <w:rPr>
            <w:rFonts w:ascii="Times New Roman" w:hAnsi="Times New Roman" w:cs="Times New Roman"/>
          </w:rPr>
          <w:t xml:space="preserve"> des blockages à la demande.</w:t>
        </w:r>
      </w:ins>
    </w:p>
    <w:p w:rsidR="00541083" w:rsidRPr="00B35C67" w:rsidRDefault="00541083" w:rsidP="00541083">
      <w:pPr>
        <w:pStyle w:val="Paragraphedeliste"/>
        <w:rPr>
          <w:ins w:id="1851" w:author="erradi" w:date="2011-08-06T10:44:00Z"/>
          <w:rFonts w:ascii="Times New Roman" w:hAnsi="Times New Roman" w:cs="Times New Roman"/>
          <w:sz w:val="32"/>
          <w:szCs w:val="32"/>
        </w:rPr>
      </w:pPr>
    </w:p>
    <w:p w:rsidR="00541083" w:rsidRPr="000D0712" w:rsidRDefault="00F85630" w:rsidP="00541083">
      <w:pPr>
        <w:pStyle w:val="Paragraphedeliste"/>
        <w:numPr>
          <w:ilvl w:val="2"/>
          <w:numId w:val="1"/>
        </w:numPr>
        <w:rPr>
          <w:ins w:id="1852" w:author="erradi" w:date="2011-08-06T10:44:00Z"/>
          <w:rFonts w:ascii="Times New Roman" w:hAnsi="Times New Roman" w:cs="Times New Roman"/>
          <w:b/>
          <w:szCs w:val="24"/>
        </w:rPr>
      </w:pPr>
      <w:r w:rsidRPr="000D0712">
        <w:rPr>
          <w:rFonts w:ascii="Times New Roman" w:hAnsi="Times New Roman" w:cs="Times New Roman"/>
          <w:b/>
          <w:szCs w:val="24"/>
        </w:rPr>
        <w:t xml:space="preserve">Coordinating </w:t>
      </w:r>
      <w:ins w:id="1853" w:author="erradi" w:date="2011-08-06T10:44:00Z">
        <w:r w:rsidR="00541083" w:rsidRPr="000D0712">
          <w:rPr>
            <w:rFonts w:ascii="Times New Roman" w:hAnsi="Times New Roman" w:cs="Times New Roman"/>
            <w:b/>
            <w:szCs w:val="24"/>
          </w:rPr>
          <w:t>Message</w:t>
        </w:r>
      </w:ins>
      <w:r w:rsidRPr="000D0712">
        <w:rPr>
          <w:rFonts w:ascii="Times New Roman" w:hAnsi="Times New Roman" w:cs="Times New Roman"/>
          <w:b/>
          <w:szCs w:val="24"/>
        </w:rPr>
        <w:t>s</w:t>
      </w:r>
      <w:ins w:id="1854" w:author="erradi" w:date="2011-08-06T10:44:00Z">
        <w:r w:rsidR="00541083" w:rsidRPr="000D0712">
          <w:rPr>
            <w:rFonts w:ascii="Times New Roman" w:hAnsi="Times New Roman" w:cs="Times New Roman"/>
            <w:b/>
            <w:szCs w:val="24"/>
          </w:rPr>
          <w:t xml:space="preserve"> </w:t>
        </w:r>
      </w:ins>
      <w:r w:rsidRPr="000D0712">
        <w:rPr>
          <w:rFonts w:ascii="Times New Roman" w:hAnsi="Times New Roman" w:cs="Times New Roman"/>
          <w:b/>
          <w:szCs w:val="24"/>
        </w:rPr>
        <w:t>Conformance</w:t>
      </w:r>
    </w:p>
    <w:p w:rsidR="00541083" w:rsidRDefault="00541083" w:rsidP="00541083">
      <w:pPr>
        <w:ind w:left="708"/>
        <w:jc w:val="both"/>
        <w:rPr>
          <w:ins w:id="1855" w:author="erradi" w:date="2011-08-06T10:44:00Z"/>
          <w:rFonts w:ascii="Times New Roman" w:hAnsi="Times New Roman" w:cs="Times New Roman"/>
        </w:rPr>
      </w:pPr>
      <w:ins w:id="1856" w:author="erradi" w:date="2011-08-06T10:44:00Z">
        <w:r>
          <w:rPr>
            <w:rFonts w:ascii="Times New Roman" w:hAnsi="Times New Roman" w:cs="Times New Roman"/>
          </w:rPr>
          <w:t>Cette partie permet d’exprimer un blockage comportemental succeptible de naître du fait de la modification de certaine forme d’expréssion. Dans le travail du professeur Bochmann il s’agit des expressions entrainant la naissance de méssages de coordination dans le comportement des composants. Ceci, parcequ’avec le formalisme et la méthode de dérivation deux cas de figure sont très vite observable. Il s’agit de composant envoyant des méssages et aucuns n’en recevant ou des composants attendants des méssages de composants n’en envoyant plus. Ainsi les expréssions succeptible de générer ce type d’inconsistence sont les suivantes :</w:t>
        </w:r>
      </w:ins>
    </w:p>
    <w:p w:rsidR="00541083" w:rsidRDefault="00541083" w:rsidP="00541083">
      <w:pPr>
        <w:pStyle w:val="Paragraphedeliste"/>
        <w:numPr>
          <w:ilvl w:val="0"/>
          <w:numId w:val="5"/>
        </w:numPr>
        <w:ind w:left="1428"/>
        <w:jc w:val="both"/>
        <w:rPr>
          <w:ins w:id="1857" w:author="erradi" w:date="2011-08-06T10:44:00Z"/>
          <w:rFonts w:ascii="Times New Roman" w:hAnsi="Times New Roman" w:cs="Times New Roman"/>
        </w:rPr>
      </w:pPr>
      <w:ins w:id="1858" w:author="erradi" w:date="2011-08-06T10:44:00Z">
        <w:r>
          <w:rPr>
            <w:rFonts w:ascii="Times New Roman" w:hAnsi="Times New Roman" w:cs="Times New Roman"/>
          </w:rPr>
          <w:t>Col</w:t>
        </w:r>
        <w:r>
          <w:rPr>
            <w:rFonts w:ascii="Times New Roman" w:hAnsi="Times New Roman" w:cs="Times New Roman"/>
            <w:vertAlign w:val="subscript"/>
          </w:rPr>
          <w:t>1</w:t>
        </w:r>
        <w:proofErr w:type="gramStart"/>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vertAlign w:val="subscript"/>
          </w:rPr>
          <w:t>s</w:t>
        </w:r>
        <w:proofErr w:type="gramEnd"/>
        <w:r>
          <w:rPr>
            <w:rFonts w:ascii="Times New Roman" w:hAnsi="Times New Roman" w:cs="Times New Roman"/>
            <w:vertAlign w:val="subscript"/>
          </w:rPr>
          <w:t xml:space="preserve"> </w:t>
        </w:r>
        <w:r>
          <w:rPr>
            <w:rFonts w:ascii="Times New Roman" w:hAnsi="Times New Roman" w:cs="Times New Roman"/>
          </w:rPr>
          <w:t>Col</w:t>
        </w:r>
        <w:r>
          <w:rPr>
            <w:rFonts w:ascii="Times New Roman" w:hAnsi="Times New Roman" w:cs="Times New Roman"/>
            <w:vertAlign w:val="subscript"/>
          </w:rPr>
          <w:t>2</w:t>
        </w:r>
      </w:ins>
    </w:p>
    <w:p w:rsidR="00541083" w:rsidRDefault="00541083" w:rsidP="00541083">
      <w:pPr>
        <w:pStyle w:val="Paragraphedeliste"/>
        <w:numPr>
          <w:ilvl w:val="0"/>
          <w:numId w:val="5"/>
        </w:numPr>
        <w:ind w:left="1428"/>
        <w:jc w:val="both"/>
        <w:rPr>
          <w:ins w:id="1859" w:author="erradi" w:date="2011-08-06T10:44:00Z"/>
          <w:rFonts w:ascii="Times New Roman" w:hAnsi="Times New Roman" w:cs="Times New Roman"/>
        </w:rPr>
      </w:pPr>
      <w:ins w:id="1860" w:author="erradi" w:date="2011-08-06T10:44:00Z">
        <w:r>
          <w:rPr>
            <w:rFonts w:ascii="Times New Roman" w:hAnsi="Times New Roman" w:cs="Times New Roman"/>
          </w:rPr>
          <w:t>Col</w:t>
        </w:r>
        <w:r>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vertAlign w:val="subscript"/>
          </w:rPr>
          <w:t xml:space="preserve">s </w:t>
        </w:r>
        <w:r>
          <w:rPr>
            <w:rFonts w:ascii="Times New Roman" w:hAnsi="Times New Roman" w:cs="Times New Roman"/>
          </w:rPr>
          <w:t>Col</w:t>
        </w:r>
        <w:r>
          <w:rPr>
            <w:rFonts w:ascii="Times New Roman" w:hAnsi="Times New Roman" w:cs="Times New Roman"/>
            <w:vertAlign w:val="subscript"/>
          </w:rPr>
          <w:t>2</w:t>
        </w:r>
      </w:ins>
    </w:p>
    <w:p w:rsidR="00541083" w:rsidRDefault="00541083" w:rsidP="00541083">
      <w:pPr>
        <w:pStyle w:val="Paragraphedeliste"/>
        <w:numPr>
          <w:ilvl w:val="0"/>
          <w:numId w:val="5"/>
        </w:numPr>
        <w:ind w:left="1428"/>
        <w:jc w:val="both"/>
        <w:rPr>
          <w:ins w:id="1861" w:author="erradi" w:date="2011-08-06T10:44:00Z"/>
          <w:rFonts w:ascii="Times New Roman" w:hAnsi="Times New Roman" w:cs="Times New Roman"/>
        </w:rPr>
      </w:pPr>
      <w:ins w:id="1862" w:author="erradi" w:date="2011-08-06T10:44:00Z">
        <w:r>
          <w:rPr>
            <w:rFonts w:ascii="Times New Roman" w:hAnsi="Times New Roman" w:cs="Times New Roman"/>
          </w:rPr>
          <w:t>Col</w:t>
        </w:r>
        <w:r>
          <w:rPr>
            <w:rFonts w:ascii="Times New Roman" w:hAnsi="Times New Roman" w:cs="Times New Roman"/>
            <w:vertAlign w:val="subscript"/>
          </w:rPr>
          <w:t>1</w:t>
        </w:r>
        <w:r>
          <w:rPr>
            <w:rFonts w:ascii="Times New Roman" w:hAnsi="Times New Roman" w:cs="Times New Roman"/>
          </w:rPr>
          <w:t xml:space="preserve"> [] Col</w:t>
        </w:r>
        <w:r>
          <w:rPr>
            <w:rFonts w:ascii="Times New Roman" w:hAnsi="Times New Roman" w:cs="Times New Roman"/>
            <w:vertAlign w:val="subscript"/>
          </w:rPr>
          <w:t>2</w:t>
        </w:r>
      </w:ins>
    </w:p>
    <w:p w:rsidR="00541083" w:rsidRDefault="00541083" w:rsidP="00541083">
      <w:pPr>
        <w:pStyle w:val="Paragraphedeliste"/>
        <w:numPr>
          <w:ilvl w:val="0"/>
          <w:numId w:val="5"/>
        </w:numPr>
        <w:ind w:left="1428"/>
        <w:jc w:val="both"/>
        <w:rPr>
          <w:ins w:id="1863" w:author="erradi" w:date="2011-08-06T10:44:00Z"/>
          <w:rFonts w:ascii="Times New Roman" w:hAnsi="Times New Roman" w:cs="Times New Roman"/>
        </w:rPr>
      </w:pPr>
      <w:ins w:id="1864" w:author="erradi" w:date="2011-08-06T10:44:00Z">
        <w:r>
          <w:rPr>
            <w:rFonts w:ascii="Times New Roman" w:hAnsi="Times New Roman" w:cs="Times New Roman"/>
          </w:rPr>
          <w:t>Col</w:t>
        </w:r>
        <w:r>
          <w:rPr>
            <w:rFonts w:ascii="Times New Roman" w:hAnsi="Times New Roman" w:cs="Times New Roman"/>
            <w:vertAlign w:val="subscript"/>
          </w:rPr>
          <w:t>1</w:t>
        </w:r>
        <w:r>
          <w:rPr>
            <w:rFonts w:ascii="Times New Roman" w:hAnsi="Times New Roman" w:cs="Times New Roman"/>
          </w:rPr>
          <w:t xml:space="preserve"> |&gt; Col</w:t>
        </w:r>
        <w:r>
          <w:rPr>
            <w:rFonts w:ascii="Times New Roman" w:hAnsi="Times New Roman" w:cs="Times New Roman"/>
            <w:vertAlign w:val="subscript"/>
          </w:rPr>
          <w:t>2</w:t>
        </w:r>
        <w:r>
          <w:rPr>
            <w:rFonts w:ascii="Times New Roman" w:hAnsi="Times New Roman" w:cs="Times New Roman"/>
          </w:rPr>
          <w:t xml:space="preserve"> else Col</w:t>
        </w:r>
        <w:r>
          <w:rPr>
            <w:rFonts w:ascii="Times New Roman" w:hAnsi="Times New Roman" w:cs="Times New Roman"/>
            <w:vertAlign w:val="subscript"/>
          </w:rPr>
          <w:t>3</w:t>
        </w:r>
      </w:ins>
    </w:p>
    <w:p w:rsidR="00541083" w:rsidRDefault="00541083" w:rsidP="00541083">
      <w:pPr>
        <w:ind w:left="708"/>
        <w:jc w:val="both"/>
        <w:rPr>
          <w:ins w:id="1865" w:author="erradi" w:date="2011-08-06T10:44:00Z"/>
          <w:rFonts w:ascii="Times New Roman" w:hAnsi="Times New Roman" w:cs="Times New Roman"/>
        </w:rPr>
      </w:pPr>
      <w:ins w:id="1866" w:author="erradi" w:date="2011-08-06T10:44:00Z">
        <w:r>
          <w:rPr>
            <w:rFonts w:ascii="Times New Roman" w:hAnsi="Times New Roman" w:cs="Times New Roman"/>
          </w:rPr>
          <w:t>L’algorithme suivant permet de détecter et de corriger les cas succeptible de générer des inconsistences.</w:t>
        </w:r>
      </w:ins>
      <w:r w:rsidR="00F85630">
        <w:rPr>
          <w:rFonts w:ascii="Times New Roman" w:hAnsi="Times New Roman" w:cs="Times New Roman"/>
        </w:rPr>
        <w:t xml:space="preserve"> (</w:t>
      </w:r>
      <w:r w:rsidR="000D0712">
        <w:rPr>
          <w:rFonts w:ascii="Times New Roman" w:hAnsi="Times New Roman" w:cs="Times New Roman"/>
        </w:rPr>
        <w:t>Voir Annexe A (A.2)</w:t>
      </w:r>
      <w:r w:rsidR="00F85630">
        <w:rPr>
          <w:rFonts w:ascii="Times New Roman" w:hAnsi="Times New Roman" w:cs="Times New Roman"/>
        </w:rPr>
        <w:t>)</w:t>
      </w:r>
    </w:p>
    <w:p w:rsidR="00541083" w:rsidRDefault="00541083" w:rsidP="00541083">
      <w:pPr>
        <w:ind w:left="708"/>
        <w:jc w:val="both"/>
        <w:rPr>
          <w:rFonts w:ascii="Times New Roman" w:hAnsi="Times New Roman" w:cs="Times New Roman"/>
        </w:rPr>
      </w:pPr>
      <w:ins w:id="1867" w:author="erradi" w:date="2011-08-06T10:44:00Z">
        <w:r>
          <w:rPr>
            <w:rFonts w:ascii="Times New Roman" w:hAnsi="Times New Roman" w:cs="Times New Roman"/>
          </w:rPr>
          <w:t>Nous définissons une procédure qui détermine la forme d’une collaboration à un niveau de 1. Nous la notons Form(Col) qui peut être Col</w:t>
        </w:r>
        <w:r>
          <w:rPr>
            <w:rFonts w:ascii="Times New Roman" w:hAnsi="Times New Roman" w:cs="Times New Roman"/>
            <w:vertAlign w:val="subscript"/>
          </w:rPr>
          <w:t>1</w:t>
        </w:r>
        <w:proofErr w:type="gramStart"/>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vertAlign w:val="subscript"/>
          </w:rPr>
          <w:t>s</w:t>
        </w:r>
        <w:proofErr w:type="gramEnd"/>
        <w:r>
          <w:rPr>
            <w:rFonts w:ascii="Times New Roman" w:hAnsi="Times New Roman" w:cs="Times New Roman"/>
            <w:vertAlign w:val="subscript"/>
          </w:rPr>
          <w:t xml:space="preserve"> </w:t>
        </w:r>
        <w:r>
          <w:rPr>
            <w:rFonts w:ascii="Times New Roman" w:hAnsi="Times New Roman" w:cs="Times New Roman"/>
          </w:rPr>
          <w:t>Col</w:t>
        </w:r>
        <w:r>
          <w:rPr>
            <w:rFonts w:ascii="Times New Roman" w:hAnsi="Times New Roman" w:cs="Times New Roman"/>
            <w:vertAlign w:val="subscript"/>
          </w:rPr>
          <w:t xml:space="preserve">2 </w:t>
        </w:r>
        <w:r>
          <w:rPr>
            <w:rFonts w:ascii="Times New Roman" w:hAnsi="Times New Roman" w:cs="Times New Roman"/>
          </w:rPr>
          <w:t>ou Col1 *</w:t>
        </w:r>
        <w:r>
          <w:rPr>
            <w:rFonts w:ascii="Times New Roman" w:hAnsi="Times New Roman" w:cs="Times New Roman"/>
            <w:vertAlign w:val="subscript"/>
          </w:rPr>
          <w:t xml:space="preserve">s </w:t>
        </w:r>
        <w:r>
          <w:rPr>
            <w:rFonts w:ascii="Times New Roman" w:hAnsi="Times New Roman" w:cs="Times New Roman"/>
          </w:rPr>
          <w:t>Col</w:t>
        </w:r>
        <w:r>
          <w:rPr>
            <w:rFonts w:ascii="Times New Roman" w:hAnsi="Times New Roman" w:cs="Times New Roman"/>
            <w:vertAlign w:val="subscript"/>
          </w:rPr>
          <w:t>1</w:t>
        </w:r>
        <w:r>
          <w:rPr>
            <w:rFonts w:ascii="Times New Roman" w:hAnsi="Times New Roman" w:cs="Times New Roman"/>
          </w:rPr>
          <w:t xml:space="preserve"> ou Col1 [] Col2 ou Col1 |&gt; Col2 else Col3 ou Col</w:t>
        </w:r>
        <w:r>
          <w:rPr>
            <w:rFonts w:ascii="Times New Roman" w:hAnsi="Times New Roman" w:cs="Times New Roman"/>
            <w:vertAlign w:val="subscript"/>
          </w:rPr>
          <w:t xml:space="preserve">1  </w:t>
        </w:r>
        <w:r>
          <w:rPr>
            <w:rFonts w:ascii="Times New Roman" w:hAnsi="Times New Roman" w:cs="Times New Roman"/>
          </w:rPr>
          <w:t>;</w:t>
        </w:r>
        <w:r>
          <w:rPr>
            <w:rFonts w:ascii="Times New Roman" w:hAnsi="Times New Roman" w:cs="Times New Roman"/>
            <w:vertAlign w:val="subscript"/>
          </w:rPr>
          <w:t xml:space="preserve">w </w:t>
        </w:r>
        <w:r>
          <w:rPr>
            <w:rFonts w:ascii="Times New Roman" w:hAnsi="Times New Roman" w:cs="Times New Roman"/>
          </w:rPr>
          <w:t>Col</w:t>
        </w:r>
        <w:r>
          <w:rPr>
            <w:rFonts w:ascii="Times New Roman" w:hAnsi="Times New Roman" w:cs="Times New Roman"/>
            <w:vertAlign w:val="subscript"/>
          </w:rPr>
          <w:t>2</w:t>
        </w:r>
        <w:r>
          <w:rPr>
            <w:rFonts w:ascii="Times New Roman" w:hAnsi="Times New Roman" w:cs="Times New Roman"/>
          </w:rPr>
          <w:t xml:space="preserve"> ou Col1 *</w:t>
        </w:r>
        <w:r>
          <w:rPr>
            <w:rFonts w:ascii="Times New Roman" w:hAnsi="Times New Roman" w:cs="Times New Roman"/>
            <w:vertAlign w:val="subscript"/>
          </w:rPr>
          <w:t xml:space="preserve">w </w:t>
        </w:r>
        <w:r>
          <w:rPr>
            <w:rFonts w:ascii="Times New Roman" w:hAnsi="Times New Roman" w:cs="Times New Roman"/>
          </w:rPr>
          <w:t>Col</w:t>
        </w:r>
        <w:r>
          <w:rPr>
            <w:rFonts w:ascii="Times New Roman" w:hAnsi="Times New Roman" w:cs="Times New Roman"/>
            <w:vertAlign w:val="subscript"/>
          </w:rPr>
          <w:t>1</w:t>
        </w:r>
        <w:r>
          <w:rPr>
            <w:rFonts w:ascii="Times New Roman" w:hAnsi="Times New Roman" w:cs="Times New Roman"/>
          </w:rPr>
          <w:t>.</w:t>
        </w:r>
      </w:ins>
    </w:p>
    <w:p w:rsidR="00541083" w:rsidRPr="001D5C55" w:rsidRDefault="00541083" w:rsidP="00541083">
      <w:pPr>
        <w:pStyle w:val="Paragraphedeliste"/>
        <w:ind w:left="1080"/>
        <w:rPr>
          <w:ins w:id="1868" w:author="erradi" w:date="2011-08-06T10:44:00Z"/>
          <w:rFonts w:ascii="Times New Roman" w:hAnsi="Times New Roman" w:cs="Times New Roman"/>
        </w:rPr>
      </w:pPr>
    </w:p>
    <w:p w:rsidR="00541083" w:rsidRDefault="00541083" w:rsidP="00541083">
      <w:pPr>
        <w:pStyle w:val="Paragraphedeliste"/>
        <w:numPr>
          <w:ilvl w:val="2"/>
          <w:numId w:val="1"/>
        </w:numPr>
        <w:rPr>
          <w:rFonts w:ascii="Times New Roman" w:hAnsi="Times New Roman" w:cs="Times New Roman"/>
          <w:b/>
          <w:szCs w:val="24"/>
        </w:rPr>
      </w:pPr>
      <w:ins w:id="1869" w:author="erradi" w:date="2011-08-06T10:44:00Z">
        <w:r w:rsidRPr="000D0712">
          <w:rPr>
            <w:rFonts w:ascii="Times New Roman" w:hAnsi="Times New Roman" w:cs="Times New Roman"/>
            <w:b/>
            <w:szCs w:val="24"/>
          </w:rPr>
          <w:t>D</w:t>
        </w:r>
      </w:ins>
      <w:r w:rsidR="00F85630" w:rsidRPr="000D0712">
        <w:rPr>
          <w:rFonts w:ascii="Times New Roman" w:hAnsi="Times New Roman" w:cs="Times New Roman"/>
          <w:b/>
          <w:szCs w:val="24"/>
        </w:rPr>
        <w:t xml:space="preserve">omain Related </w:t>
      </w:r>
      <w:ins w:id="1870" w:author="erradi" w:date="2011-08-06T10:44:00Z">
        <w:r w:rsidRPr="000D0712">
          <w:rPr>
            <w:rFonts w:ascii="Times New Roman" w:hAnsi="Times New Roman" w:cs="Times New Roman"/>
            <w:b/>
            <w:szCs w:val="24"/>
          </w:rPr>
          <w:t>Conformance</w:t>
        </w:r>
      </w:ins>
    </w:p>
    <w:p w:rsidR="000D0712" w:rsidRPr="000D0712" w:rsidRDefault="000D0712" w:rsidP="000D0712">
      <w:pPr>
        <w:pStyle w:val="Paragraphedeliste"/>
        <w:ind w:left="1080"/>
        <w:rPr>
          <w:ins w:id="1871" w:author="erradi" w:date="2011-08-06T10:44:00Z"/>
          <w:rFonts w:ascii="Times New Roman" w:hAnsi="Times New Roman" w:cs="Times New Roman"/>
          <w:b/>
          <w:szCs w:val="24"/>
        </w:rPr>
      </w:pPr>
    </w:p>
    <w:p w:rsidR="00541083" w:rsidRDefault="00541083" w:rsidP="00F85630">
      <w:pPr>
        <w:pStyle w:val="Paragraphedeliste"/>
        <w:ind w:left="709"/>
        <w:jc w:val="both"/>
        <w:rPr>
          <w:ins w:id="1872" w:author="erradi" w:date="2011-08-06T10:44:00Z"/>
          <w:rFonts w:ascii="Times New Roman" w:hAnsi="Times New Roman" w:cs="Times New Roman"/>
          <w:sz w:val="24"/>
          <w:szCs w:val="24"/>
        </w:rPr>
      </w:pPr>
      <w:ins w:id="1873" w:author="erradi" w:date="2011-08-06T10:44:00Z">
        <w:r>
          <w:rPr>
            <w:rFonts w:ascii="Times New Roman" w:hAnsi="Times New Roman" w:cs="Times New Roman"/>
            <w:sz w:val="24"/>
            <w:szCs w:val="24"/>
          </w:rPr>
          <w:t>Dans cette partie nous présentons le cas de blockage lié à une inconsistance entre deux ou plusieurs actions. En effet, c’est grace à ce type de règle de conflits que l’on pourra traduire les règles de fonctionnement propre au secteur d’application du système dérivé. On dira par exemple qu’en sécurité que pour pouvoir avoir accès à une donnée il faut être Auhtoriser. Ce qui signifit que l’action accessData(D1) requiert l’action Authorization pour s’achever correctement. Et à juste titre Authorization nécéssite Authentification pour aussi être menner à bien. Ainsi si le système distribué est un système de sécurisation alors ces règles là sont tout à fait exprimable et vous conviendrez avec moi que si elles ne le sont pas alors il y aura une inconsistence très forte qui fera par exemple que tout le monde pourra accéder à la donnée qu’il veut sans se soucier d’y avoir le droit ou pas.</w:t>
        </w:r>
      </w:ins>
      <w:r w:rsidR="000D0712">
        <w:rPr>
          <w:rFonts w:ascii="Times New Roman" w:hAnsi="Times New Roman" w:cs="Times New Roman"/>
          <w:sz w:val="24"/>
          <w:szCs w:val="24"/>
        </w:rPr>
        <w:t xml:space="preserve"> </w:t>
      </w:r>
      <w:ins w:id="1874" w:author="erradi" w:date="2011-08-06T10:44:00Z">
        <w:r>
          <w:rPr>
            <w:rFonts w:ascii="Times New Roman" w:hAnsi="Times New Roman" w:cs="Times New Roman"/>
            <w:sz w:val="24"/>
            <w:szCs w:val="24"/>
          </w:rPr>
          <w:t>Pour ce faire nous utiliserons les matrices de synchronisation et de conflits pour détecter et essayer de résoudre ce type d’inconsistance.</w:t>
        </w:r>
      </w:ins>
    </w:p>
    <w:p w:rsidR="00541083" w:rsidRPr="0097258D" w:rsidRDefault="00541083" w:rsidP="0097258D">
      <w:pPr>
        <w:pStyle w:val="Paragraphedeliste"/>
        <w:ind w:left="709"/>
        <w:jc w:val="both"/>
        <w:rPr>
          <w:ins w:id="1875" w:author="erradi" w:date="2011-08-06T10:44:00Z"/>
          <w:rFonts w:ascii="Times New Roman" w:hAnsi="Times New Roman" w:cs="Times New Roman"/>
          <w:sz w:val="24"/>
          <w:szCs w:val="24"/>
        </w:rPr>
      </w:pPr>
      <w:ins w:id="1876" w:author="erradi" w:date="2011-08-06T10:44:00Z">
        <w:r>
          <w:rPr>
            <w:rFonts w:ascii="Times New Roman" w:hAnsi="Times New Roman" w:cs="Times New Roman"/>
            <w:sz w:val="24"/>
            <w:szCs w:val="24"/>
          </w:rPr>
          <w:lastRenderedPageBreak/>
          <w:t>Nous int</w:t>
        </w:r>
      </w:ins>
      <w:r w:rsidR="00F85630">
        <w:rPr>
          <w:rFonts w:ascii="Times New Roman" w:hAnsi="Times New Roman" w:cs="Times New Roman"/>
          <w:sz w:val="24"/>
          <w:szCs w:val="24"/>
        </w:rPr>
        <w:t>ro</w:t>
      </w:r>
      <w:ins w:id="1877" w:author="erradi" w:date="2011-08-06T10:44:00Z">
        <w:r>
          <w:rPr>
            <w:rFonts w:ascii="Times New Roman" w:hAnsi="Times New Roman" w:cs="Times New Roman"/>
            <w:sz w:val="24"/>
            <w:szCs w:val="24"/>
          </w:rPr>
          <w:t>duisons ici une nouvelle notion. Il s’agit de l’arbre d’activité. En fait pour chacun des roles de P</w:t>
        </w:r>
        <w:r>
          <w:rPr>
            <w:rFonts w:ascii="Times New Roman" w:hAnsi="Times New Roman" w:cs="Times New Roman"/>
            <w:sz w:val="24"/>
            <w:szCs w:val="24"/>
            <w:vertAlign w:val="subscript"/>
          </w:rPr>
          <w:t>s</w:t>
        </w:r>
        <w:r>
          <w:rPr>
            <w:rFonts w:ascii="Times New Roman" w:hAnsi="Times New Roman" w:cs="Times New Roman"/>
            <w:sz w:val="24"/>
            <w:szCs w:val="24"/>
          </w:rPr>
          <w:t xml:space="preserve">’ il faut dériver son arbre d’actions. C'est-à-dire analyser l’expéssion en générant la succession des actions dans lesquels le role est </w:t>
        </w:r>
        <w:proofErr w:type="gramStart"/>
        <w:r>
          <w:rPr>
            <w:rFonts w:ascii="Times New Roman" w:hAnsi="Times New Roman" w:cs="Times New Roman"/>
            <w:sz w:val="24"/>
            <w:szCs w:val="24"/>
          </w:rPr>
          <w:t>impliquer</w:t>
        </w:r>
        <w:proofErr w:type="gramEnd"/>
        <w:r>
          <w:rPr>
            <w:rFonts w:ascii="Times New Roman" w:hAnsi="Times New Roman" w:cs="Times New Roman"/>
            <w:sz w:val="24"/>
            <w:szCs w:val="24"/>
          </w:rPr>
          <w:t>. Nous proposons donc d’abord un algorithm de génération des arbres d’activité</w:t>
        </w:r>
      </w:ins>
      <w:r w:rsidR="0097258D">
        <w:rPr>
          <w:rFonts w:ascii="Times New Roman" w:hAnsi="Times New Roman" w:cs="Times New Roman"/>
          <w:sz w:val="24"/>
          <w:szCs w:val="24"/>
        </w:rPr>
        <w:t xml:space="preserve"> (Voir Annexe A</w:t>
      </w:r>
      <w:r w:rsidR="000D0712">
        <w:rPr>
          <w:rFonts w:ascii="Times New Roman" w:hAnsi="Times New Roman" w:cs="Times New Roman"/>
          <w:sz w:val="24"/>
          <w:szCs w:val="24"/>
        </w:rPr>
        <w:t xml:space="preserve"> (A.1)</w:t>
      </w:r>
      <w:r w:rsidR="0097258D">
        <w:rPr>
          <w:rFonts w:ascii="Times New Roman" w:hAnsi="Times New Roman" w:cs="Times New Roman"/>
          <w:sz w:val="24"/>
          <w:szCs w:val="24"/>
        </w:rPr>
        <w:t>)</w:t>
      </w:r>
    </w:p>
    <w:p w:rsidR="00541083" w:rsidRDefault="00541083" w:rsidP="00541083">
      <w:pPr>
        <w:pStyle w:val="Paragraphedeliste"/>
        <w:ind w:left="1080"/>
        <w:jc w:val="both"/>
        <w:rPr>
          <w:ins w:id="1878" w:author="erradi" w:date="2011-08-06T10:44:00Z"/>
          <w:rFonts w:ascii="Times New Roman" w:hAnsi="Times New Roman" w:cs="Times New Roman"/>
          <w:sz w:val="24"/>
          <w:szCs w:val="24"/>
        </w:rPr>
      </w:pPr>
    </w:p>
    <w:p w:rsidR="00767BB9" w:rsidRPr="000D0712" w:rsidRDefault="00767BB9" w:rsidP="00767BB9">
      <w:pPr>
        <w:pStyle w:val="Paragraphedeliste"/>
        <w:numPr>
          <w:ilvl w:val="0"/>
          <w:numId w:val="1"/>
        </w:numPr>
        <w:rPr>
          <w:ins w:id="1879" w:author="erradi" w:date="2011-08-06T10:44:00Z"/>
          <w:rFonts w:ascii="Times New Roman" w:hAnsi="Times New Roman" w:cs="Times New Roman"/>
          <w:b/>
          <w:sz w:val="28"/>
          <w:szCs w:val="40"/>
        </w:rPr>
      </w:pPr>
      <w:ins w:id="1880" w:author="erradi" w:date="2011-08-06T10:44:00Z">
        <w:r w:rsidRPr="000D0712">
          <w:rPr>
            <w:rFonts w:ascii="Times New Roman" w:hAnsi="Times New Roman" w:cs="Times New Roman"/>
            <w:b/>
            <w:sz w:val="28"/>
            <w:szCs w:val="40"/>
          </w:rPr>
          <w:t>Conclusion</w:t>
        </w:r>
      </w:ins>
    </w:p>
    <w:p w:rsidR="0097258D" w:rsidRPr="0097258D" w:rsidRDefault="00F85630" w:rsidP="0097258D">
      <w:pPr>
        <w:ind w:left="709"/>
        <w:jc w:val="both"/>
        <w:rPr>
          <w:ins w:id="1881" w:author="erradi" w:date="2011-08-06T10:44:00Z"/>
          <w:rFonts w:ascii="Times New Roman" w:hAnsi="Times New Roman" w:cs="Times New Roman"/>
          <w:sz w:val="24"/>
          <w:szCs w:val="24"/>
          <w:lang w:val="en-US"/>
        </w:rPr>
      </w:pPr>
      <w:r w:rsidRPr="0097258D">
        <w:rPr>
          <w:rFonts w:ascii="Times New Roman" w:hAnsi="Times New Roman" w:cs="Times New Roman"/>
          <w:sz w:val="24"/>
          <w:szCs w:val="24"/>
          <w:lang w:val="en-US"/>
        </w:rPr>
        <w:t xml:space="preserve">- </w:t>
      </w:r>
      <w:proofErr w:type="gramStart"/>
      <w:r w:rsidRPr="0097258D">
        <w:rPr>
          <w:rFonts w:ascii="Times New Roman" w:hAnsi="Times New Roman" w:cs="Times New Roman"/>
          <w:sz w:val="24"/>
          <w:szCs w:val="24"/>
          <w:lang w:val="en-US"/>
        </w:rPr>
        <w:t>we</w:t>
      </w:r>
      <w:proofErr w:type="gramEnd"/>
      <w:r w:rsidRPr="0097258D">
        <w:rPr>
          <w:rFonts w:ascii="Times New Roman" w:hAnsi="Times New Roman" w:cs="Times New Roman"/>
          <w:sz w:val="24"/>
          <w:szCs w:val="24"/>
          <w:lang w:val="en-US"/>
        </w:rPr>
        <w:t xml:space="preserve"> have presented an appro</w:t>
      </w:r>
      <w:r w:rsidR="0097258D">
        <w:rPr>
          <w:rFonts w:ascii="Times New Roman" w:hAnsi="Times New Roman" w:cs="Times New Roman"/>
          <w:sz w:val="24"/>
          <w:szCs w:val="24"/>
          <w:lang w:val="en-US"/>
        </w:rPr>
        <w:t>a</w:t>
      </w:r>
      <w:r w:rsidRPr="0097258D">
        <w:rPr>
          <w:rFonts w:ascii="Times New Roman" w:hAnsi="Times New Roman" w:cs="Times New Roman"/>
          <w:sz w:val="24"/>
          <w:szCs w:val="24"/>
          <w:lang w:val="en-US"/>
        </w:rPr>
        <w:t xml:space="preserve">ch </w:t>
      </w:r>
      <w:r w:rsidR="0097258D" w:rsidRPr="00FD1332">
        <w:rPr>
          <w:rFonts w:ascii="Times New Roman" w:hAnsi="Times New Roman" w:cs="Times New Roman"/>
          <w:sz w:val="24"/>
          <w:szCs w:val="24"/>
          <w:lang w:val="en-US"/>
        </w:rPr>
        <w:t>concerned with the dynamic change of distributed systems specifications where the system activities are seen as collaborations am</w:t>
      </w:r>
      <w:r w:rsidR="0097258D">
        <w:rPr>
          <w:rFonts w:ascii="Times New Roman" w:hAnsi="Times New Roman" w:cs="Times New Roman"/>
          <w:sz w:val="24"/>
          <w:szCs w:val="24"/>
          <w:lang w:val="en-US"/>
        </w:rPr>
        <w:t xml:space="preserve">ong several </w:t>
      </w:r>
      <w:r w:rsidR="0097258D" w:rsidRPr="00FD1332">
        <w:rPr>
          <w:rFonts w:ascii="Times New Roman" w:hAnsi="Times New Roman" w:cs="Times New Roman"/>
          <w:sz w:val="24"/>
          <w:szCs w:val="24"/>
          <w:lang w:val="en-US"/>
        </w:rPr>
        <w:t>components</w:t>
      </w:r>
      <w:r w:rsidR="0097258D">
        <w:rPr>
          <w:rFonts w:ascii="Times New Roman" w:hAnsi="Times New Roman" w:cs="Times New Roman"/>
          <w:sz w:val="24"/>
          <w:szCs w:val="24"/>
          <w:lang w:val="en-US"/>
        </w:rPr>
        <w:t>. We proposed an algorithm to adapt dynamically the global requirements specification changes to the existing derived system components. We provide also the way to preserve the structural and behavioral conformance of the new derived system.</w:t>
      </w:r>
    </w:p>
    <w:p w:rsidR="00767BB9" w:rsidRPr="0097258D" w:rsidDel="00541083" w:rsidRDefault="00767BB9" w:rsidP="0097258D">
      <w:pPr>
        <w:pStyle w:val="Paragraphedeliste"/>
        <w:ind w:left="709"/>
        <w:jc w:val="both"/>
        <w:rPr>
          <w:del w:id="1882" w:author="erradi" w:date="2011-08-06T10:44:00Z"/>
          <w:rFonts w:ascii="Times New Roman" w:hAnsi="Times New Roman" w:cs="Times New Roman"/>
          <w:lang w:val="en-US"/>
        </w:rPr>
      </w:pPr>
      <w:del w:id="1883" w:author="erradi" w:date="2011-08-06T10:44:00Z">
        <w:r w:rsidRPr="0097258D" w:rsidDel="00541083">
          <w:rPr>
            <w:rFonts w:ascii="Times New Roman" w:hAnsi="Times New Roman" w:cs="Times New Roman"/>
            <w:lang w:val="en-US"/>
          </w:rPr>
          <w:delText>Notre algorithme d’adaptation dynamique est constitué de deux gros blocs.</w:delText>
        </w:r>
      </w:del>
    </w:p>
    <w:p w:rsidR="00767BB9" w:rsidRPr="0097258D" w:rsidDel="00541083" w:rsidRDefault="00767BB9" w:rsidP="0097258D">
      <w:pPr>
        <w:pStyle w:val="Paragraphedeliste"/>
        <w:ind w:left="709"/>
        <w:jc w:val="both"/>
        <w:rPr>
          <w:del w:id="1884" w:author="erradi" w:date="2011-08-06T10:44:00Z"/>
          <w:rFonts w:ascii="Times New Roman" w:hAnsi="Times New Roman" w:cs="Times New Roman"/>
          <w:lang w:val="en-US"/>
        </w:rPr>
      </w:pPr>
      <w:del w:id="1885" w:author="erradi" w:date="2011-08-06T10:44:00Z">
        <w:r w:rsidRPr="0097258D" w:rsidDel="00541083">
          <w:rPr>
            <w:rFonts w:ascii="Times New Roman" w:hAnsi="Times New Roman" w:cs="Times New Roman"/>
            <w:lang w:val="en-US"/>
          </w:rPr>
          <w:delText>Le premier bloc est dénomé : Transactionnal Conformance Bloc. Il permet de valider toutes les règles de conformance en appelant d’autres pseudo-algorithms qui seront décrit par la suite. Il est a signaler que dans ce bloc il y a deux cas de figure. Il y a les cas de conformance obligatoire et les cas de conformance imposable. Les cas de conformance obligatoire sont les Structural Conformance et ceux de conformance imposable sont ceux de Behavioral Conformance.</w:delText>
        </w:r>
      </w:del>
    </w:p>
    <w:p w:rsidR="00767BB9" w:rsidRPr="0097258D" w:rsidDel="00541083" w:rsidRDefault="00767BB9" w:rsidP="0097258D">
      <w:pPr>
        <w:pStyle w:val="Paragraphedeliste"/>
        <w:ind w:left="709"/>
        <w:jc w:val="both"/>
        <w:rPr>
          <w:del w:id="1886" w:author="erradi" w:date="2011-08-06T10:44:00Z"/>
          <w:rFonts w:ascii="Times New Roman" w:hAnsi="Times New Roman" w:cs="Times New Roman"/>
          <w:lang w:val="en-US"/>
        </w:rPr>
      </w:pPr>
      <w:del w:id="1887" w:author="erradi" w:date="2011-08-06T10:44:00Z">
        <w:r w:rsidRPr="0097258D" w:rsidDel="00541083">
          <w:rPr>
            <w:rFonts w:ascii="Times New Roman" w:hAnsi="Times New Roman" w:cs="Times New Roman"/>
            <w:lang w:val="en-US"/>
          </w:rPr>
          <w:delText>Le deuxième bloc est le bloc de propagation des modifications de l’expréssion globale sur les composants existants ainsi que sur les nouveaux qui seront créer. C’est dans cette partie que le Global-System-Component initie ses interactions avec le Méta-Update-Structure-Component et le Méta-Update-Behavior-Component dans l’intention de respectivement créer, supprimer ou mettre à jour des composants dans le système pour dériver son nouvel état.</w:delText>
        </w:r>
      </w:del>
    </w:p>
    <w:p w:rsidR="00767BB9" w:rsidRPr="0097258D" w:rsidDel="00541083" w:rsidRDefault="00767BB9" w:rsidP="0097258D">
      <w:pPr>
        <w:pStyle w:val="Paragraphedeliste"/>
        <w:ind w:left="709"/>
        <w:jc w:val="both"/>
        <w:rPr>
          <w:del w:id="1888" w:author="erradi" w:date="2011-08-06T10:44:00Z"/>
          <w:rFonts w:ascii="Times New Roman" w:hAnsi="Times New Roman" w:cs="Times New Roman"/>
          <w:lang w:val="en-US"/>
        </w:rPr>
      </w:pPr>
    </w:p>
    <w:p w:rsidR="00767BB9" w:rsidRPr="0097258D" w:rsidDel="00541083" w:rsidRDefault="00767BB9" w:rsidP="0097258D">
      <w:pPr>
        <w:pStyle w:val="Paragraphedeliste"/>
        <w:ind w:left="709"/>
        <w:jc w:val="both"/>
        <w:rPr>
          <w:del w:id="1889" w:author="erradi" w:date="2011-08-06T10:44:00Z"/>
          <w:rFonts w:ascii="Times New Roman" w:hAnsi="Times New Roman" w:cs="Times New Roman"/>
          <w:lang w:val="en-US"/>
        </w:rPr>
      </w:pPr>
    </w:p>
    <w:p w:rsidR="00767BB9" w:rsidRPr="0097258D" w:rsidDel="00541083" w:rsidRDefault="00767BB9" w:rsidP="0097258D">
      <w:pPr>
        <w:pStyle w:val="Paragraphedeliste"/>
        <w:ind w:left="709"/>
        <w:jc w:val="both"/>
        <w:rPr>
          <w:del w:id="1890" w:author="erradi" w:date="2011-08-06T10:44:00Z"/>
          <w:rFonts w:ascii="Times New Roman" w:hAnsi="Times New Roman" w:cs="Times New Roman"/>
          <w:lang w:val="en-US"/>
        </w:rPr>
      </w:pPr>
    </w:p>
    <w:p w:rsidR="00767BB9" w:rsidRPr="0097258D" w:rsidDel="00541083" w:rsidRDefault="00767BB9" w:rsidP="0097258D">
      <w:pPr>
        <w:ind w:left="709"/>
        <w:jc w:val="both"/>
        <w:rPr>
          <w:del w:id="1891" w:author="erradi" w:date="2011-08-06T10:44:00Z"/>
          <w:rFonts w:ascii="Times New Roman" w:hAnsi="Times New Roman" w:cs="Times New Roman"/>
          <w:i/>
          <w:lang w:val="en-US"/>
        </w:rPr>
      </w:pPr>
      <w:del w:id="1892" w:author="erradi" w:date="2011-08-06T10:44:00Z">
        <w:r w:rsidRPr="0097258D" w:rsidDel="00541083">
          <w:rPr>
            <w:rFonts w:ascii="Times New Roman" w:hAnsi="Times New Roman" w:cs="Times New Roman"/>
            <w:i/>
            <w:u w:val="single"/>
            <w:lang w:val="en-US"/>
          </w:rPr>
          <w:delText>Algorithm1 Méta</w:delText>
        </w:r>
        <w:r w:rsidRPr="0097258D" w:rsidDel="00541083">
          <w:rPr>
            <w:rFonts w:ascii="Times New Roman" w:hAnsi="Times New Roman" w:cs="Times New Roman"/>
            <w:i/>
            <w:vertAlign w:val="subscript"/>
            <w:lang w:val="en-US"/>
          </w:rPr>
          <w:delText>T</w:delText>
        </w:r>
      </w:del>
    </w:p>
    <w:p w:rsidR="00767BB9" w:rsidRPr="0097258D" w:rsidDel="00541083" w:rsidRDefault="00767BB9" w:rsidP="0097258D">
      <w:pPr>
        <w:ind w:left="709"/>
        <w:jc w:val="both"/>
        <w:rPr>
          <w:del w:id="1893" w:author="erradi" w:date="2011-08-06T10:44:00Z"/>
          <w:rFonts w:ascii="Times New Roman" w:hAnsi="Times New Roman" w:cs="Times New Roman"/>
          <w:u w:val="single"/>
          <w:lang w:val="en-US"/>
        </w:rPr>
      </w:pPr>
      <w:del w:id="1894" w:author="erradi" w:date="2011-08-06T10:44:00Z">
        <w:r w:rsidRPr="0097258D" w:rsidDel="00541083">
          <w:rPr>
            <w:rFonts w:ascii="Times New Roman" w:hAnsi="Times New Roman" w:cs="Times New Roman"/>
            <w:u w:val="single"/>
            <w:lang w:val="en-US"/>
          </w:rPr>
          <w:delText xml:space="preserve">Inputs : </w:delText>
        </w:r>
      </w:del>
    </w:p>
    <w:p w:rsidR="00767BB9" w:rsidRPr="0097258D" w:rsidDel="00541083" w:rsidRDefault="00767BB9" w:rsidP="0097258D">
      <w:pPr>
        <w:ind w:left="709"/>
        <w:jc w:val="both"/>
        <w:rPr>
          <w:del w:id="1895" w:author="erradi" w:date="2011-08-06T10:44:00Z"/>
          <w:rFonts w:ascii="Times New Roman" w:hAnsi="Times New Roman" w:cs="Times New Roman"/>
          <w:lang w:val="en-US"/>
        </w:rPr>
      </w:pPr>
      <w:del w:id="1896" w:author="erradi" w:date="2011-08-06T10:44:00Z">
        <w:r w:rsidRPr="0097258D" w:rsidDel="00541083">
          <w:rPr>
            <w:rFonts w:ascii="Times New Roman" w:hAnsi="Times New Roman" w:cs="Times New Roman"/>
            <w:b/>
            <w:lang w:val="en-US"/>
          </w:rPr>
          <w:delText>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lang w:val="en-US"/>
          </w:rPr>
          <w:delText>  : La plus récente stable expréssion</w:delText>
        </w:r>
      </w:del>
    </w:p>
    <w:p w:rsidR="00767BB9" w:rsidRPr="0097258D" w:rsidDel="00541083" w:rsidRDefault="00767BB9" w:rsidP="0097258D">
      <w:pPr>
        <w:ind w:left="709"/>
        <w:jc w:val="both"/>
        <w:rPr>
          <w:del w:id="1897" w:author="erradi" w:date="2011-08-06T10:44:00Z"/>
          <w:rFonts w:ascii="Times New Roman" w:hAnsi="Times New Roman" w:cs="Times New Roman"/>
          <w:lang w:val="en-US"/>
        </w:rPr>
      </w:pPr>
      <w:del w:id="1898" w:author="erradi" w:date="2011-08-06T10:44:00Z">
        <w:r w:rsidRPr="0097258D" w:rsidDel="00541083">
          <w:rPr>
            <w:rFonts w:ascii="Times New Roman" w:hAnsi="Times New Roman" w:cs="Times New Roman"/>
            <w:b/>
            <w:lang w:val="en-US"/>
          </w:rPr>
          <w:delText>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w:delText>
        </w:r>
        <w:r w:rsidRPr="0097258D" w:rsidDel="00541083">
          <w:rPr>
            <w:rFonts w:ascii="Times New Roman" w:hAnsi="Times New Roman" w:cs="Times New Roman"/>
            <w:lang w:val="en-US"/>
          </w:rPr>
          <w:delText> : La nouvelle expréssion a dérivée</w:delText>
        </w:r>
      </w:del>
    </w:p>
    <w:p w:rsidR="00767BB9" w:rsidRPr="003B20B1" w:rsidDel="00541083" w:rsidRDefault="00767BB9" w:rsidP="0097258D">
      <w:pPr>
        <w:ind w:left="709"/>
        <w:jc w:val="both"/>
        <w:rPr>
          <w:del w:id="1899" w:author="erradi" w:date="2011-08-06T10:44:00Z"/>
          <w:rFonts w:ascii="Times New Roman" w:hAnsi="Times New Roman" w:cs="Times New Roman"/>
          <w:u w:val="single"/>
          <w:lang w:val="en-US"/>
        </w:rPr>
      </w:pPr>
      <w:del w:id="1900" w:author="erradi" w:date="2011-08-06T10:44:00Z">
        <w:r w:rsidRPr="003B20B1" w:rsidDel="00541083">
          <w:rPr>
            <w:rFonts w:ascii="Times New Roman" w:hAnsi="Times New Roman" w:cs="Times New Roman"/>
            <w:u w:val="single"/>
            <w:lang w:val="en-US"/>
          </w:rPr>
          <w:delText>Body :</w:delText>
        </w:r>
      </w:del>
    </w:p>
    <w:p w:rsidR="00767BB9" w:rsidRPr="003B20B1" w:rsidDel="00541083" w:rsidRDefault="00767BB9" w:rsidP="0097258D">
      <w:pPr>
        <w:ind w:left="709"/>
        <w:jc w:val="both"/>
        <w:rPr>
          <w:del w:id="1901" w:author="erradi" w:date="2011-08-06T10:44:00Z"/>
          <w:rFonts w:ascii="Times New Roman" w:hAnsi="Times New Roman" w:cs="Times New Roman"/>
          <w:lang w:val="en-US"/>
        </w:rPr>
      </w:pPr>
      <w:del w:id="1902" w:author="erradi" w:date="2011-08-06T10:44:00Z">
        <w:r w:rsidDel="00541083">
          <w:rPr>
            <w:rFonts w:ascii="Times New Roman" w:hAnsi="Times New Roman" w:cs="Times New Roman"/>
            <w:b/>
            <w:lang w:val="en-US"/>
          </w:rPr>
          <w:delText>i</w:delText>
        </w:r>
        <w:r w:rsidRPr="003B20B1" w:rsidDel="00541083">
          <w:rPr>
            <w:rFonts w:ascii="Times New Roman" w:hAnsi="Times New Roman" w:cs="Times New Roman"/>
            <w:b/>
            <w:lang w:val="en-US"/>
          </w:rPr>
          <w:delText>f</w:delText>
        </w:r>
        <w:r w:rsidRPr="003B20B1"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vertAlign w:val="subscript"/>
            <w:lang w:val="en-US"/>
          </w:rPr>
          <w:delText xml:space="preserve"> </w:delText>
        </w:r>
        <w:r w:rsidRPr="003B20B1" w:rsidDel="00541083">
          <w:rPr>
            <w:rFonts w:ascii="Times New Roman" w:hAnsi="Times New Roman" w:cs="Times New Roman"/>
            <w:lang w:val="en-US"/>
          </w:rPr>
          <w:delText xml:space="preserve">&lt;&gt;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 xml:space="preserve">’ </w:delText>
        </w:r>
        <w:r w:rsidDel="00541083">
          <w:rPr>
            <w:rFonts w:ascii="Times New Roman" w:hAnsi="Times New Roman" w:cs="Times New Roman"/>
            <w:lang w:val="en-US"/>
          </w:rPr>
          <w:delText>O</w:delText>
        </w:r>
        <w:r w:rsidRPr="003B20B1" w:rsidDel="00541083">
          <w:rPr>
            <w:rFonts w:ascii="Times New Roman" w:hAnsi="Times New Roman" w:cs="Times New Roman"/>
            <w:lang w:val="en-US"/>
          </w:rPr>
          <w:delText xml:space="preserve">r </w:delText>
        </w:r>
        <w:r w:rsidRPr="003B20B1" w:rsidDel="00541083">
          <w:rPr>
            <w:rFonts w:ascii="Times New Roman" w:hAnsi="Times New Roman" w:cs="Times New Roman"/>
            <w:b/>
            <w:lang w:val="en-US"/>
          </w:rPr>
          <w:delText>Coll-Role-Table(changed)</w:delText>
        </w:r>
        <w:r w:rsidDel="00541083">
          <w:rPr>
            <w:rFonts w:ascii="Times New Roman" w:hAnsi="Times New Roman" w:cs="Times New Roman"/>
            <w:lang w:val="en-US"/>
          </w:rPr>
          <w:delText xml:space="preserve"> O</w:delText>
        </w:r>
        <w:r w:rsidRPr="003B20B1" w:rsidDel="00541083">
          <w:rPr>
            <w:rFonts w:ascii="Times New Roman" w:hAnsi="Times New Roman" w:cs="Times New Roman"/>
            <w:lang w:val="en-US"/>
          </w:rPr>
          <w:delText xml:space="preserve">r </w:delText>
        </w:r>
        <w:r w:rsidRPr="003B20B1" w:rsidDel="00541083">
          <w:rPr>
            <w:rFonts w:ascii="Times New Roman" w:hAnsi="Times New Roman" w:cs="Times New Roman"/>
            <w:b/>
            <w:lang w:val="en-US"/>
          </w:rPr>
          <w:delText>Component-Role-Table(changed)</w:delText>
        </w:r>
        <w:r w:rsidRPr="003B20B1" w:rsidDel="00541083">
          <w:rPr>
            <w:rFonts w:ascii="Times New Roman" w:hAnsi="Times New Roman" w:cs="Times New Roman"/>
            <w:lang w:val="en-US"/>
          </w:rPr>
          <w:delText xml:space="preserve"> then</w:delText>
        </w:r>
      </w:del>
    </w:p>
    <w:p w:rsidR="00767BB9" w:rsidRPr="0097258D" w:rsidDel="00541083" w:rsidRDefault="00767BB9" w:rsidP="0097258D">
      <w:pPr>
        <w:ind w:left="709" w:firstLine="708"/>
        <w:jc w:val="both"/>
        <w:rPr>
          <w:del w:id="1903" w:author="erradi" w:date="2011-08-06T10:44:00Z"/>
          <w:rFonts w:ascii="Times New Roman" w:hAnsi="Times New Roman" w:cs="Times New Roman"/>
          <w:u w:val="single"/>
          <w:lang w:val="en-US"/>
        </w:rPr>
      </w:pPr>
      <w:del w:id="1904" w:author="erradi" w:date="2011-08-06T10:44:00Z">
        <w:r w:rsidRPr="0097258D" w:rsidDel="00541083">
          <w:rPr>
            <w:rFonts w:ascii="Times New Roman" w:hAnsi="Times New Roman" w:cs="Times New Roman"/>
            <w:u w:val="single"/>
            <w:lang w:val="en-US"/>
          </w:rPr>
          <w:delText>% Structural Conformance Part %</w:delText>
        </w:r>
      </w:del>
    </w:p>
    <w:p w:rsidR="00767BB9" w:rsidRPr="0097258D" w:rsidDel="00541083" w:rsidRDefault="00767BB9" w:rsidP="0097258D">
      <w:pPr>
        <w:ind w:left="709"/>
        <w:jc w:val="both"/>
        <w:rPr>
          <w:del w:id="1905" w:author="erradi" w:date="2011-08-06T10:44:00Z"/>
          <w:rFonts w:ascii="Times New Roman" w:hAnsi="Times New Roman" w:cs="Times New Roman"/>
          <w:lang w:val="en-US"/>
        </w:rPr>
      </w:pPr>
      <w:del w:id="1906"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SyntaxConformance(P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w:delText>
        </w:r>
        <w:r w:rsidRPr="0097258D" w:rsidDel="00541083">
          <w:rPr>
            <w:rFonts w:ascii="Times New Roman" w:hAnsi="Times New Roman" w:cs="Times New Roman"/>
            <w:lang w:val="en-US"/>
          </w:rPr>
          <w:delText>.</w:delText>
        </w:r>
      </w:del>
    </w:p>
    <w:p w:rsidR="00767BB9" w:rsidRPr="0097258D" w:rsidDel="00541083" w:rsidRDefault="00767BB9" w:rsidP="0097258D">
      <w:pPr>
        <w:ind w:left="709"/>
        <w:jc w:val="both"/>
        <w:rPr>
          <w:del w:id="1907" w:author="erradi" w:date="2011-08-06T10:44:00Z"/>
          <w:rFonts w:ascii="Times New Roman" w:hAnsi="Times New Roman" w:cs="Times New Roman"/>
          <w:lang w:val="en-US"/>
        </w:rPr>
      </w:pPr>
      <w:del w:id="1908"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CollaborationConformance(P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w:delText>
        </w:r>
        <w:r w:rsidRPr="0097258D" w:rsidDel="00541083">
          <w:rPr>
            <w:rFonts w:ascii="Times New Roman" w:hAnsi="Times New Roman" w:cs="Times New Roman"/>
            <w:lang w:val="en-US"/>
          </w:rPr>
          <w:delText>.</w:delText>
        </w:r>
      </w:del>
    </w:p>
    <w:p w:rsidR="00767BB9" w:rsidRPr="0097258D" w:rsidDel="00541083" w:rsidRDefault="00767BB9" w:rsidP="0097258D">
      <w:pPr>
        <w:ind w:left="709"/>
        <w:jc w:val="both"/>
        <w:rPr>
          <w:del w:id="1909" w:author="erradi" w:date="2011-08-06T10:44:00Z"/>
          <w:rFonts w:ascii="Times New Roman" w:hAnsi="Times New Roman" w:cs="Times New Roman"/>
          <w:u w:val="single"/>
          <w:lang w:val="en-US"/>
        </w:rPr>
      </w:pPr>
      <w:del w:id="1910"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u w:val="single"/>
            <w:lang w:val="en-US"/>
          </w:rPr>
          <w:delText>% Behavioral Conformance Part %</w:delText>
        </w:r>
      </w:del>
    </w:p>
    <w:p w:rsidR="00767BB9" w:rsidRPr="00554834" w:rsidDel="00541083" w:rsidRDefault="00767BB9" w:rsidP="0097258D">
      <w:pPr>
        <w:ind w:left="709"/>
        <w:jc w:val="both"/>
        <w:rPr>
          <w:del w:id="1911" w:author="erradi" w:date="2011-08-06T10:44:00Z"/>
          <w:rFonts w:ascii="Times New Roman" w:hAnsi="Times New Roman" w:cs="Times New Roman"/>
          <w:lang w:val="en-US"/>
        </w:rPr>
      </w:pPr>
      <w:del w:id="1912" w:author="erradi" w:date="2011-08-06T10:44:00Z">
        <w:r w:rsidRPr="0097258D" w:rsidDel="00541083">
          <w:rPr>
            <w:rFonts w:ascii="Times New Roman" w:hAnsi="Times New Roman" w:cs="Times New Roman"/>
            <w:lang w:val="en-US"/>
          </w:rPr>
          <w:tab/>
        </w:r>
        <w:r w:rsidRPr="00554834" w:rsidDel="00541083">
          <w:rPr>
            <w:rFonts w:ascii="Times New Roman" w:hAnsi="Times New Roman" w:cs="Times New Roman"/>
            <w:b/>
            <w:lang w:val="en-US"/>
          </w:rPr>
          <w:delText>MessageBlockingConformance(P</w:delText>
        </w:r>
        <w:r w:rsidRPr="00554834" w:rsidDel="00541083">
          <w:rPr>
            <w:rFonts w:ascii="Times New Roman" w:hAnsi="Times New Roman" w:cs="Times New Roman"/>
            <w:b/>
            <w:vertAlign w:val="subscript"/>
            <w:lang w:val="en-US"/>
          </w:rPr>
          <w:delText>s</w:delText>
        </w:r>
        <w:r w:rsidRPr="00554834" w:rsidDel="00541083">
          <w:rPr>
            <w:rFonts w:ascii="Times New Roman" w:hAnsi="Times New Roman" w:cs="Times New Roman"/>
            <w:b/>
            <w:lang w:val="en-US"/>
          </w:rPr>
          <w:delText>’)</w:delText>
        </w:r>
        <w:r w:rsidRPr="00554834" w:rsidDel="00541083">
          <w:rPr>
            <w:rFonts w:ascii="Times New Roman" w:hAnsi="Times New Roman" w:cs="Times New Roman"/>
            <w:lang w:val="en-US"/>
          </w:rPr>
          <w:delText>.</w:delText>
        </w:r>
      </w:del>
    </w:p>
    <w:p w:rsidR="00767BB9" w:rsidRPr="00554834" w:rsidDel="00541083" w:rsidRDefault="00767BB9" w:rsidP="0097258D">
      <w:pPr>
        <w:ind w:left="709"/>
        <w:jc w:val="both"/>
        <w:rPr>
          <w:del w:id="1913" w:author="erradi" w:date="2011-08-06T10:44:00Z"/>
          <w:rFonts w:ascii="Times New Roman" w:hAnsi="Times New Roman" w:cs="Times New Roman"/>
          <w:lang w:val="en-US"/>
        </w:rPr>
      </w:pPr>
      <w:del w:id="1914" w:author="erradi" w:date="2011-08-06T10:44:00Z">
        <w:r w:rsidRPr="00554834" w:rsidDel="00541083">
          <w:rPr>
            <w:rFonts w:ascii="Times New Roman" w:hAnsi="Times New Roman" w:cs="Times New Roman"/>
            <w:lang w:val="en-US"/>
          </w:rPr>
          <w:tab/>
        </w:r>
        <w:r w:rsidRPr="00554834" w:rsidDel="00541083">
          <w:rPr>
            <w:rFonts w:ascii="Times New Roman" w:hAnsi="Times New Roman" w:cs="Times New Roman"/>
            <w:b/>
            <w:lang w:val="en-US"/>
          </w:rPr>
          <w:delText>DeepBlockingConformance(P</w:delText>
        </w:r>
        <w:r w:rsidRPr="00554834" w:rsidDel="00541083">
          <w:rPr>
            <w:rFonts w:ascii="Times New Roman" w:hAnsi="Times New Roman" w:cs="Times New Roman"/>
            <w:b/>
            <w:vertAlign w:val="subscript"/>
            <w:lang w:val="en-US"/>
          </w:rPr>
          <w:delText>s</w:delText>
        </w:r>
        <w:r w:rsidRPr="00554834" w:rsidDel="00541083">
          <w:rPr>
            <w:rFonts w:ascii="Times New Roman" w:hAnsi="Times New Roman" w:cs="Times New Roman"/>
            <w:b/>
            <w:lang w:val="en-US"/>
          </w:rPr>
          <w:delText>’)</w:delText>
        </w:r>
        <w:r w:rsidRPr="00554834" w:rsidDel="00541083">
          <w:rPr>
            <w:rFonts w:ascii="Times New Roman" w:hAnsi="Times New Roman" w:cs="Times New Roman"/>
            <w:lang w:val="en-US"/>
          </w:rPr>
          <w:delText>.</w:delText>
        </w:r>
      </w:del>
    </w:p>
    <w:p w:rsidR="00767BB9" w:rsidRPr="00554834" w:rsidDel="00541083" w:rsidRDefault="00767BB9" w:rsidP="0097258D">
      <w:pPr>
        <w:ind w:left="709"/>
        <w:jc w:val="both"/>
        <w:rPr>
          <w:del w:id="1915" w:author="erradi" w:date="2011-08-06T10:44:00Z"/>
          <w:rFonts w:ascii="Times New Roman" w:hAnsi="Times New Roman" w:cs="Times New Roman"/>
          <w:u w:val="single"/>
          <w:lang w:val="en-US"/>
        </w:rPr>
      </w:pPr>
      <w:del w:id="1916" w:author="erradi" w:date="2011-08-06T10:44:00Z">
        <w:r w:rsidRPr="00554834" w:rsidDel="00541083">
          <w:rPr>
            <w:rFonts w:ascii="Times New Roman" w:hAnsi="Times New Roman" w:cs="Times New Roman"/>
            <w:lang w:val="en-US"/>
          </w:rPr>
          <w:tab/>
        </w:r>
        <w:r w:rsidRPr="00554834" w:rsidDel="00541083">
          <w:rPr>
            <w:rFonts w:ascii="Times New Roman" w:hAnsi="Times New Roman" w:cs="Times New Roman"/>
            <w:u w:val="single"/>
            <w:lang w:val="en-US"/>
          </w:rPr>
          <w:delText>%Variable transactionnelle%</w:delText>
        </w:r>
      </w:del>
    </w:p>
    <w:p w:rsidR="00767BB9" w:rsidRPr="00AB42D3" w:rsidDel="00541083" w:rsidRDefault="00767BB9" w:rsidP="0097258D">
      <w:pPr>
        <w:ind w:left="709" w:firstLine="708"/>
        <w:jc w:val="both"/>
        <w:rPr>
          <w:del w:id="1917" w:author="erradi" w:date="2011-08-06T10:44:00Z"/>
          <w:rFonts w:ascii="Times New Roman" w:hAnsi="Times New Roman" w:cs="Times New Roman"/>
          <w:lang w:val="en-US"/>
        </w:rPr>
      </w:pPr>
      <w:del w:id="1918" w:author="erradi" w:date="2011-08-06T10:44:00Z">
        <w:r w:rsidRPr="00AB42D3" w:rsidDel="00541083">
          <w:rPr>
            <w:rFonts w:ascii="Times New Roman" w:hAnsi="Times New Roman" w:cs="Times New Roman"/>
            <w:b/>
            <w:lang w:val="en-US"/>
          </w:rPr>
          <w:delText>Commit</w:delText>
        </w:r>
        <w:r w:rsidRPr="00AB42D3" w:rsidDel="00541083">
          <w:rPr>
            <w:rFonts w:ascii="Times New Roman" w:hAnsi="Times New Roman" w:cs="Times New Roman"/>
            <w:lang w:val="en-US"/>
          </w:rPr>
          <w:delText> := 1</w:delText>
        </w:r>
      </w:del>
    </w:p>
    <w:p w:rsidR="00767BB9" w:rsidRPr="00AB42D3" w:rsidDel="00541083" w:rsidRDefault="00767BB9" w:rsidP="0097258D">
      <w:pPr>
        <w:ind w:left="709"/>
        <w:jc w:val="both"/>
        <w:rPr>
          <w:del w:id="1919" w:author="erradi" w:date="2011-08-06T10:44:00Z"/>
          <w:rFonts w:ascii="Times New Roman" w:hAnsi="Times New Roman" w:cs="Times New Roman"/>
          <w:u w:val="single"/>
          <w:lang w:val="en-US"/>
        </w:rPr>
      </w:pPr>
      <w:del w:id="1920" w:author="erradi" w:date="2011-08-06T10:44:00Z">
        <w:r w:rsidRPr="00AB42D3" w:rsidDel="00541083">
          <w:rPr>
            <w:rFonts w:ascii="Times New Roman" w:hAnsi="Times New Roman" w:cs="Times New Roman"/>
            <w:lang w:val="en-US"/>
          </w:rPr>
          <w:tab/>
        </w:r>
        <w:r w:rsidRPr="00AB42D3" w:rsidDel="00541083">
          <w:rPr>
            <w:rFonts w:ascii="Times New Roman" w:hAnsi="Times New Roman" w:cs="Times New Roman"/>
            <w:u w:val="single"/>
            <w:lang w:val="en-US"/>
          </w:rPr>
          <w:delText>% Propagation Part %</w:delText>
        </w:r>
      </w:del>
    </w:p>
    <w:p w:rsidR="00767BB9" w:rsidDel="00541083" w:rsidRDefault="00767BB9" w:rsidP="0097258D">
      <w:pPr>
        <w:ind w:left="709"/>
        <w:jc w:val="both"/>
        <w:rPr>
          <w:del w:id="1921" w:author="erradi" w:date="2011-08-06T10:44:00Z"/>
          <w:rFonts w:ascii="Times New Roman" w:hAnsi="Times New Roman" w:cs="Times New Roman"/>
          <w:lang w:val="en-US"/>
        </w:rPr>
      </w:pPr>
      <w:del w:id="1922" w:author="erradi" w:date="2011-08-06T10:44:00Z">
        <w:r w:rsidRPr="00AB42D3" w:rsidDel="00541083">
          <w:rPr>
            <w:rFonts w:ascii="Times New Roman" w:hAnsi="Times New Roman" w:cs="Times New Roman"/>
            <w:lang w:val="en-US"/>
          </w:rPr>
          <w:tab/>
        </w:r>
        <w:r w:rsidRPr="003B20B1" w:rsidDel="00541083">
          <w:rPr>
            <w:rFonts w:ascii="Times New Roman" w:hAnsi="Times New Roman" w:cs="Times New Roman"/>
            <w:b/>
            <w:lang w:val="en-US"/>
          </w:rPr>
          <w:delText>for</w:delText>
        </w:r>
        <w:r w:rsidRPr="003B20B1" w:rsidDel="00541083">
          <w:rPr>
            <w:rFonts w:ascii="Times New Roman" w:hAnsi="Times New Roman" w:cs="Times New Roman"/>
            <w:lang w:val="en-US"/>
          </w:rPr>
          <w:delText xml:space="preserve"> all </w:delText>
        </w:r>
        <w:r w:rsidRPr="003B20B1" w:rsidDel="00541083">
          <w:rPr>
            <w:rFonts w:ascii="Times New Roman" w:hAnsi="Times New Roman" w:cs="Times New Roman"/>
            <w:b/>
            <w:lang w:val="en-US"/>
          </w:rPr>
          <w:delText>c</w:delText>
        </w:r>
        <w:r w:rsidRPr="003B20B1"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Component-Role-Table.Component</w:delText>
        </w:r>
        <w:r w:rsidRPr="003B20B1" w:rsidDel="00541083">
          <w:rPr>
            <w:rFonts w:ascii="Times New Roman" w:hAnsi="Times New Roman" w:cs="Times New Roman"/>
            <w:lang w:val="en-US"/>
          </w:rPr>
          <w:delText xml:space="preserve"> do</w:delText>
        </w:r>
      </w:del>
    </w:p>
    <w:p w:rsidR="00767BB9" w:rsidRPr="003B20B1" w:rsidDel="00541083" w:rsidRDefault="00767BB9" w:rsidP="0097258D">
      <w:pPr>
        <w:ind w:left="709"/>
        <w:jc w:val="both"/>
        <w:rPr>
          <w:del w:id="1923" w:author="erradi" w:date="2011-08-06T10:44:00Z"/>
          <w:rFonts w:ascii="Times New Roman" w:hAnsi="Times New Roman" w:cs="Times New Roman"/>
          <w:lang w:val="en-US"/>
        </w:rPr>
      </w:pPr>
      <w:del w:id="1924"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ascii="Times New Roman" w:hAnsi="Times New Roman" w:cs="Times New Roman"/>
            <w:b/>
            <w:lang w:val="en-US"/>
          </w:rPr>
          <w:delText>if</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Commit</w:delText>
        </w:r>
        <w:r w:rsidDel="00541083">
          <w:rPr>
            <w:rFonts w:ascii="Times New Roman" w:hAnsi="Times New Roman" w:cs="Times New Roman"/>
            <w:lang w:val="en-US"/>
          </w:rPr>
          <w:delText xml:space="preserve"> = 1 then </w:delText>
        </w:r>
        <w:r w:rsidDel="00541083">
          <w:rPr>
            <w:rFonts w:ascii="Times New Roman" w:hAnsi="Times New Roman" w:cs="Times New Roman"/>
            <w:b/>
            <w:lang w:val="en-US"/>
          </w:rPr>
          <w:delText>break f</w:delText>
        </w:r>
        <w:r w:rsidRPr="003B20B1" w:rsidDel="00541083">
          <w:rPr>
            <w:rFonts w:ascii="Times New Roman" w:hAnsi="Times New Roman" w:cs="Times New Roman"/>
            <w:b/>
            <w:lang w:val="en-US"/>
          </w:rPr>
          <w:delText>or</w:delText>
        </w:r>
      </w:del>
    </w:p>
    <w:p w:rsidR="00767BB9" w:rsidRPr="003B20B1" w:rsidDel="00541083" w:rsidRDefault="00767BB9" w:rsidP="0097258D">
      <w:pPr>
        <w:ind w:left="709"/>
        <w:jc w:val="both"/>
        <w:rPr>
          <w:del w:id="1925" w:author="erradi" w:date="2011-08-06T10:44:00Z"/>
          <w:rFonts w:ascii="Times New Roman" w:hAnsi="Times New Roman" w:cs="Times New Roman"/>
          <w:b/>
          <w:lang w:val="en-US"/>
        </w:rPr>
      </w:pPr>
      <w:del w:id="1926"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Del="00541083">
          <w:rPr>
            <w:rFonts w:ascii="Times New Roman" w:hAnsi="Times New Roman" w:cs="Times New Roman"/>
            <w:b/>
            <w:lang w:val="en-US"/>
          </w:rPr>
          <w:delText>i</w:delText>
        </w:r>
        <w:r w:rsidRPr="003B20B1" w:rsidDel="00541083">
          <w:rPr>
            <w:rFonts w:ascii="Times New Roman" w:hAnsi="Times New Roman" w:cs="Times New Roman"/>
            <w:b/>
            <w:lang w:val="en-US"/>
          </w:rPr>
          <w:delText>f</w:delText>
        </w:r>
        <w:r w:rsidRPr="003B20B1"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T</w:delText>
        </w:r>
        <w:r w:rsidRPr="003B20B1" w:rsidDel="00541083">
          <w:rPr>
            <w:rFonts w:ascii="Times New Roman" w:hAnsi="Times New Roman" w:cs="Times New Roman"/>
            <w:b/>
            <w:vertAlign w:val="subscript"/>
            <w:lang w:val="en-US"/>
          </w:rPr>
          <w:delText>c</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w:delText>
        </w:r>
        <w:r w:rsidRPr="003B20B1" w:rsidDel="00541083">
          <w:rPr>
            <w:rFonts w:ascii="Times New Roman" w:hAnsi="Times New Roman" w:cs="Times New Roman"/>
            <w:lang w:val="en-US"/>
          </w:rPr>
          <w:delText xml:space="preserve"> = </w:delText>
        </w:r>
        <w:r w:rsidRPr="003B20B1" w:rsidDel="00541083">
          <w:rPr>
            <w:rFonts w:ascii="Times New Roman" w:hAnsi="Times New Roman" w:cs="Times New Roman"/>
            <w:b/>
            <w:lang w:val="en-US"/>
          </w:rPr>
          <w:delText>T</w:delText>
        </w:r>
        <w:r w:rsidRPr="003B20B1" w:rsidDel="00541083">
          <w:rPr>
            <w:rFonts w:ascii="Times New Roman" w:hAnsi="Times New Roman" w:cs="Times New Roman"/>
            <w:b/>
            <w:vertAlign w:val="subscript"/>
            <w:lang w:val="en-US"/>
          </w:rPr>
          <w:delText>c</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w:delText>
        </w:r>
        <w:r w:rsidRPr="003B20B1" w:rsidDel="00541083">
          <w:rPr>
            <w:rFonts w:ascii="Times New Roman" w:hAnsi="Times New Roman" w:cs="Times New Roman"/>
            <w:lang w:val="en-US"/>
          </w:rPr>
          <w:delText xml:space="preserve"> then </w:delText>
        </w:r>
        <w:r w:rsidRPr="003B20B1" w:rsidDel="00541083">
          <w:rPr>
            <w:rFonts w:cs="Times"/>
            <w:b/>
          </w:rPr>
          <w:delText>ε</w:delText>
        </w:r>
      </w:del>
    </w:p>
    <w:p w:rsidR="00767BB9" w:rsidRPr="003B20B1" w:rsidDel="00541083" w:rsidRDefault="00767BB9" w:rsidP="0097258D">
      <w:pPr>
        <w:ind w:left="709"/>
        <w:jc w:val="both"/>
        <w:rPr>
          <w:del w:id="1927" w:author="erradi" w:date="2011-08-06T10:44:00Z"/>
          <w:rFonts w:ascii="Times New Roman" w:hAnsi="Times New Roman" w:cs="Times New Roman"/>
          <w:b/>
          <w:lang w:val="en-US"/>
        </w:rPr>
      </w:pPr>
      <w:del w:id="1928"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else</w:delText>
        </w:r>
      </w:del>
    </w:p>
    <w:p w:rsidR="00767BB9" w:rsidRPr="003B20B1" w:rsidDel="00541083" w:rsidRDefault="00767BB9" w:rsidP="0097258D">
      <w:pPr>
        <w:ind w:left="709"/>
        <w:jc w:val="both"/>
        <w:rPr>
          <w:del w:id="1929" w:author="erradi" w:date="2011-08-06T10:44:00Z"/>
          <w:rFonts w:cs="Times"/>
          <w:lang w:val="en-US"/>
        </w:rPr>
      </w:pPr>
      <w:del w:id="1930"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if T</w:delText>
        </w:r>
        <w:r w:rsidRPr="003B20B1" w:rsidDel="00541083">
          <w:rPr>
            <w:rFonts w:ascii="Times New Roman" w:hAnsi="Times New Roman" w:cs="Times New Roman"/>
            <w:b/>
            <w:vertAlign w:val="subscript"/>
            <w:lang w:val="en-US"/>
          </w:rPr>
          <w:delText>c</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lang w:val="en-US"/>
          </w:rPr>
          <w:delText>=</w:delText>
        </w:r>
        <w:r w:rsidRPr="003B20B1" w:rsidDel="00541083">
          <w:rPr>
            <w:rFonts w:cs="Times"/>
            <w:lang w:val="en-US"/>
          </w:rPr>
          <w:delText xml:space="preserve"> </w:delText>
        </w:r>
        <w:r w:rsidRPr="003B20B1" w:rsidDel="00541083">
          <w:rPr>
            <w:rFonts w:cs="Times"/>
            <w:b/>
          </w:rPr>
          <w:delText>ε</w:delText>
        </w:r>
        <w:r w:rsidRPr="003B20B1" w:rsidDel="00541083">
          <w:rPr>
            <w:rFonts w:cs="Times"/>
            <w:lang w:val="en-US"/>
          </w:rPr>
          <w:delText xml:space="preserve"> and </w:delText>
        </w:r>
        <w:r w:rsidRPr="003B20B1" w:rsidDel="00541083">
          <w:rPr>
            <w:rFonts w:cs="Times"/>
            <w:b/>
            <w:lang w:val="en-US"/>
          </w:rPr>
          <w:delText>T</w:delText>
        </w:r>
        <w:r w:rsidRPr="003B20B1" w:rsidDel="00541083">
          <w:rPr>
            <w:rFonts w:cs="Times"/>
            <w:b/>
            <w:vertAlign w:val="subscript"/>
            <w:lang w:val="en-US"/>
          </w:rPr>
          <w:delText>c</w:delText>
        </w:r>
        <w:r w:rsidRPr="003B20B1" w:rsidDel="00541083">
          <w:rPr>
            <w:rFonts w:cs="Times"/>
            <w:b/>
            <w:lang w:val="en-US"/>
          </w:rPr>
          <w:delText>(P</w:delText>
        </w:r>
        <w:r w:rsidRPr="003B20B1" w:rsidDel="00541083">
          <w:rPr>
            <w:rFonts w:cs="Times"/>
            <w:b/>
            <w:vertAlign w:val="subscript"/>
            <w:lang w:val="en-US"/>
          </w:rPr>
          <w:delText>s</w:delText>
        </w:r>
        <w:r w:rsidRPr="003B20B1" w:rsidDel="00541083">
          <w:rPr>
            <w:rFonts w:cs="Times"/>
            <w:b/>
            <w:lang w:val="en-US"/>
          </w:rPr>
          <w:delText>’)</w:delText>
        </w:r>
        <w:r w:rsidRPr="003B20B1" w:rsidDel="00541083">
          <w:rPr>
            <w:rFonts w:cs="Times"/>
            <w:lang w:val="en-US"/>
          </w:rPr>
          <w:delText xml:space="preserve">&lt;&gt; </w:delText>
        </w:r>
        <w:r w:rsidRPr="003B20B1" w:rsidDel="00541083">
          <w:rPr>
            <w:rFonts w:cs="Times"/>
            <w:b/>
          </w:rPr>
          <w:delText>ε</w:delText>
        </w:r>
        <w:r w:rsidRPr="003B20B1" w:rsidDel="00541083">
          <w:rPr>
            <w:rFonts w:cs="Times"/>
            <w:lang w:val="en-US"/>
          </w:rPr>
          <w:delText xml:space="preserve"> then</w:delText>
        </w:r>
      </w:del>
    </w:p>
    <w:p w:rsidR="00767BB9" w:rsidRPr="003B20B1" w:rsidDel="00541083" w:rsidRDefault="00767BB9" w:rsidP="0097258D">
      <w:pPr>
        <w:ind w:left="709"/>
        <w:jc w:val="both"/>
        <w:rPr>
          <w:del w:id="1931" w:author="erradi" w:date="2011-08-06T10:44:00Z"/>
          <w:rFonts w:cs="Times"/>
          <w:lang w:val="en-US"/>
        </w:rPr>
      </w:pPr>
      <w:del w:id="1932" w:author="erradi" w:date="2011-08-06T10:44:00Z">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b/>
            <w:lang w:val="en-US"/>
          </w:rPr>
          <w:delText>send CreateM(x)</w:delText>
        </w:r>
        <w:r w:rsidRPr="003B20B1" w:rsidDel="00541083">
          <w:rPr>
            <w:rFonts w:cs="Times"/>
            <w:lang w:val="en-US"/>
          </w:rPr>
          <w:delText xml:space="preserve"> to </w:delText>
        </w:r>
        <w:r w:rsidRPr="003B20B1" w:rsidDel="00541083">
          <w:rPr>
            <w:rFonts w:cs="Times"/>
            <w:b/>
            <w:lang w:val="en-US"/>
          </w:rPr>
          <w:delText>MétaUpdateStructure.Create(c,T</w:delText>
        </w:r>
        <w:r w:rsidRPr="003B20B1" w:rsidDel="00541083">
          <w:rPr>
            <w:rFonts w:cs="Times"/>
            <w:b/>
            <w:vertAlign w:val="subscript"/>
            <w:lang w:val="en-US"/>
          </w:rPr>
          <w:delText>c</w:delText>
        </w:r>
        <w:r w:rsidRPr="003B20B1" w:rsidDel="00541083">
          <w:rPr>
            <w:rFonts w:cs="Times"/>
            <w:b/>
            <w:lang w:val="en-US"/>
          </w:rPr>
          <w:delText>(P</w:delText>
        </w:r>
        <w:r w:rsidRPr="003B20B1" w:rsidDel="00541083">
          <w:rPr>
            <w:rFonts w:cs="Times"/>
            <w:b/>
            <w:vertAlign w:val="subscript"/>
            <w:lang w:val="en-US"/>
          </w:rPr>
          <w:delText>s</w:delText>
        </w:r>
        <w:r w:rsidRPr="003B20B1" w:rsidDel="00541083">
          <w:rPr>
            <w:rFonts w:cs="Times"/>
            <w:b/>
            <w:lang w:val="en-US"/>
          </w:rPr>
          <w:delText>’))</w:delText>
        </w:r>
        <w:r w:rsidRPr="003B20B1" w:rsidDel="00541083">
          <w:rPr>
            <w:rFonts w:cs="Times"/>
            <w:lang w:val="en-US"/>
          </w:rPr>
          <w:delText>.</w:delText>
        </w:r>
      </w:del>
    </w:p>
    <w:p w:rsidR="00767BB9" w:rsidRPr="003B20B1" w:rsidDel="00541083" w:rsidRDefault="00767BB9" w:rsidP="0097258D">
      <w:pPr>
        <w:ind w:left="709"/>
        <w:jc w:val="both"/>
        <w:rPr>
          <w:del w:id="1933" w:author="erradi" w:date="2011-08-06T10:44:00Z"/>
          <w:rFonts w:cs="Times"/>
          <w:lang w:val="en-US"/>
        </w:rPr>
      </w:pPr>
      <w:del w:id="1934" w:author="erradi" w:date="2011-08-06T10:44:00Z">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b/>
            <w:lang w:val="en-US"/>
          </w:rPr>
          <w:delText>else</w:delText>
        </w:r>
        <w:r w:rsidRPr="003B20B1" w:rsidDel="00541083">
          <w:rPr>
            <w:rFonts w:cs="Times"/>
            <w:lang w:val="en-US"/>
          </w:rPr>
          <w:delText xml:space="preserve"> </w:delText>
        </w:r>
        <w:r w:rsidRPr="003B20B1" w:rsidDel="00541083">
          <w:rPr>
            <w:rFonts w:cs="Times"/>
            <w:b/>
            <w:lang w:val="en-US"/>
          </w:rPr>
          <w:delText>if T</w:delText>
        </w:r>
        <w:r w:rsidRPr="003B20B1" w:rsidDel="00541083">
          <w:rPr>
            <w:rFonts w:cs="Times"/>
            <w:b/>
            <w:vertAlign w:val="subscript"/>
            <w:lang w:val="en-US"/>
          </w:rPr>
          <w:delText>c</w:delText>
        </w:r>
        <w:r w:rsidRPr="003B20B1" w:rsidDel="00541083">
          <w:rPr>
            <w:rFonts w:cs="Times"/>
            <w:b/>
            <w:lang w:val="en-US"/>
          </w:rPr>
          <w:delText>(P</w:delText>
        </w:r>
        <w:r w:rsidRPr="003B20B1" w:rsidDel="00541083">
          <w:rPr>
            <w:rFonts w:cs="Times"/>
            <w:b/>
            <w:vertAlign w:val="subscript"/>
            <w:lang w:val="en-US"/>
          </w:rPr>
          <w:delText>s</w:delText>
        </w:r>
        <w:r w:rsidRPr="003B20B1" w:rsidDel="00541083">
          <w:rPr>
            <w:rFonts w:cs="Times"/>
            <w:b/>
            <w:lang w:val="en-US"/>
          </w:rPr>
          <w:delText>)</w:delText>
        </w:r>
        <w:r w:rsidRPr="003B20B1" w:rsidDel="00541083">
          <w:rPr>
            <w:rFonts w:cs="Times"/>
            <w:lang w:val="en-US"/>
          </w:rPr>
          <w:delText xml:space="preserve">&lt;&gt; </w:delText>
        </w:r>
        <w:r w:rsidRPr="003B20B1" w:rsidDel="00541083">
          <w:rPr>
            <w:rFonts w:cs="Times"/>
            <w:b/>
          </w:rPr>
          <w:delText>ε</w:delText>
        </w:r>
        <w:r w:rsidRPr="003B20B1" w:rsidDel="00541083">
          <w:rPr>
            <w:rFonts w:cs="Times"/>
            <w:lang w:val="en-US"/>
          </w:rPr>
          <w:delText xml:space="preserve"> and </w:delText>
        </w:r>
        <w:r w:rsidRPr="003B20B1" w:rsidDel="00541083">
          <w:rPr>
            <w:rFonts w:cs="Times"/>
            <w:b/>
            <w:lang w:val="en-US"/>
          </w:rPr>
          <w:delText>T</w:delText>
        </w:r>
        <w:r w:rsidRPr="003B20B1" w:rsidDel="00541083">
          <w:rPr>
            <w:rFonts w:cs="Times"/>
            <w:b/>
            <w:vertAlign w:val="subscript"/>
            <w:lang w:val="en-US"/>
          </w:rPr>
          <w:delText>c</w:delText>
        </w:r>
        <w:r w:rsidRPr="003B20B1" w:rsidDel="00541083">
          <w:rPr>
            <w:rFonts w:cs="Times"/>
            <w:b/>
            <w:lang w:val="en-US"/>
          </w:rPr>
          <w:delText>(P</w:delText>
        </w:r>
        <w:r w:rsidRPr="003B20B1" w:rsidDel="00541083">
          <w:rPr>
            <w:rFonts w:cs="Times"/>
            <w:b/>
            <w:vertAlign w:val="subscript"/>
            <w:lang w:val="en-US"/>
          </w:rPr>
          <w:delText>s</w:delText>
        </w:r>
        <w:r w:rsidRPr="003B20B1" w:rsidDel="00541083">
          <w:rPr>
            <w:rFonts w:cs="Times"/>
            <w:b/>
            <w:lang w:val="en-US"/>
          </w:rPr>
          <w:delText>’)</w:delText>
        </w:r>
        <w:r w:rsidDel="00541083">
          <w:rPr>
            <w:rFonts w:cs="Times"/>
            <w:lang w:val="en-US"/>
          </w:rPr>
          <w:delText xml:space="preserve"> </w:delText>
        </w:r>
        <w:r w:rsidRPr="003B20B1" w:rsidDel="00541083">
          <w:rPr>
            <w:rFonts w:cs="Times"/>
            <w:lang w:val="en-US"/>
          </w:rPr>
          <w:delText xml:space="preserve">= </w:delText>
        </w:r>
        <w:r w:rsidRPr="003B20B1" w:rsidDel="00541083">
          <w:rPr>
            <w:rFonts w:cs="Times"/>
            <w:b/>
          </w:rPr>
          <w:delText>ε</w:delText>
        </w:r>
        <w:r w:rsidRPr="003B20B1" w:rsidDel="00541083">
          <w:rPr>
            <w:rFonts w:cs="Times"/>
            <w:lang w:val="en-US"/>
          </w:rPr>
          <w:delText xml:space="preserve"> then</w:delText>
        </w:r>
      </w:del>
    </w:p>
    <w:p w:rsidR="00767BB9" w:rsidRPr="003B20B1" w:rsidDel="00541083" w:rsidRDefault="00767BB9" w:rsidP="0097258D">
      <w:pPr>
        <w:ind w:left="709"/>
        <w:jc w:val="both"/>
        <w:rPr>
          <w:del w:id="1935" w:author="erradi" w:date="2011-08-06T10:44:00Z"/>
          <w:rFonts w:cs="Times"/>
          <w:lang w:val="en-US"/>
        </w:rPr>
      </w:pPr>
      <w:del w:id="1936" w:author="erradi" w:date="2011-08-06T10:44:00Z">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b/>
            <w:lang w:val="en-US"/>
          </w:rPr>
          <w:delText>send</w:delText>
        </w:r>
        <w:r w:rsidRPr="003B20B1" w:rsidDel="00541083">
          <w:rPr>
            <w:rFonts w:cs="Times"/>
            <w:lang w:val="en-US"/>
          </w:rPr>
          <w:delText xml:space="preserve"> </w:delText>
        </w:r>
        <w:r w:rsidRPr="003B20B1" w:rsidDel="00541083">
          <w:rPr>
            <w:rFonts w:cs="Times"/>
            <w:b/>
            <w:lang w:val="en-US"/>
          </w:rPr>
          <w:delText>DeleteM(x)</w:delText>
        </w:r>
        <w:r w:rsidRPr="003B20B1" w:rsidDel="00541083">
          <w:rPr>
            <w:rFonts w:cs="Times"/>
            <w:lang w:val="en-US"/>
          </w:rPr>
          <w:delText xml:space="preserve"> to </w:delText>
        </w:r>
        <w:r w:rsidRPr="003B20B1" w:rsidDel="00541083">
          <w:rPr>
            <w:rFonts w:cs="Times"/>
            <w:b/>
            <w:lang w:val="en-US"/>
          </w:rPr>
          <w:delText>MétaUpdateStructure.Delete(c)</w:delText>
        </w:r>
        <w:r w:rsidDel="00541083">
          <w:rPr>
            <w:rFonts w:cs="Times"/>
            <w:lang w:val="en-US"/>
          </w:rPr>
          <w:delText>.</w:delText>
        </w:r>
      </w:del>
    </w:p>
    <w:p w:rsidR="00767BB9" w:rsidRPr="003B20B1" w:rsidDel="00541083" w:rsidRDefault="00767BB9" w:rsidP="0097258D">
      <w:pPr>
        <w:ind w:left="709"/>
        <w:jc w:val="both"/>
        <w:rPr>
          <w:del w:id="1937" w:author="erradi" w:date="2011-08-06T10:44:00Z"/>
          <w:rFonts w:cs="Times"/>
          <w:b/>
          <w:lang w:val="en-US"/>
        </w:rPr>
      </w:pPr>
      <w:del w:id="1938" w:author="erradi" w:date="2011-08-06T10:44:00Z">
        <w:r w:rsidRPr="003B20B1" w:rsidDel="00541083">
          <w:rPr>
            <w:rFonts w:cs="Times"/>
            <w:lang w:val="en-US"/>
          </w:rPr>
          <w:tab/>
        </w:r>
        <w:r w:rsidRPr="003B20B1" w:rsidDel="00541083">
          <w:rPr>
            <w:rFonts w:cs="Times"/>
            <w:lang w:val="en-US"/>
          </w:rPr>
          <w:tab/>
        </w:r>
        <w:r w:rsidRPr="003B20B1" w:rsidDel="00541083">
          <w:rPr>
            <w:rFonts w:cs="Times"/>
            <w:lang w:val="en-US"/>
          </w:rPr>
          <w:tab/>
        </w:r>
        <w:r w:rsidRPr="003B20B1" w:rsidDel="00541083">
          <w:rPr>
            <w:rFonts w:cs="Times"/>
            <w:b/>
            <w:lang w:val="en-US"/>
          </w:rPr>
          <w:delText>else</w:delText>
        </w:r>
      </w:del>
    </w:p>
    <w:p w:rsidR="00767BB9" w:rsidRPr="003B20B1" w:rsidDel="00541083" w:rsidRDefault="00767BB9" w:rsidP="0097258D">
      <w:pPr>
        <w:ind w:left="709"/>
        <w:jc w:val="both"/>
        <w:rPr>
          <w:del w:id="1939" w:author="erradi" w:date="2011-08-06T10:44:00Z"/>
          <w:rFonts w:ascii="Times New Roman" w:hAnsi="Times New Roman" w:cs="Times New Roman"/>
          <w:lang w:val="en-US"/>
        </w:rPr>
      </w:pPr>
      <w:del w:id="1940"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send</w:delText>
        </w:r>
        <w:r w:rsidRPr="003B20B1"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UpdateM(x)</w:delText>
        </w:r>
        <w:r w:rsidRPr="003B20B1" w:rsidDel="00541083">
          <w:rPr>
            <w:rFonts w:ascii="Times New Roman" w:hAnsi="Times New Roman" w:cs="Times New Roman"/>
            <w:lang w:val="en-US"/>
          </w:rPr>
          <w:delText xml:space="preserve"> to </w:delText>
        </w:r>
        <w:r w:rsidRPr="003B20B1" w:rsidDel="00541083">
          <w:rPr>
            <w:rFonts w:ascii="Times New Roman" w:hAnsi="Times New Roman" w:cs="Times New Roman"/>
            <w:b/>
            <w:lang w:val="en-US"/>
          </w:rPr>
          <w:delText>MétaUpdateBehavior(c,T</w:delText>
        </w:r>
        <w:r w:rsidRPr="003B20B1" w:rsidDel="00541083">
          <w:rPr>
            <w:rFonts w:ascii="Times New Roman" w:hAnsi="Times New Roman" w:cs="Times New Roman"/>
            <w:b/>
            <w:vertAlign w:val="subscript"/>
            <w:lang w:val="en-US"/>
          </w:rPr>
          <w:delText>c</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w:delText>
        </w:r>
        <w:r w:rsidDel="00541083">
          <w:rPr>
            <w:rFonts w:ascii="Times New Roman" w:hAnsi="Times New Roman" w:cs="Times New Roman"/>
            <w:lang w:val="en-US"/>
          </w:rPr>
          <w:delText>.</w:delText>
        </w:r>
      </w:del>
    </w:p>
    <w:p w:rsidR="00767BB9" w:rsidRPr="003B20B1" w:rsidDel="00541083" w:rsidRDefault="00767BB9" w:rsidP="0097258D">
      <w:pPr>
        <w:ind w:left="709"/>
        <w:jc w:val="both"/>
        <w:rPr>
          <w:del w:id="1941" w:author="erradi" w:date="2011-08-06T10:44:00Z"/>
          <w:rFonts w:ascii="Times New Roman" w:hAnsi="Times New Roman" w:cs="Times New Roman"/>
          <w:b/>
          <w:lang w:val="en-US"/>
        </w:rPr>
      </w:pPr>
      <w:del w:id="1942"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end if</w:delText>
        </w:r>
      </w:del>
    </w:p>
    <w:p w:rsidR="00767BB9" w:rsidRPr="003B20B1" w:rsidDel="00541083" w:rsidRDefault="00767BB9" w:rsidP="0097258D">
      <w:pPr>
        <w:ind w:left="709"/>
        <w:jc w:val="both"/>
        <w:rPr>
          <w:del w:id="1943" w:author="erradi" w:date="2011-08-06T10:44:00Z"/>
          <w:rFonts w:ascii="Times New Roman" w:hAnsi="Times New Roman" w:cs="Times New Roman"/>
          <w:b/>
          <w:lang w:val="en-US"/>
        </w:rPr>
      </w:pPr>
      <w:del w:id="1944"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end if</w:delText>
        </w:r>
      </w:del>
    </w:p>
    <w:p w:rsidR="00767BB9" w:rsidRPr="003B20B1" w:rsidDel="00541083" w:rsidRDefault="00767BB9" w:rsidP="0097258D">
      <w:pPr>
        <w:ind w:left="709"/>
        <w:jc w:val="both"/>
        <w:rPr>
          <w:del w:id="1945" w:author="erradi" w:date="2011-08-06T10:44:00Z"/>
          <w:rFonts w:ascii="Times New Roman" w:hAnsi="Times New Roman" w:cs="Times New Roman"/>
          <w:b/>
          <w:lang w:val="en-US"/>
        </w:rPr>
      </w:pPr>
      <w:del w:id="1946"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end for</w:delText>
        </w:r>
      </w:del>
    </w:p>
    <w:p w:rsidR="00767BB9" w:rsidRPr="0097258D" w:rsidDel="00541083" w:rsidRDefault="00767BB9" w:rsidP="0097258D">
      <w:pPr>
        <w:ind w:left="709"/>
        <w:jc w:val="both"/>
        <w:rPr>
          <w:del w:id="1947" w:author="erradi" w:date="2011-08-06T10:44:00Z"/>
          <w:rFonts w:ascii="Times New Roman" w:hAnsi="Times New Roman" w:cs="Times New Roman"/>
          <w:b/>
          <w:lang w:val="en-US"/>
        </w:rPr>
      </w:pPr>
      <w:del w:id="1948" w:author="erradi" w:date="2011-08-06T10:44:00Z">
        <w:r w:rsidRPr="0097258D" w:rsidDel="00541083">
          <w:rPr>
            <w:rFonts w:ascii="Times New Roman" w:hAnsi="Times New Roman" w:cs="Times New Roman"/>
            <w:b/>
            <w:lang w:val="en-US"/>
          </w:rPr>
          <w:delText>end if</w:delText>
        </w:r>
      </w:del>
    </w:p>
    <w:p w:rsidR="00767BB9" w:rsidRPr="0097258D" w:rsidDel="00541083" w:rsidRDefault="00767BB9" w:rsidP="0097258D">
      <w:pPr>
        <w:ind w:left="709"/>
        <w:rPr>
          <w:del w:id="1949" w:author="erradi" w:date="2011-08-06T10:44:00Z"/>
          <w:rFonts w:ascii="Times New Roman" w:hAnsi="Times New Roman" w:cs="Times New Roman"/>
          <w:u w:val="single"/>
          <w:lang w:val="en-US"/>
        </w:rPr>
      </w:pPr>
    </w:p>
    <w:p w:rsidR="00767BB9" w:rsidRPr="0097258D" w:rsidDel="00541083" w:rsidRDefault="00767BB9" w:rsidP="0097258D">
      <w:pPr>
        <w:ind w:left="709"/>
        <w:rPr>
          <w:del w:id="1950" w:author="erradi" w:date="2011-08-06T10:44:00Z"/>
          <w:rFonts w:ascii="Times New Roman" w:hAnsi="Times New Roman" w:cs="Times New Roman"/>
          <w:u w:val="single"/>
          <w:lang w:val="en-US"/>
        </w:rPr>
      </w:pPr>
    </w:p>
    <w:p w:rsidR="00767BB9" w:rsidRPr="0097258D" w:rsidDel="00541083" w:rsidRDefault="00767BB9" w:rsidP="0097258D">
      <w:pPr>
        <w:ind w:left="709"/>
        <w:rPr>
          <w:del w:id="1951" w:author="erradi" w:date="2011-08-06T10:44:00Z"/>
          <w:rFonts w:ascii="Times New Roman" w:hAnsi="Times New Roman" w:cs="Times New Roman"/>
          <w:sz w:val="32"/>
          <w:szCs w:val="32"/>
          <w:lang w:val="en-US"/>
        </w:rPr>
      </w:pPr>
    </w:p>
    <w:p w:rsidR="00767BB9" w:rsidRPr="0097258D" w:rsidDel="00541083" w:rsidRDefault="00767BB9" w:rsidP="0097258D">
      <w:pPr>
        <w:pStyle w:val="Paragraphedeliste"/>
        <w:numPr>
          <w:ilvl w:val="1"/>
          <w:numId w:val="1"/>
        </w:numPr>
        <w:ind w:left="709"/>
        <w:rPr>
          <w:del w:id="1952" w:author="erradi" w:date="2011-08-06T10:44:00Z"/>
          <w:rFonts w:ascii="Times New Roman" w:hAnsi="Times New Roman" w:cs="Times New Roman"/>
          <w:sz w:val="32"/>
          <w:szCs w:val="32"/>
          <w:lang w:val="en-US"/>
        </w:rPr>
      </w:pPr>
      <w:del w:id="1953" w:author="erradi" w:date="2011-08-06T10:44:00Z">
        <w:r w:rsidRPr="0097258D" w:rsidDel="00541083">
          <w:rPr>
            <w:rFonts w:ascii="Times New Roman" w:hAnsi="Times New Roman" w:cs="Times New Roman"/>
            <w:sz w:val="32"/>
            <w:szCs w:val="32"/>
            <w:lang w:val="en-US"/>
          </w:rPr>
          <w:delText>Structural Conformence</w:delText>
        </w:r>
      </w:del>
    </w:p>
    <w:p w:rsidR="00767BB9" w:rsidRPr="0097258D" w:rsidDel="00541083" w:rsidRDefault="00767BB9" w:rsidP="0097258D">
      <w:pPr>
        <w:pStyle w:val="Paragraphedeliste"/>
        <w:ind w:left="709"/>
        <w:jc w:val="both"/>
        <w:rPr>
          <w:del w:id="1954" w:author="erradi" w:date="2011-08-06T10:44:00Z"/>
          <w:rFonts w:ascii="Times New Roman" w:hAnsi="Times New Roman" w:cs="Times New Roman"/>
          <w:lang w:val="en-US"/>
        </w:rPr>
      </w:pPr>
      <w:del w:id="1955" w:author="erradi" w:date="2011-08-06T10:44:00Z">
        <w:r w:rsidRPr="0097258D" w:rsidDel="00541083">
          <w:rPr>
            <w:rFonts w:ascii="Times New Roman" w:hAnsi="Times New Roman" w:cs="Times New Roman"/>
            <w:lang w:val="en-US"/>
          </w:rPr>
          <w:delText>C’est l’ensemble des règles de préservation de la consistance du formalisme utilisé pour représenter le comportement global du système. Elles sont décrites par des algorithmes qui sont lancés par l’algorithme principal dans la section Confirmation de la consistance transactionnelle pour confirmer ou invalider la consistance d’une nouvelle expréssion globale.</w:delText>
        </w:r>
      </w:del>
    </w:p>
    <w:p w:rsidR="00767BB9" w:rsidRPr="0097258D" w:rsidDel="00541083" w:rsidRDefault="00767BB9" w:rsidP="0097258D">
      <w:pPr>
        <w:pStyle w:val="Paragraphedeliste"/>
        <w:ind w:left="709"/>
        <w:rPr>
          <w:del w:id="1956" w:author="erradi" w:date="2011-08-06T10:44:00Z"/>
          <w:rFonts w:ascii="Times New Roman" w:hAnsi="Times New Roman" w:cs="Times New Roman"/>
          <w:lang w:val="en-US"/>
        </w:rPr>
      </w:pPr>
      <w:del w:id="1957" w:author="erradi" w:date="2011-08-06T10:44:00Z">
        <w:r w:rsidRPr="0097258D" w:rsidDel="00541083">
          <w:rPr>
            <w:rFonts w:ascii="Times New Roman" w:hAnsi="Times New Roman" w:cs="Times New Roman"/>
            <w:lang w:val="en-US"/>
          </w:rPr>
          <w:delText>Syntax Conformance</w:delText>
        </w:r>
      </w:del>
    </w:p>
    <w:p w:rsidR="00767BB9" w:rsidRPr="0097258D" w:rsidDel="00541083" w:rsidRDefault="00767BB9" w:rsidP="0097258D">
      <w:pPr>
        <w:ind w:left="709"/>
        <w:jc w:val="both"/>
        <w:rPr>
          <w:del w:id="1958" w:author="erradi" w:date="2011-08-06T10:44:00Z"/>
          <w:rFonts w:ascii="Times New Roman" w:hAnsi="Times New Roman" w:cs="Times New Roman"/>
          <w:lang w:val="en-US"/>
        </w:rPr>
      </w:pPr>
    </w:p>
    <w:p w:rsidR="00767BB9" w:rsidRPr="0097258D" w:rsidDel="00541083" w:rsidRDefault="00767BB9" w:rsidP="0097258D">
      <w:pPr>
        <w:ind w:left="709"/>
        <w:jc w:val="both"/>
        <w:rPr>
          <w:del w:id="1959" w:author="erradi" w:date="2011-08-06T10:44:00Z"/>
          <w:rFonts w:ascii="Times New Roman" w:hAnsi="Times New Roman" w:cs="Times New Roman"/>
          <w:lang w:val="en-US"/>
        </w:rPr>
      </w:pPr>
    </w:p>
    <w:p w:rsidR="00767BB9" w:rsidRPr="0097258D" w:rsidDel="00541083" w:rsidRDefault="00767BB9" w:rsidP="0097258D">
      <w:pPr>
        <w:pStyle w:val="Paragraphedeliste"/>
        <w:ind w:left="709"/>
        <w:rPr>
          <w:del w:id="1960" w:author="erradi" w:date="2011-08-06T10:44:00Z"/>
          <w:rFonts w:ascii="Times New Roman" w:hAnsi="Times New Roman" w:cs="Times New Roman"/>
          <w:sz w:val="32"/>
          <w:szCs w:val="32"/>
          <w:lang w:val="en-US"/>
        </w:rPr>
      </w:pPr>
    </w:p>
    <w:p w:rsidR="00767BB9" w:rsidRPr="0097258D" w:rsidDel="00541083" w:rsidRDefault="00767BB9" w:rsidP="0097258D">
      <w:pPr>
        <w:pStyle w:val="Paragraphedeliste"/>
        <w:numPr>
          <w:ilvl w:val="2"/>
          <w:numId w:val="1"/>
        </w:numPr>
        <w:ind w:left="709"/>
        <w:rPr>
          <w:del w:id="1961" w:author="erradi" w:date="2011-08-06T10:44:00Z"/>
          <w:rFonts w:ascii="Times New Roman" w:hAnsi="Times New Roman" w:cs="Times New Roman"/>
          <w:lang w:val="en-US"/>
        </w:rPr>
      </w:pPr>
      <w:del w:id="1962" w:author="erradi" w:date="2011-08-06T10:44:00Z">
        <w:r w:rsidRPr="0097258D" w:rsidDel="00541083">
          <w:rPr>
            <w:rFonts w:ascii="Times New Roman" w:hAnsi="Times New Roman" w:cs="Times New Roman"/>
            <w:lang w:val="en-US"/>
          </w:rPr>
          <w:delText>Syntax Conformance</w:delText>
        </w:r>
      </w:del>
    </w:p>
    <w:p w:rsidR="00767BB9" w:rsidRPr="0097258D" w:rsidDel="00541083" w:rsidRDefault="00767BB9" w:rsidP="0097258D">
      <w:pPr>
        <w:pStyle w:val="Paragraphedeliste"/>
        <w:ind w:left="709"/>
        <w:jc w:val="both"/>
        <w:rPr>
          <w:del w:id="1963" w:author="erradi" w:date="2011-08-06T10:44:00Z"/>
          <w:rFonts w:ascii="Times New Roman" w:hAnsi="Times New Roman" w:cs="Times New Roman"/>
          <w:lang w:val="en-US"/>
        </w:rPr>
      </w:pPr>
      <w:del w:id="1964" w:author="erradi" w:date="2011-08-06T10:44:00Z">
        <w:r w:rsidRPr="0097258D" w:rsidDel="00541083">
          <w:rPr>
            <w:rFonts w:ascii="Times New Roman" w:hAnsi="Times New Roman" w:cs="Times New Roman"/>
            <w:lang w:val="en-US"/>
          </w:rPr>
          <w:delText>La règle de consistance syntaxique stipule que tous opérateurs dans une expréssion doit avoir une collaboration de part et d’autre de lui sinon il y a violation synthaxique. Ce qui suit est l’algortihm de détection et de correction des problèmes de consistance syntaxique.</w:delText>
        </w:r>
      </w:del>
    </w:p>
    <w:p w:rsidR="00767BB9" w:rsidRPr="0097258D" w:rsidDel="00541083" w:rsidRDefault="00767BB9" w:rsidP="0097258D">
      <w:pPr>
        <w:ind w:left="709"/>
        <w:jc w:val="both"/>
        <w:rPr>
          <w:del w:id="1965" w:author="erradi" w:date="2011-08-06T10:44:00Z"/>
          <w:rFonts w:ascii="Times New Roman" w:hAnsi="Times New Roman" w:cs="Times New Roman"/>
          <w:i/>
          <w:u w:val="single"/>
          <w:lang w:val="en-US"/>
        </w:rPr>
      </w:pPr>
      <w:del w:id="1966" w:author="erradi" w:date="2011-08-06T10:44:00Z">
        <w:r w:rsidRPr="0097258D" w:rsidDel="00541083">
          <w:rPr>
            <w:rFonts w:ascii="Times New Roman" w:hAnsi="Times New Roman" w:cs="Times New Roman"/>
            <w:i/>
            <w:u w:val="single"/>
            <w:lang w:val="en-US"/>
          </w:rPr>
          <w:delText>Algorithm2 SyntaxConformance</w:delText>
        </w:r>
      </w:del>
    </w:p>
    <w:p w:rsidR="00767BB9" w:rsidRPr="0097258D" w:rsidDel="00541083" w:rsidRDefault="00767BB9" w:rsidP="0097258D">
      <w:pPr>
        <w:ind w:left="709"/>
        <w:jc w:val="both"/>
        <w:rPr>
          <w:del w:id="1967" w:author="erradi" w:date="2011-08-06T10:44:00Z"/>
          <w:rFonts w:ascii="Times New Roman" w:hAnsi="Times New Roman" w:cs="Times New Roman"/>
          <w:u w:val="single"/>
          <w:lang w:val="en-US"/>
        </w:rPr>
      </w:pPr>
      <w:del w:id="1968" w:author="erradi" w:date="2011-08-06T10:44:00Z">
        <w:r w:rsidRPr="0097258D" w:rsidDel="00541083">
          <w:rPr>
            <w:rFonts w:ascii="Times New Roman" w:hAnsi="Times New Roman" w:cs="Times New Roman"/>
            <w:u w:val="single"/>
            <w:lang w:val="en-US"/>
          </w:rPr>
          <w:delText>Input :</w:delText>
        </w:r>
      </w:del>
    </w:p>
    <w:p w:rsidR="00767BB9" w:rsidRPr="0097258D" w:rsidDel="00541083" w:rsidRDefault="00767BB9" w:rsidP="0097258D">
      <w:pPr>
        <w:ind w:left="709"/>
        <w:jc w:val="both"/>
        <w:rPr>
          <w:del w:id="1969" w:author="erradi" w:date="2011-08-06T10:44:00Z"/>
          <w:rFonts w:ascii="Times New Roman" w:hAnsi="Times New Roman" w:cs="Times New Roman"/>
          <w:lang w:val="en-US"/>
        </w:rPr>
      </w:pPr>
      <w:del w:id="1970" w:author="erradi" w:date="2011-08-06T10:44:00Z">
        <w:r w:rsidRPr="0097258D" w:rsidDel="00541083">
          <w:rPr>
            <w:rFonts w:ascii="Times New Roman" w:hAnsi="Times New Roman" w:cs="Times New Roman"/>
            <w:lang w:val="en-US"/>
          </w:rPr>
          <w:delText>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 : La nouvelle expréssion globale du système.</w:delText>
        </w:r>
      </w:del>
    </w:p>
    <w:p w:rsidR="00767BB9" w:rsidDel="00541083" w:rsidRDefault="00767BB9" w:rsidP="0097258D">
      <w:pPr>
        <w:ind w:left="709"/>
        <w:jc w:val="both"/>
        <w:rPr>
          <w:del w:id="1971" w:author="erradi" w:date="2011-08-06T10:44:00Z"/>
          <w:rFonts w:ascii="Times New Roman" w:hAnsi="Times New Roman" w:cs="Times New Roman"/>
          <w:u w:val="single"/>
          <w:lang w:val="en-US"/>
        </w:rPr>
      </w:pPr>
      <w:del w:id="1972" w:author="erradi" w:date="2011-08-06T10:44:00Z">
        <w:r w:rsidRPr="003B20B1" w:rsidDel="00541083">
          <w:rPr>
            <w:rFonts w:ascii="Times New Roman" w:hAnsi="Times New Roman" w:cs="Times New Roman"/>
            <w:u w:val="single"/>
            <w:lang w:val="en-US"/>
          </w:rPr>
          <w:delText>Body :</w:delText>
        </w:r>
      </w:del>
    </w:p>
    <w:p w:rsidR="00767BB9" w:rsidDel="00541083" w:rsidRDefault="00767BB9" w:rsidP="0097258D">
      <w:pPr>
        <w:ind w:left="709"/>
        <w:jc w:val="both"/>
        <w:rPr>
          <w:del w:id="1973" w:author="erradi" w:date="2011-08-06T10:44:00Z"/>
          <w:rFonts w:ascii="Times New Roman" w:hAnsi="Times New Roman" w:cs="Times New Roman"/>
          <w:lang w:val="en-US"/>
        </w:rPr>
      </w:pPr>
      <w:del w:id="1974" w:author="erradi" w:date="2011-08-06T10:44:00Z">
        <w:r w:rsidRPr="003B20B1" w:rsidDel="00541083">
          <w:rPr>
            <w:rFonts w:ascii="Times New Roman" w:hAnsi="Times New Roman" w:cs="Times New Roman"/>
            <w:b/>
            <w:lang w:val="en-US"/>
          </w:rPr>
          <w:delText>for</w:delText>
        </w:r>
        <w:r w:rsidDel="00541083">
          <w:rPr>
            <w:rFonts w:ascii="Times New Roman" w:hAnsi="Times New Roman" w:cs="Times New Roman"/>
            <w:lang w:val="en-US"/>
          </w:rPr>
          <w:delText xml:space="preserve"> all </w:delText>
        </w:r>
        <w:r w:rsidRPr="003B20B1" w:rsidDel="00541083">
          <w:rPr>
            <w:rFonts w:ascii="Times New Roman" w:hAnsi="Times New Roman" w:cs="Times New Roman"/>
            <w:b/>
            <w:lang w:val="en-US"/>
          </w:rPr>
          <w:delText>o</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’.getAllElements()</w:delText>
        </w:r>
        <w:r w:rsidDel="00541083">
          <w:rPr>
            <w:rFonts w:ascii="Times New Roman" w:hAnsi="Times New Roman" w:cs="Times New Roman"/>
            <w:lang w:val="en-US"/>
          </w:rPr>
          <w:delText xml:space="preserve"> do</w:delText>
        </w:r>
      </w:del>
    </w:p>
    <w:p w:rsidR="00767BB9" w:rsidDel="00541083" w:rsidRDefault="00767BB9" w:rsidP="0097258D">
      <w:pPr>
        <w:ind w:left="709"/>
        <w:jc w:val="both"/>
        <w:rPr>
          <w:del w:id="1975" w:author="erradi" w:date="2011-08-06T10:44:00Z"/>
          <w:rFonts w:ascii="Times New Roman" w:hAnsi="Times New Roman" w:cs="Times New Roman"/>
          <w:lang w:val="en-US"/>
        </w:rPr>
      </w:pPr>
      <w:del w:id="1976" w:author="erradi" w:date="2011-08-06T10:44:00Z">
        <w:r w:rsidDel="00541083">
          <w:rPr>
            <w:rFonts w:ascii="Times New Roman" w:hAnsi="Times New Roman" w:cs="Times New Roman"/>
            <w:lang w:val="en-US"/>
          </w:rPr>
          <w:tab/>
        </w:r>
        <w:r w:rsidRPr="003B20B1" w:rsidDel="00541083">
          <w:rPr>
            <w:rFonts w:ascii="Times New Roman" w:hAnsi="Times New Roman" w:cs="Times New Roman"/>
            <w:b/>
            <w:lang w:val="en-US"/>
          </w:rPr>
          <w:delText>if</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o.getPosition()</w:delText>
        </w:r>
        <w:r w:rsidDel="00541083">
          <w:rPr>
            <w:rFonts w:ascii="Times New Roman" w:hAnsi="Times New Roman" w:cs="Times New Roman"/>
            <w:lang w:val="en-US"/>
          </w:rPr>
          <w:delText xml:space="preserve"> = 0 and </w:delText>
        </w:r>
        <w:r w:rsidRPr="003B20B1" w:rsidDel="00541083">
          <w:rPr>
            <w:rFonts w:ascii="Times New Roman" w:hAnsi="Times New Roman" w:cs="Times New Roman"/>
            <w:b/>
            <w:lang w:val="en-US"/>
          </w:rPr>
          <w:delText>o.value</w:delText>
        </w:r>
        <w:r w:rsidDel="00541083">
          <w:rPr>
            <w:rFonts w:ascii="Times New Roman" w:hAnsi="Times New Roman" w:cs="Times New Roman"/>
            <w:lang w:val="en-US"/>
          </w:rPr>
          <w:delText xml:space="preserve"> in Operators then</w:delText>
        </w:r>
      </w:del>
    </w:p>
    <w:p w:rsidR="00767BB9" w:rsidDel="00541083" w:rsidRDefault="00767BB9" w:rsidP="0097258D">
      <w:pPr>
        <w:ind w:left="709" w:firstLine="708"/>
        <w:jc w:val="both"/>
        <w:rPr>
          <w:del w:id="1977" w:author="erradi" w:date="2011-08-06T10:44:00Z"/>
          <w:rFonts w:ascii="Times New Roman" w:hAnsi="Times New Roman" w:cs="Times New Roman"/>
          <w:lang w:val="en-US"/>
        </w:rPr>
      </w:pPr>
      <w:del w:id="1978"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’.removeElement(o.getPosition())</w:delText>
        </w:r>
        <w:r w:rsidRPr="003B20B1" w:rsidDel="00541083">
          <w:rPr>
            <w:rFonts w:ascii="Times New Roman" w:hAnsi="Times New Roman" w:cs="Times New Roman"/>
            <w:lang w:val="en-US"/>
          </w:rPr>
          <w:delText>.</w:delText>
        </w:r>
      </w:del>
    </w:p>
    <w:p w:rsidR="00767BB9" w:rsidRPr="003B20B1" w:rsidDel="00541083" w:rsidRDefault="00767BB9" w:rsidP="0097258D">
      <w:pPr>
        <w:ind w:left="709"/>
        <w:jc w:val="both"/>
        <w:rPr>
          <w:del w:id="1979" w:author="erradi" w:date="2011-08-06T10:44:00Z"/>
          <w:rFonts w:ascii="Times New Roman" w:hAnsi="Times New Roman" w:cs="Times New Roman"/>
          <w:b/>
          <w:lang w:val="en-US"/>
        </w:rPr>
      </w:pPr>
      <w:del w:id="1980" w:author="erradi" w:date="2011-08-06T10:44:00Z">
        <w:r w:rsidDel="00541083">
          <w:rPr>
            <w:rFonts w:ascii="Times New Roman" w:hAnsi="Times New Roman" w:cs="Times New Roman"/>
            <w:lang w:val="en-US"/>
          </w:rPr>
          <w:tab/>
        </w:r>
        <w:r w:rsidRPr="003B20B1" w:rsidDel="00541083">
          <w:rPr>
            <w:rFonts w:ascii="Times New Roman" w:hAnsi="Times New Roman" w:cs="Times New Roman"/>
            <w:b/>
            <w:lang w:val="en-US"/>
          </w:rPr>
          <w:delText>end if</w:delText>
        </w:r>
      </w:del>
    </w:p>
    <w:p w:rsidR="00767BB9" w:rsidDel="00541083" w:rsidRDefault="00767BB9" w:rsidP="0097258D">
      <w:pPr>
        <w:ind w:left="709"/>
        <w:jc w:val="both"/>
        <w:rPr>
          <w:del w:id="1981" w:author="erradi" w:date="2011-08-06T10:44:00Z"/>
          <w:rFonts w:ascii="Times New Roman" w:hAnsi="Times New Roman" w:cs="Times New Roman"/>
          <w:lang w:val="en-US"/>
        </w:rPr>
      </w:pPr>
      <w:del w:id="1982" w:author="erradi" w:date="2011-08-06T10:44:00Z">
        <w:r w:rsidRPr="003B20B1" w:rsidDel="00541083">
          <w:rPr>
            <w:rFonts w:ascii="Times New Roman" w:hAnsi="Times New Roman" w:cs="Times New Roman"/>
            <w:lang w:val="en-US"/>
          </w:rPr>
          <w:tab/>
        </w:r>
        <w:r w:rsidRPr="003B20B1" w:rsidDel="00541083">
          <w:rPr>
            <w:rFonts w:ascii="Times New Roman" w:hAnsi="Times New Roman" w:cs="Times New Roman"/>
            <w:b/>
            <w:lang w:val="en-US"/>
          </w:rPr>
          <w:delText>if</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o.getPosition()</w:delText>
        </w:r>
        <w:r w:rsidDel="00541083">
          <w:rPr>
            <w:rFonts w:ascii="Times New Roman" w:hAnsi="Times New Roman" w:cs="Times New Roman"/>
            <w:lang w:val="en-US"/>
          </w:rPr>
          <w:delText xml:space="preserve"> &gt; 0 </w:delText>
        </w:r>
        <w:r w:rsidRPr="003B20B1" w:rsidDel="00541083">
          <w:rPr>
            <w:rFonts w:ascii="Times New Roman" w:hAnsi="Times New Roman" w:cs="Times New Roman"/>
            <w:b/>
            <w:lang w:val="en-US"/>
          </w:rPr>
          <w:delText>then</w:delText>
        </w:r>
      </w:del>
    </w:p>
    <w:p w:rsidR="00767BB9" w:rsidDel="00541083" w:rsidRDefault="00767BB9" w:rsidP="0097258D">
      <w:pPr>
        <w:ind w:left="709"/>
        <w:jc w:val="both"/>
        <w:rPr>
          <w:del w:id="1983" w:author="erradi" w:date="2011-08-06T10:44:00Z"/>
          <w:rFonts w:ascii="Times New Roman" w:hAnsi="Times New Roman" w:cs="Times New Roman"/>
          <w:lang w:val="en-US"/>
        </w:rPr>
      </w:pPr>
      <w:del w:id="1984"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ascii="Times New Roman" w:hAnsi="Times New Roman" w:cs="Times New Roman"/>
            <w:b/>
            <w:lang w:val="en-US"/>
          </w:rPr>
          <w:delText>Store1</w:delText>
        </w:r>
        <w:r w:rsidDel="00541083">
          <w:rPr>
            <w:rFonts w:ascii="Times New Roman" w:hAnsi="Times New Roman" w:cs="Times New Roman"/>
            <w:lang w:val="en-US"/>
          </w:rPr>
          <w:delText xml:space="preserve"> :=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’.getElement(o.getPosition() -1)</w:delText>
        </w:r>
        <w:r w:rsidDel="00541083">
          <w:rPr>
            <w:rFonts w:ascii="Times New Roman" w:hAnsi="Times New Roman" w:cs="Times New Roman"/>
            <w:lang w:val="en-US"/>
          </w:rPr>
          <w:delText>.</w:delText>
        </w:r>
      </w:del>
    </w:p>
    <w:p w:rsidR="00767BB9" w:rsidDel="00541083" w:rsidRDefault="00767BB9" w:rsidP="0097258D">
      <w:pPr>
        <w:ind w:left="709"/>
        <w:jc w:val="both"/>
        <w:rPr>
          <w:del w:id="1985" w:author="erradi" w:date="2011-08-06T10:44:00Z"/>
          <w:rFonts w:ascii="Times New Roman" w:hAnsi="Times New Roman" w:cs="Times New Roman"/>
          <w:lang w:val="en-US"/>
        </w:rPr>
      </w:pPr>
      <w:del w:id="1986"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ascii="Times New Roman" w:hAnsi="Times New Roman" w:cs="Times New Roman"/>
            <w:b/>
            <w:lang w:val="en-US"/>
          </w:rPr>
          <w:delText>Store2</w:delText>
        </w:r>
        <w:r w:rsidDel="00541083">
          <w:rPr>
            <w:rFonts w:ascii="Times New Roman" w:hAnsi="Times New Roman" w:cs="Times New Roman"/>
            <w:lang w:val="en-US"/>
          </w:rPr>
          <w:delText xml:space="preserve"> :=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’.getElement(o.getPosition())</w:delText>
        </w:r>
        <w:r w:rsidDel="00541083">
          <w:rPr>
            <w:rFonts w:ascii="Times New Roman" w:hAnsi="Times New Roman" w:cs="Times New Roman"/>
            <w:lang w:val="en-US"/>
          </w:rPr>
          <w:delText>.</w:delText>
        </w:r>
      </w:del>
    </w:p>
    <w:p w:rsidR="00767BB9" w:rsidDel="00541083" w:rsidRDefault="00767BB9" w:rsidP="0097258D">
      <w:pPr>
        <w:ind w:left="709" w:firstLine="708"/>
        <w:jc w:val="both"/>
        <w:rPr>
          <w:del w:id="1987" w:author="erradi" w:date="2011-08-06T10:44:00Z"/>
          <w:rFonts w:ascii="Times New Roman" w:hAnsi="Times New Roman" w:cs="Times New Roman"/>
          <w:lang w:val="en-US"/>
        </w:rPr>
      </w:pPr>
      <w:del w:id="1988" w:author="erradi" w:date="2011-08-06T10:44:00Z">
        <w:r w:rsidRPr="003B20B1" w:rsidDel="00541083">
          <w:rPr>
            <w:rFonts w:ascii="Times New Roman" w:hAnsi="Times New Roman" w:cs="Times New Roman"/>
            <w:b/>
            <w:lang w:val="en-US"/>
          </w:rPr>
          <w:delText>Store3</w:delText>
        </w:r>
        <w:r w:rsidDel="00541083">
          <w:rPr>
            <w:rFonts w:ascii="Times New Roman" w:hAnsi="Times New Roman" w:cs="Times New Roman"/>
            <w:lang w:val="en-US"/>
          </w:rPr>
          <w:delText xml:space="preserve"> := </w:delText>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’.getElement(o.getPosition() +1)</w:delText>
        </w:r>
        <w:r w:rsidDel="00541083">
          <w:rPr>
            <w:rFonts w:ascii="Times New Roman" w:hAnsi="Times New Roman" w:cs="Times New Roman"/>
            <w:lang w:val="en-US"/>
          </w:rPr>
          <w:delText>.</w:delText>
        </w:r>
      </w:del>
    </w:p>
    <w:p w:rsidR="00767BB9" w:rsidDel="00541083" w:rsidRDefault="00767BB9" w:rsidP="0097258D">
      <w:pPr>
        <w:ind w:left="709" w:firstLine="708"/>
        <w:jc w:val="both"/>
        <w:rPr>
          <w:del w:id="1989" w:author="erradi" w:date="2011-08-06T10:44:00Z"/>
          <w:rFonts w:ascii="Times New Roman" w:hAnsi="Times New Roman" w:cs="Times New Roman"/>
          <w:lang w:val="en-US"/>
        </w:rPr>
      </w:pPr>
      <w:del w:id="1990" w:author="erradi" w:date="2011-08-06T10:44:00Z">
        <w:r w:rsidRPr="003B20B1" w:rsidDel="00541083">
          <w:rPr>
            <w:rFonts w:ascii="Times New Roman" w:hAnsi="Times New Roman" w:cs="Times New Roman"/>
            <w:b/>
            <w:lang w:val="en-US"/>
          </w:rPr>
          <w:delText>if</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Store1.value</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 xml:space="preserve">Operators </w:delText>
        </w:r>
        <w:r w:rsidDel="00541083">
          <w:rPr>
            <w:rFonts w:ascii="Times New Roman" w:hAnsi="Times New Roman" w:cs="Times New Roman"/>
            <w:lang w:val="en-US"/>
          </w:rPr>
          <w:delText xml:space="preserve">and </w:delText>
        </w:r>
        <w:r w:rsidRPr="003B20B1" w:rsidDel="00541083">
          <w:rPr>
            <w:rFonts w:ascii="Times New Roman" w:hAnsi="Times New Roman" w:cs="Times New Roman"/>
            <w:b/>
            <w:lang w:val="en-US"/>
          </w:rPr>
          <w:delText>Store2.value</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Operators</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then</w:delText>
        </w:r>
      </w:del>
    </w:p>
    <w:p w:rsidR="00767BB9" w:rsidDel="00541083" w:rsidRDefault="00767BB9" w:rsidP="0097258D">
      <w:pPr>
        <w:ind w:left="709" w:firstLine="708"/>
        <w:jc w:val="both"/>
        <w:rPr>
          <w:del w:id="1991" w:author="erradi" w:date="2011-08-06T10:44:00Z"/>
          <w:rFonts w:ascii="Times New Roman" w:hAnsi="Times New Roman" w:cs="Times New Roman"/>
          <w:lang w:val="en-US"/>
        </w:rPr>
      </w:pPr>
      <w:del w:id="1992" w:author="erradi" w:date="2011-08-06T10:44:00Z">
        <w:r w:rsidDel="00541083">
          <w:rPr>
            <w:rFonts w:ascii="Times New Roman" w:hAnsi="Times New Roman" w:cs="Times New Roman"/>
            <w:lang w:val="en-US"/>
          </w:rPr>
          <w:tab/>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’.removeElement(o.getPosition())</w:delText>
        </w:r>
        <w:r w:rsidDel="00541083">
          <w:rPr>
            <w:rFonts w:ascii="Times New Roman" w:hAnsi="Times New Roman" w:cs="Times New Roman"/>
            <w:lang w:val="en-US"/>
          </w:rPr>
          <w:delText>.</w:delText>
        </w:r>
      </w:del>
    </w:p>
    <w:p w:rsidR="00767BB9" w:rsidDel="00541083" w:rsidRDefault="00767BB9" w:rsidP="0097258D">
      <w:pPr>
        <w:ind w:left="709" w:firstLine="708"/>
        <w:jc w:val="both"/>
        <w:rPr>
          <w:del w:id="1993" w:author="erradi" w:date="2011-08-06T10:44:00Z"/>
          <w:rFonts w:ascii="Times New Roman" w:hAnsi="Times New Roman" w:cs="Times New Roman"/>
          <w:lang w:val="en-US"/>
        </w:rPr>
      </w:pPr>
      <w:del w:id="1994" w:author="erradi" w:date="2011-08-06T10:44:00Z">
        <w:r w:rsidRPr="003B20B1" w:rsidDel="00541083">
          <w:rPr>
            <w:rFonts w:ascii="Times New Roman" w:hAnsi="Times New Roman" w:cs="Times New Roman"/>
            <w:b/>
            <w:lang w:val="en-US"/>
          </w:rPr>
          <w:delText>else if Store2.value</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Operators</w:delText>
        </w:r>
        <w:r w:rsidDel="00541083">
          <w:rPr>
            <w:rFonts w:ascii="Times New Roman" w:hAnsi="Times New Roman" w:cs="Times New Roman"/>
            <w:lang w:val="en-US"/>
          </w:rPr>
          <w:delText xml:space="preserve"> and </w:delText>
        </w:r>
        <w:r w:rsidRPr="003B20B1" w:rsidDel="00541083">
          <w:rPr>
            <w:rFonts w:ascii="Times New Roman" w:hAnsi="Times New Roman" w:cs="Times New Roman"/>
            <w:b/>
            <w:lang w:val="en-US"/>
          </w:rPr>
          <w:delText>Store3.value</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Operators</w:delText>
        </w:r>
        <w:r w:rsidDel="00541083">
          <w:rPr>
            <w:rFonts w:ascii="Times New Roman" w:hAnsi="Times New Roman" w:cs="Times New Roman"/>
            <w:lang w:val="en-US"/>
          </w:rPr>
          <w:delText xml:space="preserve"> </w:delText>
        </w:r>
        <w:r w:rsidRPr="003B20B1" w:rsidDel="00541083">
          <w:rPr>
            <w:rFonts w:ascii="Times New Roman" w:hAnsi="Times New Roman" w:cs="Times New Roman"/>
            <w:b/>
            <w:lang w:val="en-US"/>
          </w:rPr>
          <w:delText>then</w:delText>
        </w:r>
      </w:del>
    </w:p>
    <w:p w:rsidR="00767BB9" w:rsidDel="00541083" w:rsidRDefault="00767BB9" w:rsidP="0097258D">
      <w:pPr>
        <w:ind w:left="709" w:firstLine="708"/>
        <w:jc w:val="both"/>
        <w:rPr>
          <w:del w:id="1995" w:author="erradi" w:date="2011-08-06T10:44:00Z"/>
          <w:rFonts w:ascii="Times New Roman" w:hAnsi="Times New Roman" w:cs="Times New Roman"/>
          <w:lang w:val="en-US"/>
        </w:rPr>
      </w:pPr>
      <w:del w:id="1996" w:author="erradi" w:date="2011-08-06T10:44:00Z">
        <w:r w:rsidDel="00541083">
          <w:rPr>
            <w:rFonts w:ascii="Times New Roman" w:hAnsi="Times New Roman" w:cs="Times New Roman"/>
            <w:lang w:val="en-US"/>
          </w:rPr>
          <w:tab/>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’.removeElement(o.getPosition() +1)</w:delText>
        </w:r>
        <w:r w:rsidDel="00541083">
          <w:rPr>
            <w:rFonts w:ascii="Times New Roman" w:hAnsi="Times New Roman" w:cs="Times New Roman"/>
            <w:lang w:val="en-US"/>
          </w:rPr>
          <w:delText>.</w:delText>
        </w:r>
      </w:del>
    </w:p>
    <w:p w:rsidR="00767BB9" w:rsidDel="00541083" w:rsidRDefault="00767BB9" w:rsidP="0097258D">
      <w:pPr>
        <w:ind w:left="709" w:firstLine="708"/>
        <w:jc w:val="both"/>
        <w:rPr>
          <w:del w:id="1997" w:author="erradi" w:date="2011-08-06T10:44:00Z"/>
          <w:rFonts w:cs="Times"/>
          <w:lang w:val="en-US"/>
        </w:rPr>
      </w:pPr>
      <w:del w:id="1998" w:author="erradi" w:date="2011-08-06T10:44:00Z">
        <w:r w:rsidRPr="003B20B1" w:rsidDel="00541083">
          <w:rPr>
            <w:rFonts w:ascii="Times New Roman" w:hAnsi="Times New Roman" w:cs="Times New Roman"/>
            <w:b/>
            <w:lang w:val="en-US"/>
          </w:rPr>
          <w:delText>else if Store2.value</w:delText>
        </w:r>
        <w:r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Operators</w:delText>
        </w:r>
        <w:r w:rsidDel="00541083">
          <w:rPr>
            <w:rFonts w:ascii="Times New Roman" w:hAnsi="Times New Roman" w:cs="Times New Roman"/>
            <w:lang w:val="en-US"/>
          </w:rPr>
          <w:delText xml:space="preserve"> and </w:delText>
        </w:r>
        <w:r w:rsidRPr="003B20B1" w:rsidDel="00541083">
          <w:rPr>
            <w:rFonts w:ascii="Times New Roman" w:hAnsi="Times New Roman" w:cs="Times New Roman"/>
            <w:b/>
            <w:lang w:val="en-US"/>
          </w:rPr>
          <w:delText>Store3.value</w:delText>
        </w:r>
        <w:r w:rsidDel="00541083">
          <w:rPr>
            <w:rFonts w:ascii="Times New Roman" w:hAnsi="Times New Roman" w:cs="Times New Roman"/>
            <w:lang w:val="en-US"/>
          </w:rPr>
          <w:delText xml:space="preserve"> = </w:delText>
        </w:r>
        <w:r w:rsidRPr="003B20B1" w:rsidDel="00541083">
          <w:rPr>
            <w:rFonts w:cs="Times"/>
            <w:b/>
          </w:rPr>
          <w:delText>ε</w:delText>
        </w:r>
        <w:r w:rsidRPr="003B20B1" w:rsidDel="00541083">
          <w:rPr>
            <w:rFonts w:cs="Times"/>
            <w:b/>
            <w:lang w:val="en-US"/>
          </w:rPr>
          <w:delText xml:space="preserve"> then</w:delText>
        </w:r>
      </w:del>
    </w:p>
    <w:p w:rsidR="00767BB9" w:rsidRPr="003B20B1" w:rsidDel="00541083" w:rsidRDefault="00767BB9" w:rsidP="0097258D">
      <w:pPr>
        <w:ind w:left="709" w:firstLine="708"/>
        <w:jc w:val="both"/>
        <w:rPr>
          <w:del w:id="1999" w:author="erradi" w:date="2011-08-06T10:44:00Z"/>
          <w:rFonts w:cs="Times"/>
          <w:lang w:val="en-US"/>
        </w:rPr>
      </w:pPr>
      <w:del w:id="2000" w:author="erradi" w:date="2011-08-06T10:44:00Z">
        <w:r w:rsidDel="00541083">
          <w:rPr>
            <w:rFonts w:cs="Times"/>
            <w:lang w:val="en-US"/>
          </w:rPr>
          <w:tab/>
        </w:r>
        <w:r w:rsidRPr="003B20B1" w:rsidDel="00541083">
          <w:rPr>
            <w:rFonts w:ascii="Times New Roman" w:hAnsi="Times New Roman" w:cs="Times New Roman"/>
            <w:b/>
            <w:lang w:val="en-US"/>
          </w:rPr>
          <w:delText>P</w:delText>
        </w:r>
        <w:r w:rsidRPr="003B20B1" w:rsidDel="00541083">
          <w:rPr>
            <w:rFonts w:ascii="Times New Roman" w:hAnsi="Times New Roman" w:cs="Times New Roman"/>
            <w:b/>
            <w:vertAlign w:val="subscript"/>
            <w:lang w:val="en-US"/>
          </w:rPr>
          <w:delText>s</w:delText>
        </w:r>
        <w:r w:rsidRPr="003B20B1" w:rsidDel="00541083">
          <w:rPr>
            <w:rFonts w:ascii="Times New Roman" w:hAnsi="Times New Roman" w:cs="Times New Roman"/>
            <w:b/>
            <w:lang w:val="en-US"/>
          </w:rPr>
          <w:delText>’.removeElement(o.getPosition())</w:delText>
        </w:r>
        <w:r w:rsidDel="00541083">
          <w:rPr>
            <w:rFonts w:ascii="Times New Roman" w:hAnsi="Times New Roman" w:cs="Times New Roman"/>
            <w:lang w:val="en-US"/>
          </w:rPr>
          <w:delText>.</w:delText>
        </w:r>
      </w:del>
    </w:p>
    <w:p w:rsidR="00767BB9" w:rsidRPr="003B20B1" w:rsidDel="00541083" w:rsidRDefault="00767BB9" w:rsidP="0097258D">
      <w:pPr>
        <w:ind w:left="709" w:firstLine="708"/>
        <w:jc w:val="both"/>
        <w:rPr>
          <w:del w:id="2001" w:author="erradi" w:date="2011-08-06T10:44:00Z"/>
          <w:rFonts w:ascii="Times New Roman" w:hAnsi="Times New Roman" w:cs="Times New Roman"/>
          <w:b/>
          <w:lang w:val="en-US"/>
        </w:rPr>
      </w:pPr>
      <w:del w:id="2002" w:author="erradi" w:date="2011-08-06T10:44:00Z">
        <w:r w:rsidRPr="003B20B1" w:rsidDel="00541083">
          <w:rPr>
            <w:rFonts w:ascii="Times New Roman" w:hAnsi="Times New Roman" w:cs="Times New Roman"/>
            <w:b/>
            <w:lang w:val="en-US"/>
          </w:rPr>
          <w:delText>end if</w:delText>
        </w:r>
      </w:del>
    </w:p>
    <w:p w:rsidR="00767BB9" w:rsidRPr="003B20B1" w:rsidDel="00541083" w:rsidRDefault="00767BB9" w:rsidP="0097258D">
      <w:pPr>
        <w:ind w:left="709" w:firstLine="708"/>
        <w:jc w:val="both"/>
        <w:rPr>
          <w:del w:id="2003" w:author="erradi" w:date="2011-08-06T10:44:00Z"/>
          <w:rFonts w:ascii="Times New Roman" w:hAnsi="Times New Roman" w:cs="Times New Roman"/>
          <w:b/>
          <w:lang w:val="en-US"/>
        </w:rPr>
      </w:pPr>
      <w:del w:id="2004" w:author="erradi" w:date="2011-08-06T10:44:00Z">
        <w:r w:rsidRPr="003B20B1" w:rsidDel="00541083">
          <w:rPr>
            <w:rFonts w:ascii="Times New Roman" w:hAnsi="Times New Roman" w:cs="Times New Roman"/>
            <w:b/>
            <w:lang w:val="en-US"/>
          </w:rPr>
          <w:delText>end if</w:delText>
        </w:r>
      </w:del>
    </w:p>
    <w:p w:rsidR="00767BB9" w:rsidRPr="00554834" w:rsidDel="00541083" w:rsidRDefault="00767BB9" w:rsidP="0097258D">
      <w:pPr>
        <w:ind w:left="709"/>
        <w:jc w:val="both"/>
        <w:rPr>
          <w:del w:id="2005" w:author="erradi" w:date="2011-08-06T10:44:00Z"/>
          <w:rFonts w:ascii="Times New Roman" w:hAnsi="Times New Roman" w:cs="Times New Roman"/>
          <w:b/>
          <w:lang w:val="en-US"/>
        </w:rPr>
      </w:pPr>
      <w:del w:id="2006" w:author="erradi" w:date="2011-08-06T10:44:00Z">
        <w:r w:rsidRPr="00554834" w:rsidDel="00541083">
          <w:rPr>
            <w:rFonts w:ascii="Times New Roman" w:hAnsi="Times New Roman" w:cs="Times New Roman"/>
            <w:b/>
            <w:lang w:val="en-US"/>
          </w:rPr>
          <w:delText>end for</w:delText>
        </w:r>
      </w:del>
    </w:p>
    <w:p w:rsidR="00767BB9" w:rsidRPr="00554834" w:rsidDel="00541083" w:rsidRDefault="00767BB9" w:rsidP="0097258D">
      <w:pPr>
        <w:ind w:left="709"/>
        <w:jc w:val="both"/>
        <w:rPr>
          <w:del w:id="2007" w:author="erradi" w:date="2011-08-06T10:44:00Z"/>
          <w:rFonts w:ascii="Times New Roman" w:hAnsi="Times New Roman" w:cs="Times New Roman"/>
          <w:lang w:val="en-US"/>
        </w:rPr>
      </w:pPr>
    </w:p>
    <w:p w:rsidR="00767BB9" w:rsidRPr="00554834" w:rsidDel="00541083" w:rsidRDefault="00767BB9" w:rsidP="0097258D">
      <w:pPr>
        <w:ind w:left="709"/>
        <w:jc w:val="both"/>
        <w:rPr>
          <w:del w:id="2008" w:author="erradi" w:date="2011-08-06T10:44:00Z"/>
          <w:rFonts w:ascii="Times New Roman" w:hAnsi="Times New Roman" w:cs="Times New Roman"/>
          <w:lang w:val="en-US"/>
        </w:rPr>
      </w:pPr>
      <w:del w:id="2009" w:author="erradi" w:date="2011-08-06T10:44:00Z">
        <w:r w:rsidRPr="00554834" w:rsidDel="00541083">
          <w:rPr>
            <w:rFonts w:ascii="Times New Roman" w:hAnsi="Times New Roman" w:cs="Times New Roman"/>
            <w:lang w:val="en-US"/>
          </w:rPr>
          <w:delText>Where :</w:delText>
        </w:r>
      </w:del>
    </w:p>
    <w:p w:rsidR="00767BB9" w:rsidRPr="0097258D" w:rsidDel="00541083" w:rsidRDefault="00767BB9" w:rsidP="0097258D">
      <w:pPr>
        <w:ind w:left="709"/>
        <w:jc w:val="both"/>
        <w:rPr>
          <w:del w:id="2010" w:author="erradi" w:date="2011-08-06T10:44:00Z"/>
          <w:rFonts w:ascii="Times New Roman" w:hAnsi="Times New Roman" w:cs="Times New Roman"/>
          <w:lang w:val="en-US"/>
        </w:rPr>
      </w:pPr>
      <w:del w:id="2011" w:author="erradi" w:date="2011-08-06T10:44:00Z">
        <w:r w:rsidRPr="00554834" w:rsidDel="00541083">
          <w:rPr>
            <w:rFonts w:ascii="Times New Roman" w:hAnsi="Times New Roman" w:cs="Times New Roman"/>
            <w:lang w:val="en-US"/>
          </w:rPr>
          <w:tab/>
        </w:r>
        <w:r w:rsidRPr="0097258D" w:rsidDel="00541083">
          <w:rPr>
            <w:rFonts w:ascii="Times New Roman" w:hAnsi="Times New Roman" w:cs="Times New Roman"/>
            <w:b/>
            <w:lang w:val="en-US"/>
          </w:rPr>
          <w:delText>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 xml:space="preserve">’.getAllElements() </w:delText>
        </w:r>
        <w:r w:rsidRPr="0097258D" w:rsidDel="00541083">
          <w:rPr>
            <w:rFonts w:ascii="Times New Roman" w:hAnsi="Times New Roman" w:cs="Times New Roman"/>
            <w:lang w:val="en-US"/>
          </w:rPr>
          <w:delText>: retourne la liste ordonnée des elements qui constituent 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w:delText>
        </w:r>
      </w:del>
    </w:p>
    <w:p w:rsidR="00767BB9" w:rsidRPr="0097258D" w:rsidDel="00541083" w:rsidRDefault="00767BB9" w:rsidP="0097258D">
      <w:pPr>
        <w:ind w:left="709"/>
        <w:jc w:val="both"/>
        <w:rPr>
          <w:del w:id="2012" w:author="erradi" w:date="2011-08-06T10:44:00Z"/>
          <w:rFonts w:ascii="Times New Roman" w:hAnsi="Times New Roman" w:cs="Times New Roman"/>
          <w:lang w:val="en-US"/>
        </w:rPr>
      </w:pPr>
      <w:del w:id="2013"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 xml:space="preserve">’.removeElement(o.getPosition()) </w:delText>
        </w:r>
        <w:r w:rsidRPr="0097258D" w:rsidDel="00541083">
          <w:rPr>
            <w:rFonts w:ascii="Times New Roman" w:hAnsi="Times New Roman" w:cs="Times New Roman"/>
            <w:lang w:val="en-US"/>
          </w:rPr>
          <w:delText>: supprime l’element don’t la position est donnée en paramètre.</w:delText>
        </w:r>
      </w:del>
    </w:p>
    <w:p w:rsidR="00767BB9" w:rsidRPr="0097258D" w:rsidDel="00541083" w:rsidRDefault="00767BB9" w:rsidP="0097258D">
      <w:pPr>
        <w:ind w:left="709"/>
        <w:jc w:val="both"/>
        <w:rPr>
          <w:del w:id="2014" w:author="erradi" w:date="2011-08-06T10:44:00Z"/>
          <w:rFonts w:ascii="Times New Roman" w:hAnsi="Times New Roman" w:cs="Times New Roman"/>
          <w:lang w:val="en-US"/>
        </w:rPr>
      </w:pPr>
      <w:del w:id="2015"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 xml:space="preserve">O </w:delText>
        </w:r>
        <w:r w:rsidRPr="0097258D" w:rsidDel="00541083">
          <w:rPr>
            <w:rFonts w:ascii="Times New Roman" w:hAnsi="Times New Roman" w:cs="Times New Roman"/>
            <w:lang w:val="en-US"/>
          </w:rPr>
          <w:delText>est un element dont la valeur est soit une collaboration soit un opérateur et qu’il contient également aussi sa position dans 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 Et on peut les récupérer avec  les méthodes : getPosition() et getValue().</w:delText>
        </w:r>
      </w:del>
    </w:p>
    <w:p w:rsidR="00767BB9" w:rsidDel="00541083" w:rsidRDefault="00767BB9" w:rsidP="0097258D">
      <w:pPr>
        <w:ind w:left="709"/>
        <w:jc w:val="both"/>
        <w:rPr>
          <w:del w:id="2016" w:author="erradi" w:date="2011-08-06T10:44:00Z"/>
          <w:rFonts w:ascii="Times New Roman" w:hAnsi="Times New Roman" w:cs="Times New Roman"/>
          <w:lang w:val="en-US"/>
        </w:rPr>
      </w:pPr>
      <w:del w:id="2017" w:author="erradi" w:date="2011-08-06T10:44:00Z">
        <w:r w:rsidRPr="0097258D" w:rsidDel="00541083">
          <w:rPr>
            <w:rFonts w:ascii="Times New Roman" w:hAnsi="Times New Roman" w:cs="Times New Roman"/>
            <w:lang w:val="en-US"/>
          </w:rPr>
          <w:tab/>
        </w:r>
        <w:r w:rsidRPr="003B20B1" w:rsidDel="00541083">
          <w:rPr>
            <w:rFonts w:ascii="Times New Roman" w:hAnsi="Times New Roman" w:cs="Times New Roman"/>
            <w:b/>
            <w:lang w:val="en-US"/>
          </w:rPr>
          <w:delText>Operators</w:delText>
        </w:r>
        <w:r w:rsidDel="00541083">
          <w:rPr>
            <w:rFonts w:ascii="Times New Roman" w:hAnsi="Times New Roman" w:cs="Times New Roman"/>
            <w:b/>
            <w:lang w:val="en-US"/>
          </w:rPr>
          <w:delText xml:space="preserve"> </w:delText>
        </w:r>
        <w:r w:rsidDel="00541083">
          <w:rPr>
            <w:rFonts w:ascii="Times New Roman" w:hAnsi="Times New Roman" w:cs="Times New Roman"/>
            <w:lang w:val="en-US"/>
          </w:rPr>
          <w:delText>= {;</w:delText>
        </w:r>
        <w:r w:rsidDel="00541083">
          <w:rPr>
            <w:rFonts w:ascii="Times New Roman" w:hAnsi="Times New Roman" w:cs="Times New Roman"/>
            <w:vertAlign w:val="subscript"/>
            <w:lang w:val="en-US"/>
          </w:rPr>
          <w:delText xml:space="preserve">s </w:delText>
        </w:r>
        <w:r w:rsidDel="00541083">
          <w:rPr>
            <w:rFonts w:ascii="Times New Roman" w:hAnsi="Times New Roman" w:cs="Times New Roman"/>
            <w:lang w:val="en-US"/>
          </w:rPr>
          <w:delText>, ;</w:delText>
        </w:r>
        <w:r w:rsidDel="00541083">
          <w:rPr>
            <w:rFonts w:ascii="Times New Roman" w:hAnsi="Times New Roman" w:cs="Times New Roman"/>
            <w:vertAlign w:val="subscript"/>
            <w:lang w:val="en-US"/>
          </w:rPr>
          <w:delText>w</w:delText>
        </w:r>
        <w:r w:rsidDel="00541083">
          <w:rPr>
            <w:rFonts w:ascii="Times New Roman" w:hAnsi="Times New Roman" w:cs="Times New Roman"/>
            <w:lang w:val="en-US"/>
          </w:rPr>
          <w:delText xml:space="preserve"> , *</w:delText>
        </w:r>
        <w:r w:rsidDel="00541083">
          <w:rPr>
            <w:rFonts w:ascii="Times New Roman" w:hAnsi="Times New Roman" w:cs="Times New Roman"/>
            <w:vertAlign w:val="subscript"/>
            <w:lang w:val="en-US"/>
          </w:rPr>
          <w:delText>s</w:delText>
        </w:r>
        <w:r w:rsidDel="00541083">
          <w:rPr>
            <w:rFonts w:ascii="Times New Roman" w:hAnsi="Times New Roman" w:cs="Times New Roman"/>
            <w:lang w:val="en-US"/>
          </w:rPr>
          <w:delText xml:space="preserve"> , *</w:delText>
        </w:r>
        <w:r w:rsidDel="00541083">
          <w:rPr>
            <w:rFonts w:ascii="Times New Roman" w:hAnsi="Times New Roman" w:cs="Times New Roman"/>
            <w:vertAlign w:val="subscript"/>
            <w:lang w:val="en-US"/>
          </w:rPr>
          <w:delText>w</w:delText>
        </w:r>
        <w:r w:rsidDel="00541083">
          <w:rPr>
            <w:rFonts w:ascii="Times New Roman" w:hAnsi="Times New Roman" w:cs="Times New Roman"/>
            <w:lang w:val="en-US"/>
          </w:rPr>
          <w:delText xml:space="preserve"> , [] , || , |&gt;}</w:delText>
        </w:r>
      </w:del>
    </w:p>
    <w:p w:rsidR="00767BB9" w:rsidRPr="0097258D" w:rsidDel="00541083" w:rsidRDefault="00767BB9" w:rsidP="0097258D">
      <w:pPr>
        <w:ind w:left="709"/>
        <w:jc w:val="both"/>
        <w:rPr>
          <w:del w:id="2018" w:author="erradi" w:date="2011-08-06T10:44:00Z"/>
          <w:rFonts w:ascii="Times New Roman" w:hAnsi="Times New Roman" w:cs="Times New Roman"/>
          <w:lang w:val="en-US"/>
        </w:rPr>
      </w:pPr>
      <w:del w:id="2019" w:author="erradi" w:date="2011-08-06T10:44:00Z">
        <w:r w:rsidRPr="0097258D" w:rsidDel="00541083">
          <w:rPr>
            <w:rFonts w:ascii="Times New Roman" w:hAnsi="Times New Roman" w:cs="Times New Roman"/>
            <w:b/>
            <w:lang w:val="en-US"/>
          </w:rPr>
          <w:delText>Note</w:delText>
        </w:r>
        <w:r w:rsidRPr="0097258D" w:rsidDel="00541083">
          <w:rPr>
            <w:rFonts w:ascii="Times New Roman" w:hAnsi="Times New Roman" w:cs="Times New Roman"/>
            <w:lang w:val="en-US"/>
          </w:rPr>
          <w:delText>. Un cas special sera ajouté pour le traitement de |&gt;.</w:delText>
        </w:r>
      </w:del>
    </w:p>
    <w:p w:rsidR="00767BB9" w:rsidRPr="0097258D" w:rsidDel="00541083" w:rsidRDefault="00767BB9" w:rsidP="0097258D">
      <w:pPr>
        <w:pStyle w:val="Paragraphedeliste"/>
        <w:ind w:left="709"/>
        <w:jc w:val="both"/>
        <w:rPr>
          <w:del w:id="2020" w:author="erradi" w:date="2011-08-06T10:44:00Z"/>
          <w:rFonts w:ascii="Times New Roman" w:hAnsi="Times New Roman" w:cs="Times New Roman"/>
          <w:lang w:val="en-US"/>
        </w:rPr>
      </w:pPr>
    </w:p>
    <w:p w:rsidR="00767BB9" w:rsidRPr="0097258D" w:rsidDel="00541083" w:rsidRDefault="00767BB9" w:rsidP="0097258D">
      <w:pPr>
        <w:pStyle w:val="Paragraphedeliste"/>
        <w:ind w:left="709"/>
        <w:jc w:val="both"/>
        <w:rPr>
          <w:del w:id="2021" w:author="erradi" w:date="2011-08-06T10:44:00Z"/>
          <w:rFonts w:ascii="Times New Roman" w:hAnsi="Times New Roman" w:cs="Times New Roman"/>
          <w:lang w:val="en-US"/>
        </w:rPr>
      </w:pPr>
    </w:p>
    <w:p w:rsidR="00767BB9" w:rsidRPr="0097258D" w:rsidDel="00541083" w:rsidRDefault="00767BB9" w:rsidP="0097258D">
      <w:pPr>
        <w:pStyle w:val="Paragraphedeliste"/>
        <w:ind w:left="709"/>
        <w:rPr>
          <w:del w:id="2022" w:author="erradi" w:date="2011-08-06T10:44:00Z"/>
          <w:rFonts w:ascii="Times New Roman" w:hAnsi="Times New Roman" w:cs="Times New Roman"/>
          <w:lang w:val="en-US"/>
        </w:rPr>
      </w:pPr>
    </w:p>
    <w:p w:rsidR="00767BB9" w:rsidRPr="0097258D" w:rsidDel="00541083" w:rsidRDefault="00767BB9" w:rsidP="0097258D">
      <w:pPr>
        <w:pStyle w:val="Paragraphedeliste"/>
        <w:numPr>
          <w:ilvl w:val="2"/>
          <w:numId w:val="1"/>
        </w:numPr>
        <w:ind w:left="709"/>
        <w:rPr>
          <w:del w:id="2023" w:author="erradi" w:date="2011-08-06T10:44:00Z"/>
          <w:rFonts w:ascii="Times New Roman" w:hAnsi="Times New Roman" w:cs="Times New Roman"/>
          <w:lang w:val="en-US"/>
        </w:rPr>
      </w:pPr>
      <w:del w:id="2024" w:author="erradi" w:date="2011-08-06T10:44:00Z">
        <w:r w:rsidRPr="0097258D" w:rsidDel="00541083">
          <w:rPr>
            <w:rFonts w:ascii="Times New Roman" w:hAnsi="Times New Roman" w:cs="Times New Roman"/>
            <w:lang w:val="en-US"/>
          </w:rPr>
          <w:delText>Collaboration Conformance</w:delText>
        </w:r>
      </w:del>
    </w:p>
    <w:p w:rsidR="00767BB9" w:rsidRPr="0097258D" w:rsidDel="00541083" w:rsidRDefault="00767BB9" w:rsidP="0097258D">
      <w:pPr>
        <w:pStyle w:val="Paragraphedeliste"/>
        <w:ind w:left="709"/>
        <w:jc w:val="both"/>
        <w:rPr>
          <w:del w:id="2025" w:author="erradi" w:date="2011-08-06T10:44:00Z"/>
          <w:rFonts w:ascii="Times New Roman" w:hAnsi="Times New Roman" w:cs="Times New Roman"/>
          <w:lang w:val="en-US"/>
        </w:rPr>
      </w:pPr>
      <w:del w:id="2026" w:author="erradi" w:date="2011-08-06T10:44:00Z">
        <w:r w:rsidRPr="0097258D" w:rsidDel="00541083">
          <w:rPr>
            <w:rFonts w:ascii="Times New Roman" w:hAnsi="Times New Roman" w:cs="Times New Roman"/>
            <w:lang w:val="en-US"/>
          </w:rPr>
          <w:delText>Dans cette partie nous repérons les cas d’inconsistance en terme de collaboration. La principale est « Toute collaboration doit avoir au moins un role participatif ». L’agorithme suivant détecte et supprime les Collaborations sans roles dans 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w:delText>
        </w:r>
      </w:del>
    </w:p>
    <w:p w:rsidR="00767BB9" w:rsidRPr="0097258D" w:rsidDel="00541083" w:rsidRDefault="00767BB9" w:rsidP="0097258D">
      <w:pPr>
        <w:pStyle w:val="Paragraphedeliste"/>
        <w:ind w:left="709"/>
        <w:jc w:val="both"/>
        <w:rPr>
          <w:del w:id="2027" w:author="erradi" w:date="2011-08-06T10:44:00Z"/>
          <w:rFonts w:ascii="Times New Roman" w:hAnsi="Times New Roman" w:cs="Times New Roman"/>
          <w:lang w:val="en-US"/>
        </w:rPr>
      </w:pPr>
    </w:p>
    <w:p w:rsidR="00767BB9" w:rsidRPr="0097258D" w:rsidDel="00541083" w:rsidRDefault="00767BB9" w:rsidP="0097258D">
      <w:pPr>
        <w:ind w:left="709"/>
        <w:jc w:val="both"/>
        <w:rPr>
          <w:del w:id="2028" w:author="erradi" w:date="2011-08-06T10:44:00Z"/>
          <w:rFonts w:ascii="Times New Roman" w:hAnsi="Times New Roman" w:cs="Times New Roman"/>
          <w:i/>
          <w:u w:val="single"/>
          <w:lang w:val="en-US"/>
        </w:rPr>
      </w:pPr>
      <w:del w:id="2029" w:author="erradi" w:date="2011-08-06T10:44:00Z">
        <w:r w:rsidRPr="0097258D" w:rsidDel="00541083">
          <w:rPr>
            <w:rFonts w:ascii="Times New Roman" w:hAnsi="Times New Roman" w:cs="Times New Roman"/>
            <w:i/>
            <w:u w:val="single"/>
            <w:lang w:val="en-US"/>
          </w:rPr>
          <w:delText>Algorithm3 CollaborationConformance</w:delText>
        </w:r>
      </w:del>
    </w:p>
    <w:p w:rsidR="00767BB9" w:rsidRPr="0097258D" w:rsidDel="00541083" w:rsidRDefault="00767BB9" w:rsidP="0097258D">
      <w:pPr>
        <w:ind w:left="709"/>
        <w:jc w:val="both"/>
        <w:rPr>
          <w:del w:id="2030" w:author="erradi" w:date="2011-08-06T10:44:00Z"/>
          <w:rFonts w:ascii="Times New Roman" w:hAnsi="Times New Roman" w:cs="Times New Roman"/>
          <w:u w:val="single"/>
          <w:lang w:val="en-US"/>
        </w:rPr>
      </w:pPr>
      <w:del w:id="2031" w:author="erradi" w:date="2011-08-06T10:44:00Z">
        <w:r w:rsidRPr="0097258D" w:rsidDel="00541083">
          <w:rPr>
            <w:rFonts w:ascii="Times New Roman" w:hAnsi="Times New Roman" w:cs="Times New Roman"/>
            <w:u w:val="single"/>
            <w:lang w:val="en-US"/>
          </w:rPr>
          <w:delText>Input :</w:delText>
        </w:r>
      </w:del>
    </w:p>
    <w:p w:rsidR="00767BB9" w:rsidRPr="0097258D" w:rsidDel="00541083" w:rsidRDefault="00767BB9" w:rsidP="0097258D">
      <w:pPr>
        <w:ind w:left="709"/>
        <w:jc w:val="both"/>
        <w:rPr>
          <w:del w:id="2032" w:author="erradi" w:date="2011-08-06T10:44:00Z"/>
          <w:rFonts w:ascii="Times New Roman" w:hAnsi="Times New Roman" w:cs="Times New Roman"/>
          <w:lang w:val="en-US"/>
        </w:rPr>
      </w:pPr>
      <w:del w:id="2033" w:author="erradi" w:date="2011-08-06T10:44:00Z">
        <w:r w:rsidRPr="0097258D" w:rsidDel="00541083">
          <w:rPr>
            <w:rFonts w:ascii="Times New Roman" w:hAnsi="Times New Roman" w:cs="Times New Roman"/>
            <w:lang w:val="en-US"/>
          </w:rPr>
          <w:delText>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 : La nouvelle expréssion à dérivée.</w:delText>
        </w:r>
      </w:del>
    </w:p>
    <w:p w:rsidR="00767BB9" w:rsidRPr="003B20B1" w:rsidDel="00541083" w:rsidRDefault="00767BB9" w:rsidP="0097258D">
      <w:pPr>
        <w:ind w:left="709"/>
        <w:jc w:val="both"/>
        <w:rPr>
          <w:del w:id="2034" w:author="erradi" w:date="2011-08-06T10:44:00Z"/>
          <w:rFonts w:ascii="Times New Roman" w:hAnsi="Times New Roman" w:cs="Times New Roman"/>
          <w:u w:val="single"/>
          <w:lang w:val="en-US"/>
        </w:rPr>
      </w:pPr>
      <w:del w:id="2035" w:author="erradi" w:date="2011-08-06T10:44:00Z">
        <w:r w:rsidRPr="003B20B1" w:rsidDel="00541083">
          <w:rPr>
            <w:rFonts w:ascii="Times New Roman" w:hAnsi="Times New Roman" w:cs="Times New Roman"/>
            <w:u w:val="single"/>
            <w:lang w:val="en-US"/>
          </w:rPr>
          <w:delText>Body :</w:delText>
        </w:r>
      </w:del>
    </w:p>
    <w:p w:rsidR="00767BB9" w:rsidDel="00541083" w:rsidRDefault="00767BB9" w:rsidP="0097258D">
      <w:pPr>
        <w:ind w:left="709"/>
        <w:jc w:val="both"/>
        <w:rPr>
          <w:del w:id="2036" w:author="erradi" w:date="2011-08-06T10:44:00Z"/>
          <w:rFonts w:ascii="Times New Roman" w:hAnsi="Times New Roman" w:cs="Times New Roman"/>
          <w:lang w:val="en-US"/>
        </w:rPr>
      </w:pPr>
      <w:del w:id="2037" w:author="erradi" w:date="2011-08-06T10:44:00Z">
        <w:r w:rsidRPr="003B20B1" w:rsidDel="00541083">
          <w:rPr>
            <w:rFonts w:ascii="Times New Roman" w:hAnsi="Times New Roman" w:cs="Times New Roman"/>
            <w:b/>
            <w:lang w:val="en-US"/>
          </w:rPr>
          <w:delText>for</w:delText>
        </w:r>
        <w:r w:rsidRPr="003B20B1" w:rsidDel="00541083">
          <w:rPr>
            <w:rFonts w:ascii="Times New Roman" w:hAnsi="Times New Roman" w:cs="Times New Roman"/>
            <w:lang w:val="en-US"/>
          </w:rPr>
          <w:delText xml:space="preserve"> all </w:delText>
        </w:r>
        <w:r w:rsidRPr="003B20B1" w:rsidDel="00541083">
          <w:rPr>
            <w:rFonts w:ascii="Times New Roman" w:hAnsi="Times New Roman" w:cs="Times New Roman"/>
            <w:b/>
            <w:lang w:val="en-US"/>
          </w:rPr>
          <w:delText>Col</w:delText>
        </w:r>
        <w:r w:rsidRPr="003B20B1" w:rsidDel="00541083">
          <w:rPr>
            <w:rFonts w:ascii="Times New Roman" w:hAnsi="Times New Roman" w:cs="Times New Roman"/>
            <w:lang w:val="en-US"/>
          </w:rPr>
          <w:delText xml:space="preserve"> in </w:delText>
        </w:r>
        <w:r w:rsidRPr="003B20B1" w:rsidDel="00541083">
          <w:rPr>
            <w:rFonts w:ascii="Times New Roman" w:hAnsi="Times New Roman" w:cs="Times New Roman"/>
            <w:b/>
            <w:lang w:val="en-US"/>
          </w:rPr>
          <w:delText>PC(P</w:delText>
        </w:r>
        <w:r w:rsidRPr="003B20B1" w:rsidDel="00541083">
          <w:rPr>
            <w:rFonts w:ascii="Times New Roman" w:hAnsi="Times New Roman" w:cs="Times New Roman"/>
            <w:b/>
            <w:vertAlign w:val="subscript"/>
            <w:lang w:val="en-US"/>
          </w:rPr>
          <w:delText>s</w:delText>
        </w:r>
        <w:r w:rsidDel="00541083">
          <w:rPr>
            <w:rFonts w:ascii="Times New Roman" w:hAnsi="Times New Roman" w:cs="Times New Roman"/>
            <w:b/>
            <w:lang w:val="en-US"/>
          </w:rPr>
          <w:delText>’</w:delText>
        </w:r>
        <w:r w:rsidRPr="003B20B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do </w:delText>
        </w:r>
      </w:del>
    </w:p>
    <w:p w:rsidR="00767BB9" w:rsidRPr="003B20B1" w:rsidDel="00541083" w:rsidRDefault="00767BB9" w:rsidP="0097258D">
      <w:pPr>
        <w:ind w:left="709"/>
        <w:jc w:val="both"/>
        <w:rPr>
          <w:del w:id="2038" w:author="erradi" w:date="2011-08-06T10:44:00Z"/>
          <w:rFonts w:cs="Times"/>
          <w:lang w:val="en-US"/>
        </w:rPr>
      </w:pPr>
      <w:del w:id="2039" w:author="erradi" w:date="2011-08-06T10:44:00Z">
        <w:r w:rsidDel="00541083">
          <w:rPr>
            <w:rFonts w:ascii="Times New Roman" w:hAnsi="Times New Roman" w:cs="Times New Roman"/>
            <w:lang w:val="en-US"/>
          </w:rPr>
          <w:tab/>
          <w:delText xml:space="preserve">ef </w:delText>
        </w:r>
        <w:r w:rsidRPr="003B20B1" w:rsidDel="00541083">
          <w:rPr>
            <w:rFonts w:ascii="Times New Roman" w:hAnsi="Times New Roman" w:cs="Times New Roman"/>
            <w:b/>
            <w:lang w:val="en-US"/>
          </w:rPr>
          <w:delText>PR(Col)</w:delText>
        </w:r>
        <w:r w:rsidDel="00541083">
          <w:rPr>
            <w:rFonts w:ascii="Times New Roman" w:hAnsi="Times New Roman" w:cs="Times New Roman"/>
            <w:lang w:val="en-US"/>
          </w:rPr>
          <w:delText xml:space="preserve"> = </w:delText>
        </w:r>
        <w:r w:rsidRPr="003B20B1" w:rsidDel="00541083">
          <w:rPr>
            <w:rFonts w:cs="Times"/>
            <w:b/>
          </w:rPr>
          <w:delText>ε</w:delText>
        </w:r>
        <w:r w:rsidRPr="003B20B1" w:rsidDel="00541083">
          <w:rPr>
            <w:rFonts w:cs="Times"/>
            <w:lang w:val="en-US"/>
          </w:rPr>
          <w:delText xml:space="preserve"> then</w:delText>
        </w:r>
      </w:del>
    </w:p>
    <w:p w:rsidR="00767BB9" w:rsidRPr="003B20B1" w:rsidDel="00541083" w:rsidRDefault="00767BB9" w:rsidP="0097258D">
      <w:pPr>
        <w:ind w:left="709"/>
        <w:jc w:val="both"/>
        <w:rPr>
          <w:del w:id="2040" w:author="erradi" w:date="2011-08-06T10:44:00Z"/>
          <w:rFonts w:cs="Times"/>
          <w:lang w:val="en-US"/>
        </w:rPr>
      </w:pPr>
      <w:del w:id="2041" w:author="erradi" w:date="2011-08-06T10:44:00Z">
        <w:r w:rsidRPr="003B20B1" w:rsidDel="00541083">
          <w:rPr>
            <w:rFonts w:cs="Times"/>
            <w:lang w:val="en-US"/>
          </w:rPr>
          <w:tab/>
        </w:r>
        <w:r w:rsidRPr="003B20B1" w:rsidDel="00541083">
          <w:rPr>
            <w:rFonts w:cs="Times"/>
            <w:lang w:val="en-US"/>
          </w:rPr>
          <w:tab/>
        </w:r>
        <w:r w:rsidDel="00541083">
          <w:rPr>
            <w:rFonts w:cs="Times"/>
            <w:b/>
            <w:lang w:val="en-US"/>
          </w:rPr>
          <w:delText>Extract(Col</w:delText>
        </w:r>
        <w:r w:rsidRPr="003B20B1" w:rsidDel="00541083">
          <w:rPr>
            <w:rFonts w:cs="Times"/>
            <w:b/>
            <w:lang w:val="en-US"/>
          </w:rPr>
          <w:delText>,P</w:delText>
        </w:r>
        <w:r w:rsidRPr="003B20B1" w:rsidDel="00541083">
          <w:rPr>
            <w:rFonts w:cs="Times"/>
            <w:b/>
            <w:vertAlign w:val="subscript"/>
            <w:lang w:val="en-US"/>
          </w:rPr>
          <w:delText>s</w:delText>
        </w:r>
        <w:r w:rsidDel="00541083">
          <w:rPr>
            <w:rFonts w:cs="Times"/>
            <w:b/>
            <w:lang w:val="en-US"/>
          </w:rPr>
          <w:delText>’</w:delText>
        </w:r>
        <w:r w:rsidRPr="003B20B1" w:rsidDel="00541083">
          <w:rPr>
            <w:rFonts w:cs="Times"/>
            <w:b/>
            <w:lang w:val="en-US"/>
          </w:rPr>
          <w:delText>)</w:delText>
        </w:r>
        <w:r w:rsidRPr="003B20B1" w:rsidDel="00541083">
          <w:rPr>
            <w:rFonts w:cs="Times"/>
            <w:lang w:val="en-US"/>
          </w:rPr>
          <w:delText>.</w:delText>
        </w:r>
      </w:del>
    </w:p>
    <w:p w:rsidR="00767BB9" w:rsidRPr="003B20B1" w:rsidDel="00541083" w:rsidRDefault="00767BB9" w:rsidP="0097258D">
      <w:pPr>
        <w:ind w:left="709"/>
        <w:jc w:val="both"/>
        <w:rPr>
          <w:del w:id="2042" w:author="erradi" w:date="2011-08-06T10:44:00Z"/>
          <w:rFonts w:cs="Times"/>
          <w:b/>
          <w:lang w:val="en-US"/>
        </w:rPr>
      </w:pPr>
      <w:del w:id="2043" w:author="erradi" w:date="2011-08-06T10:44:00Z">
        <w:r w:rsidRPr="003B20B1" w:rsidDel="00541083">
          <w:rPr>
            <w:rFonts w:cs="Times"/>
            <w:lang w:val="en-US"/>
          </w:rPr>
          <w:tab/>
        </w:r>
        <w:r w:rsidRPr="003B20B1" w:rsidDel="00541083">
          <w:rPr>
            <w:rFonts w:cs="Times"/>
            <w:b/>
            <w:lang w:val="en-US"/>
          </w:rPr>
          <w:delText>end if</w:delText>
        </w:r>
      </w:del>
    </w:p>
    <w:p w:rsidR="00767BB9" w:rsidRPr="0097258D" w:rsidDel="00541083" w:rsidRDefault="00767BB9" w:rsidP="0097258D">
      <w:pPr>
        <w:ind w:left="709"/>
        <w:jc w:val="both"/>
        <w:rPr>
          <w:del w:id="2044" w:author="erradi" w:date="2011-08-06T10:44:00Z"/>
          <w:rFonts w:ascii="Times New Roman" w:hAnsi="Times New Roman" w:cs="Times New Roman"/>
          <w:b/>
          <w:lang w:val="en-US"/>
        </w:rPr>
      </w:pPr>
      <w:del w:id="2045" w:author="erradi" w:date="2011-08-06T10:44:00Z">
        <w:r w:rsidRPr="0097258D" w:rsidDel="00541083">
          <w:rPr>
            <w:rFonts w:cs="Times"/>
            <w:b/>
            <w:lang w:val="en-US"/>
          </w:rPr>
          <w:delText>end for</w:delText>
        </w:r>
      </w:del>
    </w:p>
    <w:p w:rsidR="00767BB9" w:rsidRPr="0097258D" w:rsidDel="00541083" w:rsidRDefault="00767BB9" w:rsidP="0097258D">
      <w:pPr>
        <w:ind w:left="709"/>
        <w:jc w:val="both"/>
        <w:rPr>
          <w:del w:id="2046" w:author="erradi" w:date="2011-08-06T10:44:00Z"/>
          <w:rFonts w:ascii="Times New Roman" w:hAnsi="Times New Roman" w:cs="Times New Roman"/>
          <w:lang w:val="en-US"/>
        </w:rPr>
      </w:pPr>
      <w:del w:id="2047" w:author="erradi" w:date="2011-08-06T10:44:00Z">
        <w:r w:rsidRPr="0097258D" w:rsidDel="00541083">
          <w:rPr>
            <w:rFonts w:ascii="Times New Roman" w:hAnsi="Times New Roman" w:cs="Times New Roman"/>
            <w:lang w:val="en-US"/>
          </w:rPr>
          <w:delText xml:space="preserve">Where : </w:delText>
        </w:r>
      </w:del>
    </w:p>
    <w:p w:rsidR="00767BB9" w:rsidRPr="0097258D" w:rsidDel="00541083" w:rsidRDefault="00767BB9" w:rsidP="0097258D">
      <w:pPr>
        <w:ind w:left="709"/>
        <w:jc w:val="both"/>
        <w:rPr>
          <w:del w:id="2048" w:author="erradi" w:date="2011-08-06T10:44:00Z"/>
          <w:rFonts w:ascii="Times New Roman" w:hAnsi="Times New Roman" w:cs="Times New Roman"/>
          <w:lang w:val="en-US"/>
        </w:rPr>
      </w:pPr>
      <w:del w:id="2049"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PC(P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w:delText>
        </w:r>
        <w:r w:rsidRPr="0097258D" w:rsidDel="00541083">
          <w:rPr>
            <w:rFonts w:ascii="Times New Roman" w:hAnsi="Times New Roman" w:cs="Times New Roman"/>
            <w:lang w:val="en-US"/>
          </w:rPr>
          <w:delText xml:space="preserve"> est l’ensemble des participating collaborations de 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w:delText>
        </w:r>
      </w:del>
    </w:p>
    <w:p w:rsidR="00767BB9" w:rsidRPr="0097258D" w:rsidDel="00541083" w:rsidRDefault="00767BB9" w:rsidP="0097258D">
      <w:pPr>
        <w:ind w:left="709"/>
        <w:jc w:val="both"/>
        <w:rPr>
          <w:del w:id="2050" w:author="erradi" w:date="2011-08-06T10:44:00Z"/>
          <w:rFonts w:ascii="Times New Roman" w:hAnsi="Times New Roman" w:cs="Times New Roman"/>
          <w:lang w:val="en-US"/>
        </w:rPr>
      </w:pPr>
      <w:del w:id="2051"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b/>
            <w:lang w:val="en-US"/>
          </w:rPr>
          <w:delText>Extract(Col,P</w:delText>
        </w:r>
        <w:r w:rsidRPr="0097258D" w:rsidDel="00541083">
          <w:rPr>
            <w:rFonts w:ascii="Times New Roman" w:hAnsi="Times New Roman" w:cs="Times New Roman"/>
            <w:b/>
            <w:vertAlign w:val="subscript"/>
            <w:lang w:val="en-US"/>
          </w:rPr>
          <w:delText>s</w:delText>
        </w:r>
        <w:r w:rsidRPr="0097258D" w:rsidDel="00541083">
          <w:rPr>
            <w:rFonts w:ascii="Times New Roman" w:hAnsi="Times New Roman" w:cs="Times New Roman"/>
            <w:b/>
            <w:lang w:val="en-US"/>
          </w:rPr>
          <w:delText>’)</w:delText>
        </w:r>
        <w:r w:rsidRPr="0097258D" w:rsidDel="00541083">
          <w:rPr>
            <w:rFonts w:ascii="Times New Roman" w:hAnsi="Times New Roman" w:cs="Times New Roman"/>
            <w:lang w:val="en-US"/>
          </w:rPr>
          <w:delText> : supprime la collaboration Col de 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w:delText>
        </w:r>
      </w:del>
    </w:p>
    <w:p w:rsidR="00767BB9" w:rsidRPr="0097258D" w:rsidDel="00541083" w:rsidRDefault="00767BB9" w:rsidP="0097258D">
      <w:pPr>
        <w:pStyle w:val="Paragraphedeliste"/>
        <w:ind w:left="709"/>
        <w:jc w:val="both"/>
        <w:rPr>
          <w:del w:id="2052" w:author="erradi" w:date="2011-08-06T10:44:00Z"/>
          <w:rFonts w:ascii="Times New Roman" w:hAnsi="Times New Roman" w:cs="Times New Roman"/>
          <w:lang w:val="en-US"/>
        </w:rPr>
      </w:pPr>
    </w:p>
    <w:p w:rsidR="00767BB9" w:rsidRPr="0097258D" w:rsidDel="00541083" w:rsidRDefault="00767BB9" w:rsidP="0097258D">
      <w:pPr>
        <w:pStyle w:val="Paragraphedeliste"/>
        <w:ind w:left="709"/>
        <w:jc w:val="both"/>
        <w:rPr>
          <w:del w:id="2053" w:author="erradi" w:date="2011-08-06T10:44:00Z"/>
          <w:rFonts w:ascii="Times New Roman" w:hAnsi="Times New Roman" w:cs="Times New Roman"/>
          <w:lang w:val="en-US"/>
        </w:rPr>
      </w:pPr>
    </w:p>
    <w:p w:rsidR="00767BB9" w:rsidRPr="0097258D" w:rsidDel="00541083" w:rsidRDefault="00767BB9" w:rsidP="0097258D">
      <w:pPr>
        <w:pStyle w:val="Paragraphedeliste"/>
        <w:ind w:left="709"/>
        <w:rPr>
          <w:del w:id="2054" w:author="erradi" w:date="2011-08-06T10:44:00Z"/>
          <w:rFonts w:ascii="Times New Roman" w:hAnsi="Times New Roman" w:cs="Times New Roman"/>
          <w:lang w:val="en-US"/>
        </w:rPr>
      </w:pPr>
    </w:p>
    <w:p w:rsidR="00767BB9" w:rsidRPr="0097258D" w:rsidDel="00541083" w:rsidRDefault="00767BB9" w:rsidP="0097258D">
      <w:pPr>
        <w:pStyle w:val="Paragraphedeliste"/>
        <w:numPr>
          <w:ilvl w:val="1"/>
          <w:numId w:val="1"/>
        </w:numPr>
        <w:ind w:left="709"/>
        <w:rPr>
          <w:del w:id="2055" w:author="erradi" w:date="2011-08-06T10:44:00Z"/>
          <w:rFonts w:ascii="Times New Roman" w:hAnsi="Times New Roman" w:cs="Times New Roman"/>
          <w:sz w:val="32"/>
          <w:szCs w:val="32"/>
          <w:lang w:val="en-US"/>
        </w:rPr>
      </w:pPr>
      <w:del w:id="2056" w:author="erradi" w:date="2011-08-06T10:44:00Z">
        <w:r w:rsidRPr="0097258D" w:rsidDel="00541083">
          <w:rPr>
            <w:rFonts w:ascii="Times New Roman" w:hAnsi="Times New Roman" w:cs="Times New Roman"/>
            <w:sz w:val="32"/>
            <w:szCs w:val="32"/>
            <w:lang w:val="en-US"/>
          </w:rPr>
          <w:delText>Behavioral Conformance</w:delText>
        </w:r>
      </w:del>
    </w:p>
    <w:p w:rsidR="00767BB9" w:rsidRPr="0097258D" w:rsidDel="00541083" w:rsidRDefault="00767BB9" w:rsidP="0097258D">
      <w:pPr>
        <w:pStyle w:val="Paragraphedeliste"/>
        <w:ind w:left="709"/>
        <w:jc w:val="both"/>
        <w:rPr>
          <w:del w:id="2057" w:author="erradi" w:date="2011-08-06T10:44:00Z"/>
          <w:rFonts w:ascii="Times New Roman" w:hAnsi="Times New Roman" w:cs="Times New Roman"/>
          <w:lang w:val="en-US"/>
        </w:rPr>
      </w:pPr>
      <w:del w:id="2058" w:author="erradi" w:date="2011-08-06T10:44:00Z">
        <w:r w:rsidRPr="0097258D" w:rsidDel="00541083">
          <w:rPr>
            <w:rFonts w:ascii="Times New Roman" w:hAnsi="Times New Roman" w:cs="Times New Roman"/>
            <w:lang w:val="en-US"/>
          </w:rPr>
          <w:delText>Il s’agit ici de présenter l’ensemble des règles de préservation conportemental du système entier. En effet, pour pouvoir anticiper les problèmes de blockage comportementaux du système, il faut être capable des les détecter et tenter de proposer une solution à l’interface de commande. Ainsi, cette section exprime bien la notion d’imposabilité. Cela permet de ce fait de dériver expréssément des blockages à la demande.</w:delText>
        </w:r>
      </w:del>
    </w:p>
    <w:p w:rsidR="00767BB9" w:rsidRPr="0097258D" w:rsidDel="00541083" w:rsidRDefault="00767BB9" w:rsidP="0097258D">
      <w:pPr>
        <w:pStyle w:val="Paragraphedeliste"/>
        <w:ind w:left="709"/>
        <w:rPr>
          <w:del w:id="2059" w:author="erradi" w:date="2011-08-06T10:44:00Z"/>
          <w:rFonts w:ascii="Times New Roman" w:hAnsi="Times New Roman" w:cs="Times New Roman"/>
          <w:sz w:val="32"/>
          <w:szCs w:val="32"/>
          <w:lang w:val="en-US"/>
        </w:rPr>
      </w:pPr>
    </w:p>
    <w:p w:rsidR="00767BB9" w:rsidRPr="0097258D" w:rsidDel="00541083" w:rsidRDefault="00767BB9" w:rsidP="0097258D">
      <w:pPr>
        <w:pStyle w:val="Paragraphedeliste"/>
        <w:numPr>
          <w:ilvl w:val="2"/>
          <w:numId w:val="1"/>
        </w:numPr>
        <w:ind w:left="709"/>
        <w:rPr>
          <w:del w:id="2060" w:author="erradi" w:date="2011-08-06T10:44:00Z"/>
          <w:rFonts w:ascii="Times New Roman" w:hAnsi="Times New Roman" w:cs="Times New Roman"/>
          <w:sz w:val="24"/>
          <w:szCs w:val="24"/>
          <w:lang w:val="en-US"/>
        </w:rPr>
      </w:pPr>
      <w:del w:id="2061" w:author="erradi" w:date="2011-08-06T10:44:00Z">
        <w:r w:rsidRPr="0097258D" w:rsidDel="00541083">
          <w:rPr>
            <w:rFonts w:ascii="Times New Roman" w:hAnsi="Times New Roman" w:cs="Times New Roman"/>
            <w:sz w:val="24"/>
            <w:szCs w:val="24"/>
            <w:lang w:val="en-US"/>
          </w:rPr>
          <w:delText>Message locking Avoidance</w:delText>
        </w:r>
      </w:del>
    </w:p>
    <w:p w:rsidR="00767BB9" w:rsidRPr="0097258D" w:rsidDel="00541083" w:rsidRDefault="00767BB9" w:rsidP="0097258D">
      <w:pPr>
        <w:ind w:left="709"/>
        <w:jc w:val="both"/>
        <w:rPr>
          <w:del w:id="2062" w:author="erradi" w:date="2011-08-06T10:44:00Z"/>
          <w:rFonts w:ascii="Times New Roman" w:hAnsi="Times New Roman" w:cs="Times New Roman"/>
          <w:lang w:val="en-US"/>
        </w:rPr>
      </w:pPr>
      <w:del w:id="2063" w:author="erradi" w:date="2011-08-06T10:44:00Z">
        <w:r w:rsidRPr="0097258D" w:rsidDel="00541083">
          <w:rPr>
            <w:rFonts w:ascii="Times New Roman" w:hAnsi="Times New Roman" w:cs="Times New Roman"/>
            <w:lang w:val="en-US"/>
          </w:rPr>
          <w:delText>Cette partie permet d’exprimer un blockage comportemental succeptible de naître du fait de la modification de certaine forme d’expréssion. Dans le travail du professeur Bochmann il s’agit des expressions entrainant la naissance de méssages de coordination dans le comportement des composants. Ceci, parcequ’avec le formalisme et la méthode de dérivation deux cas de figure sont très vite observable. Il s’agit de composant envoyant des méssages et aucuns n’en recevant ou des composants attendants des méssages de composants n’en envoyant plus. Ainsi les expréssions succeptible de générer ce type d’inconsistence sont les suivantes :</w:delText>
        </w:r>
      </w:del>
    </w:p>
    <w:p w:rsidR="00767BB9" w:rsidRPr="0097258D" w:rsidDel="00541083" w:rsidRDefault="00767BB9" w:rsidP="0097258D">
      <w:pPr>
        <w:pStyle w:val="Paragraphedeliste"/>
        <w:numPr>
          <w:ilvl w:val="0"/>
          <w:numId w:val="5"/>
        </w:numPr>
        <w:ind w:left="709"/>
        <w:jc w:val="both"/>
        <w:rPr>
          <w:del w:id="2064" w:author="erradi" w:date="2011-08-06T10:44:00Z"/>
          <w:rFonts w:ascii="Times New Roman" w:hAnsi="Times New Roman" w:cs="Times New Roman"/>
          <w:lang w:val="en-US"/>
        </w:rPr>
      </w:pPr>
      <w:del w:id="2065" w:author="erradi" w:date="2011-08-06T10:44:00Z">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 xml:space="preserve">1  </w:delText>
        </w:r>
        <w:r w:rsidRPr="0097258D" w:rsidDel="00541083">
          <w:rPr>
            <w:rFonts w:ascii="Times New Roman" w:hAnsi="Times New Roman" w:cs="Times New Roman"/>
            <w:lang w:val="en-US"/>
          </w:rPr>
          <w:delText>;</w:delText>
        </w:r>
        <w:r w:rsidRPr="0097258D" w:rsidDel="00541083">
          <w:rPr>
            <w:rFonts w:ascii="Times New Roman" w:hAnsi="Times New Roman" w:cs="Times New Roman"/>
            <w:vertAlign w:val="subscript"/>
            <w:lang w:val="en-US"/>
          </w:rPr>
          <w:delText xml:space="preserve">s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2</w:delText>
        </w:r>
      </w:del>
    </w:p>
    <w:p w:rsidR="00767BB9" w:rsidRPr="0097258D" w:rsidDel="00541083" w:rsidRDefault="00767BB9" w:rsidP="0097258D">
      <w:pPr>
        <w:pStyle w:val="Paragraphedeliste"/>
        <w:numPr>
          <w:ilvl w:val="0"/>
          <w:numId w:val="5"/>
        </w:numPr>
        <w:ind w:left="709"/>
        <w:jc w:val="both"/>
        <w:rPr>
          <w:del w:id="2066" w:author="erradi" w:date="2011-08-06T10:44:00Z"/>
          <w:rFonts w:ascii="Times New Roman" w:hAnsi="Times New Roman" w:cs="Times New Roman"/>
          <w:lang w:val="en-US"/>
        </w:rPr>
      </w:pPr>
      <w:del w:id="2067" w:author="erradi" w:date="2011-08-06T10:44:00Z">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 xml:space="preserve"> *</w:delText>
        </w:r>
        <w:r w:rsidRPr="0097258D" w:rsidDel="00541083">
          <w:rPr>
            <w:rFonts w:ascii="Times New Roman" w:hAnsi="Times New Roman" w:cs="Times New Roman"/>
            <w:vertAlign w:val="subscript"/>
            <w:lang w:val="en-US"/>
          </w:rPr>
          <w:delText xml:space="preserve">s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2</w:delText>
        </w:r>
      </w:del>
    </w:p>
    <w:p w:rsidR="00767BB9" w:rsidRPr="0097258D" w:rsidDel="00541083" w:rsidRDefault="00767BB9" w:rsidP="0097258D">
      <w:pPr>
        <w:pStyle w:val="Paragraphedeliste"/>
        <w:numPr>
          <w:ilvl w:val="0"/>
          <w:numId w:val="5"/>
        </w:numPr>
        <w:ind w:left="709"/>
        <w:jc w:val="both"/>
        <w:rPr>
          <w:del w:id="2068" w:author="erradi" w:date="2011-08-06T10:44:00Z"/>
          <w:rFonts w:ascii="Times New Roman" w:hAnsi="Times New Roman" w:cs="Times New Roman"/>
          <w:lang w:val="en-US"/>
        </w:rPr>
      </w:pPr>
      <w:del w:id="2069" w:author="erradi" w:date="2011-08-06T10:44:00Z">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 xml:space="preserve"> [] Col</w:delText>
        </w:r>
        <w:r w:rsidRPr="0097258D" w:rsidDel="00541083">
          <w:rPr>
            <w:rFonts w:ascii="Times New Roman" w:hAnsi="Times New Roman" w:cs="Times New Roman"/>
            <w:vertAlign w:val="subscript"/>
            <w:lang w:val="en-US"/>
          </w:rPr>
          <w:delText>2</w:delText>
        </w:r>
      </w:del>
    </w:p>
    <w:p w:rsidR="00767BB9" w:rsidRPr="0097258D" w:rsidDel="00541083" w:rsidRDefault="00767BB9" w:rsidP="0097258D">
      <w:pPr>
        <w:pStyle w:val="Paragraphedeliste"/>
        <w:numPr>
          <w:ilvl w:val="0"/>
          <w:numId w:val="5"/>
        </w:numPr>
        <w:ind w:left="709"/>
        <w:jc w:val="both"/>
        <w:rPr>
          <w:del w:id="2070" w:author="erradi" w:date="2011-08-06T10:44:00Z"/>
          <w:rFonts w:ascii="Times New Roman" w:hAnsi="Times New Roman" w:cs="Times New Roman"/>
          <w:lang w:val="en-US"/>
        </w:rPr>
      </w:pPr>
      <w:del w:id="2071" w:author="erradi" w:date="2011-08-06T10:44:00Z">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 xml:space="preserve"> |&gt; Col</w:delText>
        </w:r>
        <w:r w:rsidRPr="0097258D" w:rsidDel="00541083">
          <w:rPr>
            <w:rFonts w:ascii="Times New Roman" w:hAnsi="Times New Roman" w:cs="Times New Roman"/>
            <w:vertAlign w:val="subscript"/>
            <w:lang w:val="en-US"/>
          </w:rPr>
          <w:delText>2</w:delText>
        </w:r>
        <w:r w:rsidRPr="0097258D" w:rsidDel="00541083">
          <w:rPr>
            <w:rFonts w:ascii="Times New Roman" w:hAnsi="Times New Roman" w:cs="Times New Roman"/>
            <w:lang w:val="en-US"/>
          </w:rPr>
          <w:delText xml:space="preserve"> else Col</w:delText>
        </w:r>
        <w:r w:rsidRPr="0097258D" w:rsidDel="00541083">
          <w:rPr>
            <w:rFonts w:ascii="Times New Roman" w:hAnsi="Times New Roman" w:cs="Times New Roman"/>
            <w:vertAlign w:val="subscript"/>
            <w:lang w:val="en-US"/>
          </w:rPr>
          <w:delText>3</w:delText>
        </w:r>
      </w:del>
    </w:p>
    <w:p w:rsidR="00767BB9" w:rsidRPr="0097258D" w:rsidDel="00541083" w:rsidRDefault="00767BB9" w:rsidP="0097258D">
      <w:pPr>
        <w:ind w:left="709"/>
        <w:jc w:val="both"/>
        <w:rPr>
          <w:del w:id="2072" w:author="erradi" w:date="2011-08-06T10:44:00Z"/>
          <w:rFonts w:ascii="Times New Roman" w:hAnsi="Times New Roman" w:cs="Times New Roman"/>
          <w:lang w:val="en-US"/>
        </w:rPr>
      </w:pPr>
      <w:del w:id="2073" w:author="erradi" w:date="2011-08-06T10:44:00Z">
        <w:r w:rsidRPr="0097258D" w:rsidDel="00541083">
          <w:rPr>
            <w:rFonts w:ascii="Times New Roman" w:hAnsi="Times New Roman" w:cs="Times New Roman"/>
            <w:lang w:val="en-US"/>
          </w:rPr>
          <w:delText>L’algorithme suivant permet de détecter et de corriger les cas succeptible de générer des inconsistences.</w:delText>
        </w:r>
      </w:del>
    </w:p>
    <w:p w:rsidR="00767BB9" w:rsidRPr="0097258D" w:rsidDel="00541083" w:rsidRDefault="00767BB9" w:rsidP="0097258D">
      <w:pPr>
        <w:ind w:left="709"/>
        <w:jc w:val="both"/>
        <w:rPr>
          <w:del w:id="2074" w:author="erradi" w:date="2011-08-06T10:44:00Z"/>
          <w:rFonts w:ascii="Times New Roman" w:hAnsi="Times New Roman" w:cs="Times New Roman"/>
          <w:lang w:val="en-US"/>
        </w:rPr>
      </w:pPr>
      <w:del w:id="2075" w:author="erradi" w:date="2011-08-06T10:44:00Z">
        <w:r w:rsidRPr="0097258D" w:rsidDel="00541083">
          <w:rPr>
            <w:rFonts w:ascii="Times New Roman" w:hAnsi="Times New Roman" w:cs="Times New Roman"/>
            <w:lang w:val="en-US"/>
          </w:rPr>
          <w:delText>Nous définissons une procédure qui détermine la forme d’une collaboration à un niveau de 1. Nous la notons Form(Col) qui peut être Col</w:delText>
        </w:r>
        <w:r w:rsidRPr="0097258D" w:rsidDel="00541083">
          <w:rPr>
            <w:rFonts w:ascii="Times New Roman" w:hAnsi="Times New Roman" w:cs="Times New Roman"/>
            <w:vertAlign w:val="subscript"/>
            <w:lang w:val="en-US"/>
          </w:rPr>
          <w:delText xml:space="preserve">1  </w:delText>
        </w:r>
        <w:r w:rsidRPr="0097258D" w:rsidDel="00541083">
          <w:rPr>
            <w:rFonts w:ascii="Times New Roman" w:hAnsi="Times New Roman" w:cs="Times New Roman"/>
            <w:lang w:val="en-US"/>
          </w:rPr>
          <w:delText>;</w:delText>
        </w:r>
        <w:r w:rsidRPr="0097258D" w:rsidDel="00541083">
          <w:rPr>
            <w:rFonts w:ascii="Times New Roman" w:hAnsi="Times New Roman" w:cs="Times New Roman"/>
            <w:vertAlign w:val="subscript"/>
            <w:lang w:val="en-US"/>
          </w:rPr>
          <w:delText xml:space="preserve">s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 xml:space="preserve">2 </w:delText>
        </w:r>
        <w:r w:rsidRPr="0097258D" w:rsidDel="00541083">
          <w:rPr>
            <w:rFonts w:ascii="Times New Roman" w:hAnsi="Times New Roman" w:cs="Times New Roman"/>
            <w:lang w:val="en-US"/>
          </w:rPr>
          <w:delText>ou Col1 *</w:delText>
        </w:r>
        <w:r w:rsidRPr="0097258D" w:rsidDel="00541083">
          <w:rPr>
            <w:rFonts w:ascii="Times New Roman" w:hAnsi="Times New Roman" w:cs="Times New Roman"/>
            <w:vertAlign w:val="subscript"/>
            <w:lang w:val="en-US"/>
          </w:rPr>
          <w:delText xml:space="preserve">s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 xml:space="preserve"> ou Col1 [] Col2 ou Col1 |&gt; Col2 else Col3 ou Col</w:delText>
        </w:r>
        <w:r w:rsidRPr="0097258D" w:rsidDel="00541083">
          <w:rPr>
            <w:rFonts w:ascii="Times New Roman" w:hAnsi="Times New Roman" w:cs="Times New Roman"/>
            <w:vertAlign w:val="subscript"/>
            <w:lang w:val="en-US"/>
          </w:rPr>
          <w:delText xml:space="preserve">1  </w:delText>
        </w:r>
        <w:r w:rsidRPr="0097258D" w:rsidDel="00541083">
          <w:rPr>
            <w:rFonts w:ascii="Times New Roman" w:hAnsi="Times New Roman" w:cs="Times New Roman"/>
            <w:lang w:val="en-US"/>
          </w:rPr>
          <w:delText>;</w:delText>
        </w:r>
        <w:r w:rsidRPr="0097258D" w:rsidDel="00541083">
          <w:rPr>
            <w:rFonts w:ascii="Times New Roman" w:hAnsi="Times New Roman" w:cs="Times New Roman"/>
            <w:vertAlign w:val="subscript"/>
            <w:lang w:val="en-US"/>
          </w:rPr>
          <w:delText xml:space="preserve">w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2</w:delText>
        </w:r>
        <w:r w:rsidRPr="0097258D" w:rsidDel="00541083">
          <w:rPr>
            <w:rFonts w:ascii="Times New Roman" w:hAnsi="Times New Roman" w:cs="Times New Roman"/>
            <w:lang w:val="en-US"/>
          </w:rPr>
          <w:delText xml:space="preserve"> ou Col1 *</w:delText>
        </w:r>
        <w:r w:rsidRPr="0097258D" w:rsidDel="00541083">
          <w:rPr>
            <w:rFonts w:ascii="Times New Roman" w:hAnsi="Times New Roman" w:cs="Times New Roman"/>
            <w:vertAlign w:val="subscript"/>
            <w:lang w:val="en-US"/>
          </w:rPr>
          <w:delText xml:space="preserve">w </w:delText>
        </w:r>
        <w:r w:rsidRPr="0097258D" w:rsidDel="00541083">
          <w:rPr>
            <w:rFonts w:ascii="Times New Roman" w:hAnsi="Times New Roman" w:cs="Times New Roman"/>
            <w:lang w:val="en-US"/>
          </w:rPr>
          <w:delText>Col</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w:delText>
        </w:r>
      </w:del>
    </w:p>
    <w:p w:rsidR="00767BB9" w:rsidRPr="0097258D" w:rsidDel="00541083" w:rsidRDefault="00767BB9" w:rsidP="0097258D">
      <w:pPr>
        <w:ind w:left="709" w:firstLine="708"/>
        <w:jc w:val="both"/>
        <w:rPr>
          <w:del w:id="2076" w:author="erradi" w:date="2011-08-06T10:44:00Z"/>
          <w:rFonts w:ascii="Times New Roman" w:hAnsi="Times New Roman" w:cs="Times New Roman"/>
          <w:i/>
          <w:u w:val="single"/>
          <w:lang w:val="en-US"/>
        </w:rPr>
      </w:pPr>
      <w:del w:id="2077" w:author="erradi" w:date="2011-08-06T10:44:00Z">
        <w:r w:rsidRPr="0097258D" w:rsidDel="00541083">
          <w:rPr>
            <w:rFonts w:ascii="Times New Roman" w:hAnsi="Times New Roman" w:cs="Times New Roman"/>
            <w:i/>
            <w:u w:val="single"/>
            <w:lang w:val="en-US"/>
          </w:rPr>
          <w:delText>Algorithm4 MessageBlockingAvoidance</w:delText>
        </w:r>
      </w:del>
    </w:p>
    <w:p w:rsidR="00767BB9" w:rsidRPr="0097258D" w:rsidDel="00541083" w:rsidRDefault="00767BB9" w:rsidP="0097258D">
      <w:pPr>
        <w:ind w:left="709"/>
        <w:jc w:val="both"/>
        <w:rPr>
          <w:del w:id="2078" w:author="erradi" w:date="2011-08-06T10:44:00Z"/>
          <w:rFonts w:ascii="Times New Roman" w:hAnsi="Times New Roman" w:cs="Times New Roman"/>
          <w:u w:val="single"/>
          <w:lang w:val="en-US"/>
        </w:rPr>
      </w:pPr>
      <w:del w:id="2079" w:author="erradi" w:date="2011-08-06T10:44:00Z">
        <w:r w:rsidRPr="0097258D" w:rsidDel="00541083">
          <w:rPr>
            <w:rFonts w:ascii="Times New Roman" w:hAnsi="Times New Roman" w:cs="Times New Roman"/>
            <w:u w:val="single"/>
            <w:lang w:val="en-US"/>
          </w:rPr>
          <w:delText>Input :</w:delText>
        </w:r>
      </w:del>
    </w:p>
    <w:p w:rsidR="00767BB9" w:rsidRPr="0097258D" w:rsidDel="00541083" w:rsidRDefault="00767BB9" w:rsidP="0097258D">
      <w:pPr>
        <w:ind w:left="709"/>
        <w:jc w:val="both"/>
        <w:rPr>
          <w:del w:id="2080" w:author="erradi" w:date="2011-08-06T10:44:00Z"/>
          <w:rFonts w:ascii="Times New Roman" w:hAnsi="Times New Roman" w:cs="Times New Roman"/>
          <w:lang w:val="en-US"/>
        </w:rPr>
      </w:pPr>
      <w:del w:id="2081" w:author="erradi" w:date="2011-08-06T10:44:00Z">
        <w:r w:rsidRPr="0097258D" w:rsidDel="00541083">
          <w:rPr>
            <w:rFonts w:ascii="Times New Roman" w:hAnsi="Times New Roman" w:cs="Times New Roman"/>
            <w:lang w:val="en-US"/>
          </w:rPr>
          <w:delText>P</w:delText>
        </w:r>
        <w:r w:rsidRPr="0097258D" w:rsidDel="00541083">
          <w:rPr>
            <w:rFonts w:ascii="Times New Roman" w:hAnsi="Times New Roman" w:cs="Times New Roman"/>
            <w:vertAlign w:val="subscript"/>
            <w:lang w:val="en-US"/>
          </w:rPr>
          <w:delText>s</w:delText>
        </w:r>
        <w:r w:rsidRPr="0097258D" w:rsidDel="00541083">
          <w:rPr>
            <w:rFonts w:ascii="Times New Roman" w:hAnsi="Times New Roman" w:cs="Times New Roman"/>
            <w:lang w:val="en-US"/>
          </w:rPr>
          <w:delText>’ : La nouvelle expréssion à dériver.</w:delText>
        </w:r>
      </w:del>
    </w:p>
    <w:p w:rsidR="00767BB9" w:rsidRPr="00A70E07" w:rsidDel="00541083" w:rsidRDefault="00767BB9" w:rsidP="0097258D">
      <w:pPr>
        <w:ind w:left="709"/>
        <w:jc w:val="both"/>
        <w:rPr>
          <w:del w:id="2082" w:author="erradi" w:date="2011-08-06T10:44:00Z"/>
          <w:rFonts w:ascii="Times New Roman" w:hAnsi="Times New Roman" w:cs="Times New Roman"/>
          <w:u w:val="single"/>
          <w:lang w:val="en-US"/>
        </w:rPr>
      </w:pPr>
      <w:del w:id="2083" w:author="erradi" w:date="2011-08-06T10:44:00Z">
        <w:r w:rsidRPr="00A70E07" w:rsidDel="00541083">
          <w:rPr>
            <w:rFonts w:ascii="Times New Roman" w:hAnsi="Times New Roman" w:cs="Times New Roman"/>
            <w:u w:val="single"/>
            <w:lang w:val="en-US"/>
          </w:rPr>
          <w:delText>Body :</w:delText>
        </w:r>
      </w:del>
    </w:p>
    <w:p w:rsidR="00767BB9" w:rsidDel="00541083" w:rsidRDefault="00767BB9" w:rsidP="0097258D">
      <w:pPr>
        <w:ind w:left="709"/>
        <w:jc w:val="both"/>
        <w:rPr>
          <w:del w:id="2084" w:author="erradi" w:date="2011-08-06T10:44:00Z"/>
          <w:rFonts w:ascii="Times New Roman" w:hAnsi="Times New Roman" w:cs="Times New Roman"/>
          <w:lang w:val="en-US"/>
        </w:rPr>
      </w:pPr>
      <w:del w:id="2085" w:author="erradi" w:date="2011-08-06T10:44:00Z">
        <w:r w:rsidRPr="00A70E07" w:rsidDel="00541083">
          <w:rPr>
            <w:rFonts w:ascii="Times New Roman" w:hAnsi="Times New Roman" w:cs="Times New Roman"/>
            <w:b/>
            <w:lang w:val="en-US"/>
          </w:rPr>
          <w:delText>for</w:delText>
        </w:r>
        <w:r w:rsidRPr="00A70E07" w:rsidDel="00541083">
          <w:rPr>
            <w:rFonts w:ascii="Times New Roman" w:hAnsi="Times New Roman" w:cs="Times New Roman"/>
            <w:lang w:val="en-US"/>
          </w:rPr>
          <w:delText xml:space="preserve"> all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lang w:val="en-US"/>
          </w:rPr>
          <w:delText xml:space="preserve"> in </w:delText>
        </w:r>
        <w:r w:rsidRPr="00A70E07" w:rsidDel="00541083">
          <w:rPr>
            <w:rFonts w:ascii="Times New Roman" w:hAnsi="Times New Roman" w:cs="Times New Roman"/>
            <w:b/>
            <w:lang w:val="en-US"/>
          </w:rPr>
          <w:delText>PC(P</w:delText>
        </w:r>
        <w:r w:rsidRPr="00A70E07" w:rsidDel="00541083">
          <w:rPr>
            <w:rFonts w:ascii="Times New Roman" w:hAnsi="Times New Roman" w:cs="Times New Roman"/>
            <w:b/>
            <w:vertAlign w:val="subscript"/>
            <w:lang w:val="en-US"/>
          </w:rPr>
          <w:delText>s</w:delText>
        </w:r>
        <w:r w:rsidRPr="00A70E07" w:rsidDel="00541083">
          <w:rPr>
            <w:rFonts w:ascii="Times New Roman" w:hAnsi="Times New Roman" w:cs="Times New Roman"/>
            <w:b/>
            <w:lang w:val="en-US"/>
          </w:rPr>
          <w:delText>’) do</w:delText>
        </w:r>
        <w:r w:rsidDel="00541083">
          <w:rPr>
            <w:rFonts w:ascii="Times New Roman" w:hAnsi="Times New Roman" w:cs="Times New Roman"/>
            <w:lang w:val="en-US"/>
          </w:rPr>
          <w:delText xml:space="preserve"> </w:delText>
        </w:r>
      </w:del>
    </w:p>
    <w:p w:rsidR="00767BB9" w:rsidDel="00541083" w:rsidRDefault="00767BB9" w:rsidP="0097258D">
      <w:pPr>
        <w:ind w:left="709"/>
        <w:jc w:val="both"/>
        <w:rPr>
          <w:del w:id="2086" w:author="erradi" w:date="2011-08-06T10:44:00Z"/>
          <w:rFonts w:ascii="Times New Roman" w:hAnsi="Times New Roman" w:cs="Times New Roman"/>
          <w:lang w:val="en-US"/>
        </w:rPr>
      </w:pPr>
      <w:del w:id="2087" w:author="erradi" w:date="2011-08-06T10:44:00Z">
        <w:r w:rsidDel="00541083">
          <w:rPr>
            <w:rFonts w:ascii="Times New Roman" w:hAnsi="Times New Roman" w:cs="Times New Roman"/>
            <w:lang w:val="en-US"/>
          </w:rPr>
          <w:tab/>
        </w:r>
        <w:r w:rsidRPr="00A70E07" w:rsidDel="00541083">
          <w:rPr>
            <w:rFonts w:ascii="Times New Roman" w:hAnsi="Times New Roman" w:cs="Times New Roman"/>
            <w:b/>
            <w:lang w:val="en-US"/>
          </w:rPr>
          <w:delText>if Form(Col)</w:delText>
        </w:r>
        <w:r w:rsidDel="00541083">
          <w:rPr>
            <w:rFonts w:ascii="Times New Roman" w:hAnsi="Times New Roman" w:cs="Times New Roman"/>
            <w:lang w:val="en-US"/>
          </w:rPr>
          <w:delText xml:space="preserve"> =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 xml:space="preserve">1  </w:delText>
        </w:r>
        <w:r w:rsidRPr="00A70E07" w:rsidDel="00541083">
          <w:rPr>
            <w:rFonts w:ascii="Times New Roman" w:hAnsi="Times New Roman" w:cs="Times New Roman"/>
            <w:b/>
            <w:lang w:val="en-US"/>
          </w:rPr>
          <w:delText>;</w:delText>
        </w:r>
        <w:r w:rsidRPr="00A70E07" w:rsidDel="00541083">
          <w:rPr>
            <w:rFonts w:ascii="Times New Roman" w:hAnsi="Times New Roman" w:cs="Times New Roman"/>
            <w:b/>
            <w:vertAlign w:val="subscript"/>
            <w:lang w:val="en-US"/>
          </w:rPr>
          <w:delText xml:space="preserve">s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2</w:delText>
        </w:r>
        <w:r w:rsidDel="00541083">
          <w:rPr>
            <w:rFonts w:ascii="Times New Roman" w:hAnsi="Times New Roman" w:cs="Times New Roman"/>
            <w:lang w:val="en-US"/>
          </w:rPr>
          <w:delText>” then</w:delText>
        </w:r>
      </w:del>
    </w:p>
    <w:p w:rsidR="00767BB9" w:rsidDel="00541083" w:rsidRDefault="00767BB9" w:rsidP="0097258D">
      <w:pPr>
        <w:ind w:left="709"/>
        <w:jc w:val="both"/>
        <w:rPr>
          <w:del w:id="2088" w:author="erradi" w:date="2011-08-06T10:44:00Z"/>
          <w:rFonts w:cs="Times"/>
          <w:lang w:val="en-US"/>
        </w:rPr>
      </w:pPr>
      <w:del w:id="2089"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A70E07" w:rsidDel="00541083">
          <w:rPr>
            <w:rFonts w:ascii="Times New Roman" w:hAnsi="Times New Roman" w:cs="Times New Roman"/>
            <w:b/>
            <w:lang w:val="en-US"/>
          </w:rPr>
          <w:delText>if TR(Col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RPr="00A70E07" w:rsidDel="00541083">
          <w:rPr>
            <w:rFonts w:cs="Times"/>
            <w:b/>
            <w:lang w:val="en-US"/>
          </w:rPr>
          <w:delText xml:space="preserve"> </w:delText>
        </w:r>
        <w:r w:rsidRPr="00A70E07" w:rsidDel="00541083">
          <w:rPr>
            <w:rFonts w:cs="Times"/>
            <w:lang w:val="en-US"/>
          </w:rPr>
          <w:delText xml:space="preserve">and </w:delText>
        </w:r>
        <w:r w:rsidRPr="00A70E07" w:rsidDel="00541083">
          <w:rPr>
            <w:rFonts w:cs="Times"/>
            <w:b/>
            <w:lang w:val="en-US"/>
          </w:rPr>
          <w:delText>SR(</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2</w:delText>
        </w:r>
        <w:r w:rsidRPr="00A70E07" w:rsidDel="00541083">
          <w:rPr>
            <w:rFonts w:cs="Times"/>
            <w:b/>
            <w:lang w:val="en-US"/>
          </w:rPr>
          <w:delText>)</w:delText>
        </w:r>
        <w:r w:rsidRPr="00A70E07" w:rsidDel="00541083">
          <w:rPr>
            <w:rFonts w:cs="Times"/>
            <w:lang w:val="en-US"/>
          </w:rPr>
          <w:delText xml:space="preserve"> </w:delText>
        </w:r>
        <w:r w:rsidDel="00541083">
          <w:rPr>
            <w:rFonts w:cs="Times"/>
            <w:lang w:val="en-US"/>
          </w:rPr>
          <w:delText xml:space="preserve">&lt;&gt; </w:delText>
        </w:r>
        <w:r w:rsidRPr="003B20B1" w:rsidDel="00541083">
          <w:rPr>
            <w:rFonts w:cs="Times"/>
            <w:b/>
          </w:rPr>
          <w:delText>ε</w:delText>
        </w:r>
        <w:r w:rsidRPr="00A70E07" w:rsidDel="00541083">
          <w:rPr>
            <w:rFonts w:cs="Times"/>
            <w:b/>
            <w:lang w:val="en-US"/>
          </w:rPr>
          <w:delText xml:space="preserve"> </w:delText>
        </w:r>
        <w:r w:rsidDel="00541083">
          <w:rPr>
            <w:rFonts w:cs="Times"/>
            <w:lang w:val="en-US"/>
          </w:rPr>
          <w:delText>then</w:delText>
        </w:r>
      </w:del>
    </w:p>
    <w:p w:rsidR="00767BB9" w:rsidDel="00541083" w:rsidRDefault="00767BB9" w:rsidP="0097258D">
      <w:pPr>
        <w:ind w:left="709"/>
        <w:jc w:val="both"/>
        <w:rPr>
          <w:del w:id="2090" w:author="erradi" w:date="2011-08-06T10:44:00Z"/>
          <w:rFonts w:ascii="Times New Roman" w:hAnsi="Times New Roman" w:cs="Times New Roman"/>
          <w:b/>
          <w:lang w:val="en-US"/>
        </w:rPr>
      </w:pPr>
      <w:del w:id="2091"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delText>Change-Collaboration-Role-Table(0,SR,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2</w:delText>
        </w:r>
        <w:r w:rsidDel="00541083">
          <w:rPr>
            <w:rFonts w:ascii="Times New Roman" w:hAnsi="Times New Roman" w:cs="Times New Roman"/>
            <w:b/>
            <w:lang w:val="en-US"/>
          </w:rPr>
          <w:delText>)</w:delText>
        </w:r>
      </w:del>
    </w:p>
    <w:p w:rsidR="00767BB9" w:rsidDel="00541083" w:rsidRDefault="00767BB9" w:rsidP="0097258D">
      <w:pPr>
        <w:ind w:left="709"/>
        <w:jc w:val="both"/>
        <w:rPr>
          <w:del w:id="2092" w:author="erradi" w:date="2011-08-06T10:44:00Z"/>
          <w:rFonts w:ascii="Times New Roman" w:hAnsi="Times New Roman" w:cs="Times New Roman"/>
          <w:b/>
          <w:lang w:val="en-US"/>
        </w:rPr>
      </w:pPr>
      <w:del w:id="2093"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delText>end if</w:delText>
        </w:r>
      </w:del>
    </w:p>
    <w:p w:rsidR="00767BB9" w:rsidDel="00541083" w:rsidRDefault="00767BB9" w:rsidP="0097258D">
      <w:pPr>
        <w:ind w:left="709"/>
        <w:jc w:val="both"/>
        <w:rPr>
          <w:del w:id="2094" w:author="erradi" w:date="2011-08-06T10:44:00Z"/>
          <w:rFonts w:cs="Times"/>
          <w:lang w:val="en-US"/>
        </w:rPr>
      </w:pPr>
      <w:del w:id="2095"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RPr="00A70E07" w:rsidDel="00541083">
          <w:rPr>
            <w:rFonts w:ascii="Times New Roman" w:hAnsi="Times New Roman" w:cs="Times New Roman"/>
            <w:b/>
            <w:lang w:val="en-US"/>
          </w:rPr>
          <w:delText>if TR(Col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w:delText>
        </w:r>
        <w:r w:rsidDel="00541083">
          <w:rPr>
            <w:rFonts w:ascii="Times New Roman" w:hAnsi="Times New Roman" w:cs="Times New Roman"/>
            <w:lang w:val="en-US"/>
          </w:rPr>
          <w:delText xml:space="preserve"> &lt;&gt; </w:delText>
        </w:r>
        <w:r w:rsidRPr="003B20B1" w:rsidDel="00541083">
          <w:rPr>
            <w:rFonts w:cs="Times"/>
            <w:b/>
          </w:rPr>
          <w:delText>ε</w:delText>
        </w:r>
        <w:r w:rsidRPr="00A70E07" w:rsidDel="00541083">
          <w:rPr>
            <w:rFonts w:cs="Times"/>
            <w:b/>
            <w:lang w:val="en-US"/>
          </w:rPr>
          <w:delText xml:space="preserve"> </w:delText>
        </w:r>
        <w:r w:rsidRPr="00A70E07" w:rsidDel="00541083">
          <w:rPr>
            <w:rFonts w:cs="Times"/>
            <w:lang w:val="en-US"/>
          </w:rPr>
          <w:delText xml:space="preserve">and </w:delText>
        </w:r>
        <w:r w:rsidRPr="00A70E07" w:rsidDel="00541083">
          <w:rPr>
            <w:rFonts w:cs="Times"/>
            <w:b/>
            <w:lang w:val="en-US"/>
          </w:rPr>
          <w:delText>SR(</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2</w:delText>
        </w:r>
        <w:r w:rsidRPr="00A70E07" w:rsidDel="00541083">
          <w:rPr>
            <w:rFonts w:cs="Times"/>
            <w:b/>
            <w:lang w:val="en-US"/>
          </w:rPr>
          <w:delText>)</w:delText>
        </w:r>
        <w:r w:rsidRPr="00A70E07" w:rsidDel="00541083">
          <w:rPr>
            <w:rFonts w:cs="Times"/>
            <w:lang w:val="en-US"/>
          </w:rPr>
          <w:delText xml:space="preserve"> </w:delText>
        </w:r>
        <w:r w:rsidDel="00541083">
          <w:rPr>
            <w:rFonts w:cs="Times"/>
            <w:lang w:val="en-US"/>
          </w:rPr>
          <w:delText xml:space="preserve">= </w:delText>
        </w:r>
        <w:r w:rsidRPr="003B20B1" w:rsidDel="00541083">
          <w:rPr>
            <w:rFonts w:cs="Times"/>
            <w:b/>
          </w:rPr>
          <w:delText>ε</w:delText>
        </w:r>
        <w:r w:rsidRPr="00A70E07" w:rsidDel="00541083">
          <w:rPr>
            <w:rFonts w:cs="Times"/>
            <w:b/>
            <w:lang w:val="en-US"/>
          </w:rPr>
          <w:delText xml:space="preserve"> </w:delText>
        </w:r>
        <w:r w:rsidDel="00541083">
          <w:rPr>
            <w:rFonts w:cs="Times"/>
            <w:lang w:val="en-US"/>
          </w:rPr>
          <w:delText>then</w:delText>
        </w:r>
      </w:del>
    </w:p>
    <w:p w:rsidR="00767BB9" w:rsidDel="00541083" w:rsidRDefault="00767BB9" w:rsidP="0097258D">
      <w:pPr>
        <w:ind w:left="709"/>
        <w:jc w:val="both"/>
        <w:rPr>
          <w:del w:id="2096" w:author="erradi" w:date="2011-08-06T10:44:00Z"/>
          <w:rFonts w:ascii="Times New Roman" w:hAnsi="Times New Roman" w:cs="Times New Roman"/>
          <w:b/>
          <w:lang w:val="en-US"/>
        </w:rPr>
      </w:pPr>
      <w:del w:id="2097"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delText>Change-Collaboration-Role-Table(0,TR,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Del="00541083">
          <w:rPr>
            <w:rFonts w:ascii="Times New Roman" w:hAnsi="Times New Roman" w:cs="Times New Roman"/>
            <w:b/>
            <w:lang w:val="en-US"/>
          </w:rPr>
          <w:delText>)</w:delText>
        </w:r>
      </w:del>
    </w:p>
    <w:p w:rsidR="00767BB9" w:rsidRPr="008C44F6" w:rsidDel="00541083" w:rsidRDefault="00767BB9" w:rsidP="0097258D">
      <w:pPr>
        <w:ind w:left="709"/>
        <w:jc w:val="both"/>
        <w:rPr>
          <w:del w:id="2098" w:author="erradi" w:date="2011-08-06T10:44:00Z"/>
          <w:rFonts w:ascii="Times New Roman" w:hAnsi="Times New Roman" w:cs="Times New Roman"/>
          <w:b/>
          <w:lang w:val="en-US"/>
        </w:rPr>
      </w:pPr>
      <w:del w:id="2099"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delText>end if</w:delText>
        </w:r>
      </w:del>
    </w:p>
    <w:p w:rsidR="00767BB9" w:rsidDel="00541083" w:rsidRDefault="00767BB9" w:rsidP="0097258D">
      <w:pPr>
        <w:ind w:left="709"/>
        <w:jc w:val="both"/>
        <w:rPr>
          <w:del w:id="2100" w:author="erradi" w:date="2011-08-06T10:44:00Z"/>
          <w:rFonts w:ascii="Times New Roman" w:hAnsi="Times New Roman" w:cs="Times New Roman"/>
          <w:lang w:val="en-US"/>
        </w:rPr>
      </w:pPr>
      <w:del w:id="2101" w:author="erradi" w:date="2011-08-06T10:44:00Z">
        <w:r w:rsidDel="00541083">
          <w:rPr>
            <w:rFonts w:ascii="Times New Roman" w:hAnsi="Times New Roman" w:cs="Times New Roman"/>
            <w:lang w:val="en-US"/>
          </w:rPr>
          <w:tab/>
        </w:r>
        <w:r w:rsidRPr="00A70E07" w:rsidDel="00541083">
          <w:rPr>
            <w:rFonts w:ascii="Times New Roman" w:hAnsi="Times New Roman" w:cs="Times New Roman"/>
            <w:b/>
            <w:lang w:val="en-US"/>
          </w:rPr>
          <w:delText>else if Form(Col)</w:delText>
        </w:r>
        <w:r w:rsidDel="00541083">
          <w:rPr>
            <w:rFonts w:ascii="Times New Roman" w:hAnsi="Times New Roman" w:cs="Times New Roman"/>
            <w:lang w:val="en-US"/>
          </w:rPr>
          <w:delText xml:space="preserve"> =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 xml:space="preserve"> *</w:delText>
        </w:r>
        <w:r w:rsidRPr="00A70E07" w:rsidDel="00541083">
          <w:rPr>
            <w:rFonts w:ascii="Times New Roman" w:hAnsi="Times New Roman" w:cs="Times New Roman"/>
            <w:b/>
            <w:vertAlign w:val="subscript"/>
            <w:lang w:val="en-US"/>
          </w:rPr>
          <w:delText xml:space="preserve">s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2</w:delText>
        </w:r>
        <w:r w:rsidDel="00541083">
          <w:rPr>
            <w:rFonts w:ascii="Times New Roman" w:hAnsi="Times New Roman" w:cs="Times New Roman"/>
            <w:lang w:val="en-US"/>
          </w:rPr>
          <w:delText>”</w:delText>
        </w:r>
        <w:r w:rsidRPr="00A70E07" w:rsidDel="00541083">
          <w:rPr>
            <w:rFonts w:ascii="Times New Roman" w:hAnsi="Times New Roman" w:cs="Times New Roman"/>
            <w:b/>
            <w:lang w:val="en-US"/>
          </w:rPr>
          <w:delText xml:space="preserve"> </w:delText>
        </w:r>
        <w:r w:rsidDel="00541083">
          <w:rPr>
            <w:rFonts w:ascii="Times New Roman" w:hAnsi="Times New Roman" w:cs="Times New Roman"/>
            <w:lang w:val="en-US"/>
          </w:rPr>
          <w:delText>then</w:delText>
        </w:r>
      </w:del>
    </w:p>
    <w:p w:rsidR="00767BB9" w:rsidDel="00541083" w:rsidRDefault="00767BB9" w:rsidP="0097258D">
      <w:pPr>
        <w:ind w:left="709"/>
        <w:jc w:val="both"/>
        <w:rPr>
          <w:del w:id="2102" w:author="erradi" w:date="2011-08-06T10:44:00Z"/>
          <w:rFonts w:cs="Times"/>
          <w:lang w:val="en-US"/>
        </w:rPr>
      </w:pPr>
      <w:del w:id="2103"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A70E07" w:rsidDel="00541083">
          <w:rPr>
            <w:rFonts w:ascii="Times New Roman" w:hAnsi="Times New Roman" w:cs="Times New Roman"/>
            <w:b/>
            <w:lang w:val="en-US"/>
          </w:rPr>
          <w:delText>if TR(Col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RPr="00A70E07" w:rsidDel="00541083">
          <w:rPr>
            <w:rFonts w:cs="Times"/>
            <w:b/>
            <w:lang w:val="en-US"/>
          </w:rPr>
          <w:delText xml:space="preserve"> </w:delText>
        </w:r>
        <w:r w:rsidRPr="00A70E07" w:rsidDel="00541083">
          <w:rPr>
            <w:rFonts w:cs="Times"/>
            <w:lang w:val="en-US"/>
          </w:rPr>
          <w:delText xml:space="preserve">and </w:delText>
        </w:r>
        <w:r w:rsidRPr="00A70E07" w:rsidDel="00541083">
          <w:rPr>
            <w:rFonts w:cs="Times"/>
            <w:b/>
            <w:lang w:val="en-US"/>
          </w:rPr>
          <w:delText>SR(</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RPr="00A70E07" w:rsidDel="00541083">
          <w:rPr>
            <w:rFonts w:cs="Times"/>
            <w:b/>
            <w:lang w:val="en-US"/>
          </w:rPr>
          <w:delText>)</w:delText>
        </w:r>
        <w:r w:rsidRPr="00A70E07" w:rsidDel="00541083">
          <w:rPr>
            <w:rFonts w:cs="Times"/>
            <w:lang w:val="en-US"/>
          </w:rPr>
          <w:delText xml:space="preserve"> </w:delText>
        </w:r>
        <w:r w:rsidDel="00541083">
          <w:rPr>
            <w:rFonts w:cs="Times"/>
            <w:lang w:val="en-US"/>
          </w:rPr>
          <w:delText xml:space="preserve">&lt;&gt; </w:delText>
        </w:r>
        <w:r w:rsidRPr="003B20B1" w:rsidDel="00541083">
          <w:rPr>
            <w:rFonts w:cs="Times"/>
            <w:b/>
          </w:rPr>
          <w:delText>ε</w:delText>
        </w:r>
        <w:r w:rsidRPr="00A70E07" w:rsidDel="00541083">
          <w:rPr>
            <w:rFonts w:cs="Times"/>
            <w:b/>
            <w:lang w:val="en-US"/>
          </w:rPr>
          <w:delText xml:space="preserve"> </w:delText>
        </w:r>
        <w:r w:rsidDel="00541083">
          <w:rPr>
            <w:rFonts w:cs="Times"/>
            <w:lang w:val="en-US"/>
          </w:rPr>
          <w:delText>then</w:delText>
        </w:r>
      </w:del>
    </w:p>
    <w:p w:rsidR="00767BB9" w:rsidDel="00541083" w:rsidRDefault="00767BB9" w:rsidP="0097258D">
      <w:pPr>
        <w:ind w:left="709"/>
        <w:jc w:val="both"/>
        <w:rPr>
          <w:del w:id="2104" w:author="erradi" w:date="2011-08-06T10:44:00Z"/>
          <w:rFonts w:ascii="Times New Roman" w:hAnsi="Times New Roman" w:cs="Times New Roman"/>
          <w:b/>
          <w:lang w:val="en-US"/>
        </w:rPr>
      </w:pPr>
      <w:del w:id="2105"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delText>Change-Collaboration-Role-Table(0,SR,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Del="00541083">
          <w:rPr>
            <w:rFonts w:ascii="Times New Roman" w:hAnsi="Times New Roman" w:cs="Times New Roman"/>
            <w:b/>
            <w:lang w:val="en-US"/>
          </w:rPr>
          <w:delText>)</w:delText>
        </w:r>
      </w:del>
    </w:p>
    <w:p w:rsidR="00767BB9" w:rsidDel="00541083" w:rsidRDefault="00767BB9" w:rsidP="0097258D">
      <w:pPr>
        <w:ind w:left="709"/>
        <w:jc w:val="both"/>
        <w:rPr>
          <w:del w:id="2106" w:author="erradi" w:date="2011-08-06T10:44:00Z"/>
          <w:rFonts w:ascii="Times New Roman" w:hAnsi="Times New Roman" w:cs="Times New Roman"/>
          <w:b/>
          <w:lang w:val="en-US"/>
        </w:rPr>
      </w:pPr>
      <w:del w:id="2107"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delText>end if</w:delText>
        </w:r>
      </w:del>
    </w:p>
    <w:p w:rsidR="00767BB9" w:rsidDel="00541083" w:rsidRDefault="00767BB9" w:rsidP="0097258D">
      <w:pPr>
        <w:ind w:left="709"/>
        <w:jc w:val="both"/>
        <w:rPr>
          <w:del w:id="2108" w:author="erradi" w:date="2011-08-06T10:44:00Z"/>
          <w:rFonts w:cs="Times"/>
          <w:lang w:val="en-US"/>
        </w:rPr>
      </w:pPr>
      <w:del w:id="2109"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RPr="00A70E07" w:rsidDel="00541083">
          <w:rPr>
            <w:rFonts w:ascii="Times New Roman" w:hAnsi="Times New Roman" w:cs="Times New Roman"/>
            <w:b/>
            <w:lang w:val="en-US"/>
          </w:rPr>
          <w:delText>if TR(Col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w:delText>
        </w:r>
        <w:r w:rsidDel="00541083">
          <w:rPr>
            <w:rFonts w:ascii="Times New Roman" w:hAnsi="Times New Roman" w:cs="Times New Roman"/>
            <w:lang w:val="en-US"/>
          </w:rPr>
          <w:delText xml:space="preserve"> &lt;&gt; </w:delText>
        </w:r>
        <w:r w:rsidRPr="003B20B1" w:rsidDel="00541083">
          <w:rPr>
            <w:rFonts w:cs="Times"/>
            <w:b/>
          </w:rPr>
          <w:delText>ε</w:delText>
        </w:r>
        <w:r w:rsidRPr="00A70E07" w:rsidDel="00541083">
          <w:rPr>
            <w:rFonts w:cs="Times"/>
            <w:b/>
            <w:lang w:val="en-US"/>
          </w:rPr>
          <w:delText xml:space="preserve"> </w:delText>
        </w:r>
        <w:r w:rsidRPr="00A70E07" w:rsidDel="00541083">
          <w:rPr>
            <w:rFonts w:cs="Times"/>
            <w:lang w:val="en-US"/>
          </w:rPr>
          <w:delText xml:space="preserve">and </w:delText>
        </w:r>
        <w:r w:rsidRPr="00A70E07" w:rsidDel="00541083">
          <w:rPr>
            <w:rFonts w:cs="Times"/>
            <w:b/>
            <w:lang w:val="en-US"/>
          </w:rPr>
          <w:delText>SR(</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RPr="00A70E07" w:rsidDel="00541083">
          <w:rPr>
            <w:rFonts w:cs="Times"/>
            <w:b/>
            <w:lang w:val="en-US"/>
          </w:rPr>
          <w:delText>)</w:delText>
        </w:r>
        <w:r w:rsidRPr="00A70E07" w:rsidDel="00541083">
          <w:rPr>
            <w:rFonts w:cs="Times"/>
            <w:lang w:val="en-US"/>
          </w:rPr>
          <w:delText xml:space="preserve"> </w:delText>
        </w:r>
        <w:r w:rsidDel="00541083">
          <w:rPr>
            <w:rFonts w:cs="Times"/>
            <w:lang w:val="en-US"/>
          </w:rPr>
          <w:delText xml:space="preserve">= </w:delText>
        </w:r>
        <w:r w:rsidRPr="003B20B1" w:rsidDel="00541083">
          <w:rPr>
            <w:rFonts w:cs="Times"/>
            <w:b/>
          </w:rPr>
          <w:delText>ε</w:delText>
        </w:r>
        <w:r w:rsidRPr="00A70E07" w:rsidDel="00541083">
          <w:rPr>
            <w:rFonts w:cs="Times"/>
            <w:b/>
            <w:lang w:val="en-US"/>
          </w:rPr>
          <w:delText xml:space="preserve"> </w:delText>
        </w:r>
        <w:r w:rsidDel="00541083">
          <w:rPr>
            <w:rFonts w:cs="Times"/>
            <w:lang w:val="en-US"/>
          </w:rPr>
          <w:delText>then</w:delText>
        </w:r>
      </w:del>
    </w:p>
    <w:p w:rsidR="00767BB9" w:rsidDel="00541083" w:rsidRDefault="00767BB9" w:rsidP="0097258D">
      <w:pPr>
        <w:ind w:left="709"/>
        <w:jc w:val="both"/>
        <w:rPr>
          <w:del w:id="2110" w:author="erradi" w:date="2011-08-06T10:44:00Z"/>
          <w:rFonts w:ascii="Times New Roman" w:hAnsi="Times New Roman" w:cs="Times New Roman"/>
          <w:b/>
          <w:lang w:val="en-US"/>
        </w:rPr>
      </w:pPr>
      <w:del w:id="2111"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delText>Change-Collaboration-Role-Table(0,TR,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Del="00541083">
          <w:rPr>
            <w:rFonts w:ascii="Times New Roman" w:hAnsi="Times New Roman" w:cs="Times New Roman"/>
            <w:b/>
            <w:lang w:val="en-US"/>
          </w:rPr>
          <w:delText>)</w:delText>
        </w:r>
      </w:del>
    </w:p>
    <w:p w:rsidR="00767BB9" w:rsidRPr="008C44F6" w:rsidDel="00541083" w:rsidRDefault="00767BB9" w:rsidP="0097258D">
      <w:pPr>
        <w:ind w:left="709"/>
        <w:jc w:val="both"/>
        <w:rPr>
          <w:del w:id="2112" w:author="erradi" w:date="2011-08-06T10:44:00Z"/>
          <w:rFonts w:ascii="Times New Roman" w:hAnsi="Times New Roman" w:cs="Times New Roman"/>
          <w:b/>
          <w:lang w:val="en-US"/>
        </w:rPr>
      </w:pPr>
      <w:del w:id="2113"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delText>end if</w:delText>
        </w:r>
      </w:del>
    </w:p>
    <w:p w:rsidR="00767BB9" w:rsidDel="00541083" w:rsidRDefault="00767BB9" w:rsidP="0097258D">
      <w:pPr>
        <w:ind w:left="709"/>
        <w:jc w:val="both"/>
        <w:rPr>
          <w:del w:id="2114" w:author="erradi" w:date="2011-08-06T10:44:00Z"/>
          <w:rFonts w:ascii="Times New Roman" w:hAnsi="Times New Roman" w:cs="Times New Roman"/>
          <w:lang w:val="en-US"/>
        </w:rPr>
      </w:pPr>
      <w:del w:id="2115"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DC09C1" w:rsidDel="00541083">
          <w:rPr>
            <w:rFonts w:ascii="Times New Roman" w:hAnsi="Times New Roman" w:cs="Times New Roman"/>
            <w:b/>
            <w:lang w:val="en-US"/>
          </w:rPr>
          <w:delText>if SR(Col</w:delText>
        </w:r>
        <w:r w:rsidRPr="00DC09C1" w:rsidDel="00541083">
          <w:rPr>
            <w:rFonts w:ascii="Times New Roman" w:hAnsi="Times New Roman" w:cs="Times New Roman"/>
            <w:b/>
            <w:vertAlign w:val="subscript"/>
            <w:lang w:val="en-US"/>
          </w:rPr>
          <w:delText>1</w:delText>
        </w:r>
        <w:r w:rsidRPr="00DC09C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Del="00541083">
          <w:rPr>
            <w:rFonts w:ascii="Times New Roman" w:hAnsi="Times New Roman" w:cs="Times New Roman"/>
            <w:lang w:val="en-US"/>
          </w:rPr>
          <w:delText xml:space="preserve">  then</w:delText>
        </w:r>
      </w:del>
    </w:p>
    <w:p w:rsidR="00767BB9" w:rsidRPr="00DC09C1" w:rsidDel="00541083" w:rsidRDefault="00767BB9" w:rsidP="0097258D">
      <w:pPr>
        <w:ind w:left="709" w:firstLine="6"/>
        <w:jc w:val="both"/>
        <w:rPr>
          <w:del w:id="2116" w:author="erradi" w:date="2011-08-06T10:44:00Z"/>
          <w:rFonts w:ascii="Times New Roman" w:hAnsi="Times New Roman" w:cs="Times New Roman"/>
          <w:b/>
          <w:lang w:val="en-US"/>
        </w:rPr>
      </w:pPr>
      <w:del w:id="2117" w:author="erradi" w:date="2011-08-06T10:44:00Z">
        <w:r w:rsidRPr="00DC09C1" w:rsidDel="00541083">
          <w:rPr>
            <w:rFonts w:ascii="Times New Roman" w:hAnsi="Times New Roman" w:cs="Times New Roman"/>
            <w:b/>
            <w:lang w:val="en-US"/>
          </w:rPr>
          <w:delText>let Comp</w:delText>
        </w:r>
        <w:r w:rsidRPr="00DC09C1" w:rsidDel="00541083">
          <w:rPr>
            <w:rFonts w:ascii="Times New Roman" w:hAnsi="Times New Roman" w:cs="Times New Roman"/>
            <w:b/>
            <w:vertAlign w:val="subscript"/>
            <w:lang w:val="en-US"/>
          </w:rPr>
          <w:delText>r</w:delText>
        </w:r>
        <w:r w:rsidDel="00541083">
          <w:rPr>
            <w:rFonts w:ascii="Times New Roman" w:hAnsi="Times New Roman" w:cs="Times New Roman"/>
            <w:lang w:val="en-US"/>
          </w:rPr>
          <w:delText xml:space="preserve"> in </w:delText>
        </w:r>
        <w:r w:rsidRPr="00DC09C1" w:rsidDel="00541083">
          <w:rPr>
            <w:rFonts w:ascii="Times New Roman" w:hAnsi="Times New Roman" w:cs="Times New Roman"/>
            <w:b/>
            <w:lang w:val="en-US"/>
          </w:rPr>
          <w:delText>Alloc(PR(Col</w:delText>
        </w:r>
        <w:r w:rsidRPr="00DC09C1" w:rsidDel="00541083">
          <w:rPr>
            <w:rFonts w:ascii="Times New Roman" w:hAnsi="Times New Roman" w:cs="Times New Roman"/>
            <w:b/>
            <w:vertAlign w:val="subscript"/>
            <w:lang w:val="en-US"/>
          </w:rPr>
          <w:delText>1</w:delText>
        </w:r>
        <w:r w:rsidRPr="00DC09C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and </w:delText>
        </w:r>
        <w:r w:rsidRPr="00DC09C1" w:rsidDel="00541083">
          <w:rPr>
            <w:rFonts w:ascii="Times New Roman" w:hAnsi="Times New Roman" w:cs="Times New Roman"/>
            <w:b/>
            <w:lang w:val="en-US"/>
          </w:rPr>
          <w:delText>Alloc(PR(Col</w:delText>
        </w:r>
        <w:r w:rsidRPr="00DC09C1" w:rsidDel="00541083">
          <w:rPr>
            <w:rFonts w:ascii="Times New Roman" w:hAnsi="Times New Roman" w:cs="Times New Roman"/>
            <w:b/>
            <w:vertAlign w:val="subscript"/>
            <w:lang w:val="en-US"/>
          </w:rPr>
          <w:delText>2</w:delText>
        </w:r>
        <w:r w:rsidRPr="00DC09C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w:delText>
        </w:r>
        <w:r w:rsidRPr="00DC09C1" w:rsidDel="00541083">
          <w:rPr>
            <w:rFonts w:ascii="Times New Roman" w:hAnsi="Times New Roman" w:cs="Times New Roman"/>
            <w:b/>
            <w:lang w:val="en-US"/>
          </w:rPr>
          <w:delText>b</w:delText>
        </w:r>
        <w:r w:rsidDel="00541083">
          <w:rPr>
            <w:rFonts w:ascii="Times New Roman" w:hAnsi="Times New Roman" w:cs="Times New Roman"/>
            <w:lang w:val="en-US"/>
          </w:rPr>
          <w:delText xml:space="preserve">e </w:delText>
        </w:r>
        <w:r w:rsidRPr="00DC09C1" w:rsidDel="00541083">
          <w:rPr>
            <w:rFonts w:ascii="Times New Roman" w:hAnsi="Times New Roman" w:cs="Times New Roman"/>
            <w:b/>
            <w:lang w:val="en-US"/>
          </w:rPr>
          <w:delText>in</w:delText>
        </w:r>
        <w:r w:rsidDel="00541083">
          <w:rPr>
            <w:rFonts w:ascii="Times New Roman" w:hAnsi="Times New Roman" w:cs="Times New Roman"/>
            <w:lang w:val="en-US"/>
          </w:rPr>
          <w:delText xml:space="preserve"> </w:delText>
        </w:r>
        <w:r w:rsidRPr="00DC09C1" w:rsidDel="00541083">
          <w:rPr>
            <w:rFonts w:ascii="Times New Roman" w:hAnsi="Times New Roman" w:cs="Times New Roman"/>
            <w:b/>
            <w:lang w:val="en-US"/>
          </w:rPr>
          <w:delText>Alloc(SR(Col</w:delText>
        </w:r>
        <w:r w:rsidRPr="00DC09C1" w:rsidDel="00541083">
          <w:rPr>
            <w:rFonts w:ascii="Times New Roman" w:hAnsi="Times New Roman" w:cs="Times New Roman"/>
            <w:b/>
            <w:vertAlign w:val="subscript"/>
            <w:lang w:val="en-US"/>
          </w:rPr>
          <w:delText>1</w:delText>
        </w:r>
        <w:r w:rsidRPr="00DC09C1" w:rsidDel="00541083">
          <w:rPr>
            <w:rFonts w:ascii="Times New Roman" w:hAnsi="Times New Roman" w:cs="Times New Roman"/>
            <w:b/>
            <w:lang w:val="en-US"/>
          </w:rPr>
          <w:delText>))</w:delText>
        </w:r>
        <w:r w:rsidDel="00541083">
          <w:rPr>
            <w:rFonts w:ascii="Times New Roman" w:hAnsi="Times New Roman" w:cs="Times New Roman"/>
            <w:lang w:val="en-US"/>
          </w:rPr>
          <w:delText xml:space="preserve"> and </w:delText>
        </w:r>
        <w:r w:rsidRPr="00DC09C1" w:rsidDel="00541083">
          <w:rPr>
            <w:rFonts w:ascii="Times New Roman" w:hAnsi="Times New Roman" w:cs="Times New Roman"/>
            <w:b/>
            <w:lang w:val="en-US"/>
          </w:rPr>
          <w:delText>Alloc(SR(Col</w:delText>
        </w:r>
        <w:r w:rsidRPr="00DC09C1" w:rsidDel="00541083">
          <w:rPr>
            <w:rFonts w:ascii="Times New Roman" w:hAnsi="Times New Roman" w:cs="Times New Roman"/>
            <w:b/>
            <w:vertAlign w:val="subscript"/>
            <w:lang w:val="en-US"/>
          </w:rPr>
          <w:delText>2</w:delText>
        </w:r>
        <w:r w:rsidRPr="00DC09C1" w:rsidDel="00541083">
          <w:rPr>
            <w:rFonts w:ascii="Times New Roman" w:hAnsi="Times New Roman" w:cs="Times New Roman"/>
            <w:b/>
            <w:lang w:val="en-US"/>
          </w:rPr>
          <w:delText>))</w:delText>
        </w:r>
      </w:del>
    </w:p>
    <w:p w:rsidR="00767BB9" w:rsidRPr="00DC09C1" w:rsidDel="00541083" w:rsidRDefault="00767BB9" w:rsidP="0097258D">
      <w:pPr>
        <w:ind w:left="709"/>
        <w:jc w:val="both"/>
        <w:rPr>
          <w:del w:id="2118" w:author="erradi" w:date="2011-08-06T10:44:00Z"/>
          <w:rFonts w:ascii="Times New Roman" w:hAnsi="Times New Roman" w:cs="Times New Roman"/>
          <w:b/>
          <w:lang w:val="en-US"/>
        </w:rPr>
      </w:pPr>
      <w:del w:id="2119"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DC09C1" w:rsidDel="00541083">
          <w:rPr>
            <w:rFonts w:ascii="Times New Roman" w:hAnsi="Times New Roman" w:cs="Times New Roman"/>
            <w:b/>
            <w:lang w:val="en-US"/>
          </w:rPr>
          <w:delText>end if</w:delText>
        </w:r>
      </w:del>
    </w:p>
    <w:p w:rsidR="00767BB9" w:rsidDel="00541083" w:rsidRDefault="00767BB9" w:rsidP="0097258D">
      <w:pPr>
        <w:ind w:left="709"/>
        <w:jc w:val="both"/>
        <w:rPr>
          <w:del w:id="2120" w:author="erradi" w:date="2011-08-06T10:44:00Z"/>
          <w:rFonts w:ascii="Times New Roman" w:hAnsi="Times New Roman" w:cs="Times New Roman"/>
          <w:lang w:val="en-US"/>
        </w:rPr>
      </w:pPr>
      <w:del w:id="2121" w:author="erradi" w:date="2011-08-06T10:44:00Z">
        <w:r w:rsidDel="00541083">
          <w:rPr>
            <w:rFonts w:ascii="Times New Roman" w:hAnsi="Times New Roman" w:cs="Times New Roman"/>
            <w:lang w:val="en-US"/>
          </w:rPr>
          <w:tab/>
        </w:r>
        <w:r w:rsidRPr="00A70E07" w:rsidDel="00541083">
          <w:rPr>
            <w:rFonts w:ascii="Times New Roman" w:hAnsi="Times New Roman" w:cs="Times New Roman"/>
            <w:b/>
            <w:lang w:val="en-US"/>
          </w:rPr>
          <w:delText>else if Form(Col)</w:delText>
        </w:r>
        <w:r w:rsidDel="00541083">
          <w:rPr>
            <w:rFonts w:ascii="Times New Roman" w:hAnsi="Times New Roman" w:cs="Times New Roman"/>
            <w:lang w:val="en-US"/>
          </w:rPr>
          <w:delText xml:space="preserve"> =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 xml:space="preserve"> [] Col</w:delText>
        </w:r>
        <w:r w:rsidRPr="00A70E07" w:rsidDel="00541083">
          <w:rPr>
            <w:rFonts w:ascii="Times New Roman" w:hAnsi="Times New Roman" w:cs="Times New Roman"/>
            <w:b/>
            <w:vertAlign w:val="subscript"/>
            <w:lang w:val="en-US"/>
          </w:rPr>
          <w:delText>2</w:delText>
        </w:r>
        <w:r w:rsidDel="00541083">
          <w:rPr>
            <w:rFonts w:ascii="Times New Roman" w:hAnsi="Times New Roman" w:cs="Times New Roman"/>
            <w:lang w:val="en-US"/>
          </w:rPr>
          <w:delText>”</w:delText>
        </w:r>
        <w:r w:rsidDel="00541083">
          <w:rPr>
            <w:rFonts w:ascii="Times New Roman" w:hAnsi="Times New Roman" w:cs="Times New Roman"/>
            <w:vertAlign w:val="subscript"/>
            <w:lang w:val="en-US"/>
          </w:rPr>
          <w:delText xml:space="preserve"> </w:delText>
        </w:r>
        <w:r w:rsidDel="00541083">
          <w:rPr>
            <w:rFonts w:ascii="Times New Roman" w:hAnsi="Times New Roman" w:cs="Times New Roman"/>
            <w:lang w:val="en-US"/>
          </w:rPr>
          <w:delText>then</w:delText>
        </w:r>
      </w:del>
    </w:p>
    <w:p w:rsidR="00767BB9" w:rsidDel="00541083" w:rsidRDefault="00767BB9" w:rsidP="0097258D">
      <w:pPr>
        <w:ind w:left="709"/>
        <w:jc w:val="both"/>
        <w:rPr>
          <w:del w:id="2122" w:author="erradi" w:date="2011-08-06T10:44:00Z"/>
          <w:rFonts w:ascii="Times New Roman" w:hAnsi="Times New Roman" w:cs="Times New Roman"/>
          <w:lang w:val="en-US"/>
        </w:rPr>
      </w:pPr>
      <w:del w:id="2123"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8C44F6" w:rsidDel="00541083">
          <w:rPr>
            <w:rFonts w:ascii="Times New Roman" w:hAnsi="Times New Roman" w:cs="Times New Roman"/>
            <w:b/>
            <w:lang w:val="en-US"/>
          </w:rPr>
          <w:delText>if IsResponsible-Of(Col</w:delText>
        </w:r>
        <w:r w:rsidRPr="008C44F6" w:rsidDel="00541083">
          <w:rPr>
            <w:rFonts w:ascii="Times New Roman" w:hAnsi="Times New Roman" w:cs="Times New Roman"/>
            <w:b/>
            <w:vertAlign w:val="subscript"/>
            <w:lang w:val="en-US"/>
          </w:rPr>
          <w:delText>1</w:delText>
        </w:r>
        <w:r w:rsidRPr="008C44F6" w:rsidDel="00541083">
          <w:rPr>
            <w:rFonts w:ascii="Times New Roman" w:hAnsi="Times New Roman" w:cs="Times New Roman"/>
            <w:b/>
            <w:lang w:val="en-US"/>
          </w:rPr>
          <w:delText>,Col</w:delText>
        </w:r>
        <w:r w:rsidRPr="008C44F6" w:rsidDel="00541083">
          <w:rPr>
            <w:rFonts w:ascii="Times New Roman" w:hAnsi="Times New Roman" w:cs="Times New Roman"/>
            <w:b/>
            <w:vertAlign w:val="subscript"/>
            <w:lang w:val="en-US"/>
          </w:rPr>
          <w:delText>2</w:delText>
        </w:r>
        <w:r w:rsidRPr="008C44F6"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Del="00541083">
          <w:rPr>
            <w:rFonts w:ascii="Times New Roman" w:hAnsi="Times New Roman" w:cs="Times New Roman"/>
            <w:lang w:val="en-US"/>
          </w:rPr>
          <w:delText xml:space="preserve">  then </w:delText>
        </w:r>
      </w:del>
    </w:p>
    <w:p w:rsidR="00767BB9" w:rsidDel="00541083" w:rsidRDefault="00767BB9" w:rsidP="0097258D">
      <w:pPr>
        <w:ind w:left="709" w:firstLine="6"/>
        <w:jc w:val="both"/>
        <w:rPr>
          <w:del w:id="2124" w:author="erradi" w:date="2011-08-06T10:44:00Z"/>
          <w:rFonts w:ascii="Times New Roman" w:hAnsi="Times New Roman" w:cs="Times New Roman"/>
          <w:lang w:val="en-US"/>
        </w:rPr>
      </w:pPr>
      <w:del w:id="2125" w:author="erradi" w:date="2011-08-06T10:44:00Z">
        <w:r w:rsidRPr="008C44F6" w:rsidDel="00541083">
          <w:rPr>
            <w:rFonts w:ascii="Times New Roman" w:hAnsi="Times New Roman" w:cs="Times New Roman"/>
            <w:b/>
            <w:lang w:val="en-US"/>
          </w:rPr>
          <w:delText>let</w:delText>
        </w:r>
        <w:r w:rsidDel="00541083">
          <w:rPr>
            <w:rFonts w:ascii="Times New Roman" w:hAnsi="Times New Roman" w:cs="Times New Roman"/>
            <w:lang w:val="en-US"/>
          </w:rPr>
          <w:delText xml:space="preserve"> </w:delText>
        </w:r>
        <w:r w:rsidRPr="008C44F6" w:rsidDel="00541083">
          <w:rPr>
            <w:rFonts w:ascii="Times New Roman" w:hAnsi="Times New Roman" w:cs="Times New Roman"/>
            <w:b/>
            <w:lang w:val="en-US"/>
          </w:rPr>
          <w:delText>Comp</w:delText>
        </w:r>
        <w:r w:rsidRPr="008C44F6" w:rsidDel="00541083">
          <w:rPr>
            <w:rFonts w:ascii="Times New Roman" w:hAnsi="Times New Roman" w:cs="Times New Roman"/>
            <w:b/>
            <w:vertAlign w:val="subscript"/>
            <w:lang w:val="en-US"/>
          </w:rPr>
          <w:delText>1</w:delText>
        </w:r>
        <w:r w:rsidDel="00541083">
          <w:rPr>
            <w:rFonts w:ascii="Times New Roman" w:hAnsi="Times New Roman" w:cs="Times New Roman"/>
            <w:lang w:val="en-US"/>
          </w:rPr>
          <w:delText xml:space="preserve"> in </w:delText>
        </w:r>
        <w:r w:rsidRPr="008C44F6" w:rsidDel="00541083">
          <w:rPr>
            <w:rFonts w:ascii="Times New Roman" w:hAnsi="Times New Roman" w:cs="Times New Roman"/>
            <w:b/>
            <w:lang w:val="en-US"/>
          </w:rPr>
          <w:delText>Alloc(PR(Col</w:delText>
        </w:r>
        <w:r w:rsidRPr="008C44F6" w:rsidDel="00541083">
          <w:rPr>
            <w:rFonts w:ascii="Times New Roman" w:hAnsi="Times New Roman" w:cs="Times New Roman"/>
            <w:b/>
            <w:vertAlign w:val="subscript"/>
            <w:lang w:val="en-US"/>
          </w:rPr>
          <w:delText>1</w:delText>
        </w:r>
        <w:r w:rsidRPr="008C44F6" w:rsidDel="00541083">
          <w:rPr>
            <w:rFonts w:ascii="Times New Roman" w:hAnsi="Times New Roman" w:cs="Times New Roman"/>
            <w:b/>
            <w:lang w:val="en-US"/>
          </w:rPr>
          <w:delText>))</w:delText>
        </w:r>
        <w:r w:rsidDel="00541083">
          <w:rPr>
            <w:rFonts w:ascii="Times New Roman" w:hAnsi="Times New Roman" w:cs="Times New Roman"/>
            <w:lang w:val="en-US"/>
          </w:rPr>
          <w:delText xml:space="preserve"> and </w:delText>
        </w:r>
        <w:r w:rsidRPr="008C44F6" w:rsidDel="00541083">
          <w:rPr>
            <w:rFonts w:ascii="Times New Roman" w:hAnsi="Times New Roman" w:cs="Times New Roman"/>
            <w:b/>
            <w:lang w:val="en-US"/>
          </w:rPr>
          <w:delText>Comp</w:delText>
        </w:r>
        <w:r w:rsidRPr="008C44F6" w:rsidDel="00541083">
          <w:rPr>
            <w:rFonts w:ascii="Times New Roman" w:hAnsi="Times New Roman" w:cs="Times New Roman"/>
            <w:b/>
            <w:vertAlign w:val="subscript"/>
            <w:lang w:val="en-US"/>
          </w:rPr>
          <w:delText>2</w:delText>
        </w:r>
        <w:r w:rsidDel="00541083">
          <w:rPr>
            <w:rFonts w:ascii="Times New Roman" w:hAnsi="Times New Roman" w:cs="Times New Roman"/>
            <w:lang w:val="en-US"/>
          </w:rPr>
          <w:delText xml:space="preserve"> in </w:delText>
        </w:r>
        <w:r w:rsidRPr="008C44F6" w:rsidDel="00541083">
          <w:rPr>
            <w:rFonts w:ascii="Times New Roman" w:hAnsi="Times New Roman" w:cs="Times New Roman"/>
            <w:b/>
            <w:lang w:val="en-US"/>
          </w:rPr>
          <w:delText>Alloc(PR(Col</w:delText>
        </w:r>
        <w:r w:rsidRPr="008C44F6" w:rsidDel="00541083">
          <w:rPr>
            <w:rFonts w:ascii="Times New Roman" w:hAnsi="Times New Roman" w:cs="Times New Roman"/>
            <w:b/>
            <w:vertAlign w:val="subscript"/>
            <w:lang w:val="en-US"/>
          </w:rPr>
          <w:delText>2</w:delText>
        </w:r>
        <w:r w:rsidRPr="008C44F6" w:rsidDel="00541083">
          <w:rPr>
            <w:rFonts w:ascii="Times New Roman" w:hAnsi="Times New Roman" w:cs="Times New Roman"/>
            <w:b/>
            <w:lang w:val="en-US"/>
          </w:rPr>
          <w:delText>))</w:delText>
        </w:r>
        <w:r w:rsidDel="00541083">
          <w:rPr>
            <w:rFonts w:ascii="Times New Roman" w:hAnsi="Times New Roman" w:cs="Times New Roman"/>
            <w:lang w:val="en-US"/>
          </w:rPr>
          <w:delText xml:space="preserve"> </w:delText>
        </w:r>
        <w:r w:rsidRPr="008C44F6" w:rsidDel="00541083">
          <w:rPr>
            <w:rFonts w:ascii="Times New Roman" w:hAnsi="Times New Roman" w:cs="Times New Roman"/>
            <w:b/>
            <w:lang w:val="en-US"/>
          </w:rPr>
          <w:delText>be</w:delText>
        </w:r>
        <w:r w:rsidDel="00541083">
          <w:rPr>
            <w:rFonts w:ascii="Times New Roman" w:hAnsi="Times New Roman" w:cs="Times New Roman"/>
            <w:lang w:val="en-US"/>
          </w:rPr>
          <w:delText xml:space="preserve"> the </w:delText>
        </w:r>
        <w:r w:rsidRPr="008C44F6" w:rsidDel="00541083">
          <w:rPr>
            <w:rFonts w:ascii="Times New Roman" w:hAnsi="Times New Roman" w:cs="Times New Roman"/>
            <w:b/>
            <w:lang w:val="en-US"/>
          </w:rPr>
          <w:delText>responsible</w:delText>
        </w:r>
        <w:r w:rsidDel="00541083">
          <w:rPr>
            <w:rFonts w:ascii="Times New Roman" w:hAnsi="Times New Roman" w:cs="Times New Roman"/>
            <w:lang w:val="en-US"/>
          </w:rPr>
          <w:delText xml:space="preserve"> of </w:delText>
        </w:r>
        <w:r w:rsidRPr="008C44F6" w:rsidDel="00541083">
          <w:rPr>
            <w:rFonts w:ascii="Times New Roman" w:hAnsi="Times New Roman" w:cs="Times New Roman"/>
            <w:b/>
            <w:lang w:val="en-US"/>
          </w:rPr>
          <w:delText>cim</w:delText>
        </w:r>
      </w:del>
    </w:p>
    <w:p w:rsidR="00767BB9" w:rsidRPr="008C44F6" w:rsidDel="00541083" w:rsidRDefault="00767BB9" w:rsidP="0097258D">
      <w:pPr>
        <w:ind w:left="709"/>
        <w:jc w:val="both"/>
        <w:rPr>
          <w:del w:id="2126" w:author="erradi" w:date="2011-08-06T10:44:00Z"/>
          <w:rFonts w:ascii="Times New Roman" w:hAnsi="Times New Roman" w:cs="Times New Roman"/>
          <w:b/>
          <w:lang w:val="en-US"/>
        </w:rPr>
      </w:pPr>
      <w:del w:id="2127"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8C44F6" w:rsidDel="00541083">
          <w:rPr>
            <w:rFonts w:ascii="Times New Roman" w:hAnsi="Times New Roman" w:cs="Times New Roman"/>
            <w:b/>
            <w:lang w:val="en-US"/>
          </w:rPr>
          <w:delText>end if</w:delText>
        </w:r>
      </w:del>
    </w:p>
    <w:p w:rsidR="00767BB9" w:rsidDel="00541083" w:rsidRDefault="00767BB9" w:rsidP="0097258D">
      <w:pPr>
        <w:ind w:left="709"/>
        <w:jc w:val="both"/>
        <w:rPr>
          <w:del w:id="2128" w:author="erradi" w:date="2011-08-06T10:44:00Z"/>
          <w:rFonts w:ascii="Times New Roman" w:hAnsi="Times New Roman" w:cs="Times New Roman"/>
          <w:lang w:val="en-US"/>
        </w:rPr>
      </w:pPr>
      <w:del w:id="2129" w:author="erradi" w:date="2011-08-06T10:44:00Z">
        <w:r w:rsidDel="00541083">
          <w:rPr>
            <w:rFonts w:ascii="Times New Roman" w:hAnsi="Times New Roman" w:cs="Times New Roman"/>
            <w:lang w:val="en-US"/>
          </w:rPr>
          <w:tab/>
        </w:r>
        <w:r w:rsidRPr="00A70E07" w:rsidDel="00541083">
          <w:rPr>
            <w:rFonts w:ascii="Times New Roman" w:hAnsi="Times New Roman" w:cs="Times New Roman"/>
            <w:b/>
            <w:lang w:val="en-US"/>
          </w:rPr>
          <w:delText>else if Form(Col)</w:delText>
        </w:r>
        <w:r w:rsidDel="00541083">
          <w:rPr>
            <w:rFonts w:ascii="Times New Roman" w:hAnsi="Times New Roman" w:cs="Times New Roman"/>
            <w:lang w:val="en-US"/>
          </w:rPr>
          <w:delText xml:space="preserve"> = “</w:delText>
        </w:r>
        <w:r w:rsidRPr="00A70E07" w:rsidDel="00541083">
          <w:rPr>
            <w:rFonts w:ascii="Times New Roman" w:hAnsi="Times New Roman" w:cs="Times New Roman"/>
            <w:b/>
            <w:lang w:val="en-US"/>
          </w:rPr>
          <w:delText>Col</w:delText>
        </w:r>
        <w:r w:rsidRPr="00A70E07" w:rsidDel="00541083">
          <w:rPr>
            <w:rFonts w:ascii="Times New Roman" w:hAnsi="Times New Roman" w:cs="Times New Roman"/>
            <w:b/>
            <w:vertAlign w:val="subscript"/>
            <w:lang w:val="en-US"/>
          </w:rPr>
          <w:delText>1</w:delText>
        </w:r>
        <w:r w:rsidRPr="00A70E07" w:rsidDel="00541083">
          <w:rPr>
            <w:rFonts w:ascii="Times New Roman" w:hAnsi="Times New Roman" w:cs="Times New Roman"/>
            <w:b/>
            <w:lang w:val="en-US"/>
          </w:rPr>
          <w:delText xml:space="preserve"> |&gt; Col</w:delText>
        </w:r>
        <w:r w:rsidRPr="00A70E07" w:rsidDel="00541083">
          <w:rPr>
            <w:rFonts w:ascii="Times New Roman" w:hAnsi="Times New Roman" w:cs="Times New Roman"/>
            <w:b/>
            <w:vertAlign w:val="subscript"/>
            <w:lang w:val="en-US"/>
          </w:rPr>
          <w:delText>2</w:delText>
        </w:r>
        <w:r w:rsidRPr="00A70E07" w:rsidDel="00541083">
          <w:rPr>
            <w:rFonts w:ascii="Times New Roman" w:hAnsi="Times New Roman" w:cs="Times New Roman"/>
            <w:b/>
            <w:lang w:val="en-US"/>
          </w:rPr>
          <w:delText xml:space="preserve"> else Col</w:delText>
        </w:r>
        <w:r w:rsidRPr="00A70E07" w:rsidDel="00541083">
          <w:rPr>
            <w:rFonts w:ascii="Times New Roman" w:hAnsi="Times New Roman" w:cs="Times New Roman"/>
            <w:b/>
            <w:vertAlign w:val="subscript"/>
            <w:lang w:val="en-US"/>
          </w:rPr>
          <w:delText>3</w:delText>
        </w:r>
        <w:r w:rsidDel="00541083">
          <w:rPr>
            <w:rFonts w:ascii="Times New Roman" w:hAnsi="Times New Roman" w:cs="Times New Roman"/>
            <w:lang w:val="en-US"/>
          </w:rPr>
          <w:delText>” then</w:delText>
        </w:r>
      </w:del>
    </w:p>
    <w:p w:rsidR="00767BB9" w:rsidRPr="004B3168" w:rsidDel="00541083" w:rsidRDefault="00767BB9" w:rsidP="0097258D">
      <w:pPr>
        <w:ind w:left="709" w:firstLine="9"/>
        <w:jc w:val="both"/>
        <w:rPr>
          <w:del w:id="2130" w:author="erradi" w:date="2011-08-06T10:44:00Z"/>
          <w:rFonts w:ascii="Times New Roman" w:hAnsi="Times New Roman" w:cs="Times New Roman"/>
          <w:b/>
          <w:lang w:val="en-US"/>
        </w:rPr>
      </w:pPr>
      <w:del w:id="2131" w:author="erradi" w:date="2011-08-06T10:44:00Z">
        <w:r w:rsidDel="00541083">
          <w:rPr>
            <w:rFonts w:ascii="Times New Roman" w:hAnsi="Times New Roman" w:cs="Times New Roman"/>
            <w:lang w:val="en-US"/>
          </w:rPr>
          <w:delText xml:space="preserve">We assume that </w:delText>
        </w:r>
        <w:r w:rsidRPr="004B3168" w:rsidDel="00541083">
          <w:rPr>
            <w:rFonts w:ascii="Times New Roman" w:hAnsi="Times New Roman" w:cs="Times New Roman"/>
            <w:b/>
            <w:lang w:val="en-US"/>
          </w:rPr>
          <w:delText>Col</w:delText>
        </w:r>
        <w:r w:rsidRPr="004B3168" w:rsidDel="00541083">
          <w:rPr>
            <w:rFonts w:ascii="Times New Roman" w:hAnsi="Times New Roman" w:cs="Times New Roman"/>
            <w:b/>
            <w:vertAlign w:val="subscript"/>
            <w:lang w:val="en-US"/>
          </w:rPr>
          <w:delText>2</w:delText>
        </w:r>
        <w:r w:rsidDel="00541083">
          <w:rPr>
            <w:rFonts w:ascii="Times New Roman" w:hAnsi="Times New Roman" w:cs="Times New Roman"/>
            <w:lang w:val="en-US"/>
          </w:rPr>
          <w:delText xml:space="preserve"> has the form </w:delText>
        </w:r>
        <w:r w:rsidRPr="004B3168" w:rsidDel="00541083">
          <w:rPr>
            <w:rFonts w:ascii="Times New Roman" w:hAnsi="Times New Roman" w:cs="Times New Roman"/>
            <w:b/>
            <w:lang w:val="en-US"/>
          </w:rPr>
          <w:delText>&lt;action&gt;</w:delText>
        </w:r>
        <w:r w:rsidRPr="004B3168" w:rsidDel="00541083">
          <w:rPr>
            <w:rFonts w:ascii="Times New Roman" w:hAnsi="Times New Roman" w:cs="Times New Roman"/>
            <w:b/>
            <w:vertAlign w:val="superscript"/>
            <w:lang w:val="en-US"/>
          </w:rPr>
          <w:delText xml:space="preserve">(r) </w:delText>
        </w:r>
        <w:r w:rsidRPr="004B3168" w:rsidDel="00541083">
          <w:rPr>
            <w:rFonts w:ascii="Times New Roman" w:hAnsi="Times New Roman" w:cs="Times New Roman"/>
            <w:b/>
            <w:lang w:val="en-US"/>
          </w:rPr>
          <w:delText>;</w:delText>
        </w:r>
        <w:r w:rsidRPr="004B3168" w:rsidDel="00541083">
          <w:rPr>
            <w:rFonts w:ascii="Times New Roman" w:hAnsi="Times New Roman" w:cs="Times New Roman"/>
            <w:b/>
            <w:vertAlign w:val="subscript"/>
            <w:lang w:val="en-US"/>
          </w:rPr>
          <w:delText>s</w:delText>
        </w:r>
        <w:r w:rsidRPr="004B3168" w:rsidDel="00541083">
          <w:rPr>
            <w:rFonts w:ascii="Times New Roman" w:hAnsi="Times New Roman" w:cs="Times New Roman"/>
            <w:b/>
            <w:lang w:val="en-US"/>
          </w:rPr>
          <w:delText xml:space="preserve"> Col</w:delText>
        </w:r>
        <w:r w:rsidRPr="004B3168" w:rsidDel="00541083">
          <w:rPr>
            <w:rFonts w:ascii="Times New Roman" w:hAnsi="Times New Roman" w:cs="Times New Roman"/>
            <w:b/>
            <w:vertAlign w:val="subscript"/>
            <w:lang w:val="en-US"/>
          </w:rPr>
          <w:delText>2</w:delText>
        </w:r>
        <w:r w:rsidRPr="004B3168" w:rsidDel="00541083">
          <w:rPr>
            <w:rFonts w:ascii="Times New Roman" w:hAnsi="Times New Roman" w:cs="Times New Roman"/>
            <w:b/>
            <w:lang w:val="en-US"/>
          </w:rPr>
          <w:delText>’</w:delText>
        </w:r>
        <w:r w:rsidDel="00541083">
          <w:rPr>
            <w:rFonts w:ascii="Times New Roman" w:hAnsi="Times New Roman" w:cs="Times New Roman"/>
            <w:b/>
            <w:lang w:val="en-US"/>
          </w:rPr>
          <w:delText xml:space="preserve"> </w:delText>
        </w:r>
        <w:r w:rsidDel="00541083">
          <w:rPr>
            <w:rFonts w:ascii="Times New Roman" w:hAnsi="Times New Roman" w:cs="Times New Roman"/>
            <w:lang w:val="en-US"/>
          </w:rPr>
          <w:delText xml:space="preserve">and </w:delText>
        </w:r>
        <w:r w:rsidRPr="004B3168" w:rsidDel="00541083">
          <w:rPr>
            <w:rFonts w:ascii="Times New Roman" w:hAnsi="Times New Roman" w:cs="Times New Roman"/>
            <w:b/>
            <w:lang w:val="en-US"/>
          </w:rPr>
          <w:delText>SR(Col</w:delText>
        </w:r>
        <w:r w:rsidRPr="004B3168" w:rsidDel="00541083">
          <w:rPr>
            <w:rFonts w:ascii="Times New Roman" w:hAnsi="Times New Roman" w:cs="Times New Roman"/>
            <w:b/>
            <w:vertAlign w:val="subscript"/>
            <w:lang w:val="en-US"/>
          </w:rPr>
          <w:delText>1</w:delText>
        </w:r>
        <w:r w:rsidRPr="004B3168" w:rsidDel="00541083">
          <w:rPr>
            <w:rFonts w:ascii="Times New Roman" w:hAnsi="Times New Roman" w:cs="Times New Roman"/>
            <w:b/>
            <w:lang w:val="en-US"/>
          </w:rPr>
          <w:delText>+Col</w:delText>
        </w:r>
        <w:r w:rsidRPr="004B3168" w:rsidDel="00541083">
          <w:rPr>
            <w:rFonts w:ascii="Times New Roman" w:hAnsi="Times New Roman" w:cs="Times New Roman"/>
            <w:b/>
            <w:vertAlign w:val="subscript"/>
            <w:lang w:val="en-US"/>
          </w:rPr>
          <w:delText>2</w:delText>
        </w:r>
        <w:r w:rsidRPr="004B3168" w:rsidDel="00541083">
          <w:rPr>
            <w:rFonts w:ascii="Times New Roman" w:hAnsi="Times New Roman" w:cs="Times New Roman"/>
            <w:b/>
            <w:lang w:val="en-US"/>
          </w:rPr>
          <w:delText>) = SR(Col</w:delText>
        </w:r>
        <w:r w:rsidRPr="004B3168" w:rsidDel="00541083">
          <w:rPr>
            <w:rFonts w:ascii="Times New Roman" w:hAnsi="Times New Roman" w:cs="Times New Roman"/>
            <w:b/>
            <w:vertAlign w:val="subscript"/>
            <w:lang w:val="en-US"/>
          </w:rPr>
          <w:delText>1</w:delText>
        </w:r>
        <w:r w:rsidRPr="004B3168" w:rsidDel="00541083">
          <w:rPr>
            <w:rFonts w:ascii="Times New Roman" w:hAnsi="Times New Roman" w:cs="Times New Roman"/>
            <w:b/>
            <w:lang w:val="en-US"/>
          </w:rPr>
          <w:delText>) U SR(Col</w:delText>
        </w:r>
        <w:r w:rsidRPr="004B3168" w:rsidDel="00541083">
          <w:rPr>
            <w:rFonts w:ascii="Times New Roman" w:hAnsi="Times New Roman" w:cs="Times New Roman"/>
            <w:b/>
            <w:vertAlign w:val="subscript"/>
            <w:lang w:val="en-US"/>
          </w:rPr>
          <w:delText>2</w:delText>
        </w:r>
        <w:r w:rsidRPr="004B3168" w:rsidDel="00541083">
          <w:rPr>
            <w:rFonts w:ascii="Times New Roman" w:hAnsi="Times New Roman" w:cs="Times New Roman"/>
            <w:b/>
            <w:lang w:val="en-US"/>
          </w:rPr>
          <w:delText>)</w:delText>
        </w:r>
      </w:del>
    </w:p>
    <w:p w:rsidR="00767BB9" w:rsidDel="00541083" w:rsidRDefault="00767BB9" w:rsidP="0097258D">
      <w:pPr>
        <w:ind w:left="709"/>
        <w:jc w:val="both"/>
        <w:rPr>
          <w:del w:id="2132" w:author="erradi" w:date="2011-08-06T10:44:00Z"/>
          <w:rFonts w:cs="Times"/>
          <w:lang w:val="en-US"/>
        </w:rPr>
      </w:pPr>
      <w:del w:id="2133"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4B3168" w:rsidDel="00541083">
          <w:rPr>
            <w:rFonts w:ascii="Times New Roman" w:hAnsi="Times New Roman" w:cs="Times New Roman"/>
            <w:b/>
            <w:lang w:val="en-US"/>
          </w:rPr>
          <w:delText>if TR(Col</w:delText>
        </w:r>
        <w:r w:rsidRPr="004B3168" w:rsidDel="00541083">
          <w:rPr>
            <w:rFonts w:ascii="Times New Roman" w:hAnsi="Times New Roman" w:cs="Times New Roman"/>
            <w:b/>
            <w:vertAlign w:val="subscript"/>
            <w:lang w:val="en-US"/>
          </w:rPr>
          <w:delText>1</w:delText>
        </w:r>
        <w:r w:rsidRPr="004B3168"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Del="00541083">
          <w:rPr>
            <w:rFonts w:ascii="Times New Roman" w:hAnsi="Times New Roman" w:cs="Times New Roman"/>
            <w:lang w:val="en-US"/>
          </w:rPr>
          <w:delText xml:space="preserve">  and </w:delText>
        </w:r>
        <w:r w:rsidRPr="004B3168" w:rsidDel="00541083">
          <w:rPr>
            <w:rFonts w:ascii="Times New Roman" w:hAnsi="Times New Roman" w:cs="Times New Roman"/>
            <w:b/>
            <w:lang w:val="en-US"/>
          </w:rPr>
          <w:delText>SR(Col</w:delText>
        </w:r>
        <w:r w:rsidRPr="004B3168" w:rsidDel="00541083">
          <w:rPr>
            <w:rFonts w:ascii="Times New Roman" w:hAnsi="Times New Roman" w:cs="Times New Roman"/>
            <w:b/>
            <w:vertAlign w:val="subscript"/>
            <w:lang w:val="en-US"/>
          </w:rPr>
          <w:delText>2</w:delText>
        </w:r>
        <w:r w:rsidRPr="004B3168" w:rsidDel="00541083">
          <w:rPr>
            <w:rFonts w:ascii="Times New Roman" w:hAnsi="Times New Roman" w:cs="Times New Roman"/>
            <w:b/>
            <w:lang w:val="en-US"/>
          </w:rPr>
          <w:delText>’) U SR(Col</w:delText>
        </w:r>
        <w:r w:rsidRPr="004B3168" w:rsidDel="00541083">
          <w:rPr>
            <w:rFonts w:ascii="Times New Roman" w:hAnsi="Times New Roman" w:cs="Times New Roman"/>
            <w:b/>
            <w:vertAlign w:val="subscript"/>
            <w:lang w:val="en-US"/>
          </w:rPr>
          <w:delText>3</w:delText>
        </w:r>
        <w:r w:rsidRPr="004B3168" w:rsidDel="00541083">
          <w:rPr>
            <w:rFonts w:ascii="Times New Roman" w:hAnsi="Times New Roman" w:cs="Times New Roman"/>
            <w:b/>
            <w:lang w:val="en-US"/>
          </w:rPr>
          <w:delText>)</w:delText>
        </w:r>
        <w:r w:rsidDel="00541083">
          <w:rPr>
            <w:rFonts w:ascii="Times New Roman" w:hAnsi="Times New Roman" w:cs="Times New Roman"/>
            <w:lang w:val="en-US"/>
          </w:rPr>
          <w:delText xml:space="preserve"> &lt;&gt; </w:delText>
        </w:r>
        <w:r w:rsidRPr="003B20B1" w:rsidDel="00541083">
          <w:rPr>
            <w:rFonts w:cs="Times"/>
            <w:b/>
          </w:rPr>
          <w:delText>ε</w:delText>
        </w:r>
        <w:r w:rsidRPr="004B3168" w:rsidDel="00541083">
          <w:rPr>
            <w:rFonts w:cs="Times"/>
            <w:b/>
            <w:lang w:val="en-US"/>
          </w:rPr>
          <w:delText xml:space="preserve"> </w:delText>
        </w:r>
        <w:r w:rsidDel="00541083">
          <w:rPr>
            <w:rFonts w:cs="Times"/>
            <w:lang w:val="en-US"/>
          </w:rPr>
          <w:delText>then</w:delText>
        </w:r>
      </w:del>
    </w:p>
    <w:p w:rsidR="00767BB9" w:rsidRPr="004B3168" w:rsidDel="00541083" w:rsidRDefault="00767BB9" w:rsidP="0097258D">
      <w:pPr>
        <w:ind w:left="709"/>
        <w:jc w:val="both"/>
        <w:rPr>
          <w:del w:id="2134" w:author="erradi" w:date="2011-08-06T10:44:00Z"/>
          <w:rFonts w:ascii="Times New Roman" w:hAnsi="Times New Roman" w:cs="Times New Roman"/>
          <w:b/>
          <w:lang w:val="en-US"/>
        </w:rPr>
      </w:pPr>
      <w:del w:id="2135" w:author="erradi" w:date="2011-08-06T10:44:00Z">
        <w:r w:rsidDel="00541083">
          <w:rPr>
            <w:rFonts w:cs="Times"/>
            <w:lang w:val="en-US"/>
          </w:rPr>
          <w:tab/>
        </w:r>
        <w:r w:rsidDel="00541083">
          <w:rPr>
            <w:rFonts w:cs="Times"/>
            <w:lang w:val="en-US"/>
          </w:rPr>
          <w:tab/>
        </w:r>
        <w:r w:rsidDel="00541083">
          <w:rPr>
            <w:rFonts w:cs="Times"/>
            <w:lang w:val="en-US"/>
          </w:rPr>
          <w:tab/>
        </w:r>
        <w:r w:rsidDel="00541083">
          <w:rPr>
            <w:rFonts w:ascii="Times New Roman" w:hAnsi="Times New Roman" w:cs="Times New Roman"/>
            <w:b/>
            <w:lang w:val="en-US"/>
          </w:rPr>
          <w:delText>Change-Collaboration-Role-Table(0,SR,</w:delText>
        </w:r>
        <w:r w:rsidRPr="008C44F6" w:rsidDel="00541083">
          <w:rPr>
            <w:rFonts w:ascii="Times New Roman" w:hAnsi="Times New Roman" w:cs="Times New Roman"/>
            <w:b/>
            <w:lang w:val="en-US"/>
          </w:rPr>
          <w:delText xml:space="preserve"> </w:delText>
        </w:r>
        <w:r w:rsidRPr="00CD1F1E" w:rsidDel="00541083">
          <w:rPr>
            <w:rFonts w:ascii="Times New Roman" w:hAnsi="Times New Roman" w:cs="Times New Roman"/>
            <w:lang w:val="en-US"/>
          </w:rPr>
          <w:delText>Col</w:delText>
        </w:r>
        <w:r w:rsidRPr="00CD1F1E" w:rsidDel="00541083">
          <w:rPr>
            <w:rFonts w:ascii="Times New Roman" w:hAnsi="Times New Roman" w:cs="Times New Roman"/>
            <w:vertAlign w:val="subscript"/>
            <w:lang w:val="en-US"/>
          </w:rPr>
          <w:delText>3</w:delText>
        </w:r>
        <w:r w:rsidRPr="00CD1F1E" w:rsidDel="00541083">
          <w:rPr>
            <w:rFonts w:ascii="Times New Roman" w:hAnsi="Times New Roman" w:cs="Times New Roman"/>
            <w:lang w:val="en-US"/>
          </w:rPr>
          <w:delText>+ Col</w:delText>
        </w:r>
        <w:r w:rsidRPr="00CD1F1E" w:rsidDel="00541083">
          <w:rPr>
            <w:rFonts w:ascii="Times New Roman" w:hAnsi="Times New Roman" w:cs="Times New Roman"/>
            <w:vertAlign w:val="subscript"/>
            <w:lang w:val="en-US"/>
          </w:rPr>
          <w:delText>2</w:delText>
        </w:r>
        <w:r w:rsidRPr="00CD1F1E" w:rsidDel="00541083">
          <w:rPr>
            <w:rFonts w:ascii="Times New Roman" w:hAnsi="Times New Roman" w:cs="Times New Roman"/>
            <w:lang w:val="en-US"/>
          </w:rPr>
          <w:delText>’</w:delText>
        </w:r>
        <w:r w:rsidDel="00541083">
          <w:rPr>
            <w:rFonts w:ascii="Times New Roman" w:hAnsi="Times New Roman" w:cs="Times New Roman"/>
            <w:b/>
            <w:lang w:val="en-US"/>
          </w:rPr>
          <w:delText>)</w:delText>
        </w:r>
      </w:del>
    </w:p>
    <w:p w:rsidR="00767BB9" w:rsidRPr="00CD1F1E" w:rsidDel="00541083" w:rsidRDefault="00767BB9" w:rsidP="0097258D">
      <w:pPr>
        <w:ind w:left="709"/>
        <w:jc w:val="both"/>
        <w:rPr>
          <w:del w:id="2136" w:author="erradi" w:date="2011-08-06T10:44:00Z"/>
          <w:rFonts w:cs="Times"/>
          <w:b/>
          <w:lang w:val="en-US"/>
        </w:rPr>
      </w:pPr>
      <w:del w:id="2137" w:author="erradi" w:date="2011-08-06T10:44:00Z">
        <w:r w:rsidDel="00541083">
          <w:rPr>
            <w:rFonts w:cs="Times"/>
            <w:lang w:val="en-US"/>
          </w:rPr>
          <w:tab/>
        </w:r>
        <w:r w:rsidDel="00541083">
          <w:rPr>
            <w:rFonts w:cs="Times"/>
            <w:lang w:val="en-US"/>
          </w:rPr>
          <w:tab/>
        </w:r>
        <w:r w:rsidRPr="00CD1F1E" w:rsidDel="00541083">
          <w:rPr>
            <w:rFonts w:cs="Times"/>
            <w:b/>
            <w:lang w:val="en-US"/>
          </w:rPr>
          <w:delText>end if</w:delText>
        </w:r>
      </w:del>
    </w:p>
    <w:p w:rsidR="00767BB9" w:rsidDel="00541083" w:rsidRDefault="00767BB9" w:rsidP="0097258D">
      <w:pPr>
        <w:ind w:left="709"/>
        <w:jc w:val="both"/>
        <w:rPr>
          <w:del w:id="2138" w:author="erradi" w:date="2011-08-06T10:44:00Z"/>
          <w:rFonts w:cs="Times"/>
          <w:lang w:val="en-US"/>
        </w:rPr>
      </w:pPr>
      <w:del w:id="2139" w:author="erradi" w:date="2011-08-06T10:44:00Z">
        <w:r w:rsidDel="00541083">
          <w:rPr>
            <w:rFonts w:cs="Times"/>
            <w:lang w:val="en-US"/>
          </w:rPr>
          <w:tab/>
        </w:r>
        <w:r w:rsidDel="00541083">
          <w:rPr>
            <w:rFonts w:cs="Times"/>
            <w:lang w:val="en-US"/>
          </w:rPr>
          <w:tab/>
        </w:r>
        <w:r w:rsidRPr="00CD1F1E" w:rsidDel="00541083">
          <w:rPr>
            <w:rFonts w:ascii="Times New Roman" w:hAnsi="Times New Roman" w:cs="Times New Roman"/>
            <w:b/>
            <w:lang w:val="en-US"/>
          </w:rPr>
          <w:delText xml:space="preserve">if </w:delText>
        </w:r>
        <w:r w:rsidDel="00541083">
          <w:rPr>
            <w:rFonts w:ascii="Times New Roman" w:hAnsi="Times New Roman" w:cs="Times New Roman"/>
            <w:b/>
            <w:lang w:val="en-US"/>
          </w:rPr>
          <w:delText>TR(Col</w:delText>
        </w:r>
        <w:r w:rsidDel="00541083">
          <w:rPr>
            <w:rFonts w:ascii="Times New Roman" w:hAnsi="Times New Roman" w:cs="Times New Roman"/>
            <w:b/>
            <w:vertAlign w:val="subscript"/>
            <w:lang w:val="en-US"/>
          </w:rPr>
          <w:delText>1</w:delText>
        </w:r>
        <w:r w:rsidRPr="00CD1F1E" w:rsidDel="00541083">
          <w:rPr>
            <w:rFonts w:ascii="Times New Roman" w:hAnsi="Times New Roman" w:cs="Times New Roman"/>
            <w:b/>
            <w:lang w:val="en-US"/>
          </w:rPr>
          <w:delText>)</w:delText>
        </w:r>
        <w:r w:rsidDel="00541083">
          <w:rPr>
            <w:rFonts w:ascii="Times New Roman" w:hAnsi="Times New Roman" w:cs="Times New Roman"/>
            <w:lang w:val="en-US"/>
          </w:rPr>
          <w:delText xml:space="preserve"> &lt;&gt; </w:delText>
        </w:r>
        <w:r w:rsidRPr="003B20B1" w:rsidDel="00541083">
          <w:rPr>
            <w:rFonts w:cs="Times"/>
            <w:b/>
          </w:rPr>
          <w:delText>ε</w:delText>
        </w:r>
        <w:r w:rsidDel="00541083">
          <w:rPr>
            <w:rFonts w:ascii="Times New Roman" w:hAnsi="Times New Roman" w:cs="Times New Roman"/>
            <w:lang w:val="en-US"/>
          </w:rPr>
          <w:delText xml:space="preserve">  and </w:delText>
        </w:r>
        <w:r w:rsidRPr="00CD1F1E" w:rsidDel="00541083">
          <w:rPr>
            <w:rFonts w:ascii="Times New Roman" w:hAnsi="Times New Roman" w:cs="Times New Roman"/>
            <w:b/>
            <w:lang w:val="en-US"/>
          </w:rPr>
          <w:delText>SR(Col</w:delText>
        </w:r>
        <w:r w:rsidRPr="00CD1F1E" w:rsidDel="00541083">
          <w:rPr>
            <w:rFonts w:ascii="Times New Roman" w:hAnsi="Times New Roman" w:cs="Times New Roman"/>
            <w:b/>
            <w:vertAlign w:val="subscript"/>
            <w:lang w:val="en-US"/>
          </w:rPr>
          <w:delText>2</w:delText>
        </w:r>
        <w:r w:rsidRPr="00CD1F1E" w:rsidDel="00541083">
          <w:rPr>
            <w:rFonts w:ascii="Times New Roman" w:hAnsi="Times New Roman" w:cs="Times New Roman"/>
            <w:b/>
            <w:lang w:val="en-US"/>
          </w:rPr>
          <w:delText>’) U SR(Col</w:delText>
        </w:r>
        <w:r w:rsidRPr="00CD1F1E" w:rsidDel="00541083">
          <w:rPr>
            <w:rFonts w:ascii="Times New Roman" w:hAnsi="Times New Roman" w:cs="Times New Roman"/>
            <w:b/>
            <w:vertAlign w:val="subscript"/>
            <w:lang w:val="en-US"/>
          </w:rPr>
          <w:delText>3</w:delText>
        </w:r>
        <w:r w:rsidRPr="00CD1F1E"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RPr="004B3168" w:rsidDel="00541083">
          <w:rPr>
            <w:rFonts w:cs="Times"/>
            <w:b/>
            <w:lang w:val="en-US"/>
          </w:rPr>
          <w:delText xml:space="preserve"> </w:delText>
        </w:r>
        <w:r w:rsidDel="00541083">
          <w:rPr>
            <w:rFonts w:cs="Times"/>
            <w:lang w:val="en-US"/>
          </w:rPr>
          <w:delText>then</w:delText>
        </w:r>
      </w:del>
    </w:p>
    <w:p w:rsidR="00767BB9" w:rsidRPr="004B3168" w:rsidDel="00541083" w:rsidRDefault="00767BB9" w:rsidP="0097258D">
      <w:pPr>
        <w:ind w:left="709"/>
        <w:jc w:val="both"/>
        <w:rPr>
          <w:del w:id="2140" w:author="erradi" w:date="2011-08-06T10:44:00Z"/>
          <w:rFonts w:ascii="Times New Roman" w:hAnsi="Times New Roman" w:cs="Times New Roman"/>
          <w:b/>
          <w:lang w:val="en-US"/>
        </w:rPr>
      </w:pPr>
      <w:del w:id="2141" w:author="erradi" w:date="2011-08-06T10:44:00Z">
        <w:r w:rsidDel="00541083">
          <w:rPr>
            <w:rFonts w:cs="Times"/>
            <w:lang w:val="en-US"/>
          </w:rPr>
          <w:tab/>
        </w:r>
        <w:r w:rsidDel="00541083">
          <w:rPr>
            <w:rFonts w:cs="Times"/>
            <w:lang w:val="en-US"/>
          </w:rPr>
          <w:tab/>
        </w:r>
        <w:r w:rsidDel="00541083">
          <w:rPr>
            <w:rFonts w:cs="Times"/>
            <w:lang w:val="en-US"/>
          </w:rPr>
          <w:tab/>
        </w:r>
        <w:r w:rsidDel="00541083">
          <w:rPr>
            <w:rFonts w:ascii="Times New Roman" w:hAnsi="Times New Roman" w:cs="Times New Roman"/>
            <w:b/>
            <w:lang w:val="en-US"/>
          </w:rPr>
          <w:delText>Change-Collaboration-Role-Table(0,TR,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Del="00541083">
          <w:rPr>
            <w:rFonts w:ascii="Times New Roman" w:hAnsi="Times New Roman" w:cs="Times New Roman"/>
            <w:b/>
            <w:lang w:val="en-US"/>
          </w:rPr>
          <w:delText>)</w:delText>
        </w:r>
      </w:del>
    </w:p>
    <w:p w:rsidR="00767BB9" w:rsidRPr="00CD1F1E" w:rsidDel="00541083" w:rsidRDefault="00767BB9" w:rsidP="0097258D">
      <w:pPr>
        <w:ind w:left="709"/>
        <w:jc w:val="both"/>
        <w:rPr>
          <w:del w:id="2142" w:author="erradi" w:date="2011-08-06T10:44:00Z"/>
          <w:rFonts w:cs="Times"/>
          <w:b/>
          <w:lang w:val="en-US"/>
        </w:rPr>
      </w:pPr>
      <w:del w:id="2143" w:author="erradi" w:date="2011-08-06T10:44:00Z">
        <w:r w:rsidDel="00541083">
          <w:rPr>
            <w:rFonts w:cs="Times"/>
            <w:lang w:val="en-US"/>
          </w:rPr>
          <w:tab/>
        </w:r>
        <w:r w:rsidDel="00541083">
          <w:rPr>
            <w:rFonts w:cs="Times"/>
            <w:lang w:val="en-US"/>
          </w:rPr>
          <w:tab/>
        </w:r>
        <w:r w:rsidRPr="00CD1F1E" w:rsidDel="00541083">
          <w:rPr>
            <w:rFonts w:cs="Times"/>
            <w:b/>
            <w:lang w:val="en-US"/>
          </w:rPr>
          <w:delText>end if</w:delText>
        </w:r>
      </w:del>
    </w:p>
    <w:p w:rsidR="00767BB9" w:rsidDel="00541083" w:rsidRDefault="00767BB9" w:rsidP="0097258D">
      <w:pPr>
        <w:ind w:left="709"/>
        <w:jc w:val="both"/>
        <w:rPr>
          <w:del w:id="2144" w:author="erradi" w:date="2011-08-06T10:44:00Z"/>
          <w:rFonts w:ascii="Times New Roman" w:hAnsi="Times New Roman" w:cs="Times New Roman"/>
          <w:lang w:val="en-US"/>
        </w:rPr>
      </w:pPr>
      <w:del w:id="2145"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CD1F1E" w:rsidDel="00541083">
          <w:rPr>
            <w:rFonts w:ascii="Times New Roman" w:hAnsi="Times New Roman" w:cs="Times New Roman"/>
            <w:b/>
            <w:lang w:val="en-US"/>
          </w:rPr>
          <w:delText>if SR(Col</w:delText>
        </w:r>
        <w:r w:rsidRPr="00CD1F1E" w:rsidDel="00541083">
          <w:rPr>
            <w:rFonts w:ascii="Times New Roman" w:hAnsi="Times New Roman" w:cs="Times New Roman"/>
            <w:b/>
            <w:vertAlign w:val="subscript"/>
            <w:lang w:val="en-US"/>
          </w:rPr>
          <w:delText>1</w:delText>
        </w:r>
        <w:r w:rsidRPr="00CD1F1E" w:rsidDel="00541083">
          <w:rPr>
            <w:rFonts w:ascii="Times New Roman" w:hAnsi="Times New Roman" w:cs="Times New Roman"/>
            <w:b/>
            <w:lang w:val="en-US"/>
          </w:rPr>
          <w:delText>)</w:delText>
        </w:r>
        <w:r w:rsidDel="00541083">
          <w:rPr>
            <w:rFonts w:ascii="Times New Roman" w:hAnsi="Times New Roman" w:cs="Times New Roman"/>
            <w:lang w:val="en-US"/>
          </w:rPr>
          <w:delText xml:space="preserve"> = </w:delText>
        </w:r>
        <w:r w:rsidRPr="003B20B1" w:rsidDel="00541083">
          <w:rPr>
            <w:rFonts w:cs="Times"/>
            <w:b/>
          </w:rPr>
          <w:delText>ε</w:delText>
        </w:r>
        <w:r w:rsidDel="00541083">
          <w:rPr>
            <w:rFonts w:ascii="Times New Roman" w:hAnsi="Times New Roman" w:cs="Times New Roman"/>
            <w:lang w:val="en-US"/>
          </w:rPr>
          <w:delText xml:space="preserve">  then</w:delText>
        </w:r>
      </w:del>
    </w:p>
    <w:p w:rsidR="00767BB9" w:rsidDel="00541083" w:rsidRDefault="00767BB9" w:rsidP="0097258D">
      <w:pPr>
        <w:ind w:left="709"/>
        <w:jc w:val="both"/>
        <w:rPr>
          <w:del w:id="2146" w:author="erradi" w:date="2011-08-06T10:44:00Z"/>
          <w:rFonts w:ascii="Times New Roman" w:hAnsi="Times New Roman" w:cs="Times New Roman"/>
          <w:lang w:val="en-US"/>
        </w:rPr>
      </w:pPr>
      <w:del w:id="2147"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cs="Times"/>
            <w:b/>
          </w:rPr>
          <w:delText>ε</w:delText>
        </w:r>
      </w:del>
    </w:p>
    <w:p w:rsidR="00767BB9" w:rsidRPr="00CD1F1E" w:rsidDel="00541083" w:rsidRDefault="00767BB9" w:rsidP="0097258D">
      <w:pPr>
        <w:ind w:left="709"/>
        <w:jc w:val="both"/>
        <w:rPr>
          <w:del w:id="2148" w:author="erradi" w:date="2011-08-06T10:44:00Z"/>
          <w:rFonts w:ascii="Times New Roman" w:hAnsi="Times New Roman" w:cs="Times New Roman"/>
          <w:b/>
          <w:lang w:val="en-US"/>
        </w:rPr>
      </w:pPr>
      <w:del w:id="2149"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CD1F1E" w:rsidDel="00541083">
          <w:rPr>
            <w:rFonts w:ascii="Times New Roman" w:hAnsi="Times New Roman" w:cs="Times New Roman"/>
            <w:b/>
            <w:lang w:val="en-US"/>
          </w:rPr>
          <w:delText>else</w:delText>
        </w:r>
      </w:del>
    </w:p>
    <w:p w:rsidR="00767BB9" w:rsidDel="00541083" w:rsidRDefault="00767BB9" w:rsidP="0097258D">
      <w:pPr>
        <w:ind w:left="709"/>
        <w:jc w:val="both"/>
        <w:rPr>
          <w:del w:id="2150" w:author="erradi" w:date="2011-08-06T10:44:00Z"/>
          <w:rFonts w:ascii="Times New Roman" w:hAnsi="Times New Roman" w:cs="Times New Roman"/>
          <w:lang w:val="en-US"/>
        </w:rPr>
      </w:pPr>
      <w:del w:id="2151"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CD1F1E" w:rsidDel="00541083">
          <w:rPr>
            <w:rFonts w:ascii="Times New Roman" w:hAnsi="Times New Roman" w:cs="Times New Roman"/>
            <w:b/>
            <w:lang w:val="en-US"/>
          </w:rPr>
          <w:delText>if</w:delText>
        </w:r>
        <w:r w:rsidDel="00541083">
          <w:rPr>
            <w:rFonts w:ascii="Times New Roman" w:hAnsi="Times New Roman" w:cs="Times New Roman"/>
            <w:lang w:val="en-US"/>
          </w:rPr>
          <w:delText xml:space="preserve"> </w:delText>
        </w:r>
        <w:r w:rsidRPr="00CD1F1E" w:rsidDel="00541083">
          <w:rPr>
            <w:rFonts w:ascii="Times New Roman" w:hAnsi="Times New Roman" w:cs="Times New Roman"/>
            <w:b/>
            <w:lang w:val="en-US"/>
          </w:rPr>
          <w:delText>PR(Col</w:delText>
        </w:r>
        <w:r w:rsidRPr="00CD1F1E" w:rsidDel="00541083">
          <w:rPr>
            <w:rFonts w:ascii="Times New Roman" w:hAnsi="Times New Roman" w:cs="Times New Roman"/>
            <w:b/>
            <w:vertAlign w:val="subscript"/>
            <w:lang w:val="en-US"/>
          </w:rPr>
          <w:delText>1</w:delText>
        </w:r>
        <w:r w:rsidRPr="00CD1F1E" w:rsidDel="00541083">
          <w:rPr>
            <w:rFonts w:ascii="Times New Roman" w:hAnsi="Times New Roman" w:cs="Times New Roman"/>
            <w:b/>
            <w:lang w:val="en-US"/>
          </w:rPr>
          <w:delText>)</w:delText>
        </w:r>
        <w:r w:rsidDel="00541083">
          <w:rPr>
            <w:rFonts w:ascii="Times New Roman" w:hAnsi="Times New Roman" w:cs="Times New Roman"/>
            <w:lang w:val="en-US"/>
          </w:rPr>
          <w:delText xml:space="preserve"> &lt;&gt; </w:delText>
        </w:r>
        <w:r w:rsidRPr="003B20B1" w:rsidDel="00541083">
          <w:rPr>
            <w:rFonts w:cs="Times"/>
            <w:b/>
          </w:rPr>
          <w:delText>ε</w:delText>
        </w:r>
        <w:r w:rsidDel="00541083">
          <w:rPr>
            <w:rFonts w:ascii="Times New Roman" w:hAnsi="Times New Roman" w:cs="Times New Roman"/>
            <w:lang w:val="en-US"/>
          </w:rPr>
          <w:delText xml:space="preserve">  then</w:delText>
        </w:r>
      </w:del>
    </w:p>
    <w:p w:rsidR="00767BB9" w:rsidRPr="009A5BEA" w:rsidDel="00541083" w:rsidRDefault="00767BB9" w:rsidP="0097258D">
      <w:pPr>
        <w:ind w:left="709"/>
        <w:jc w:val="both"/>
        <w:rPr>
          <w:del w:id="2152" w:author="erradi" w:date="2011-08-06T10:44:00Z"/>
          <w:rFonts w:ascii="Times New Roman" w:hAnsi="Times New Roman" w:cs="Times New Roman"/>
          <w:lang w:val="en-US"/>
        </w:rPr>
      </w:pPr>
      <w:del w:id="2153"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r>
        <w:r w:rsidRPr="009A5BEA" w:rsidDel="00541083">
          <w:rPr>
            <w:rFonts w:ascii="Times New Roman" w:hAnsi="Times New Roman" w:cs="Times New Roman"/>
            <w:b/>
            <w:lang w:val="en-US"/>
          </w:rPr>
          <w:delText>Change-Collaboration-Role-Table(0,TR, Col</w:delText>
        </w:r>
        <w:r w:rsidRPr="009A5BEA" w:rsidDel="00541083">
          <w:rPr>
            <w:rFonts w:ascii="Times New Roman" w:hAnsi="Times New Roman" w:cs="Times New Roman"/>
            <w:b/>
            <w:vertAlign w:val="subscript"/>
            <w:lang w:val="en-US"/>
          </w:rPr>
          <w:delText>1</w:delText>
        </w:r>
        <w:r w:rsidRPr="009A5BEA" w:rsidDel="00541083">
          <w:rPr>
            <w:rFonts w:ascii="Times New Roman" w:hAnsi="Times New Roman" w:cs="Times New Roman"/>
            <w:b/>
            <w:lang w:val="en-US"/>
          </w:rPr>
          <w:delText>).</w:delText>
        </w:r>
      </w:del>
    </w:p>
    <w:p w:rsidR="00767BB9" w:rsidDel="00541083" w:rsidRDefault="00767BB9" w:rsidP="0097258D">
      <w:pPr>
        <w:ind w:left="709"/>
        <w:jc w:val="both"/>
        <w:rPr>
          <w:del w:id="2154" w:author="erradi" w:date="2011-08-06T10:44:00Z"/>
          <w:rFonts w:ascii="Times New Roman" w:hAnsi="Times New Roman" w:cs="Times New Roman"/>
          <w:b/>
          <w:lang w:val="en-US"/>
        </w:rPr>
      </w:pPr>
      <w:del w:id="2155" w:author="erradi" w:date="2011-08-06T10:44:00Z">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Del="00541083">
          <w:rPr>
            <w:rFonts w:ascii="Times New Roman" w:hAnsi="Times New Roman" w:cs="Times New Roman"/>
            <w:b/>
            <w:lang w:val="en-US"/>
          </w:rPr>
          <w:delText>Change-Collaboration-Role-Table(0,PR,</w:delText>
        </w:r>
        <w:r w:rsidRPr="008C44F6" w:rsidDel="00541083">
          <w:rPr>
            <w:rFonts w:ascii="Times New Roman" w:hAnsi="Times New Roman" w:cs="Times New Roman"/>
            <w:b/>
            <w:lang w:val="en-US"/>
          </w:rPr>
          <w:delText xml:space="preserve"> </w:delText>
        </w:r>
        <w:r w:rsidRPr="00A70E07" w:rsidDel="00541083">
          <w:rPr>
            <w:rFonts w:ascii="Times New Roman" w:hAnsi="Times New Roman" w:cs="Times New Roman"/>
            <w:b/>
            <w:lang w:val="en-US"/>
          </w:rPr>
          <w:delText>Col</w:delText>
        </w:r>
        <w:r w:rsidDel="00541083">
          <w:rPr>
            <w:rFonts w:ascii="Times New Roman" w:hAnsi="Times New Roman" w:cs="Times New Roman"/>
            <w:b/>
            <w:vertAlign w:val="subscript"/>
            <w:lang w:val="en-US"/>
          </w:rPr>
          <w:delText>1</w:delText>
        </w:r>
        <w:r w:rsidDel="00541083">
          <w:rPr>
            <w:rFonts w:ascii="Times New Roman" w:hAnsi="Times New Roman" w:cs="Times New Roman"/>
            <w:b/>
            <w:lang w:val="en-US"/>
          </w:rPr>
          <w:delText>).</w:delText>
        </w:r>
      </w:del>
    </w:p>
    <w:p w:rsidR="00767BB9" w:rsidRPr="00CD1F1E" w:rsidDel="00541083" w:rsidRDefault="00767BB9" w:rsidP="0097258D">
      <w:pPr>
        <w:ind w:left="709"/>
        <w:jc w:val="both"/>
        <w:rPr>
          <w:del w:id="2156" w:author="erradi" w:date="2011-08-06T10:44:00Z"/>
          <w:rFonts w:ascii="Times New Roman" w:hAnsi="Times New Roman" w:cs="Times New Roman"/>
          <w:b/>
          <w:lang w:val="en-US"/>
        </w:rPr>
      </w:pPr>
      <w:del w:id="2157" w:author="erradi" w:date="2011-08-06T10:44:00Z">
        <w:r w:rsidDel="00541083">
          <w:rPr>
            <w:rFonts w:ascii="Times New Roman" w:hAnsi="Times New Roman" w:cs="Times New Roman"/>
            <w:b/>
            <w:lang w:val="en-US"/>
          </w:rPr>
          <w:tab/>
        </w:r>
        <w:r w:rsidDel="00541083">
          <w:rPr>
            <w:rFonts w:ascii="Times New Roman" w:hAnsi="Times New Roman" w:cs="Times New Roman"/>
            <w:b/>
            <w:lang w:val="en-US"/>
          </w:rPr>
          <w:tab/>
        </w:r>
        <w:r w:rsidDel="00541083">
          <w:rPr>
            <w:rFonts w:ascii="Times New Roman" w:hAnsi="Times New Roman" w:cs="Times New Roman"/>
            <w:b/>
            <w:lang w:val="en-US"/>
          </w:rPr>
          <w:tab/>
        </w:r>
        <w:r w:rsidRPr="00CD1F1E" w:rsidDel="00541083">
          <w:rPr>
            <w:rFonts w:ascii="Times New Roman" w:hAnsi="Times New Roman" w:cs="Times New Roman"/>
            <w:b/>
            <w:lang w:val="en-US"/>
          </w:rPr>
          <w:delText>end if</w:delText>
        </w:r>
      </w:del>
    </w:p>
    <w:p w:rsidR="00767BB9" w:rsidRPr="00CD1F1E" w:rsidDel="00541083" w:rsidRDefault="00767BB9" w:rsidP="0097258D">
      <w:pPr>
        <w:ind w:left="709"/>
        <w:jc w:val="both"/>
        <w:rPr>
          <w:del w:id="2158" w:author="erradi" w:date="2011-08-06T10:44:00Z"/>
          <w:rFonts w:ascii="Times New Roman" w:hAnsi="Times New Roman" w:cs="Times New Roman"/>
          <w:b/>
          <w:lang w:val="en-US"/>
        </w:rPr>
      </w:pPr>
      <w:del w:id="2159"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CD1F1E" w:rsidDel="00541083">
          <w:rPr>
            <w:rFonts w:ascii="Times New Roman" w:hAnsi="Times New Roman" w:cs="Times New Roman"/>
            <w:b/>
            <w:lang w:val="en-US"/>
          </w:rPr>
          <w:delText>end if</w:delText>
        </w:r>
      </w:del>
    </w:p>
    <w:p w:rsidR="00767BB9" w:rsidRPr="00DC09C1" w:rsidDel="00541083" w:rsidRDefault="00767BB9" w:rsidP="0097258D">
      <w:pPr>
        <w:ind w:left="709"/>
        <w:jc w:val="both"/>
        <w:rPr>
          <w:del w:id="2160" w:author="erradi" w:date="2011-08-06T10:44:00Z"/>
          <w:rFonts w:ascii="Times New Roman" w:hAnsi="Times New Roman" w:cs="Times New Roman"/>
          <w:b/>
          <w:lang w:val="en-US"/>
        </w:rPr>
      </w:pPr>
      <w:del w:id="2161" w:author="erradi" w:date="2011-08-06T10:44:00Z">
        <w:r w:rsidDel="00541083">
          <w:rPr>
            <w:rFonts w:ascii="Times New Roman" w:hAnsi="Times New Roman" w:cs="Times New Roman"/>
            <w:lang w:val="en-US"/>
          </w:rPr>
          <w:tab/>
        </w:r>
        <w:r w:rsidRPr="00DC09C1" w:rsidDel="00541083">
          <w:rPr>
            <w:rFonts w:ascii="Times New Roman" w:hAnsi="Times New Roman" w:cs="Times New Roman"/>
            <w:b/>
            <w:lang w:val="en-US"/>
          </w:rPr>
          <w:delText>else</w:delText>
        </w:r>
      </w:del>
    </w:p>
    <w:p w:rsidR="00767BB9" w:rsidRPr="009A5BEA" w:rsidDel="00541083" w:rsidRDefault="00767BB9" w:rsidP="0097258D">
      <w:pPr>
        <w:ind w:left="709"/>
        <w:jc w:val="both"/>
        <w:rPr>
          <w:del w:id="2162" w:author="erradi" w:date="2011-08-06T10:44:00Z"/>
          <w:rFonts w:cs="Times"/>
          <w:b/>
          <w:lang w:val="en-US"/>
        </w:rPr>
      </w:pPr>
      <w:del w:id="2163"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RPr="003B20B1" w:rsidDel="00541083">
          <w:rPr>
            <w:rFonts w:cs="Times"/>
            <w:b/>
          </w:rPr>
          <w:delText>ε</w:delText>
        </w:r>
      </w:del>
    </w:p>
    <w:p w:rsidR="00767BB9" w:rsidRPr="009A5BEA" w:rsidDel="00541083" w:rsidRDefault="00767BB9" w:rsidP="0097258D">
      <w:pPr>
        <w:ind w:left="709"/>
        <w:jc w:val="both"/>
        <w:rPr>
          <w:del w:id="2164" w:author="erradi" w:date="2011-08-06T10:44:00Z"/>
          <w:rFonts w:cs="Times"/>
          <w:b/>
          <w:lang w:val="en-US"/>
        </w:rPr>
      </w:pPr>
      <w:del w:id="2165" w:author="erradi" w:date="2011-08-06T10:44:00Z">
        <w:r w:rsidRPr="009A5BEA" w:rsidDel="00541083">
          <w:rPr>
            <w:rFonts w:cs="Times"/>
            <w:lang w:val="en-US"/>
          </w:rPr>
          <w:tab/>
        </w:r>
        <w:r w:rsidRPr="009A5BEA" w:rsidDel="00541083">
          <w:rPr>
            <w:rFonts w:cs="Times"/>
            <w:b/>
            <w:lang w:val="en-US"/>
          </w:rPr>
          <w:delText>end if</w:delText>
        </w:r>
      </w:del>
    </w:p>
    <w:p w:rsidR="00767BB9" w:rsidRPr="00DC09C1" w:rsidDel="00541083" w:rsidRDefault="00767BB9" w:rsidP="0097258D">
      <w:pPr>
        <w:ind w:left="709"/>
        <w:jc w:val="both"/>
        <w:rPr>
          <w:del w:id="2166" w:author="erradi" w:date="2011-08-06T10:44:00Z"/>
          <w:rFonts w:ascii="Times New Roman" w:hAnsi="Times New Roman" w:cs="Times New Roman"/>
          <w:b/>
          <w:sz w:val="20"/>
          <w:lang w:val="en-US"/>
        </w:rPr>
      </w:pPr>
      <w:del w:id="2167" w:author="erradi" w:date="2011-08-06T10:44:00Z">
        <w:r w:rsidRPr="009A5BEA" w:rsidDel="00541083">
          <w:rPr>
            <w:rFonts w:cs="Times"/>
            <w:b/>
            <w:sz w:val="20"/>
            <w:lang w:val="en-US"/>
          </w:rPr>
          <w:delText>end for</w:delText>
        </w:r>
      </w:del>
    </w:p>
    <w:p w:rsidR="00767BB9" w:rsidRPr="00A70E07" w:rsidDel="00541083" w:rsidRDefault="00767BB9" w:rsidP="0097258D">
      <w:pPr>
        <w:pStyle w:val="Paragraphedeliste"/>
        <w:ind w:left="709"/>
        <w:rPr>
          <w:del w:id="2168" w:author="erradi" w:date="2011-08-06T10:44:00Z"/>
          <w:rFonts w:ascii="Times New Roman" w:hAnsi="Times New Roman" w:cs="Times New Roman"/>
          <w:lang w:val="en-US"/>
        </w:rPr>
      </w:pPr>
    </w:p>
    <w:p w:rsidR="00767BB9" w:rsidRPr="0097258D" w:rsidDel="00541083" w:rsidRDefault="00767BB9" w:rsidP="0097258D">
      <w:pPr>
        <w:pStyle w:val="Paragraphedeliste"/>
        <w:numPr>
          <w:ilvl w:val="2"/>
          <w:numId w:val="1"/>
        </w:numPr>
        <w:ind w:left="709"/>
        <w:rPr>
          <w:del w:id="2169" w:author="erradi" w:date="2011-08-06T10:44:00Z"/>
          <w:rFonts w:ascii="Times New Roman" w:hAnsi="Times New Roman" w:cs="Times New Roman"/>
          <w:sz w:val="24"/>
          <w:szCs w:val="24"/>
          <w:lang w:val="en-US"/>
        </w:rPr>
      </w:pPr>
      <w:del w:id="2170" w:author="erradi" w:date="2011-08-06T10:44:00Z">
        <w:r w:rsidRPr="0097258D" w:rsidDel="00541083">
          <w:rPr>
            <w:rFonts w:ascii="Times New Roman" w:hAnsi="Times New Roman" w:cs="Times New Roman"/>
            <w:sz w:val="24"/>
            <w:szCs w:val="24"/>
            <w:lang w:val="en-US"/>
          </w:rPr>
          <w:delText>Deep Blocking Conformance</w:delText>
        </w:r>
      </w:del>
    </w:p>
    <w:p w:rsidR="00767BB9" w:rsidRPr="0097258D" w:rsidDel="00541083" w:rsidRDefault="00767BB9" w:rsidP="0097258D">
      <w:pPr>
        <w:pStyle w:val="Paragraphedeliste"/>
        <w:ind w:left="709"/>
        <w:jc w:val="both"/>
        <w:rPr>
          <w:del w:id="2171" w:author="erradi" w:date="2011-08-06T10:44:00Z"/>
          <w:rFonts w:ascii="Times New Roman" w:hAnsi="Times New Roman" w:cs="Times New Roman"/>
          <w:sz w:val="24"/>
          <w:szCs w:val="24"/>
          <w:lang w:val="en-US"/>
        </w:rPr>
      </w:pPr>
      <w:del w:id="2172" w:author="erradi" w:date="2011-08-06T10:44:00Z">
        <w:r w:rsidRPr="0097258D" w:rsidDel="00541083">
          <w:rPr>
            <w:rFonts w:ascii="Times New Roman" w:hAnsi="Times New Roman" w:cs="Times New Roman"/>
            <w:sz w:val="24"/>
            <w:szCs w:val="24"/>
            <w:lang w:val="en-US"/>
          </w:rPr>
          <w:delText>Dans cette partie nous présentons le cas de blockage lié à une inconsistance entre deux ou plusieurs actions. En effet, c’est grace à ce type de règle de conflits que l’on pourra traduire les règles de fonctionnement propre au secteur d’application du système dérivé. On dira par exemple qu’en sécurité que pour pouvoir avoir accès à une donnée il faut être Auhtoriser. Ce qui signifit que l’action accessData(D1) requiert l’action Authorization pour s’achever correctement. Et à juste titre Authorization nécéssite Authentification pour aussi être menner à bien. Ainsi si le système distribué est un système de sécurisation alors ces règles là sont tout à fait exprimable et vous conviendrez avec moi que si elles ne le sont pas alors il y aura une inconsistence très forte qui fera par exemple que tout le monde pourra accéder à la donnée qu’il veut sans se soucier d’y avoir le droit ou pas.</w:delText>
        </w:r>
      </w:del>
    </w:p>
    <w:p w:rsidR="00767BB9" w:rsidRPr="0097258D" w:rsidDel="00541083" w:rsidRDefault="00767BB9" w:rsidP="0097258D">
      <w:pPr>
        <w:pStyle w:val="Paragraphedeliste"/>
        <w:ind w:left="709"/>
        <w:jc w:val="both"/>
        <w:rPr>
          <w:del w:id="2173" w:author="erradi" w:date="2011-08-06T10:44:00Z"/>
          <w:rFonts w:ascii="Times New Roman" w:hAnsi="Times New Roman" w:cs="Times New Roman"/>
          <w:sz w:val="24"/>
          <w:szCs w:val="24"/>
          <w:lang w:val="en-US"/>
        </w:rPr>
      </w:pPr>
      <w:del w:id="2174" w:author="erradi" w:date="2011-08-06T10:44:00Z">
        <w:r w:rsidRPr="0097258D" w:rsidDel="00541083">
          <w:rPr>
            <w:rFonts w:ascii="Times New Roman" w:hAnsi="Times New Roman" w:cs="Times New Roman"/>
            <w:sz w:val="24"/>
            <w:szCs w:val="24"/>
            <w:lang w:val="en-US"/>
          </w:rPr>
          <w:delText>Pour ce faire nous utiliserons les matrices de synchronisation et de conflits pour détecter et essayer de résoudre ce type d’inconsistance.</w:delText>
        </w:r>
      </w:del>
    </w:p>
    <w:p w:rsidR="00767BB9" w:rsidRPr="0097258D" w:rsidDel="00541083" w:rsidRDefault="00767BB9" w:rsidP="0097258D">
      <w:pPr>
        <w:pStyle w:val="Paragraphedeliste"/>
        <w:ind w:left="709"/>
        <w:jc w:val="both"/>
        <w:rPr>
          <w:del w:id="2175" w:author="erradi" w:date="2011-08-06T10:44:00Z"/>
          <w:rFonts w:ascii="Times New Roman" w:hAnsi="Times New Roman" w:cs="Times New Roman"/>
          <w:sz w:val="24"/>
          <w:szCs w:val="24"/>
          <w:lang w:val="en-US"/>
        </w:rPr>
      </w:pPr>
      <w:del w:id="2176" w:author="erradi" w:date="2011-08-06T10:44:00Z">
        <w:r w:rsidRPr="0097258D" w:rsidDel="00541083">
          <w:rPr>
            <w:rFonts w:ascii="Times New Roman" w:hAnsi="Times New Roman" w:cs="Times New Roman"/>
            <w:sz w:val="24"/>
            <w:szCs w:val="24"/>
            <w:lang w:val="en-US"/>
          </w:rPr>
          <w:delText>Nous intorduisons ici une nouvelle notion. Il s’agit de l’arbre d’activité. En fait pour chacun des roles de P</w:delText>
        </w:r>
        <w:r w:rsidRPr="0097258D" w:rsidDel="00541083">
          <w:rPr>
            <w:rFonts w:ascii="Times New Roman" w:hAnsi="Times New Roman" w:cs="Times New Roman"/>
            <w:sz w:val="24"/>
            <w:szCs w:val="24"/>
            <w:vertAlign w:val="subscript"/>
            <w:lang w:val="en-US"/>
          </w:rPr>
          <w:delText>s</w:delText>
        </w:r>
        <w:r w:rsidRPr="0097258D" w:rsidDel="00541083">
          <w:rPr>
            <w:rFonts w:ascii="Times New Roman" w:hAnsi="Times New Roman" w:cs="Times New Roman"/>
            <w:sz w:val="24"/>
            <w:szCs w:val="24"/>
            <w:lang w:val="en-US"/>
          </w:rPr>
          <w:delText>’ il faut dériver son arbre d’actions. C'est-à-dire analyser l’expéssion en générant la succession des actions dans lesquels le role est impliquer. Nous proposons donc d’abord un algorithm de génération des arbres d’activité.</w:delText>
        </w:r>
      </w:del>
    </w:p>
    <w:p w:rsidR="00767BB9" w:rsidRPr="0097258D" w:rsidDel="00541083" w:rsidRDefault="00767BB9" w:rsidP="0097258D">
      <w:pPr>
        <w:pStyle w:val="Paragraphedeliste"/>
        <w:ind w:left="709"/>
        <w:rPr>
          <w:del w:id="2177"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2178" w:author="erradi" w:date="2011-08-06T10:44:00Z"/>
          <w:rFonts w:ascii="Times New Roman" w:hAnsi="Times New Roman" w:cs="Times New Roman"/>
          <w:i/>
          <w:sz w:val="24"/>
          <w:szCs w:val="24"/>
          <w:u w:val="single"/>
          <w:lang w:val="en-US"/>
        </w:rPr>
      </w:pPr>
      <w:del w:id="2179" w:author="erradi" w:date="2011-08-06T10:44:00Z">
        <w:r w:rsidRPr="0097258D" w:rsidDel="00541083">
          <w:rPr>
            <w:rFonts w:ascii="Times New Roman" w:hAnsi="Times New Roman" w:cs="Times New Roman"/>
            <w:i/>
            <w:sz w:val="24"/>
            <w:szCs w:val="24"/>
            <w:u w:val="single"/>
            <w:lang w:val="en-US"/>
          </w:rPr>
          <w:delText>Algorithm5 ActionsTreeGenerating</w:delText>
        </w:r>
      </w:del>
    </w:p>
    <w:p w:rsidR="00767BB9" w:rsidRPr="0097258D" w:rsidDel="00541083" w:rsidRDefault="00767BB9" w:rsidP="0097258D">
      <w:pPr>
        <w:pStyle w:val="Paragraphedeliste"/>
        <w:ind w:left="709"/>
        <w:rPr>
          <w:del w:id="2180"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2181" w:author="erradi" w:date="2011-08-06T10:44:00Z"/>
          <w:rFonts w:ascii="Times New Roman" w:hAnsi="Times New Roman" w:cs="Times New Roman"/>
          <w:sz w:val="24"/>
          <w:szCs w:val="24"/>
          <w:u w:val="single"/>
          <w:lang w:val="en-US"/>
        </w:rPr>
      </w:pPr>
      <w:del w:id="2182" w:author="erradi" w:date="2011-08-06T10:44:00Z">
        <w:r w:rsidRPr="0097258D" w:rsidDel="00541083">
          <w:rPr>
            <w:rFonts w:ascii="Times New Roman" w:hAnsi="Times New Roman" w:cs="Times New Roman"/>
            <w:sz w:val="24"/>
            <w:szCs w:val="24"/>
            <w:u w:val="single"/>
            <w:lang w:val="en-US"/>
          </w:rPr>
          <w:delText>Input :</w:delText>
        </w:r>
      </w:del>
    </w:p>
    <w:p w:rsidR="00767BB9" w:rsidRPr="0097258D" w:rsidDel="00541083" w:rsidRDefault="00767BB9" w:rsidP="0097258D">
      <w:pPr>
        <w:pStyle w:val="Paragraphedeliste"/>
        <w:ind w:left="709"/>
        <w:jc w:val="both"/>
        <w:rPr>
          <w:del w:id="2183" w:author="erradi" w:date="2011-08-06T10:44:00Z"/>
          <w:rFonts w:ascii="Times New Roman" w:hAnsi="Times New Roman" w:cs="Times New Roman"/>
          <w:sz w:val="24"/>
          <w:szCs w:val="24"/>
          <w:lang w:val="en-US"/>
        </w:rPr>
      </w:pPr>
      <w:del w:id="2184"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Role</w:delText>
        </w:r>
        <w:r w:rsidRPr="0097258D" w:rsidDel="00541083">
          <w:rPr>
            <w:rFonts w:ascii="Times New Roman" w:hAnsi="Times New Roman" w:cs="Times New Roman"/>
            <w:sz w:val="24"/>
            <w:szCs w:val="24"/>
            <w:lang w:val="en-US"/>
          </w:rPr>
          <w:delText> : C’est le role dont on veut dériver l’arbre.</w:delText>
        </w:r>
      </w:del>
    </w:p>
    <w:p w:rsidR="00767BB9" w:rsidRPr="0097258D" w:rsidDel="00541083" w:rsidRDefault="00767BB9" w:rsidP="0097258D">
      <w:pPr>
        <w:pStyle w:val="Paragraphedeliste"/>
        <w:ind w:left="709"/>
        <w:jc w:val="both"/>
        <w:rPr>
          <w:del w:id="2185" w:author="erradi" w:date="2011-08-06T10:44:00Z"/>
          <w:rFonts w:ascii="Times New Roman" w:hAnsi="Times New Roman" w:cs="Times New Roman"/>
          <w:sz w:val="24"/>
          <w:szCs w:val="24"/>
          <w:lang w:val="en-US"/>
        </w:rPr>
      </w:pPr>
      <w:del w:id="2186"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Col</w:delText>
        </w:r>
        <w:r w:rsidRPr="0097258D" w:rsidDel="00541083">
          <w:rPr>
            <w:rFonts w:ascii="Times New Roman" w:hAnsi="Times New Roman" w:cs="Times New Roman"/>
            <w:sz w:val="24"/>
            <w:szCs w:val="24"/>
            <w:lang w:val="en-US"/>
          </w:rPr>
          <w:delText> : C’est une collaboration.</w:delText>
        </w:r>
      </w:del>
    </w:p>
    <w:p w:rsidR="00767BB9" w:rsidRPr="0097258D" w:rsidDel="00541083" w:rsidRDefault="00767BB9" w:rsidP="0097258D">
      <w:pPr>
        <w:pStyle w:val="Paragraphedeliste"/>
        <w:ind w:left="709"/>
        <w:rPr>
          <w:del w:id="2187" w:author="erradi" w:date="2011-08-06T10:44:00Z"/>
          <w:rFonts w:ascii="Times New Roman" w:hAnsi="Times New Roman" w:cs="Times New Roman"/>
          <w:sz w:val="24"/>
          <w:szCs w:val="24"/>
          <w:u w:val="single"/>
          <w:lang w:val="en-US"/>
        </w:rPr>
      </w:pPr>
      <w:del w:id="2188" w:author="erradi" w:date="2011-08-06T10:44:00Z">
        <w:r w:rsidRPr="0097258D" w:rsidDel="00541083">
          <w:rPr>
            <w:rFonts w:ascii="Times New Roman" w:hAnsi="Times New Roman" w:cs="Times New Roman"/>
            <w:sz w:val="24"/>
            <w:szCs w:val="24"/>
            <w:u w:val="single"/>
            <w:lang w:val="en-US"/>
          </w:rPr>
          <w:delText>Body :</w:delText>
        </w:r>
      </w:del>
    </w:p>
    <w:p w:rsidR="00767BB9" w:rsidRPr="006D10FC" w:rsidDel="00541083" w:rsidRDefault="00767BB9" w:rsidP="0097258D">
      <w:pPr>
        <w:pStyle w:val="Paragraphedeliste"/>
        <w:ind w:left="709"/>
        <w:jc w:val="both"/>
        <w:rPr>
          <w:del w:id="2189" w:author="erradi" w:date="2011-08-06T10:44:00Z"/>
          <w:rFonts w:ascii="Times New Roman" w:hAnsi="Times New Roman" w:cs="Times New Roman"/>
          <w:sz w:val="24"/>
          <w:szCs w:val="24"/>
          <w:lang w:val="en-US"/>
        </w:rPr>
      </w:pPr>
      <w:del w:id="2190" w:author="erradi" w:date="2011-08-06T10:44:00Z">
        <w:r w:rsidRPr="0097258D"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if Form(Col)</w:delText>
        </w:r>
        <w:r w:rsidRPr="006D10FC"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w:delText>
        </w:r>
        <w:r w:rsidRPr="00485EE1" w:rsidDel="00541083">
          <w:rPr>
            <w:rFonts w:ascii="Times New Roman" w:hAnsi="Times New Roman" w:cs="Times New Roman"/>
            <w:b/>
            <w:color w:val="1F497D" w:themeColor="text2"/>
            <w:sz w:val="24"/>
            <w:szCs w:val="24"/>
            <w:lang w:val="en-US"/>
          </w:rPr>
          <w:delText xml:space="preserve">&lt;action&gt; </w:delText>
        </w:r>
        <w:r w:rsidRPr="00485EE1" w:rsidDel="00541083">
          <w:rPr>
            <w:rFonts w:ascii="Times New Roman" w:hAnsi="Times New Roman" w:cs="Times New Roman"/>
            <w:b/>
            <w:color w:val="1F497D" w:themeColor="text2"/>
            <w:sz w:val="24"/>
            <w:szCs w:val="24"/>
            <w:vertAlign w:val="superscript"/>
            <w:lang w:val="en-US"/>
          </w:rPr>
          <w:delText>(r</w:delText>
        </w:r>
        <w:r w:rsidRPr="004C0281" w:rsidDel="00541083">
          <w:rPr>
            <w:rFonts w:ascii="Times New Roman" w:hAnsi="Times New Roman" w:cs="Times New Roman"/>
            <w:b/>
            <w:sz w:val="24"/>
            <w:szCs w:val="24"/>
            <w:vertAlign w:val="superscript"/>
            <w:lang w:val="en-US"/>
          </w:rPr>
          <w:delText>)</w:delText>
        </w:r>
        <w:r w:rsidDel="00541083">
          <w:rPr>
            <w:rFonts w:ascii="Times New Roman" w:hAnsi="Times New Roman" w:cs="Times New Roman"/>
            <w:sz w:val="24"/>
            <w:szCs w:val="24"/>
            <w:lang w:val="en-US"/>
          </w:rPr>
          <w:delText>“</w:delText>
        </w:r>
        <w:r w:rsidRPr="006D10FC" w:rsidDel="00541083">
          <w:rPr>
            <w:rFonts w:ascii="Times New Roman" w:hAnsi="Times New Roman" w:cs="Times New Roman"/>
            <w:sz w:val="24"/>
            <w:szCs w:val="24"/>
            <w:lang w:val="en-US"/>
          </w:rPr>
          <w:delText xml:space="preserve">  then</w:delText>
        </w:r>
      </w:del>
    </w:p>
    <w:p w:rsidR="00767BB9" w:rsidRPr="00A176AA" w:rsidDel="00541083" w:rsidRDefault="00767BB9" w:rsidP="0097258D">
      <w:pPr>
        <w:pStyle w:val="Paragraphedeliste"/>
        <w:ind w:left="709"/>
        <w:jc w:val="both"/>
        <w:rPr>
          <w:del w:id="2191" w:author="erradi" w:date="2011-08-06T10:44:00Z"/>
          <w:rFonts w:ascii="Times New Roman" w:hAnsi="Times New Roman" w:cs="Times New Roman"/>
          <w:sz w:val="24"/>
          <w:szCs w:val="24"/>
          <w:lang w:val="en-US"/>
        </w:rPr>
      </w:pPr>
      <w:del w:id="2192" w:author="erradi" w:date="2011-08-06T10:44:00Z">
        <w:r w:rsidRPr="006D10FC"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 </w:delText>
        </w:r>
        <w:r w:rsidRPr="004C0281" w:rsidDel="00541083">
          <w:rPr>
            <w:rFonts w:ascii="Times New Roman" w:hAnsi="Times New Roman" w:cs="Times New Roman"/>
            <w:b/>
            <w:sz w:val="24"/>
            <w:szCs w:val="24"/>
            <w:lang w:val="en-US"/>
          </w:rPr>
          <w:delText>r</w:delText>
        </w:r>
        <w:r w:rsidDel="00541083">
          <w:rPr>
            <w:rFonts w:ascii="Times New Roman" w:hAnsi="Times New Roman" w:cs="Times New Roman"/>
            <w:sz w:val="24"/>
            <w:szCs w:val="24"/>
            <w:lang w:val="en-US"/>
          </w:rPr>
          <w:delText xml:space="preserve"> then</w:delText>
        </w:r>
      </w:del>
    </w:p>
    <w:p w:rsidR="00767BB9" w:rsidRPr="00A176AA" w:rsidDel="00541083" w:rsidRDefault="00767BB9" w:rsidP="0097258D">
      <w:pPr>
        <w:pStyle w:val="Paragraphedeliste"/>
        <w:ind w:left="709"/>
        <w:jc w:val="both"/>
        <w:rPr>
          <w:del w:id="2193" w:author="erradi" w:date="2011-08-06T10:44:00Z"/>
          <w:rFonts w:ascii="Times New Roman" w:hAnsi="Times New Roman" w:cs="Times New Roman"/>
          <w:b/>
          <w:sz w:val="24"/>
          <w:szCs w:val="24"/>
          <w:lang w:val="en-US"/>
        </w:rPr>
      </w:pPr>
      <w:del w:id="219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Generate</w:delText>
        </w:r>
      </w:del>
    </w:p>
    <w:p w:rsidR="00767BB9" w:rsidRPr="004C0281" w:rsidDel="00541083" w:rsidRDefault="006F18AC" w:rsidP="0097258D">
      <w:pPr>
        <w:ind w:left="709"/>
        <w:jc w:val="both"/>
        <w:rPr>
          <w:del w:id="2195" w:author="erradi" w:date="2011-08-06T10:44:00Z"/>
          <w:rFonts w:ascii="Times New Roman" w:hAnsi="Times New Roman" w:cs="Times New Roman"/>
          <w:b/>
          <w:sz w:val="24"/>
          <w:szCs w:val="24"/>
          <w:lang w:val="en-US"/>
        </w:rPr>
      </w:pPr>
      <w:del w:id="2196" w:author="erradi" w:date="2011-08-06T10:44:00Z">
        <w:r w:rsidRPr="006F18AC">
          <w:rPr>
            <w:noProof/>
            <w:lang w:eastAsia="fr-FR"/>
          </w:rPr>
          <w:pict>
            <v:shapetype id="_x0000_t32" coordsize="21600,21600" o:spt="32" o:oned="t" path="m,l21600,21600e" filled="f">
              <v:path arrowok="t" fillok="f" o:connecttype="none"/>
              <o:lock v:ext="edit" shapetype="t"/>
            </v:shapetype>
            <v:shape id="_x0000_s1201" type="#_x0000_t32" style="position:absolute;left:0;text-align:left;margin-left:169.9pt;margin-top:-2.6pt;width:.75pt;height:63pt;z-index:251762176" o:connectortype="straight">
              <v:stroke endarrow="block"/>
            </v:shape>
          </w:pict>
        </w:r>
        <w:r w:rsidRPr="006F18AC">
          <w:rPr>
            <w:noProof/>
            <w:lang w:eastAsia="fr-FR"/>
          </w:rPr>
          <w:pict>
            <v:oval id="_x0000_s1199" style="position:absolute;left:0;text-align:left;margin-left:165.4pt;margin-top:-7.1pt;width:9pt;height:9pt;z-index:251760128" fillcolor="black [3200]" strokecolor="#f2f2f2 [3041]" strokeweight="3pt">
              <v:shadow on="t" type="perspective" color="#7f7f7f [1601]" opacity=".5" offset="1pt" offset2="-1pt"/>
            </v:oval>
          </w:pict>
        </w:r>
        <w:r w:rsidR="00767BB9" w:rsidRPr="004C0281" w:rsidDel="00541083">
          <w:rPr>
            <w:rFonts w:ascii="Times New Roman" w:hAnsi="Times New Roman" w:cs="Times New Roman"/>
            <w:b/>
            <w:sz w:val="24"/>
            <w:szCs w:val="24"/>
            <w:lang w:val="en-US"/>
          </w:rPr>
          <w:delText xml:space="preserve"> </w:delText>
        </w:r>
      </w:del>
    </w:p>
    <w:p w:rsidR="00767BB9" w:rsidDel="00541083" w:rsidRDefault="006F18AC" w:rsidP="0097258D">
      <w:pPr>
        <w:pStyle w:val="Paragraphedeliste"/>
        <w:ind w:left="709"/>
        <w:jc w:val="both"/>
        <w:rPr>
          <w:del w:id="2197" w:author="erradi" w:date="2011-08-06T10:44:00Z"/>
          <w:rFonts w:ascii="Times New Roman" w:hAnsi="Times New Roman" w:cs="Times New Roman"/>
          <w:sz w:val="24"/>
          <w:szCs w:val="24"/>
          <w:lang w:val="en-US"/>
        </w:rPr>
      </w:pPr>
      <w:del w:id="2198" w:author="erradi" w:date="2011-08-06T10:44:00Z">
        <w:r w:rsidRPr="006F18AC">
          <w:rPr>
            <w:rFonts w:ascii="Times New Roman" w:hAnsi="Times New Roman" w:cs="Times New Roman"/>
            <w:noProof/>
            <w:sz w:val="24"/>
            <w:szCs w:val="24"/>
            <w:lang w:eastAsia="fr-FR"/>
          </w:rPr>
          <w:pict>
            <v:oval id="_x0000_s1200" style="position:absolute;left:0;text-align:left;margin-left:166.15pt;margin-top:30.35pt;width:9pt;height:9pt;z-index:251761152" fillcolor="black [3200]" strokecolor="#f2f2f2 [3041]" strokeweight="3pt">
              <v:shadow on="t" type="perspective" color="#7f7f7f [1601]" opacity=".5" offset="1pt" offset2="-1pt"/>
            </v:oval>
          </w:pict>
        </w:r>
        <w:r w:rsidR="00767BB9" w:rsidDel="00541083">
          <w:rPr>
            <w:rFonts w:ascii="Times New Roman" w:hAnsi="Times New Roman" w:cs="Times New Roman"/>
            <w:sz w:val="24"/>
            <w:szCs w:val="24"/>
            <w:lang w:val="en-US"/>
          </w:rPr>
          <w:tab/>
        </w:r>
        <w:r w:rsidR="00767BB9" w:rsidDel="00541083">
          <w:rPr>
            <w:rFonts w:ascii="Times New Roman" w:hAnsi="Times New Roman" w:cs="Times New Roman"/>
            <w:sz w:val="24"/>
            <w:szCs w:val="24"/>
            <w:lang w:val="en-US"/>
          </w:rPr>
          <w:tab/>
          <w:delText xml:space="preserve">                        (</w:delText>
        </w:r>
        <w:r w:rsidR="00767BB9" w:rsidRPr="00BB2B7D" w:rsidDel="00541083">
          <w:rPr>
            <w:rFonts w:ascii="Times New Roman" w:hAnsi="Times New Roman" w:cs="Times New Roman"/>
            <w:color w:val="FF0000"/>
            <w:sz w:val="24"/>
            <w:szCs w:val="24"/>
            <w:lang w:val="en-US"/>
          </w:rPr>
          <w:delText>action</w:delText>
        </w:r>
        <w:r w:rsidR="00767BB9" w:rsidDel="00541083">
          <w:rPr>
            <w:rFonts w:ascii="Times New Roman" w:hAnsi="Times New Roman" w:cs="Times New Roman"/>
            <w:sz w:val="24"/>
            <w:szCs w:val="24"/>
            <w:lang w:val="en-US"/>
          </w:rPr>
          <w:delText>)</w:delText>
        </w:r>
      </w:del>
    </w:p>
    <w:p w:rsidR="00767BB9" w:rsidDel="00541083" w:rsidRDefault="00767BB9" w:rsidP="0097258D">
      <w:pPr>
        <w:pStyle w:val="Paragraphedeliste"/>
        <w:ind w:left="709"/>
        <w:jc w:val="both"/>
        <w:rPr>
          <w:del w:id="2199"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both"/>
        <w:rPr>
          <w:del w:id="2200" w:author="erradi" w:date="2011-08-06T10:44:00Z"/>
          <w:rFonts w:ascii="Times New Roman" w:hAnsi="Times New Roman" w:cs="Times New Roman"/>
          <w:sz w:val="24"/>
          <w:szCs w:val="24"/>
          <w:lang w:val="en-US"/>
        </w:rPr>
      </w:pPr>
    </w:p>
    <w:p w:rsidR="00767BB9" w:rsidRPr="004C0281" w:rsidDel="00541083" w:rsidRDefault="00767BB9" w:rsidP="0097258D">
      <w:pPr>
        <w:pStyle w:val="Paragraphedeliste"/>
        <w:ind w:left="709" w:firstLine="336"/>
        <w:jc w:val="both"/>
        <w:rPr>
          <w:del w:id="2201" w:author="erradi" w:date="2011-08-06T10:44:00Z"/>
          <w:rFonts w:ascii="Times New Roman" w:hAnsi="Times New Roman" w:cs="Times New Roman"/>
          <w:b/>
          <w:sz w:val="24"/>
          <w:szCs w:val="24"/>
          <w:lang w:val="en-US"/>
        </w:rPr>
      </w:pPr>
      <w:del w:id="2202" w:author="erradi" w:date="2011-08-06T10:44:00Z">
        <w:r w:rsidRPr="004C0281" w:rsidDel="00541083">
          <w:rPr>
            <w:rFonts w:ascii="Times New Roman" w:hAnsi="Times New Roman" w:cs="Times New Roman"/>
            <w:b/>
            <w:sz w:val="24"/>
            <w:szCs w:val="24"/>
            <w:lang w:val="en-US"/>
          </w:rPr>
          <w:delText>end if</w:delText>
        </w:r>
      </w:del>
    </w:p>
    <w:p w:rsidR="00767BB9" w:rsidRPr="006D10FC" w:rsidDel="00541083" w:rsidRDefault="00767BB9" w:rsidP="0097258D">
      <w:pPr>
        <w:pStyle w:val="Paragraphedeliste"/>
        <w:ind w:left="709"/>
        <w:jc w:val="both"/>
        <w:rPr>
          <w:del w:id="2203" w:author="erradi" w:date="2011-08-06T10:44:00Z"/>
          <w:rFonts w:ascii="Times New Roman" w:hAnsi="Times New Roman" w:cs="Times New Roman"/>
          <w:sz w:val="24"/>
          <w:szCs w:val="24"/>
          <w:lang w:val="en-US"/>
        </w:rPr>
      </w:pPr>
      <w:del w:id="2204" w:author="erradi" w:date="2011-08-06T10:44:00Z">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w:delText>
        </w:r>
        <w:r w:rsidRPr="006D10FC" w:rsidDel="00541083">
          <w:rPr>
            <w:rFonts w:ascii="Times New Roman" w:hAnsi="Times New Roman" w:cs="Times New Roman"/>
            <w:sz w:val="24"/>
            <w:szCs w:val="24"/>
            <w:lang w:val="en-US"/>
          </w:rPr>
          <w:delText xml:space="preserve"> </w:delText>
        </w:r>
        <w:r w:rsidRPr="004C0281" w:rsidDel="00541083">
          <w:rPr>
            <w:rFonts w:ascii="Times New Roman" w:hAnsi="Times New Roman" w:cs="Times New Roman"/>
            <w:b/>
            <w:sz w:val="24"/>
            <w:szCs w:val="24"/>
            <w:lang w:val="en-US"/>
          </w:rPr>
          <w:delText xml:space="preserve">Form(Col) </w:delText>
        </w:r>
        <w:r w:rsidRPr="006D10FC" w:rsidDel="00541083">
          <w:rPr>
            <w:rFonts w:ascii="Times New Roman" w:hAnsi="Times New Roman" w:cs="Times New Roman"/>
            <w:sz w:val="24"/>
            <w:szCs w:val="24"/>
            <w:lang w:val="en-US"/>
          </w:rPr>
          <w:delText xml:space="preserve">= </w:delText>
        </w:r>
        <w:r w:rsidRPr="00485EE1" w:rsidDel="00541083">
          <w:rPr>
            <w:rFonts w:ascii="Times New Roman" w:hAnsi="Times New Roman" w:cs="Times New Roman"/>
            <w:color w:val="1F497D" w:themeColor="text2"/>
            <w:sz w:val="24"/>
            <w:szCs w:val="24"/>
            <w:lang w:val="en-US"/>
          </w:rPr>
          <w:delText>“</w:delText>
        </w:r>
        <w:r w:rsidRPr="00485EE1" w:rsidDel="00541083">
          <w:rPr>
            <w:rFonts w:ascii="Times New Roman" w:hAnsi="Times New Roman" w:cs="Times New Roman"/>
            <w:b/>
            <w:color w:val="1F497D" w:themeColor="text2"/>
            <w:sz w:val="24"/>
            <w:szCs w:val="24"/>
            <w:lang w:val="en-US"/>
          </w:rPr>
          <w:delText xml:space="preserve">&lt;sub-coll&gt; </w:delText>
        </w:r>
        <w:r w:rsidRPr="00485EE1" w:rsidDel="00541083">
          <w:rPr>
            <w:rFonts w:ascii="Times New Roman" w:hAnsi="Times New Roman" w:cs="Times New Roman"/>
            <w:b/>
            <w:color w:val="1F497D" w:themeColor="text2"/>
            <w:sz w:val="24"/>
            <w:szCs w:val="24"/>
            <w:vertAlign w:val="superscript"/>
            <w:lang w:val="en-US"/>
          </w:rPr>
          <w:delText>(R)</w:delText>
        </w:r>
        <w:r w:rsidDel="00541083">
          <w:rPr>
            <w:rFonts w:ascii="Times New Roman" w:hAnsi="Times New Roman" w:cs="Times New Roman"/>
            <w:sz w:val="24"/>
            <w:szCs w:val="24"/>
            <w:lang w:val="en-US"/>
          </w:rPr>
          <w:delText xml:space="preserve">” </w:delText>
        </w:r>
        <w:r w:rsidRPr="006D10FC" w:rsidDel="00541083">
          <w:rPr>
            <w:rFonts w:ascii="Times New Roman" w:hAnsi="Times New Roman" w:cs="Times New Roman"/>
            <w:sz w:val="24"/>
            <w:szCs w:val="24"/>
            <w:lang w:val="en-US"/>
          </w:rPr>
          <w:delText>then</w:delText>
        </w:r>
      </w:del>
    </w:p>
    <w:p w:rsidR="00767BB9" w:rsidDel="00541083" w:rsidRDefault="00767BB9" w:rsidP="0097258D">
      <w:pPr>
        <w:pStyle w:val="Paragraphedeliste"/>
        <w:ind w:left="709"/>
        <w:jc w:val="both"/>
        <w:rPr>
          <w:del w:id="2205" w:author="erradi" w:date="2011-08-06T10:44:00Z"/>
          <w:rFonts w:ascii="Times New Roman" w:hAnsi="Times New Roman" w:cs="Times New Roman"/>
          <w:sz w:val="24"/>
          <w:szCs w:val="24"/>
          <w:lang w:val="en-US"/>
        </w:rPr>
      </w:pPr>
      <w:del w:id="220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w:delText>
        </w:r>
        <w:r w:rsidRPr="004C0281" w:rsidDel="00541083">
          <w:rPr>
            <w:rFonts w:ascii="Times New Roman" w:hAnsi="Times New Roman" w:cs="Times New Roman"/>
            <w:b/>
            <w:sz w:val="24"/>
            <w:szCs w:val="24"/>
            <w:lang w:val="en-US"/>
          </w:rPr>
          <w:delText xml:space="preserve"> R</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207" w:author="erradi" w:date="2011-08-06T10:44:00Z"/>
          <w:rFonts w:ascii="Times New Roman" w:hAnsi="Times New Roman" w:cs="Times New Roman"/>
          <w:b/>
          <w:sz w:val="24"/>
          <w:szCs w:val="24"/>
          <w:lang w:val="en-US"/>
        </w:rPr>
      </w:pPr>
      <w:del w:id="220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BB2B7D" w:rsidDel="00541083">
          <w:rPr>
            <w:rFonts w:ascii="Times New Roman" w:hAnsi="Times New Roman" w:cs="Times New Roman"/>
            <w:b/>
            <w:sz w:val="24"/>
            <w:szCs w:val="24"/>
            <w:lang w:val="en-US"/>
          </w:rPr>
          <w:delText>Generate</w:delText>
        </w:r>
      </w:del>
    </w:p>
    <w:p w:rsidR="00767BB9" w:rsidDel="00541083" w:rsidRDefault="006F18AC" w:rsidP="0097258D">
      <w:pPr>
        <w:pStyle w:val="Paragraphedeliste"/>
        <w:ind w:left="709"/>
        <w:jc w:val="both"/>
        <w:rPr>
          <w:del w:id="2209" w:author="erradi" w:date="2011-08-06T10:44:00Z"/>
          <w:rFonts w:ascii="Times New Roman" w:hAnsi="Times New Roman" w:cs="Times New Roman"/>
          <w:b/>
          <w:sz w:val="24"/>
          <w:szCs w:val="24"/>
          <w:lang w:val="en-US"/>
        </w:rPr>
      </w:pPr>
      <w:del w:id="2210" w:author="erradi" w:date="2011-08-06T10:44:00Z">
        <w:r w:rsidRPr="006F18AC">
          <w:rPr>
            <w:rFonts w:ascii="Times New Roman" w:hAnsi="Times New Roman" w:cs="Times New Roman"/>
            <w:b/>
            <w:noProof/>
            <w:sz w:val="24"/>
            <w:szCs w:val="24"/>
            <w:lang w:eastAsia="fr-FR"/>
          </w:rPr>
          <w:pict>
            <v:oval id="_x0000_s1202" style="position:absolute;left:0;text-align:left;margin-left:163.9pt;margin-top:5.2pt;width:9pt;height:9pt;z-index:251763200"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04" type="#_x0000_t32" style="position:absolute;left:0;text-align:left;margin-left:168.4pt;margin-top:9.7pt;width:.75pt;height:63pt;z-index:251765248" o:connectortype="straight">
              <v:stroke endarrow="block"/>
            </v:shape>
          </w:pict>
        </w:r>
        <w:r w:rsidRPr="006F18AC">
          <w:rPr>
            <w:rFonts w:ascii="Times New Roman" w:hAnsi="Times New Roman" w:cs="Times New Roman"/>
            <w:b/>
            <w:noProof/>
            <w:sz w:val="24"/>
            <w:szCs w:val="24"/>
            <w:lang w:eastAsia="fr-FR"/>
          </w:rPr>
          <w:pict>
            <v:oval id="_x0000_s1203" style="position:absolute;left:0;text-align:left;margin-left:164.65pt;margin-top:68.2pt;width:9pt;height:9pt;z-index:251764224"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211" w:author="erradi" w:date="2011-08-06T10:44:00Z"/>
          <w:rFonts w:ascii="Times New Roman" w:hAnsi="Times New Roman" w:cs="Times New Roman"/>
          <w:b/>
          <w:sz w:val="24"/>
          <w:szCs w:val="24"/>
          <w:lang w:val="en-US"/>
        </w:rPr>
      </w:pPr>
    </w:p>
    <w:p w:rsidR="00767BB9" w:rsidRPr="00BB2B7D" w:rsidDel="00541083" w:rsidRDefault="00767BB9" w:rsidP="0097258D">
      <w:pPr>
        <w:pStyle w:val="Paragraphedeliste"/>
        <w:ind w:left="709"/>
        <w:jc w:val="both"/>
        <w:rPr>
          <w:del w:id="2212" w:author="erradi" w:date="2011-08-06T10:44:00Z"/>
          <w:rFonts w:ascii="Times New Roman" w:hAnsi="Times New Roman" w:cs="Times New Roman"/>
          <w:sz w:val="24"/>
          <w:szCs w:val="24"/>
          <w:lang w:val="en-US"/>
        </w:rPr>
      </w:pPr>
      <w:del w:id="2213" w:author="erradi" w:date="2011-08-06T10:44:00Z">
        <w:r w:rsidRPr="00BB2B7D" w:rsidDel="00541083">
          <w:rPr>
            <w:rFonts w:ascii="Times New Roman" w:hAnsi="Times New Roman" w:cs="Times New Roman"/>
            <w:sz w:val="24"/>
            <w:szCs w:val="24"/>
            <w:lang w:val="en-US"/>
          </w:rPr>
          <w:delText xml:space="preserve">                                          (</w:delText>
        </w:r>
        <w:r w:rsidRPr="00BB2B7D" w:rsidDel="00541083">
          <w:rPr>
            <w:rFonts w:ascii="Times New Roman" w:hAnsi="Times New Roman" w:cs="Times New Roman"/>
            <w:color w:val="FF0000"/>
            <w:sz w:val="24"/>
            <w:szCs w:val="24"/>
            <w:lang w:val="en-US"/>
          </w:rPr>
          <w:delText>sub-coll</w:delText>
        </w:r>
        <w:r w:rsidRPr="00BB2B7D" w:rsidDel="00541083">
          <w:rPr>
            <w:rFonts w:ascii="Times New Roman" w:hAnsi="Times New Roman" w:cs="Times New Roman"/>
            <w:sz w:val="24"/>
            <w:szCs w:val="24"/>
            <w:lang w:val="en-US"/>
          </w:rPr>
          <w:delText>)</w:delText>
        </w:r>
      </w:del>
    </w:p>
    <w:p w:rsidR="00767BB9" w:rsidRPr="00BB2B7D" w:rsidDel="00541083" w:rsidRDefault="00767BB9" w:rsidP="0097258D">
      <w:pPr>
        <w:ind w:left="709"/>
        <w:jc w:val="both"/>
        <w:rPr>
          <w:del w:id="2214" w:author="erradi" w:date="2011-08-06T10:44:00Z"/>
          <w:rFonts w:ascii="Times New Roman" w:hAnsi="Times New Roman" w:cs="Times New Roman"/>
          <w:sz w:val="24"/>
          <w:szCs w:val="24"/>
          <w:lang w:val="en-US"/>
        </w:rPr>
      </w:pPr>
    </w:p>
    <w:p w:rsidR="00767BB9" w:rsidRPr="00A176AA" w:rsidDel="00541083" w:rsidRDefault="00767BB9" w:rsidP="0097258D">
      <w:pPr>
        <w:pStyle w:val="Paragraphedeliste"/>
        <w:ind w:left="709"/>
        <w:jc w:val="both"/>
        <w:rPr>
          <w:del w:id="2215" w:author="erradi" w:date="2011-08-06T10:44:00Z"/>
          <w:rFonts w:ascii="Times New Roman" w:hAnsi="Times New Roman" w:cs="Times New Roman"/>
          <w:b/>
          <w:sz w:val="24"/>
          <w:szCs w:val="24"/>
          <w:lang w:val="en-US"/>
        </w:rPr>
      </w:pPr>
      <w:del w:id="2216" w:author="erradi" w:date="2011-08-06T10:44:00Z">
        <w:r w:rsidDel="00541083">
          <w:rPr>
            <w:rFonts w:ascii="Times New Roman" w:hAnsi="Times New Roman" w:cs="Times New Roman"/>
            <w:b/>
            <w:sz w:val="24"/>
            <w:szCs w:val="24"/>
            <w:lang w:val="en-US"/>
          </w:rPr>
          <w:delText>e</w:delText>
        </w:r>
        <w:r w:rsidRPr="00BB2B7D" w:rsidDel="00541083">
          <w:rPr>
            <w:rFonts w:ascii="Times New Roman" w:hAnsi="Times New Roman" w:cs="Times New Roman"/>
            <w:b/>
            <w:sz w:val="24"/>
            <w:szCs w:val="24"/>
            <w:lang w:val="en-US"/>
          </w:rPr>
          <w:delText>nd if</w:delText>
        </w:r>
      </w:del>
    </w:p>
    <w:p w:rsidR="00767BB9" w:rsidDel="00541083" w:rsidRDefault="00767BB9" w:rsidP="0097258D">
      <w:pPr>
        <w:pStyle w:val="Paragraphedeliste"/>
        <w:ind w:left="709"/>
        <w:jc w:val="both"/>
        <w:rPr>
          <w:del w:id="2217" w:author="erradi" w:date="2011-08-06T10:44:00Z"/>
          <w:rFonts w:ascii="Times New Roman" w:hAnsi="Times New Roman" w:cs="Times New Roman"/>
          <w:sz w:val="24"/>
          <w:szCs w:val="24"/>
          <w:lang w:val="en-US"/>
        </w:rPr>
      </w:pPr>
      <w:del w:id="2218" w:author="erradi" w:date="2011-08-06T10:44:00Z">
        <w:r w:rsidRPr="006D10FC"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 Form(Col)</w:delText>
        </w:r>
        <w:r w:rsidRPr="00C95E0B"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w:delText>
        </w:r>
        <w:r w:rsidRPr="00485EE1" w:rsidDel="00541083">
          <w:rPr>
            <w:rFonts w:ascii="Times New Roman" w:hAnsi="Times New Roman" w:cs="Times New Roman"/>
            <w:b/>
            <w:color w:val="1F497D" w:themeColor="text2"/>
            <w:sz w:val="24"/>
            <w:szCs w:val="24"/>
            <w:vertAlign w:val="subscript"/>
            <w:lang w:val="en-US"/>
          </w:rPr>
          <w:delText>s</w:delText>
        </w:r>
        <w:r w:rsidRPr="00485EE1" w:rsidDel="00541083">
          <w:rPr>
            <w:rFonts w:ascii="Times New Roman" w:hAnsi="Times New Roman" w:cs="Times New Roman"/>
            <w:b/>
            <w:color w:val="1F497D" w:themeColor="text2"/>
            <w:sz w:val="24"/>
            <w:szCs w:val="24"/>
            <w:lang w:val="en-US"/>
          </w:rPr>
          <w:delText xml:space="preserve"> 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xml:space="preserve">” Or </w:delText>
        </w:r>
        <w:r w:rsidRPr="00C95E0B" w:rsidDel="00541083">
          <w:rPr>
            <w:rFonts w:ascii="Times New Roman" w:hAnsi="Times New Roman" w:cs="Times New Roman"/>
            <w:sz w:val="24"/>
            <w:szCs w:val="24"/>
            <w:lang w:val="en-US"/>
          </w:rPr>
          <w:delText xml:space="preserve"> </w:delText>
        </w:r>
        <w:r w:rsidRPr="004C0281" w:rsidDel="00541083">
          <w:rPr>
            <w:rFonts w:ascii="Times New Roman" w:hAnsi="Times New Roman" w:cs="Times New Roman"/>
            <w:b/>
            <w:sz w:val="24"/>
            <w:szCs w:val="24"/>
            <w:lang w:val="en-US"/>
          </w:rPr>
          <w:delText>Form(Col)</w:delText>
        </w:r>
        <w:r w:rsidRPr="00C95E0B"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w:delText>
        </w:r>
        <w:r w:rsidRPr="00485EE1" w:rsidDel="00541083">
          <w:rPr>
            <w:rFonts w:ascii="Times New Roman" w:hAnsi="Times New Roman" w:cs="Times New Roman"/>
            <w:b/>
            <w:color w:val="1F497D" w:themeColor="text2"/>
            <w:sz w:val="24"/>
            <w:szCs w:val="24"/>
            <w:vertAlign w:val="subscript"/>
            <w:lang w:val="en-US"/>
          </w:rPr>
          <w:delText>w</w:delText>
        </w:r>
        <w:r w:rsidRPr="00485EE1" w:rsidDel="00541083">
          <w:rPr>
            <w:rFonts w:ascii="Times New Roman" w:hAnsi="Times New Roman" w:cs="Times New Roman"/>
            <w:b/>
            <w:color w:val="1F497D" w:themeColor="text2"/>
            <w:sz w:val="24"/>
            <w:szCs w:val="24"/>
            <w:lang w:val="en-US"/>
          </w:rPr>
          <w:delText xml:space="preserve"> 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xml:space="preserve">” </w:delText>
        </w:r>
        <w:r w:rsidRPr="00C95E0B" w:rsidDel="00541083">
          <w:rPr>
            <w:rFonts w:ascii="Times New Roman" w:hAnsi="Times New Roman" w:cs="Times New Roman"/>
            <w:sz w:val="24"/>
            <w:szCs w:val="24"/>
            <w:lang w:val="en-US"/>
          </w:rPr>
          <w:delText>then</w:delText>
        </w:r>
      </w:del>
    </w:p>
    <w:p w:rsidR="00767BB9" w:rsidDel="00541083" w:rsidRDefault="00767BB9" w:rsidP="0097258D">
      <w:pPr>
        <w:pStyle w:val="Paragraphedeliste"/>
        <w:ind w:left="709"/>
        <w:jc w:val="both"/>
        <w:rPr>
          <w:del w:id="2219" w:author="erradi" w:date="2011-08-06T10:44:00Z"/>
          <w:rFonts w:ascii="Times New Roman" w:hAnsi="Times New Roman" w:cs="Times New Roman"/>
          <w:sz w:val="24"/>
          <w:szCs w:val="24"/>
          <w:lang w:val="en-US"/>
        </w:rPr>
      </w:pPr>
      <w:del w:id="2220"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1</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221" w:author="erradi" w:date="2011-08-06T10:44:00Z"/>
          <w:rFonts w:ascii="Times New Roman" w:hAnsi="Times New Roman" w:cs="Times New Roman"/>
          <w:sz w:val="24"/>
          <w:szCs w:val="24"/>
          <w:lang w:val="en-US"/>
        </w:rPr>
      </w:pPr>
      <w:del w:id="222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2</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223" w:author="erradi" w:date="2011-08-06T10:44:00Z"/>
          <w:rFonts w:ascii="Times New Roman" w:hAnsi="Times New Roman" w:cs="Times New Roman"/>
          <w:b/>
          <w:sz w:val="24"/>
          <w:szCs w:val="24"/>
          <w:lang w:val="en-US"/>
        </w:rPr>
      </w:pPr>
      <w:del w:id="222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225" w:author="erradi" w:date="2011-08-06T10:44:00Z"/>
          <w:rFonts w:ascii="Times New Roman" w:hAnsi="Times New Roman" w:cs="Times New Roman"/>
          <w:b/>
          <w:sz w:val="24"/>
          <w:szCs w:val="24"/>
          <w:lang w:val="en-US"/>
        </w:rPr>
      </w:pPr>
      <w:del w:id="2226" w:author="erradi" w:date="2011-08-06T10:44:00Z">
        <w:r w:rsidRPr="006F18AC">
          <w:rPr>
            <w:rFonts w:ascii="Times New Roman" w:hAnsi="Times New Roman" w:cs="Times New Roman"/>
            <w:b/>
            <w:noProof/>
            <w:sz w:val="24"/>
            <w:szCs w:val="24"/>
            <w:lang w:eastAsia="fr-FR"/>
          </w:rPr>
          <w:pict>
            <v:oval id="_x0000_s1206" style="position:absolute;left:0;text-align:left;margin-left:193.9pt;margin-top:65pt;width:9pt;height:9pt;z-index:251767296"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05" style="position:absolute;left:0;text-align:left;margin-left:193.15pt;margin-top:2pt;width:9pt;height:9pt;z-index:25176627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07" type="#_x0000_t32" style="position:absolute;left:0;text-align:left;margin-left:197.65pt;margin-top:6.5pt;width:.75pt;height:63pt;z-index:251768320" o:connectortype="straight">
              <v:stroke endarrow="block"/>
            </v:shape>
          </w:pict>
        </w:r>
      </w:del>
    </w:p>
    <w:p w:rsidR="00767BB9" w:rsidDel="00541083" w:rsidRDefault="00767BB9" w:rsidP="0097258D">
      <w:pPr>
        <w:pStyle w:val="Paragraphedeliste"/>
        <w:ind w:left="709"/>
        <w:jc w:val="both"/>
        <w:rPr>
          <w:del w:id="2227" w:author="erradi" w:date="2011-08-06T10:44:00Z"/>
          <w:rFonts w:ascii="Times New Roman" w:hAnsi="Times New Roman" w:cs="Times New Roman"/>
          <w:b/>
          <w:sz w:val="24"/>
          <w:szCs w:val="24"/>
          <w:lang w:val="en-US"/>
        </w:rPr>
      </w:pPr>
    </w:p>
    <w:p w:rsidR="00767BB9" w:rsidRPr="00C3511E" w:rsidDel="00541083" w:rsidRDefault="00767BB9" w:rsidP="0097258D">
      <w:pPr>
        <w:pStyle w:val="Paragraphedeliste"/>
        <w:ind w:left="709"/>
        <w:jc w:val="both"/>
        <w:rPr>
          <w:del w:id="2228" w:author="erradi" w:date="2011-08-06T10:44:00Z"/>
          <w:rFonts w:ascii="Times New Roman" w:hAnsi="Times New Roman" w:cs="Times New Roman"/>
          <w:b/>
          <w:color w:val="FF0000"/>
          <w:sz w:val="24"/>
          <w:szCs w:val="24"/>
          <w:lang w:val="en-US"/>
        </w:rPr>
      </w:pPr>
      <w:del w:id="2229" w:author="erradi" w:date="2011-08-06T10:44:00Z">
        <w:r w:rsidDel="00541083">
          <w:rPr>
            <w:rFonts w:ascii="Times New Roman" w:hAnsi="Times New Roman" w:cs="Times New Roman"/>
            <w:b/>
            <w:sz w:val="24"/>
            <w:szCs w:val="24"/>
            <w:lang w:val="en-US"/>
          </w:rPr>
          <w:delText xml:space="preserve">                                                   </w:delText>
        </w:r>
        <w:r w:rsidRPr="00C3511E" w:rsidDel="00541083">
          <w:rPr>
            <w:rFonts w:ascii="Times New Roman" w:hAnsi="Times New Roman" w:cs="Times New Roman"/>
            <w:color w:val="FF0000"/>
            <w:sz w:val="24"/>
            <w:szCs w:val="24"/>
            <w:lang w:val="en-US"/>
          </w:rPr>
          <w:delText>ActionsTreeGenerating(Role,Col</w:delText>
        </w:r>
        <w:r w:rsidRPr="00C3511E" w:rsidDel="00541083">
          <w:rPr>
            <w:rFonts w:ascii="Times New Roman" w:hAnsi="Times New Roman" w:cs="Times New Roman"/>
            <w:color w:val="FF0000"/>
            <w:sz w:val="24"/>
            <w:szCs w:val="24"/>
            <w:vertAlign w:val="subscript"/>
            <w:lang w:val="en-US"/>
          </w:rPr>
          <w:delText>1</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30" w:author="erradi" w:date="2011-08-06T10:44:00Z"/>
          <w:rFonts w:ascii="Times New Roman" w:hAnsi="Times New Roman" w:cs="Times New Roman"/>
          <w:b/>
          <w:sz w:val="24"/>
          <w:szCs w:val="24"/>
          <w:lang w:val="en-US"/>
        </w:rPr>
      </w:pPr>
    </w:p>
    <w:p w:rsidR="00767BB9" w:rsidDel="00541083" w:rsidRDefault="006F18AC" w:rsidP="0097258D">
      <w:pPr>
        <w:pStyle w:val="Paragraphedeliste"/>
        <w:ind w:left="709"/>
        <w:jc w:val="both"/>
        <w:rPr>
          <w:del w:id="2231" w:author="erradi" w:date="2011-08-06T10:44:00Z"/>
          <w:rFonts w:ascii="Times New Roman" w:hAnsi="Times New Roman" w:cs="Times New Roman"/>
          <w:b/>
          <w:sz w:val="24"/>
          <w:szCs w:val="24"/>
          <w:lang w:val="en-US"/>
        </w:rPr>
      </w:pPr>
      <w:del w:id="2232" w:author="erradi" w:date="2011-08-06T10:44:00Z">
        <w:r w:rsidRPr="006F18AC">
          <w:rPr>
            <w:rFonts w:ascii="Times New Roman" w:hAnsi="Times New Roman" w:cs="Times New Roman"/>
            <w:b/>
            <w:noProof/>
            <w:sz w:val="24"/>
            <w:szCs w:val="24"/>
            <w:lang w:eastAsia="fr-FR"/>
          </w:rPr>
          <w:pict>
            <v:shape id="_x0000_s1209" type="#_x0000_t32" style="position:absolute;left:0;text-align:left;margin-left:198.4pt;margin-top:6.8pt;width:.75pt;height:63pt;z-index:251770368" o:connectortype="straight">
              <v:stroke endarrow="block"/>
            </v:shape>
          </w:pict>
        </w:r>
        <w:r w:rsidR="00767BB9" w:rsidDel="00541083">
          <w:rPr>
            <w:rFonts w:ascii="Times New Roman" w:hAnsi="Times New Roman" w:cs="Times New Roman"/>
            <w:b/>
            <w:sz w:val="24"/>
            <w:szCs w:val="24"/>
            <w:lang w:val="en-US"/>
          </w:rPr>
          <w:delText xml:space="preserve">                     </w:delText>
        </w:r>
      </w:del>
    </w:p>
    <w:p w:rsidR="00767BB9" w:rsidDel="00541083" w:rsidRDefault="00767BB9" w:rsidP="0097258D">
      <w:pPr>
        <w:pStyle w:val="Paragraphedeliste"/>
        <w:ind w:left="709"/>
        <w:jc w:val="both"/>
        <w:rPr>
          <w:del w:id="2233" w:author="erradi" w:date="2011-08-06T10:44:00Z"/>
          <w:rFonts w:ascii="Times New Roman" w:hAnsi="Times New Roman" w:cs="Times New Roman"/>
          <w:b/>
          <w:sz w:val="24"/>
          <w:szCs w:val="24"/>
          <w:lang w:val="en-US"/>
        </w:rPr>
      </w:pPr>
    </w:p>
    <w:p w:rsidR="00767BB9" w:rsidRPr="00A176AA" w:rsidDel="00541083" w:rsidRDefault="00767BB9" w:rsidP="0097258D">
      <w:pPr>
        <w:pStyle w:val="Paragraphedeliste"/>
        <w:ind w:left="709"/>
        <w:jc w:val="both"/>
        <w:rPr>
          <w:del w:id="2234" w:author="erradi" w:date="2011-08-06T10:44:00Z"/>
          <w:rFonts w:ascii="Times New Roman" w:hAnsi="Times New Roman" w:cs="Times New Roman"/>
          <w:b/>
          <w:color w:val="FF0000"/>
          <w:sz w:val="24"/>
          <w:szCs w:val="24"/>
          <w:lang w:val="en-US"/>
        </w:rPr>
      </w:pPr>
      <w:del w:id="2235" w:author="erradi" w:date="2011-08-06T10:44:00Z">
        <w:r w:rsidDel="00541083">
          <w:rPr>
            <w:rFonts w:ascii="Times New Roman" w:hAnsi="Times New Roman" w:cs="Times New Roman"/>
            <w:b/>
            <w:sz w:val="24"/>
            <w:szCs w:val="24"/>
            <w:lang w:val="en-US"/>
          </w:rPr>
          <w:delText xml:space="preserve">                                                   </w:delText>
        </w:r>
        <w:r w:rsidRPr="00A176AA" w:rsidDel="00541083">
          <w:rPr>
            <w:rFonts w:ascii="Times New Roman" w:hAnsi="Times New Roman" w:cs="Times New Roman"/>
            <w:color w:val="FF0000"/>
            <w:sz w:val="24"/>
            <w:szCs w:val="24"/>
            <w:lang w:val="en-US"/>
          </w:rPr>
          <w:delText>ActionsTreeGenerating(Role,Col</w:delText>
        </w:r>
        <w:r w:rsidRPr="00A176AA" w:rsidDel="00541083">
          <w:rPr>
            <w:rFonts w:ascii="Times New Roman" w:hAnsi="Times New Roman" w:cs="Times New Roman"/>
            <w:color w:val="FF0000"/>
            <w:sz w:val="24"/>
            <w:szCs w:val="24"/>
            <w:vertAlign w:val="subscript"/>
            <w:lang w:val="en-US"/>
          </w:rPr>
          <w:delText>2</w:delText>
        </w:r>
        <w:r w:rsidRPr="00A176AA"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36" w:author="erradi" w:date="2011-08-06T10:44:00Z"/>
          <w:rFonts w:ascii="Times New Roman" w:hAnsi="Times New Roman" w:cs="Times New Roman"/>
          <w:b/>
          <w:sz w:val="24"/>
          <w:szCs w:val="24"/>
          <w:lang w:val="en-US"/>
        </w:rPr>
      </w:pPr>
    </w:p>
    <w:p w:rsidR="00767BB9" w:rsidRPr="00A176AA" w:rsidDel="00541083" w:rsidRDefault="006F18AC" w:rsidP="0097258D">
      <w:pPr>
        <w:pStyle w:val="Paragraphedeliste"/>
        <w:ind w:left="709"/>
        <w:jc w:val="both"/>
        <w:rPr>
          <w:del w:id="2237" w:author="erradi" w:date="2011-08-06T10:44:00Z"/>
          <w:rFonts w:ascii="Times New Roman" w:hAnsi="Times New Roman" w:cs="Times New Roman"/>
          <w:b/>
          <w:sz w:val="24"/>
          <w:szCs w:val="24"/>
          <w:lang w:val="en-US"/>
        </w:rPr>
      </w:pPr>
      <w:del w:id="2238" w:author="erradi" w:date="2011-08-06T10:44:00Z">
        <w:r w:rsidRPr="006F18AC">
          <w:rPr>
            <w:rFonts w:ascii="Times New Roman" w:hAnsi="Times New Roman" w:cs="Times New Roman"/>
            <w:b/>
            <w:noProof/>
            <w:sz w:val="24"/>
            <w:szCs w:val="24"/>
            <w:lang w:eastAsia="fr-FR"/>
          </w:rPr>
          <w:pict>
            <v:oval id="_x0000_s1208" style="position:absolute;left:0;text-align:left;margin-left:194.65pt;margin-top:1.8pt;width:9pt;height:9pt;z-index:251769344"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239" w:author="erradi" w:date="2011-08-06T10:44:00Z"/>
          <w:rFonts w:ascii="Times New Roman" w:hAnsi="Times New Roman" w:cs="Times New Roman"/>
          <w:b/>
          <w:sz w:val="24"/>
          <w:szCs w:val="24"/>
          <w:lang w:val="en-US"/>
        </w:rPr>
      </w:pPr>
      <w:del w:id="2240"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241" w:author="erradi" w:date="2011-08-06T10:44:00Z"/>
          <w:rFonts w:ascii="Times New Roman" w:hAnsi="Times New Roman" w:cs="Times New Roman"/>
          <w:b/>
          <w:sz w:val="24"/>
          <w:szCs w:val="24"/>
          <w:lang w:val="en-US"/>
        </w:rPr>
      </w:pPr>
      <w:del w:id="224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243" w:author="erradi" w:date="2011-08-06T10:44:00Z"/>
          <w:rFonts w:ascii="Times New Roman" w:hAnsi="Times New Roman" w:cs="Times New Roman"/>
          <w:b/>
          <w:sz w:val="24"/>
          <w:szCs w:val="24"/>
          <w:lang w:val="en-US"/>
        </w:rPr>
      </w:pPr>
      <w:del w:id="2244" w:author="erradi" w:date="2011-08-06T10:44:00Z">
        <w:r w:rsidRPr="006F18AC">
          <w:rPr>
            <w:rFonts w:ascii="Times New Roman" w:hAnsi="Times New Roman" w:cs="Times New Roman"/>
            <w:b/>
            <w:noProof/>
            <w:sz w:val="24"/>
            <w:szCs w:val="24"/>
            <w:lang w:eastAsia="fr-FR"/>
          </w:rPr>
          <w:pict>
            <v:oval id="_x0000_s1210" style="position:absolute;left:0;text-align:left;margin-left:198.4pt;margin-top:1.95pt;width:9pt;height:9pt;z-index:25177139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12" type="#_x0000_t32" style="position:absolute;left:0;text-align:left;margin-left:202.9pt;margin-top:6.45pt;width:.75pt;height:63pt;z-index:251773440" o:connectortype="straight">
              <v:stroke endarrow="block"/>
            </v:shape>
          </w:pict>
        </w:r>
        <w:r w:rsidRPr="006F18AC">
          <w:rPr>
            <w:rFonts w:ascii="Times New Roman" w:hAnsi="Times New Roman" w:cs="Times New Roman"/>
            <w:b/>
            <w:noProof/>
            <w:sz w:val="24"/>
            <w:szCs w:val="24"/>
            <w:lang w:eastAsia="fr-FR"/>
          </w:rPr>
          <w:pict>
            <v:oval id="_x0000_s1211" style="position:absolute;left:0;text-align:left;margin-left:199.15pt;margin-top:64.95pt;width:9pt;height:9pt;z-index:251772416"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245"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46" w:author="erradi" w:date="2011-08-06T10:44:00Z"/>
          <w:rFonts w:ascii="Times New Roman" w:hAnsi="Times New Roman" w:cs="Times New Roman"/>
          <w:b/>
          <w:sz w:val="24"/>
          <w:szCs w:val="24"/>
          <w:lang w:val="en-US"/>
        </w:rPr>
      </w:pPr>
      <w:del w:id="2247"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RPr="00C3511E" w:rsidDel="00541083">
          <w:rPr>
            <w:rFonts w:ascii="Times New Roman" w:hAnsi="Times New Roman" w:cs="Times New Roman"/>
            <w:color w:val="FF0000"/>
            <w:sz w:val="24"/>
            <w:szCs w:val="24"/>
            <w:vertAlign w:val="subscript"/>
            <w:lang w:val="en-US"/>
          </w:rPr>
          <w:delText>1</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48"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4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50" w:author="erradi" w:date="2011-08-06T10:44:00Z"/>
          <w:rFonts w:ascii="Times New Roman" w:hAnsi="Times New Roman" w:cs="Times New Roman"/>
          <w:b/>
          <w:sz w:val="24"/>
          <w:szCs w:val="24"/>
          <w:lang w:val="en-US"/>
        </w:rPr>
      </w:pPr>
      <w:del w:id="225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Del="00541083" w:rsidRDefault="00767BB9" w:rsidP="0097258D">
      <w:pPr>
        <w:pStyle w:val="Paragraphedeliste"/>
        <w:ind w:left="709"/>
        <w:jc w:val="both"/>
        <w:rPr>
          <w:del w:id="2252" w:author="erradi" w:date="2011-08-06T10:44:00Z"/>
          <w:rFonts w:ascii="Times New Roman" w:hAnsi="Times New Roman" w:cs="Times New Roman"/>
          <w:b/>
          <w:sz w:val="24"/>
          <w:szCs w:val="24"/>
          <w:lang w:val="en-US"/>
        </w:rPr>
      </w:pPr>
      <w:del w:id="2253"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254" w:author="erradi" w:date="2011-08-06T10:44:00Z"/>
          <w:rFonts w:ascii="Times New Roman" w:hAnsi="Times New Roman" w:cs="Times New Roman"/>
          <w:sz w:val="24"/>
          <w:szCs w:val="24"/>
          <w:lang w:val="en-US"/>
        </w:rPr>
      </w:pPr>
      <w:del w:id="2255"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F97BE1" w:rsidDel="00541083">
          <w:rPr>
            <w:rFonts w:ascii="Times New Roman" w:hAnsi="Times New Roman" w:cs="Times New Roman"/>
            <w:b/>
            <w:sz w:val="24"/>
            <w:szCs w:val="24"/>
            <w:vertAlign w:val="subscript"/>
            <w:lang w:val="en-US"/>
          </w:rPr>
          <w:delText>2</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6F18AC" w:rsidP="0097258D">
      <w:pPr>
        <w:pStyle w:val="Paragraphedeliste"/>
        <w:ind w:left="709"/>
        <w:jc w:val="both"/>
        <w:rPr>
          <w:del w:id="2256" w:author="erradi" w:date="2011-08-06T10:44:00Z"/>
          <w:rFonts w:ascii="Times New Roman" w:hAnsi="Times New Roman" w:cs="Times New Roman"/>
          <w:b/>
          <w:sz w:val="24"/>
          <w:szCs w:val="24"/>
          <w:lang w:val="en-US"/>
        </w:rPr>
      </w:pPr>
      <w:del w:id="2257" w:author="erradi" w:date="2011-08-06T10:44:00Z">
        <w:r w:rsidRPr="006F18AC">
          <w:rPr>
            <w:rFonts w:ascii="Times New Roman" w:hAnsi="Times New Roman" w:cs="Times New Roman"/>
            <w:b/>
            <w:noProof/>
            <w:sz w:val="24"/>
            <w:szCs w:val="24"/>
            <w:lang w:eastAsia="fr-FR"/>
          </w:rPr>
          <w:pict>
            <v:oval id="_x0000_s1214" style="position:absolute;left:0;text-align:left;margin-left:197.65pt;margin-top:78.25pt;width:9pt;height:9pt;z-index:251775488"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13" style="position:absolute;left:0;text-align:left;margin-left:196.9pt;margin-top:15.25pt;width:9pt;height:9pt;z-index:251774464"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15" type="#_x0000_t32" style="position:absolute;left:0;text-align:left;margin-left:201.4pt;margin-top:19.75pt;width:.75pt;height:63pt;z-index:251776512" o:connectortype="straight">
              <v:stroke endarrow="block"/>
            </v:shape>
          </w:pict>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delText>Generate</w:delText>
        </w:r>
      </w:del>
    </w:p>
    <w:p w:rsidR="00767BB9" w:rsidDel="00541083" w:rsidRDefault="00767BB9" w:rsidP="0097258D">
      <w:pPr>
        <w:pStyle w:val="Paragraphedeliste"/>
        <w:ind w:left="709"/>
        <w:jc w:val="both"/>
        <w:rPr>
          <w:del w:id="2258"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5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60" w:author="erradi" w:date="2011-08-06T10:44:00Z"/>
          <w:rFonts w:ascii="Times New Roman" w:hAnsi="Times New Roman" w:cs="Times New Roman"/>
          <w:b/>
          <w:sz w:val="24"/>
          <w:szCs w:val="24"/>
          <w:lang w:val="en-US"/>
        </w:rPr>
      </w:pPr>
      <w:del w:id="226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62"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63" w:author="erradi" w:date="2011-08-06T10:44:00Z"/>
          <w:rFonts w:ascii="Times New Roman" w:hAnsi="Times New Roman" w:cs="Times New Roman"/>
          <w:b/>
          <w:sz w:val="24"/>
          <w:szCs w:val="24"/>
          <w:lang w:val="en-US"/>
        </w:rPr>
      </w:pPr>
    </w:p>
    <w:p w:rsidR="00767BB9" w:rsidRPr="00A176AA" w:rsidDel="00541083" w:rsidRDefault="00767BB9" w:rsidP="0097258D">
      <w:pPr>
        <w:pStyle w:val="Paragraphedeliste"/>
        <w:ind w:left="709"/>
        <w:jc w:val="both"/>
        <w:rPr>
          <w:del w:id="2264" w:author="erradi" w:date="2011-08-06T10:44:00Z"/>
          <w:rFonts w:ascii="Times New Roman" w:hAnsi="Times New Roman" w:cs="Times New Roman"/>
          <w:b/>
          <w:sz w:val="24"/>
          <w:szCs w:val="24"/>
          <w:lang w:val="en-US"/>
        </w:rPr>
      </w:pPr>
      <w:del w:id="2265"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A176AA" w:rsidDel="00541083">
          <w:rPr>
            <w:rFonts w:ascii="Times New Roman" w:hAnsi="Times New Roman" w:cs="Times New Roman"/>
            <w:b/>
            <w:sz w:val="24"/>
            <w:szCs w:val="24"/>
            <w:lang w:val="en-US"/>
          </w:rPr>
          <w:delText>end if</w:delText>
        </w:r>
      </w:del>
    </w:p>
    <w:p w:rsidR="00767BB9" w:rsidRPr="00C3511E" w:rsidDel="00541083" w:rsidRDefault="00767BB9" w:rsidP="0097258D">
      <w:pPr>
        <w:pStyle w:val="Paragraphedeliste"/>
        <w:ind w:left="709"/>
        <w:jc w:val="both"/>
        <w:rPr>
          <w:del w:id="2266" w:author="erradi" w:date="2011-08-06T10:44:00Z"/>
          <w:rFonts w:ascii="Times New Roman" w:hAnsi="Times New Roman" w:cs="Times New Roman"/>
          <w:sz w:val="24"/>
          <w:szCs w:val="24"/>
          <w:lang w:val="en-US"/>
        </w:rPr>
      </w:pPr>
      <w:del w:id="2267"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RPr="00C95E0B" w:rsidDel="00541083" w:rsidRDefault="00767BB9" w:rsidP="0097258D">
      <w:pPr>
        <w:pStyle w:val="Paragraphedeliste"/>
        <w:ind w:left="709"/>
        <w:jc w:val="both"/>
        <w:rPr>
          <w:del w:id="2268"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both"/>
        <w:rPr>
          <w:del w:id="2269" w:author="erradi" w:date="2011-08-06T10:44:00Z"/>
          <w:rFonts w:ascii="Times New Roman" w:hAnsi="Times New Roman" w:cs="Times New Roman"/>
          <w:sz w:val="24"/>
          <w:szCs w:val="24"/>
          <w:lang w:val="en-US"/>
        </w:rPr>
      </w:pPr>
      <w:del w:id="2270" w:author="erradi" w:date="2011-08-06T10:44:00Z">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w:delText>
        </w:r>
        <w:r w:rsidRPr="00C95E0B" w:rsidDel="00541083">
          <w:rPr>
            <w:rFonts w:ascii="Times New Roman" w:hAnsi="Times New Roman" w:cs="Times New Roman"/>
            <w:sz w:val="24"/>
            <w:szCs w:val="24"/>
            <w:lang w:val="en-US"/>
          </w:rPr>
          <w:delText xml:space="preserve"> </w:delText>
        </w:r>
        <w:r w:rsidRPr="004C0281" w:rsidDel="00541083">
          <w:rPr>
            <w:rFonts w:ascii="Times New Roman" w:hAnsi="Times New Roman" w:cs="Times New Roman"/>
            <w:b/>
            <w:sz w:val="24"/>
            <w:szCs w:val="24"/>
            <w:lang w:val="en-US"/>
          </w:rPr>
          <w:delText>Form(Col)</w:delText>
        </w:r>
        <w:r w:rsidRPr="00C95E0B"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xml:space="preserve"> *</w:delText>
        </w:r>
        <w:r w:rsidRPr="00485EE1" w:rsidDel="00541083">
          <w:rPr>
            <w:rFonts w:ascii="Times New Roman" w:hAnsi="Times New Roman" w:cs="Times New Roman"/>
            <w:b/>
            <w:color w:val="1F497D" w:themeColor="text2"/>
            <w:sz w:val="24"/>
            <w:szCs w:val="24"/>
            <w:vertAlign w:val="subscript"/>
            <w:lang w:val="en-US"/>
          </w:rPr>
          <w:delText xml:space="preserve">s </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xml:space="preserve"> “ Or </w:delText>
        </w:r>
        <w:r w:rsidRPr="004C0281" w:rsidDel="00541083">
          <w:rPr>
            <w:rFonts w:ascii="Times New Roman" w:hAnsi="Times New Roman" w:cs="Times New Roman"/>
            <w:b/>
            <w:sz w:val="24"/>
            <w:szCs w:val="24"/>
            <w:lang w:val="en-US"/>
          </w:rPr>
          <w:delText>Form(Col)</w:delText>
        </w:r>
        <w:r w:rsidRPr="00C95E0B"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xml:space="preserve"> *</w:delText>
        </w:r>
        <w:r w:rsidRPr="00485EE1" w:rsidDel="00541083">
          <w:rPr>
            <w:rFonts w:ascii="Times New Roman" w:hAnsi="Times New Roman" w:cs="Times New Roman"/>
            <w:b/>
            <w:color w:val="1F497D" w:themeColor="text2"/>
            <w:sz w:val="24"/>
            <w:szCs w:val="24"/>
            <w:vertAlign w:val="subscript"/>
            <w:lang w:val="en-US"/>
          </w:rPr>
          <w:delText xml:space="preserve">w </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xml:space="preserve">“ </w:delText>
        </w:r>
        <w:r w:rsidRPr="00C95E0B" w:rsidDel="00541083">
          <w:rPr>
            <w:rFonts w:ascii="Times New Roman" w:hAnsi="Times New Roman" w:cs="Times New Roman"/>
            <w:sz w:val="24"/>
            <w:szCs w:val="24"/>
            <w:lang w:val="en-US"/>
          </w:rPr>
          <w:delText>then</w:delText>
        </w:r>
      </w:del>
    </w:p>
    <w:p w:rsidR="00767BB9" w:rsidDel="00541083" w:rsidRDefault="00767BB9" w:rsidP="0097258D">
      <w:pPr>
        <w:pStyle w:val="Paragraphedeliste"/>
        <w:ind w:left="709"/>
        <w:jc w:val="both"/>
        <w:rPr>
          <w:del w:id="2271" w:author="erradi" w:date="2011-08-06T10:44:00Z"/>
          <w:rFonts w:ascii="Times New Roman" w:hAnsi="Times New Roman" w:cs="Times New Roman"/>
          <w:sz w:val="24"/>
          <w:szCs w:val="24"/>
          <w:lang w:val="en-US"/>
        </w:rPr>
      </w:pPr>
      <w:del w:id="227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b/>
            <w:sz w:val="24"/>
            <w:szCs w:val="24"/>
            <w:lang w:val="en-US"/>
          </w:rPr>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1</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273" w:author="erradi" w:date="2011-08-06T10:44:00Z"/>
          <w:rFonts w:ascii="Times New Roman" w:hAnsi="Times New Roman" w:cs="Times New Roman"/>
          <w:sz w:val="24"/>
          <w:szCs w:val="24"/>
          <w:lang w:val="en-US"/>
        </w:rPr>
      </w:pPr>
      <w:del w:id="227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2</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275" w:author="erradi" w:date="2011-08-06T10:44:00Z"/>
          <w:rFonts w:ascii="Times New Roman" w:hAnsi="Times New Roman" w:cs="Times New Roman"/>
          <w:b/>
          <w:sz w:val="24"/>
          <w:szCs w:val="24"/>
          <w:lang w:val="en-US"/>
        </w:rPr>
      </w:pPr>
      <w:del w:id="2276"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RPr="00A176AA" w:rsidDel="00541083" w:rsidRDefault="006F18AC" w:rsidP="0097258D">
      <w:pPr>
        <w:pStyle w:val="Paragraphedeliste"/>
        <w:ind w:left="709"/>
        <w:jc w:val="both"/>
        <w:rPr>
          <w:del w:id="2277" w:author="erradi" w:date="2011-08-06T10:44:00Z"/>
          <w:rFonts w:ascii="Times New Roman" w:hAnsi="Times New Roman" w:cs="Times New Roman"/>
          <w:b/>
          <w:sz w:val="24"/>
          <w:szCs w:val="24"/>
          <w:lang w:val="en-US"/>
        </w:rPr>
      </w:pPr>
      <w:del w:id="2278" w:author="erradi" w:date="2011-08-06T10:44:00Z">
        <w:r w:rsidRPr="006F18AC">
          <w:rPr>
            <w:rFonts w:ascii="Times New Roman" w:hAnsi="Times New Roman" w:cs="Times New Roman"/>
            <w:b/>
            <w:noProof/>
            <w:sz w:val="24"/>
            <w:szCs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28" type="#_x0000_t38" style="position:absolute;left:0;text-align:left;margin-left:171.3pt;margin-top:6.6pt;width:25.7pt;height:25.5pt;rotation:270;z-index:251789824" o:connectortype="curved" adj="27189,-141035,-203603">
              <v:stroke endarrow="block"/>
            </v:shape>
          </w:pict>
        </w:r>
        <w:r w:rsidRPr="006F18AC">
          <w:rPr>
            <w:rFonts w:ascii="Times New Roman" w:hAnsi="Times New Roman" w:cs="Times New Roman"/>
            <w:b/>
            <w:noProof/>
            <w:sz w:val="24"/>
            <w:szCs w:val="24"/>
            <w:lang w:eastAsia="fr-FR"/>
          </w:rPr>
          <w:pict>
            <v:oval id="_x0000_s1217" style="position:absolute;left:0;text-align:left;margin-left:193.9pt;margin-top:65pt;width:9pt;height:9pt;z-index:251778560"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16" style="position:absolute;left:0;text-align:left;margin-left:193.15pt;margin-top:2pt;width:9pt;height:9pt;z-index:251777536"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18" type="#_x0000_t32" style="position:absolute;left:0;text-align:left;margin-left:197.65pt;margin-top:6.5pt;width:.75pt;height:63pt;z-index:251779584" o:connectortype="straight">
              <v:stroke endarrow="block"/>
            </v:shape>
          </w:pict>
        </w:r>
      </w:del>
    </w:p>
    <w:p w:rsidR="00767BB9" w:rsidRPr="00A176AA" w:rsidDel="00541083" w:rsidRDefault="006F18AC" w:rsidP="0097258D">
      <w:pPr>
        <w:ind w:left="709"/>
        <w:jc w:val="both"/>
        <w:rPr>
          <w:del w:id="2279" w:author="erradi" w:date="2011-08-06T10:44:00Z"/>
          <w:rFonts w:ascii="Times New Roman" w:hAnsi="Times New Roman" w:cs="Times New Roman"/>
          <w:b/>
          <w:color w:val="FF0000"/>
          <w:sz w:val="24"/>
          <w:szCs w:val="24"/>
          <w:lang w:val="en-US"/>
        </w:rPr>
      </w:pPr>
      <w:del w:id="2280" w:author="erradi" w:date="2011-08-06T10:44:00Z">
        <w:r w:rsidRPr="006F18AC">
          <w:rPr>
            <w:b/>
            <w:noProof/>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27" type="#_x0000_t19" style="position:absolute;left:0;text-align:left;margin-left:171.4pt;margin-top:.45pt;width:23.25pt;height:37.3pt;flip:x y;z-index:251788800"/>
          </w:pict>
        </w:r>
        <w:r w:rsidR="00767BB9" w:rsidRPr="00A176AA" w:rsidDel="00541083">
          <w:rPr>
            <w:rFonts w:ascii="Times New Roman" w:hAnsi="Times New Roman" w:cs="Times New Roman"/>
            <w:color w:val="FF0000"/>
            <w:sz w:val="24"/>
            <w:szCs w:val="24"/>
            <w:lang w:val="en-US"/>
          </w:rPr>
          <w:delText>ActionsTreeGenerating(Role,Col</w:delText>
        </w:r>
        <w:r w:rsidR="00767BB9" w:rsidRPr="00A176AA" w:rsidDel="00541083">
          <w:rPr>
            <w:rFonts w:ascii="Times New Roman" w:hAnsi="Times New Roman" w:cs="Times New Roman"/>
            <w:color w:val="FF0000"/>
            <w:sz w:val="24"/>
            <w:szCs w:val="24"/>
            <w:vertAlign w:val="subscript"/>
            <w:lang w:val="en-US"/>
          </w:rPr>
          <w:delText>1</w:delText>
        </w:r>
        <w:r w:rsidR="00767BB9" w:rsidRPr="00A176AA" w:rsidDel="00541083">
          <w:rPr>
            <w:rFonts w:ascii="Times New Roman" w:hAnsi="Times New Roman" w:cs="Times New Roman"/>
            <w:color w:val="FF0000"/>
            <w:sz w:val="24"/>
            <w:szCs w:val="24"/>
            <w:lang w:val="en-US"/>
          </w:rPr>
          <w:delText>)</w:delText>
        </w:r>
        <w:r w:rsidR="00767BB9" w:rsidRPr="00A176AA" w:rsidDel="00541083">
          <w:rPr>
            <w:rFonts w:ascii="Times New Roman" w:hAnsi="Times New Roman" w:cs="Times New Roman"/>
            <w:b/>
            <w:sz w:val="24"/>
            <w:szCs w:val="24"/>
            <w:lang w:val="en-US"/>
          </w:rPr>
          <w:delText xml:space="preserve">                        </w:delText>
        </w:r>
        <w:r w:rsidR="00767BB9" w:rsidRPr="00A176AA" w:rsidDel="00541083">
          <w:rPr>
            <w:rFonts w:ascii="Times New Roman" w:hAnsi="Times New Roman" w:cs="Times New Roman"/>
            <w:color w:val="FF0000"/>
            <w:sz w:val="24"/>
            <w:szCs w:val="24"/>
            <w:lang w:val="en-US"/>
          </w:rPr>
          <w:delText>ActionsTreeGenerating(Role,Col</w:delText>
        </w:r>
        <w:r w:rsidR="00767BB9" w:rsidRPr="00A176AA" w:rsidDel="00541083">
          <w:rPr>
            <w:rFonts w:ascii="Times New Roman" w:hAnsi="Times New Roman" w:cs="Times New Roman"/>
            <w:color w:val="FF0000"/>
            <w:sz w:val="24"/>
            <w:szCs w:val="24"/>
            <w:vertAlign w:val="subscript"/>
            <w:lang w:val="en-US"/>
          </w:rPr>
          <w:delText>1</w:delText>
        </w:r>
        <w:r w:rsidR="00767BB9" w:rsidRPr="00A176AA"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81" w:author="erradi" w:date="2011-08-06T10:44:00Z"/>
          <w:rFonts w:ascii="Times New Roman" w:hAnsi="Times New Roman" w:cs="Times New Roman"/>
          <w:b/>
          <w:sz w:val="24"/>
          <w:szCs w:val="24"/>
          <w:lang w:val="en-US"/>
        </w:rPr>
      </w:pPr>
    </w:p>
    <w:p w:rsidR="00767BB9" w:rsidDel="00541083" w:rsidRDefault="006F18AC" w:rsidP="0097258D">
      <w:pPr>
        <w:pStyle w:val="Paragraphedeliste"/>
        <w:ind w:left="709"/>
        <w:jc w:val="both"/>
        <w:rPr>
          <w:del w:id="2282" w:author="erradi" w:date="2011-08-06T10:44:00Z"/>
          <w:rFonts w:ascii="Times New Roman" w:hAnsi="Times New Roman" w:cs="Times New Roman"/>
          <w:b/>
          <w:sz w:val="24"/>
          <w:szCs w:val="24"/>
          <w:lang w:val="en-US"/>
        </w:rPr>
      </w:pPr>
      <w:del w:id="2283" w:author="erradi" w:date="2011-08-06T10:44:00Z">
        <w:r w:rsidRPr="006F18AC">
          <w:rPr>
            <w:rFonts w:ascii="Times New Roman" w:hAnsi="Times New Roman" w:cs="Times New Roman"/>
            <w:b/>
            <w:noProof/>
            <w:sz w:val="24"/>
            <w:szCs w:val="24"/>
            <w:lang w:eastAsia="fr-FR"/>
          </w:rPr>
          <w:pict>
            <v:shape id="_x0000_s1220" type="#_x0000_t32" style="position:absolute;left:0;text-align:left;margin-left:198.4pt;margin-top:6.8pt;width:.75pt;height:63pt;z-index:251781632" o:connectortype="straight">
              <v:stroke endarrow="block"/>
            </v:shape>
          </w:pict>
        </w:r>
        <w:r w:rsidR="00767BB9" w:rsidDel="00541083">
          <w:rPr>
            <w:rFonts w:ascii="Times New Roman" w:hAnsi="Times New Roman" w:cs="Times New Roman"/>
            <w:b/>
            <w:sz w:val="24"/>
            <w:szCs w:val="24"/>
            <w:lang w:val="en-US"/>
          </w:rPr>
          <w:delText xml:space="preserve">                     </w:delText>
        </w:r>
      </w:del>
    </w:p>
    <w:p w:rsidR="00767BB9" w:rsidDel="00541083" w:rsidRDefault="00767BB9" w:rsidP="0097258D">
      <w:pPr>
        <w:pStyle w:val="Paragraphedeliste"/>
        <w:ind w:left="709"/>
        <w:jc w:val="both"/>
        <w:rPr>
          <w:del w:id="2284" w:author="erradi" w:date="2011-08-06T10:44:00Z"/>
          <w:rFonts w:ascii="Times New Roman" w:hAnsi="Times New Roman" w:cs="Times New Roman"/>
          <w:b/>
          <w:sz w:val="24"/>
          <w:szCs w:val="24"/>
          <w:lang w:val="en-US"/>
        </w:rPr>
      </w:pPr>
    </w:p>
    <w:p w:rsidR="00767BB9" w:rsidRPr="00A176AA" w:rsidDel="00541083" w:rsidRDefault="00767BB9" w:rsidP="0097258D">
      <w:pPr>
        <w:pStyle w:val="Paragraphedeliste"/>
        <w:ind w:left="709"/>
        <w:jc w:val="both"/>
        <w:rPr>
          <w:del w:id="2285" w:author="erradi" w:date="2011-08-06T10:44:00Z"/>
          <w:rFonts w:ascii="Times New Roman" w:hAnsi="Times New Roman" w:cs="Times New Roman"/>
          <w:b/>
          <w:color w:val="FF0000"/>
          <w:sz w:val="24"/>
          <w:szCs w:val="24"/>
          <w:lang w:val="en-US"/>
        </w:rPr>
      </w:pPr>
      <w:del w:id="2286" w:author="erradi" w:date="2011-08-06T10:44:00Z">
        <w:r w:rsidDel="00541083">
          <w:rPr>
            <w:rFonts w:ascii="Times New Roman" w:hAnsi="Times New Roman" w:cs="Times New Roman"/>
            <w:b/>
            <w:sz w:val="24"/>
            <w:szCs w:val="24"/>
            <w:lang w:val="en-US"/>
          </w:rPr>
          <w:delText xml:space="preserve">                                                   </w:delText>
        </w:r>
        <w:r w:rsidRPr="00A176AA" w:rsidDel="00541083">
          <w:rPr>
            <w:rFonts w:ascii="Times New Roman" w:hAnsi="Times New Roman" w:cs="Times New Roman"/>
            <w:color w:val="FF0000"/>
            <w:sz w:val="24"/>
            <w:szCs w:val="24"/>
            <w:lang w:val="en-US"/>
          </w:rPr>
          <w:delText>ActionsTreeGenerating(Role,Col</w:delText>
        </w:r>
        <w:r w:rsidRPr="00A176AA" w:rsidDel="00541083">
          <w:rPr>
            <w:rFonts w:ascii="Times New Roman" w:hAnsi="Times New Roman" w:cs="Times New Roman"/>
            <w:color w:val="FF0000"/>
            <w:sz w:val="24"/>
            <w:szCs w:val="24"/>
            <w:vertAlign w:val="subscript"/>
            <w:lang w:val="en-US"/>
          </w:rPr>
          <w:delText>2</w:delText>
        </w:r>
        <w:r w:rsidRPr="00A176AA"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87" w:author="erradi" w:date="2011-08-06T10:44:00Z"/>
          <w:rFonts w:ascii="Times New Roman" w:hAnsi="Times New Roman" w:cs="Times New Roman"/>
          <w:b/>
          <w:sz w:val="24"/>
          <w:szCs w:val="24"/>
          <w:lang w:val="en-US"/>
        </w:rPr>
      </w:pPr>
    </w:p>
    <w:p w:rsidR="00767BB9" w:rsidRPr="00A176AA" w:rsidDel="00541083" w:rsidRDefault="006F18AC" w:rsidP="0097258D">
      <w:pPr>
        <w:pStyle w:val="Paragraphedeliste"/>
        <w:ind w:left="709"/>
        <w:jc w:val="both"/>
        <w:rPr>
          <w:del w:id="2288" w:author="erradi" w:date="2011-08-06T10:44:00Z"/>
          <w:rFonts w:ascii="Times New Roman" w:hAnsi="Times New Roman" w:cs="Times New Roman"/>
          <w:b/>
          <w:sz w:val="24"/>
          <w:szCs w:val="24"/>
          <w:lang w:val="en-US"/>
        </w:rPr>
      </w:pPr>
      <w:del w:id="2289" w:author="erradi" w:date="2011-08-06T10:44:00Z">
        <w:r w:rsidRPr="006F18AC">
          <w:rPr>
            <w:rFonts w:ascii="Times New Roman" w:hAnsi="Times New Roman" w:cs="Times New Roman"/>
            <w:b/>
            <w:noProof/>
            <w:sz w:val="24"/>
            <w:szCs w:val="24"/>
            <w:lang w:eastAsia="fr-FR"/>
          </w:rPr>
          <w:pict>
            <v:oval id="_x0000_s1219" style="position:absolute;left:0;text-align:left;margin-left:194.65pt;margin-top:1.8pt;width:9pt;height:9pt;z-index:251780608"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290" w:author="erradi" w:date="2011-08-06T10:44:00Z"/>
          <w:rFonts w:ascii="Times New Roman" w:hAnsi="Times New Roman" w:cs="Times New Roman"/>
          <w:b/>
          <w:sz w:val="24"/>
          <w:szCs w:val="24"/>
          <w:lang w:val="en-US"/>
        </w:rPr>
      </w:pPr>
      <w:del w:id="229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292" w:author="erradi" w:date="2011-08-06T10:44:00Z"/>
          <w:rFonts w:ascii="Times New Roman" w:hAnsi="Times New Roman" w:cs="Times New Roman"/>
          <w:b/>
          <w:sz w:val="24"/>
          <w:szCs w:val="24"/>
          <w:lang w:val="en-US"/>
        </w:rPr>
      </w:pPr>
      <w:del w:id="2293"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294" w:author="erradi" w:date="2011-08-06T10:44:00Z"/>
          <w:rFonts w:ascii="Times New Roman" w:hAnsi="Times New Roman" w:cs="Times New Roman"/>
          <w:b/>
          <w:sz w:val="24"/>
          <w:szCs w:val="24"/>
          <w:lang w:val="en-US"/>
        </w:rPr>
      </w:pPr>
      <w:del w:id="2295" w:author="erradi" w:date="2011-08-06T10:44:00Z">
        <w:r w:rsidRPr="006F18AC">
          <w:rPr>
            <w:rFonts w:ascii="Times New Roman" w:hAnsi="Times New Roman" w:cs="Times New Roman"/>
            <w:b/>
            <w:noProof/>
            <w:sz w:val="24"/>
            <w:szCs w:val="24"/>
            <w:lang w:eastAsia="fr-FR"/>
          </w:rPr>
          <w:pict>
            <v:shape id="_x0000_s1229" type="#_x0000_t19" style="position:absolute;left:0;text-align:left;margin-left:176.65pt;margin-top:32.15pt;width:23.25pt;height:37.3pt;flip:x y;z-index:251790848"/>
          </w:pict>
        </w:r>
        <w:r w:rsidRPr="006F18AC">
          <w:rPr>
            <w:rFonts w:ascii="Times New Roman" w:hAnsi="Times New Roman" w:cs="Times New Roman"/>
            <w:b/>
            <w:noProof/>
            <w:sz w:val="24"/>
            <w:szCs w:val="24"/>
            <w:lang w:eastAsia="fr-FR"/>
          </w:rPr>
          <w:pict>
            <v:shape id="_x0000_s1230" type="#_x0000_t38" style="position:absolute;left:0;text-align:left;margin-left:176.55pt;margin-top:6.55pt;width:25.7pt;height:25.5pt;rotation:270;z-index:251791872" o:connectortype="curved" adj="27189,-141035,-203603">
              <v:stroke endarrow="block"/>
            </v:shape>
          </w:pict>
        </w:r>
        <w:r w:rsidRPr="006F18AC">
          <w:rPr>
            <w:rFonts w:ascii="Times New Roman" w:hAnsi="Times New Roman" w:cs="Times New Roman"/>
            <w:b/>
            <w:noProof/>
            <w:sz w:val="24"/>
            <w:szCs w:val="24"/>
            <w:lang w:eastAsia="fr-FR"/>
          </w:rPr>
          <w:pict>
            <v:oval id="_x0000_s1221" style="position:absolute;left:0;text-align:left;margin-left:198.4pt;margin-top:1.95pt;width:9pt;height:9pt;z-index:251782656"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23" type="#_x0000_t32" style="position:absolute;left:0;text-align:left;margin-left:202.9pt;margin-top:6.45pt;width:.75pt;height:63pt;z-index:251784704" o:connectortype="straight">
              <v:stroke endarrow="block"/>
            </v:shape>
          </w:pict>
        </w:r>
        <w:r w:rsidRPr="006F18AC">
          <w:rPr>
            <w:rFonts w:ascii="Times New Roman" w:hAnsi="Times New Roman" w:cs="Times New Roman"/>
            <w:b/>
            <w:noProof/>
            <w:sz w:val="24"/>
            <w:szCs w:val="24"/>
            <w:lang w:eastAsia="fr-FR"/>
          </w:rPr>
          <w:pict>
            <v:oval id="_x0000_s1222" style="position:absolute;left:0;text-align:left;margin-left:199.15pt;margin-top:64.95pt;width:9pt;height:9pt;z-index:251783680" fillcolor="black [3200]" strokecolor="#f2f2f2 [3041]" strokeweight="3pt">
              <v:shadow on="t" type="perspective" color="#7f7f7f [1601]" opacity=".5" offset="1pt" offset2="-1pt"/>
            </v:oval>
          </w:pict>
        </w:r>
      </w:del>
    </w:p>
    <w:p w:rsidR="00767BB9" w:rsidRPr="00A176AA" w:rsidDel="00541083" w:rsidRDefault="00767BB9" w:rsidP="0097258D">
      <w:pPr>
        <w:ind w:left="709"/>
        <w:jc w:val="both"/>
        <w:rPr>
          <w:del w:id="2296" w:author="erradi" w:date="2011-08-06T10:44:00Z"/>
          <w:rFonts w:ascii="Times New Roman" w:hAnsi="Times New Roman" w:cs="Times New Roman"/>
          <w:b/>
          <w:sz w:val="24"/>
          <w:szCs w:val="24"/>
          <w:lang w:val="en-US"/>
        </w:rPr>
      </w:pPr>
      <w:del w:id="2297" w:author="erradi" w:date="2011-08-06T10:44:00Z">
        <w:r w:rsidRPr="00A176AA" w:rsidDel="00541083">
          <w:rPr>
            <w:rFonts w:ascii="Times New Roman" w:hAnsi="Times New Roman" w:cs="Times New Roman"/>
            <w:color w:val="FF0000"/>
            <w:sz w:val="24"/>
            <w:szCs w:val="24"/>
            <w:lang w:val="en-US"/>
          </w:rPr>
          <w:delText>ActionsTreeGenerating(Role,Col</w:delText>
        </w:r>
        <w:r w:rsidRPr="00A176AA" w:rsidDel="00541083">
          <w:rPr>
            <w:rFonts w:ascii="Times New Roman" w:hAnsi="Times New Roman" w:cs="Times New Roman"/>
            <w:color w:val="FF0000"/>
            <w:sz w:val="24"/>
            <w:szCs w:val="24"/>
            <w:vertAlign w:val="subscript"/>
            <w:lang w:val="en-US"/>
          </w:rPr>
          <w:delText>1</w:delText>
        </w:r>
        <w:r w:rsidRPr="00A176AA" w:rsidDel="00541083">
          <w:rPr>
            <w:rFonts w:ascii="Times New Roman" w:hAnsi="Times New Roman" w:cs="Times New Roman"/>
            <w:color w:val="FF0000"/>
            <w:sz w:val="24"/>
            <w:szCs w:val="24"/>
            <w:lang w:val="en-US"/>
          </w:rPr>
          <w:delText>)</w:delText>
        </w:r>
        <w:r w:rsidDel="00541083">
          <w:rPr>
            <w:rFonts w:ascii="Times New Roman" w:hAnsi="Times New Roman" w:cs="Times New Roman"/>
            <w:color w:val="FF0000"/>
            <w:sz w:val="24"/>
            <w:szCs w:val="24"/>
            <w:lang w:val="en-US"/>
          </w:rPr>
          <w:tab/>
        </w:r>
        <w:r w:rsidDel="00541083">
          <w:rPr>
            <w:rFonts w:ascii="Times New Roman" w:hAnsi="Times New Roman" w:cs="Times New Roman"/>
            <w:color w:val="FF0000"/>
            <w:sz w:val="24"/>
            <w:szCs w:val="24"/>
            <w:lang w:val="en-US"/>
          </w:rPr>
          <w:tab/>
        </w:r>
        <w:r w:rsidRPr="00A176AA" w:rsidDel="00541083">
          <w:rPr>
            <w:rFonts w:ascii="Times New Roman" w:hAnsi="Times New Roman" w:cs="Times New Roman"/>
            <w:color w:val="FF0000"/>
            <w:sz w:val="24"/>
            <w:szCs w:val="24"/>
            <w:lang w:val="en-US"/>
          </w:rPr>
          <w:delText>ActionsTreeGenerating(Role,Col</w:delText>
        </w:r>
        <w:r w:rsidRPr="00A176AA" w:rsidDel="00541083">
          <w:rPr>
            <w:rFonts w:ascii="Times New Roman" w:hAnsi="Times New Roman" w:cs="Times New Roman"/>
            <w:color w:val="FF0000"/>
            <w:sz w:val="24"/>
            <w:szCs w:val="24"/>
            <w:vertAlign w:val="subscript"/>
            <w:lang w:val="en-US"/>
          </w:rPr>
          <w:delText>1</w:delText>
        </w:r>
        <w:r w:rsidRPr="00A176AA"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298"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29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00" w:author="erradi" w:date="2011-08-06T10:44:00Z"/>
          <w:rFonts w:ascii="Times New Roman" w:hAnsi="Times New Roman" w:cs="Times New Roman"/>
          <w:b/>
          <w:sz w:val="24"/>
          <w:szCs w:val="24"/>
          <w:lang w:val="en-US"/>
        </w:rPr>
      </w:pPr>
      <w:del w:id="230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Del="00541083" w:rsidRDefault="00767BB9" w:rsidP="0097258D">
      <w:pPr>
        <w:pStyle w:val="Paragraphedeliste"/>
        <w:ind w:left="709"/>
        <w:jc w:val="both"/>
        <w:rPr>
          <w:del w:id="2302" w:author="erradi" w:date="2011-08-06T10:44:00Z"/>
          <w:rFonts w:ascii="Times New Roman" w:hAnsi="Times New Roman" w:cs="Times New Roman"/>
          <w:b/>
          <w:sz w:val="24"/>
          <w:szCs w:val="24"/>
          <w:lang w:val="en-US"/>
        </w:rPr>
      </w:pPr>
      <w:del w:id="2303"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304" w:author="erradi" w:date="2011-08-06T10:44:00Z"/>
          <w:rFonts w:ascii="Times New Roman" w:hAnsi="Times New Roman" w:cs="Times New Roman"/>
          <w:sz w:val="24"/>
          <w:szCs w:val="24"/>
          <w:lang w:val="en-US"/>
        </w:rPr>
      </w:pPr>
      <w:del w:id="2305"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PR(Col2)</w:delText>
        </w:r>
        <w:r w:rsidDel="00541083">
          <w:rPr>
            <w:rFonts w:ascii="Times New Roman" w:hAnsi="Times New Roman" w:cs="Times New Roman"/>
            <w:sz w:val="24"/>
            <w:szCs w:val="24"/>
            <w:lang w:val="en-US"/>
          </w:rPr>
          <w:delText xml:space="preserve"> then</w:delText>
        </w:r>
      </w:del>
    </w:p>
    <w:p w:rsidR="00767BB9" w:rsidDel="00541083" w:rsidRDefault="006F18AC" w:rsidP="0097258D">
      <w:pPr>
        <w:pStyle w:val="Paragraphedeliste"/>
        <w:ind w:left="709"/>
        <w:jc w:val="both"/>
        <w:rPr>
          <w:del w:id="2306" w:author="erradi" w:date="2011-08-06T10:44:00Z"/>
          <w:rFonts w:ascii="Times New Roman" w:hAnsi="Times New Roman" w:cs="Times New Roman"/>
          <w:b/>
          <w:sz w:val="24"/>
          <w:szCs w:val="24"/>
          <w:lang w:val="en-US"/>
        </w:rPr>
      </w:pPr>
      <w:del w:id="2307" w:author="erradi" w:date="2011-08-06T10:44:00Z">
        <w:r w:rsidRPr="006F18AC">
          <w:rPr>
            <w:rFonts w:ascii="Times New Roman" w:hAnsi="Times New Roman" w:cs="Times New Roman"/>
            <w:b/>
            <w:noProof/>
            <w:sz w:val="24"/>
            <w:szCs w:val="24"/>
            <w:lang w:eastAsia="fr-FR"/>
          </w:rPr>
          <w:pict>
            <v:oval id="_x0000_s1224" style="position:absolute;left:0;text-align:left;margin-left:196.9pt;margin-top:15.25pt;width:9pt;height:9pt;z-index:251785728"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26" type="#_x0000_t32" style="position:absolute;left:0;text-align:left;margin-left:201.4pt;margin-top:19.75pt;width:.75pt;height:63pt;z-index:251787776" o:connectortype="straight">
              <v:stroke endarrow="block"/>
            </v:shape>
          </w:pict>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delText>Generate</w:delText>
        </w:r>
      </w:del>
    </w:p>
    <w:p w:rsidR="00767BB9" w:rsidDel="00541083" w:rsidRDefault="00767BB9" w:rsidP="0097258D">
      <w:pPr>
        <w:pStyle w:val="Paragraphedeliste"/>
        <w:ind w:left="709"/>
        <w:jc w:val="both"/>
        <w:rPr>
          <w:del w:id="2308" w:author="erradi" w:date="2011-08-06T10:44:00Z"/>
          <w:rFonts w:ascii="Times New Roman" w:hAnsi="Times New Roman" w:cs="Times New Roman"/>
          <w:b/>
          <w:sz w:val="24"/>
          <w:szCs w:val="24"/>
          <w:lang w:val="en-US"/>
        </w:rPr>
      </w:pPr>
    </w:p>
    <w:p w:rsidR="00767BB9" w:rsidRPr="00A176AA" w:rsidDel="00541083" w:rsidRDefault="00767BB9" w:rsidP="0097258D">
      <w:pPr>
        <w:pStyle w:val="Paragraphedeliste"/>
        <w:ind w:left="709"/>
        <w:jc w:val="both"/>
        <w:rPr>
          <w:del w:id="230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10" w:author="erradi" w:date="2011-08-06T10:44:00Z"/>
          <w:rFonts w:ascii="Times New Roman" w:hAnsi="Times New Roman" w:cs="Times New Roman"/>
          <w:b/>
          <w:sz w:val="24"/>
          <w:szCs w:val="24"/>
          <w:lang w:val="en-US"/>
        </w:rPr>
      </w:pPr>
      <w:del w:id="231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312" w:author="erradi" w:date="2011-08-06T10:44:00Z"/>
          <w:rFonts w:ascii="Times New Roman" w:hAnsi="Times New Roman" w:cs="Times New Roman"/>
          <w:b/>
          <w:sz w:val="24"/>
          <w:szCs w:val="24"/>
          <w:lang w:val="en-US"/>
        </w:rPr>
      </w:pPr>
    </w:p>
    <w:p w:rsidR="00767BB9" w:rsidDel="00541083" w:rsidRDefault="006F18AC" w:rsidP="0097258D">
      <w:pPr>
        <w:pStyle w:val="Paragraphedeliste"/>
        <w:ind w:left="709"/>
        <w:jc w:val="both"/>
        <w:rPr>
          <w:del w:id="2313" w:author="erradi" w:date="2011-08-06T10:44:00Z"/>
          <w:rFonts w:ascii="Times New Roman" w:hAnsi="Times New Roman" w:cs="Times New Roman"/>
          <w:b/>
          <w:sz w:val="24"/>
          <w:szCs w:val="24"/>
          <w:lang w:val="en-US"/>
        </w:rPr>
      </w:pPr>
      <w:del w:id="2314" w:author="erradi" w:date="2011-08-06T10:44:00Z">
        <w:r w:rsidRPr="006F18AC">
          <w:rPr>
            <w:rFonts w:ascii="Times New Roman" w:hAnsi="Times New Roman" w:cs="Times New Roman"/>
            <w:b/>
            <w:noProof/>
            <w:sz w:val="24"/>
            <w:szCs w:val="24"/>
            <w:lang w:eastAsia="fr-FR"/>
          </w:rPr>
          <w:pict>
            <v:oval id="_x0000_s1225" style="position:absolute;left:0;text-align:left;margin-left:197.65pt;margin-top:.4pt;width:9pt;height:9pt;z-index:251786752" fillcolor="black [3200]" strokecolor="#f2f2f2 [3041]" strokeweight="3pt">
              <v:shadow on="t" type="perspective" color="#7f7f7f [1601]" opacity=".5" offset="1pt" offset2="-1pt"/>
            </v:oval>
          </w:pict>
        </w:r>
      </w:del>
    </w:p>
    <w:p w:rsidR="00767BB9" w:rsidRPr="00A176AA" w:rsidDel="00541083" w:rsidRDefault="00767BB9" w:rsidP="0097258D">
      <w:pPr>
        <w:pStyle w:val="Paragraphedeliste"/>
        <w:ind w:left="709"/>
        <w:jc w:val="both"/>
        <w:rPr>
          <w:del w:id="2315" w:author="erradi" w:date="2011-08-06T10:44:00Z"/>
          <w:rFonts w:ascii="Times New Roman" w:hAnsi="Times New Roman" w:cs="Times New Roman"/>
          <w:b/>
          <w:sz w:val="24"/>
          <w:szCs w:val="24"/>
          <w:lang w:val="en-US"/>
        </w:rPr>
      </w:pPr>
      <w:del w:id="2316"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A176AA" w:rsidDel="00541083">
          <w:rPr>
            <w:rFonts w:ascii="Times New Roman" w:hAnsi="Times New Roman" w:cs="Times New Roman"/>
            <w:b/>
            <w:sz w:val="24"/>
            <w:szCs w:val="24"/>
            <w:lang w:val="en-US"/>
          </w:rPr>
          <w:delText>end if</w:delText>
        </w:r>
      </w:del>
    </w:p>
    <w:p w:rsidR="00767BB9" w:rsidRPr="007C3B87" w:rsidDel="00541083" w:rsidRDefault="00767BB9" w:rsidP="0097258D">
      <w:pPr>
        <w:pStyle w:val="Paragraphedeliste"/>
        <w:ind w:left="709"/>
        <w:jc w:val="both"/>
        <w:rPr>
          <w:del w:id="2317" w:author="erradi" w:date="2011-08-06T10:44:00Z"/>
          <w:rFonts w:ascii="Times New Roman" w:hAnsi="Times New Roman" w:cs="Times New Roman"/>
          <w:sz w:val="24"/>
          <w:szCs w:val="24"/>
          <w:lang w:val="en-US"/>
        </w:rPr>
      </w:pPr>
      <w:del w:id="2318"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r w:rsidRPr="007C3B87" w:rsidDel="00541083">
          <w:rPr>
            <w:rFonts w:ascii="Times New Roman" w:hAnsi="Times New Roman" w:cs="Times New Roman"/>
            <w:sz w:val="24"/>
            <w:szCs w:val="24"/>
            <w:lang w:val="en-US"/>
          </w:rPr>
          <w:tab/>
        </w:r>
      </w:del>
    </w:p>
    <w:p w:rsidR="00767BB9" w:rsidDel="00541083" w:rsidRDefault="00767BB9" w:rsidP="0097258D">
      <w:pPr>
        <w:pStyle w:val="Paragraphedeliste"/>
        <w:ind w:left="709"/>
        <w:jc w:val="both"/>
        <w:rPr>
          <w:del w:id="2319" w:author="erradi" w:date="2011-08-06T10:44:00Z"/>
          <w:rFonts w:ascii="Times New Roman" w:hAnsi="Times New Roman" w:cs="Times New Roman"/>
          <w:sz w:val="24"/>
          <w:szCs w:val="24"/>
          <w:lang w:val="en-US"/>
        </w:rPr>
      </w:pPr>
      <w:del w:id="2320" w:author="erradi" w:date="2011-08-06T10:44:00Z">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 Form(Col)</w:delText>
        </w:r>
        <w:r w:rsidDel="00541083">
          <w:rPr>
            <w:rFonts w:ascii="Times New Roman" w:hAnsi="Times New Roman" w:cs="Times New Roman"/>
            <w:sz w:val="24"/>
            <w:szCs w:val="24"/>
            <w:lang w:val="en-US"/>
          </w:rPr>
          <w:delText xml:space="preserve"> = ”</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xml:space="preserve"> [] 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then</w:delText>
        </w:r>
      </w:del>
    </w:p>
    <w:p w:rsidR="00767BB9" w:rsidDel="00541083" w:rsidRDefault="00767BB9" w:rsidP="0097258D">
      <w:pPr>
        <w:pStyle w:val="Paragraphedeliste"/>
        <w:ind w:left="709"/>
        <w:jc w:val="both"/>
        <w:rPr>
          <w:del w:id="2321" w:author="erradi" w:date="2011-08-06T10:44:00Z"/>
          <w:rFonts w:ascii="Times New Roman" w:hAnsi="Times New Roman" w:cs="Times New Roman"/>
          <w:sz w:val="24"/>
          <w:szCs w:val="24"/>
          <w:lang w:val="en-US"/>
        </w:rPr>
      </w:pPr>
      <w:del w:id="232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1</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323" w:author="erradi" w:date="2011-08-06T10:44:00Z"/>
          <w:rFonts w:ascii="Times New Roman" w:hAnsi="Times New Roman" w:cs="Times New Roman"/>
          <w:sz w:val="24"/>
          <w:szCs w:val="24"/>
          <w:lang w:val="en-US"/>
        </w:rPr>
      </w:pPr>
      <w:del w:id="232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2</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325" w:author="erradi" w:date="2011-08-06T10:44:00Z"/>
          <w:rFonts w:ascii="Times New Roman" w:hAnsi="Times New Roman" w:cs="Times New Roman"/>
          <w:b/>
          <w:sz w:val="24"/>
          <w:szCs w:val="24"/>
          <w:lang w:val="en-US"/>
        </w:rPr>
      </w:pPr>
      <w:del w:id="2326"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327" w:author="erradi" w:date="2011-08-06T10:44:00Z"/>
          <w:rFonts w:ascii="Times New Roman" w:hAnsi="Times New Roman" w:cs="Times New Roman"/>
          <w:color w:val="FF0000"/>
          <w:sz w:val="24"/>
          <w:szCs w:val="24"/>
          <w:lang w:val="en-US"/>
        </w:rPr>
      </w:pPr>
      <w:del w:id="2328" w:author="erradi" w:date="2011-08-06T10:44:00Z">
        <w:r w:rsidRPr="006F18AC">
          <w:rPr>
            <w:rFonts w:ascii="Times New Roman" w:hAnsi="Times New Roman" w:cs="Times New Roman"/>
            <w:b/>
            <w:noProof/>
            <w:sz w:val="24"/>
            <w:szCs w:val="24"/>
            <w:lang w:eastAsia="fr-FR"/>
          </w:rPr>
          <w:pict>
            <v:shape id="_x0000_s1238" type="#_x0000_t32" style="position:absolute;left:0;text-align:left;margin-left:198.4pt;margin-top:6.5pt;width:30pt;height:63.1pt;z-index:251800064" o:connectortype="straight">
              <v:stroke endarrow="block"/>
            </v:shape>
          </w:pict>
        </w:r>
        <w:r w:rsidRPr="006F18AC">
          <w:rPr>
            <w:rFonts w:ascii="Times New Roman" w:hAnsi="Times New Roman" w:cs="Times New Roman"/>
            <w:b/>
            <w:noProof/>
            <w:sz w:val="24"/>
            <w:szCs w:val="24"/>
            <w:lang w:eastAsia="fr-FR"/>
          </w:rPr>
          <w:pict>
            <v:shape id="_x0000_s1196" type="#_x0000_t32" style="position:absolute;left:0;text-align:left;margin-left:167.65pt;margin-top:6.5pt;width:30pt;height:63.1pt;flip:x;z-index:251757056" o:connectortype="straight">
              <v:stroke endarrow="block"/>
            </v:shape>
          </w:pict>
        </w:r>
        <w:r w:rsidRPr="006F18AC">
          <w:rPr>
            <w:rFonts w:ascii="Times New Roman" w:hAnsi="Times New Roman" w:cs="Times New Roman"/>
            <w:b/>
            <w:noProof/>
            <w:sz w:val="24"/>
            <w:szCs w:val="24"/>
            <w:lang w:eastAsia="fr-FR"/>
          </w:rPr>
          <w:pict>
            <v:oval id="_x0000_s1197" style="position:absolute;left:0;text-align:left;margin-left:193.15pt;margin-top:2pt;width:9pt;height:9pt;z-index:251758080" fillcolor="black [3200]" strokecolor="#f2f2f2 [3041]" strokeweight="3pt">
              <v:shadow on="t" type="perspective" color="#7f7f7f [1601]" opacity=".5" offset="1pt" offset2="-1pt"/>
            </v:oval>
          </w:pict>
        </w:r>
      </w:del>
    </w:p>
    <w:p w:rsidR="00767BB9" w:rsidRPr="00C970F3" w:rsidDel="00541083" w:rsidRDefault="00767BB9" w:rsidP="0097258D">
      <w:pPr>
        <w:ind w:left="709"/>
        <w:jc w:val="both"/>
        <w:rPr>
          <w:del w:id="2329" w:author="erradi" w:date="2011-08-06T10:44:00Z"/>
          <w:rFonts w:ascii="Times New Roman" w:hAnsi="Times New Roman" w:cs="Times New Roman"/>
          <w:b/>
          <w:sz w:val="24"/>
          <w:szCs w:val="24"/>
          <w:lang w:val="en-US"/>
        </w:rPr>
      </w:pPr>
      <w:del w:id="2330" w:author="erradi" w:date="2011-08-06T10:44:00Z">
        <w:r w:rsidRPr="00C970F3"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1</w:delText>
        </w:r>
        <w:r w:rsidRPr="00C970F3" w:rsidDel="00541083">
          <w:rPr>
            <w:rFonts w:ascii="Times New Roman" w:hAnsi="Times New Roman" w:cs="Times New Roman"/>
            <w:color w:val="FF0000"/>
            <w:sz w:val="24"/>
            <w:szCs w:val="24"/>
            <w:lang w:val="en-US"/>
          </w:rPr>
          <w:delText>)</w:delText>
        </w:r>
        <w:r w:rsidDel="00541083">
          <w:rPr>
            <w:rFonts w:ascii="Times New Roman" w:hAnsi="Times New Roman" w:cs="Times New Roman"/>
            <w:color w:val="FF0000"/>
            <w:sz w:val="24"/>
            <w:szCs w:val="24"/>
            <w:lang w:val="en-US"/>
          </w:rPr>
          <w:tab/>
        </w:r>
        <w:r w:rsidDel="00541083">
          <w:rPr>
            <w:rFonts w:ascii="Times New Roman" w:hAnsi="Times New Roman" w:cs="Times New Roman"/>
            <w:color w:val="FF0000"/>
            <w:sz w:val="24"/>
            <w:szCs w:val="24"/>
            <w:lang w:val="en-US"/>
          </w:rPr>
          <w:tab/>
        </w:r>
        <w:r w:rsidDel="00541083">
          <w:rPr>
            <w:rFonts w:ascii="Times New Roman" w:hAnsi="Times New Roman" w:cs="Times New Roman"/>
            <w:color w:val="FF0000"/>
            <w:sz w:val="24"/>
            <w:szCs w:val="24"/>
            <w:lang w:val="en-US"/>
          </w:rPr>
          <w:tab/>
        </w:r>
        <w:r w:rsidRPr="00C970F3"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C970F3" w:rsidDel="00541083">
          <w:rPr>
            <w:rFonts w:ascii="Times New Roman" w:hAnsi="Times New Roman" w:cs="Times New Roman"/>
            <w:color w:val="FF0000"/>
            <w:sz w:val="24"/>
            <w:szCs w:val="24"/>
            <w:lang w:val="en-US"/>
          </w:rPr>
          <w:delText>)</w:delText>
        </w:r>
      </w:del>
    </w:p>
    <w:p w:rsidR="00767BB9" w:rsidRPr="00C970F3" w:rsidDel="00541083" w:rsidRDefault="006F18AC" w:rsidP="0097258D">
      <w:pPr>
        <w:ind w:left="709"/>
        <w:jc w:val="both"/>
        <w:rPr>
          <w:del w:id="2331" w:author="erradi" w:date="2011-08-06T10:44:00Z"/>
          <w:rFonts w:ascii="Times New Roman" w:hAnsi="Times New Roman" w:cs="Times New Roman"/>
          <w:b/>
          <w:sz w:val="24"/>
          <w:szCs w:val="24"/>
          <w:lang w:val="en-US"/>
        </w:rPr>
      </w:pPr>
      <w:del w:id="2332" w:author="erradi" w:date="2011-08-06T10:44:00Z">
        <w:r w:rsidRPr="006F18AC">
          <w:rPr>
            <w:rFonts w:ascii="Times New Roman" w:hAnsi="Times New Roman" w:cs="Times New Roman"/>
            <w:b/>
            <w:noProof/>
            <w:sz w:val="24"/>
            <w:szCs w:val="24"/>
            <w:lang w:eastAsia="fr-FR"/>
          </w:rPr>
          <w:pict>
            <v:oval id="_x0000_s1237" style="position:absolute;left:0;text-align:left;margin-left:224.65pt;margin-top:14.9pt;width:9pt;height:9pt;z-index:251799040"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198" style="position:absolute;left:0;text-align:left;margin-left:163.15pt;margin-top:14.8pt;width:9pt;height:9pt;z-index:251759104"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333" w:author="erradi" w:date="2011-08-06T10:44:00Z"/>
          <w:rFonts w:ascii="Times New Roman" w:hAnsi="Times New Roman" w:cs="Times New Roman"/>
          <w:b/>
          <w:sz w:val="24"/>
          <w:szCs w:val="24"/>
          <w:lang w:val="en-US"/>
        </w:rPr>
      </w:pPr>
      <w:del w:id="2334" w:author="erradi" w:date="2011-08-06T10:44:00Z">
        <w:r w:rsidDel="00541083">
          <w:rPr>
            <w:rFonts w:ascii="Times New Roman" w:hAnsi="Times New Roman" w:cs="Times New Roman"/>
            <w:b/>
            <w:sz w:val="24"/>
            <w:szCs w:val="24"/>
            <w:lang w:val="en-US"/>
          </w:rPr>
          <w:delText xml:space="preserve">                     </w:delText>
        </w:r>
      </w:del>
    </w:p>
    <w:p w:rsidR="00767BB9" w:rsidRPr="00C970F3" w:rsidDel="00541083" w:rsidRDefault="00767BB9" w:rsidP="0097258D">
      <w:pPr>
        <w:pStyle w:val="Paragraphedeliste"/>
        <w:ind w:left="709"/>
        <w:jc w:val="both"/>
        <w:rPr>
          <w:del w:id="2335"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36" w:author="erradi" w:date="2011-08-06T10:44:00Z"/>
          <w:rFonts w:ascii="Times New Roman" w:hAnsi="Times New Roman" w:cs="Times New Roman"/>
          <w:b/>
          <w:sz w:val="24"/>
          <w:szCs w:val="24"/>
          <w:lang w:val="en-US"/>
        </w:rPr>
      </w:pPr>
      <w:del w:id="2337"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338" w:author="erradi" w:date="2011-08-06T10:44:00Z"/>
          <w:rFonts w:ascii="Times New Roman" w:hAnsi="Times New Roman" w:cs="Times New Roman"/>
          <w:b/>
          <w:sz w:val="24"/>
          <w:szCs w:val="24"/>
          <w:lang w:val="en-US"/>
        </w:rPr>
      </w:pPr>
      <w:del w:id="2339"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340" w:author="erradi" w:date="2011-08-06T10:44:00Z"/>
          <w:rFonts w:ascii="Times New Roman" w:hAnsi="Times New Roman" w:cs="Times New Roman"/>
          <w:b/>
          <w:sz w:val="24"/>
          <w:szCs w:val="24"/>
          <w:lang w:val="en-US"/>
        </w:rPr>
      </w:pPr>
      <w:del w:id="2341" w:author="erradi" w:date="2011-08-06T10:44:00Z">
        <w:r w:rsidRPr="006F18AC">
          <w:rPr>
            <w:rFonts w:ascii="Times New Roman" w:hAnsi="Times New Roman" w:cs="Times New Roman"/>
            <w:b/>
            <w:noProof/>
            <w:sz w:val="24"/>
            <w:szCs w:val="24"/>
            <w:lang w:eastAsia="fr-FR"/>
          </w:rPr>
          <w:pict>
            <v:oval id="_x0000_s1231" style="position:absolute;left:0;text-align:left;margin-left:198.4pt;margin-top:1.95pt;width:9pt;height:9pt;z-index:251792896"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33" type="#_x0000_t32" style="position:absolute;left:0;text-align:left;margin-left:202.9pt;margin-top:6.45pt;width:.75pt;height:63pt;z-index:251794944" o:connectortype="straight">
              <v:stroke endarrow="block"/>
            </v:shape>
          </w:pict>
        </w:r>
        <w:r w:rsidRPr="006F18AC">
          <w:rPr>
            <w:rFonts w:ascii="Times New Roman" w:hAnsi="Times New Roman" w:cs="Times New Roman"/>
            <w:b/>
            <w:noProof/>
            <w:sz w:val="24"/>
            <w:szCs w:val="24"/>
            <w:lang w:eastAsia="fr-FR"/>
          </w:rPr>
          <w:pict>
            <v:oval id="_x0000_s1232" style="position:absolute;left:0;text-align:left;margin-left:199.15pt;margin-top:64.95pt;width:9pt;height:9pt;z-index:251793920"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342"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43" w:author="erradi" w:date="2011-08-06T10:44:00Z"/>
          <w:rFonts w:ascii="Times New Roman" w:hAnsi="Times New Roman" w:cs="Times New Roman"/>
          <w:b/>
          <w:sz w:val="24"/>
          <w:szCs w:val="24"/>
          <w:lang w:val="en-US"/>
        </w:rPr>
      </w:pPr>
      <w:del w:id="234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RPr="00C3511E" w:rsidDel="00541083">
          <w:rPr>
            <w:rFonts w:ascii="Times New Roman" w:hAnsi="Times New Roman" w:cs="Times New Roman"/>
            <w:color w:val="FF0000"/>
            <w:sz w:val="24"/>
            <w:szCs w:val="24"/>
            <w:vertAlign w:val="subscript"/>
            <w:lang w:val="en-US"/>
          </w:rPr>
          <w:delText>1</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345"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46"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47" w:author="erradi" w:date="2011-08-06T10:44:00Z"/>
          <w:rFonts w:ascii="Times New Roman" w:hAnsi="Times New Roman" w:cs="Times New Roman"/>
          <w:b/>
          <w:sz w:val="24"/>
          <w:szCs w:val="24"/>
          <w:lang w:val="en-US"/>
        </w:rPr>
      </w:pPr>
      <w:del w:id="2348"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Del="00541083" w:rsidRDefault="00767BB9" w:rsidP="0097258D">
      <w:pPr>
        <w:pStyle w:val="Paragraphedeliste"/>
        <w:ind w:left="709"/>
        <w:jc w:val="both"/>
        <w:rPr>
          <w:del w:id="2349" w:author="erradi" w:date="2011-08-06T10:44:00Z"/>
          <w:rFonts w:ascii="Times New Roman" w:hAnsi="Times New Roman" w:cs="Times New Roman"/>
          <w:b/>
          <w:sz w:val="24"/>
          <w:szCs w:val="24"/>
          <w:lang w:val="en-US"/>
        </w:rPr>
      </w:pPr>
      <w:del w:id="2350"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351" w:author="erradi" w:date="2011-08-06T10:44:00Z"/>
          <w:rFonts w:ascii="Times New Roman" w:hAnsi="Times New Roman" w:cs="Times New Roman"/>
          <w:sz w:val="24"/>
          <w:szCs w:val="24"/>
          <w:lang w:val="en-US"/>
        </w:rPr>
      </w:pPr>
      <w:del w:id="235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PR(Col2)</w:delText>
        </w:r>
        <w:r w:rsidDel="00541083">
          <w:rPr>
            <w:rFonts w:ascii="Times New Roman" w:hAnsi="Times New Roman" w:cs="Times New Roman"/>
            <w:sz w:val="24"/>
            <w:szCs w:val="24"/>
            <w:lang w:val="en-US"/>
          </w:rPr>
          <w:delText xml:space="preserve"> then</w:delText>
        </w:r>
      </w:del>
    </w:p>
    <w:p w:rsidR="00767BB9" w:rsidDel="00541083" w:rsidRDefault="006F18AC" w:rsidP="0097258D">
      <w:pPr>
        <w:pStyle w:val="Paragraphedeliste"/>
        <w:ind w:left="709"/>
        <w:jc w:val="both"/>
        <w:rPr>
          <w:del w:id="2353" w:author="erradi" w:date="2011-08-06T10:44:00Z"/>
          <w:rFonts w:ascii="Times New Roman" w:hAnsi="Times New Roman" w:cs="Times New Roman"/>
          <w:b/>
          <w:sz w:val="24"/>
          <w:szCs w:val="24"/>
          <w:lang w:val="en-US"/>
        </w:rPr>
      </w:pPr>
      <w:del w:id="2354" w:author="erradi" w:date="2011-08-06T10:44:00Z">
        <w:r w:rsidRPr="006F18AC">
          <w:rPr>
            <w:rFonts w:ascii="Times New Roman" w:hAnsi="Times New Roman" w:cs="Times New Roman"/>
            <w:b/>
            <w:noProof/>
            <w:sz w:val="24"/>
            <w:szCs w:val="24"/>
            <w:lang w:eastAsia="fr-FR"/>
          </w:rPr>
          <w:pict>
            <v:oval id="_x0000_s1235" style="position:absolute;left:0;text-align:left;margin-left:197.65pt;margin-top:78.25pt;width:9pt;height:9pt;z-index:25179699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34" style="position:absolute;left:0;text-align:left;margin-left:196.9pt;margin-top:15.25pt;width:9pt;height:9pt;z-index:251795968"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36" type="#_x0000_t32" style="position:absolute;left:0;text-align:left;margin-left:201.4pt;margin-top:19.75pt;width:.75pt;height:63pt;z-index:251798016" o:connectortype="straight">
              <v:stroke endarrow="block"/>
            </v:shape>
          </w:pict>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delText>Generate</w:delText>
        </w:r>
      </w:del>
    </w:p>
    <w:p w:rsidR="00767BB9" w:rsidDel="00541083" w:rsidRDefault="00767BB9" w:rsidP="0097258D">
      <w:pPr>
        <w:pStyle w:val="Paragraphedeliste"/>
        <w:ind w:left="709"/>
        <w:jc w:val="both"/>
        <w:rPr>
          <w:del w:id="2355"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56"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57" w:author="erradi" w:date="2011-08-06T10:44:00Z"/>
          <w:rFonts w:ascii="Times New Roman" w:hAnsi="Times New Roman" w:cs="Times New Roman"/>
          <w:b/>
          <w:sz w:val="24"/>
          <w:szCs w:val="24"/>
          <w:lang w:val="en-US"/>
        </w:rPr>
      </w:pPr>
      <w:del w:id="2358"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35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60" w:author="erradi" w:date="2011-08-06T10:44:00Z"/>
          <w:rFonts w:ascii="Times New Roman" w:hAnsi="Times New Roman" w:cs="Times New Roman"/>
          <w:b/>
          <w:sz w:val="24"/>
          <w:szCs w:val="24"/>
          <w:lang w:val="en-US"/>
        </w:rPr>
      </w:pPr>
    </w:p>
    <w:p w:rsidR="00767BB9" w:rsidRPr="00A176AA" w:rsidDel="00541083" w:rsidRDefault="00767BB9" w:rsidP="0097258D">
      <w:pPr>
        <w:pStyle w:val="Paragraphedeliste"/>
        <w:ind w:left="709"/>
        <w:jc w:val="both"/>
        <w:rPr>
          <w:del w:id="2361" w:author="erradi" w:date="2011-08-06T10:44:00Z"/>
          <w:rFonts w:ascii="Times New Roman" w:hAnsi="Times New Roman" w:cs="Times New Roman"/>
          <w:b/>
          <w:sz w:val="24"/>
          <w:szCs w:val="24"/>
          <w:lang w:val="en-US"/>
        </w:rPr>
      </w:pPr>
      <w:del w:id="236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A176AA" w:rsidDel="00541083">
          <w:rPr>
            <w:rFonts w:ascii="Times New Roman" w:hAnsi="Times New Roman" w:cs="Times New Roman"/>
            <w:b/>
            <w:sz w:val="24"/>
            <w:szCs w:val="24"/>
            <w:lang w:val="en-US"/>
          </w:rPr>
          <w:delText>end if</w:delText>
        </w:r>
      </w:del>
    </w:p>
    <w:p w:rsidR="00767BB9" w:rsidRPr="007C3B87" w:rsidDel="00541083" w:rsidRDefault="00767BB9" w:rsidP="0097258D">
      <w:pPr>
        <w:pStyle w:val="Paragraphedeliste"/>
        <w:ind w:left="709"/>
        <w:jc w:val="both"/>
        <w:rPr>
          <w:del w:id="2363" w:author="erradi" w:date="2011-08-06T10:44:00Z"/>
          <w:rFonts w:ascii="Times New Roman" w:hAnsi="Times New Roman" w:cs="Times New Roman"/>
          <w:sz w:val="24"/>
          <w:szCs w:val="24"/>
          <w:lang w:val="en-US"/>
        </w:rPr>
      </w:pPr>
      <w:del w:id="236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Del="00541083" w:rsidRDefault="00767BB9" w:rsidP="0097258D">
      <w:pPr>
        <w:pStyle w:val="Paragraphedeliste"/>
        <w:ind w:left="709"/>
        <w:jc w:val="both"/>
        <w:rPr>
          <w:del w:id="2365" w:author="erradi" w:date="2011-08-06T10:44:00Z"/>
          <w:rFonts w:ascii="Times New Roman" w:hAnsi="Times New Roman" w:cs="Times New Roman"/>
          <w:sz w:val="24"/>
          <w:szCs w:val="24"/>
          <w:lang w:val="en-US"/>
        </w:rPr>
      </w:pPr>
      <w:del w:id="2366" w:author="erradi" w:date="2011-08-06T10:44:00Z">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 Form(Col)</w:delText>
        </w:r>
        <w:r w:rsidDel="00541083">
          <w:rPr>
            <w:rFonts w:ascii="Times New Roman" w:hAnsi="Times New Roman" w:cs="Times New Roman"/>
            <w:sz w:val="24"/>
            <w:szCs w:val="24"/>
            <w:lang w:val="en-US"/>
          </w:rPr>
          <w:delText xml:space="preserve"> = ”</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xml:space="preserve"> || Col</w:delText>
        </w:r>
        <w:r w:rsidRPr="00485EE1" w:rsidDel="00541083">
          <w:rPr>
            <w:rFonts w:ascii="Times New Roman" w:hAnsi="Times New Roman" w:cs="Times New Roman"/>
            <w:b/>
            <w:color w:val="1F497D" w:themeColor="text2"/>
            <w:sz w:val="24"/>
            <w:szCs w:val="24"/>
            <w:vertAlign w:val="subscript"/>
            <w:lang w:val="en-US"/>
          </w:rPr>
          <w:delText>2</w:delText>
        </w:r>
        <w:r w:rsidDel="00541083">
          <w:rPr>
            <w:rFonts w:ascii="Times New Roman" w:hAnsi="Times New Roman" w:cs="Times New Roman"/>
            <w:sz w:val="24"/>
            <w:szCs w:val="24"/>
            <w:lang w:val="en-US"/>
          </w:rPr>
          <w:delText>” then</w:delText>
        </w:r>
      </w:del>
    </w:p>
    <w:p w:rsidR="00767BB9" w:rsidDel="00541083" w:rsidRDefault="00767BB9" w:rsidP="0097258D">
      <w:pPr>
        <w:pStyle w:val="Paragraphedeliste"/>
        <w:ind w:left="709"/>
        <w:jc w:val="both"/>
        <w:rPr>
          <w:del w:id="2367" w:author="erradi" w:date="2011-08-06T10:44:00Z"/>
          <w:rFonts w:ascii="Times New Roman" w:hAnsi="Times New Roman" w:cs="Times New Roman"/>
          <w:sz w:val="24"/>
          <w:szCs w:val="24"/>
          <w:lang w:val="en-US"/>
        </w:rPr>
      </w:pPr>
      <w:del w:id="236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b/>
            <w:sz w:val="24"/>
            <w:szCs w:val="24"/>
            <w:lang w:val="en-US"/>
          </w:rPr>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1</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369" w:author="erradi" w:date="2011-08-06T10:44:00Z"/>
          <w:rFonts w:ascii="Times New Roman" w:hAnsi="Times New Roman" w:cs="Times New Roman"/>
          <w:sz w:val="24"/>
          <w:szCs w:val="24"/>
          <w:lang w:val="en-US"/>
        </w:rPr>
      </w:pPr>
      <w:del w:id="2370"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w:delText>
        </w:r>
        <w:r w:rsidRPr="00C3511E" w:rsidDel="00541083">
          <w:rPr>
            <w:rFonts w:ascii="Times New Roman" w:hAnsi="Times New Roman" w:cs="Times New Roman"/>
            <w:b/>
            <w:sz w:val="24"/>
            <w:szCs w:val="24"/>
            <w:vertAlign w:val="subscript"/>
            <w:lang w:val="en-US"/>
          </w:rPr>
          <w:delText>2</w:delText>
        </w:r>
        <w:r w:rsidRPr="00C3511E"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371" w:author="erradi" w:date="2011-08-06T10:44:00Z"/>
          <w:rFonts w:ascii="Times New Roman" w:hAnsi="Times New Roman" w:cs="Times New Roman"/>
          <w:b/>
          <w:sz w:val="24"/>
          <w:szCs w:val="24"/>
          <w:lang w:val="en-US"/>
        </w:rPr>
      </w:pPr>
      <w:del w:id="237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373" w:author="erradi" w:date="2011-08-06T10:44:00Z"/>
          <w:rFonts w:ascii="Times New Roman" w:hAnsi="Times New Roman" w:cs="Times New Roman"/>
          <w:color w:val="FF0000"/>
          <w:sz w:val="24"/>
          <w:szCs w:val="24"/>
          <w:lang w:val="en-US"/>
        </w:rPr>
      </w:pPr>
      <w:del w:id="2374" w:author="erradi" w:date="2011-08-06T10:44:00Z">
        <w:r w:rsidRPr="006F18AC">
          <w:rPr>
            <w:rFonts w:ascii="Times New Roman" w:hAnsi="Times New Roman" w:cs="Times New Roman"/>
            <w:b/>
            <w:noProof/>
            <w:sz w:val="24"/>
            <w:szCs w:val="24"/>
            <w:lang w:eastAsia="fr-FR"/>
          </w:rPr>
          <w:pict>
            <v:oval id="_x0000_s1240" style="position:absolute;left:0;text-align:left;margin-left:162.4pt;margin-top:3.55pt;width:9pt;height:9pt;z-index:25180211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48" style="position:absolute;left:0;text-align:left;margin-left:222.4pt;margin-top:2.9pt;width:9pt;height:9pt;z-index:251810304"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49" type="#_x0000_t32" style="position:absolute;left:0;text-align:left;margin-left:202.15pt;margin-top:10.3pt;width:23.25pt;height:59.3pt;flip:x;z-index:251811328" o:connectortype="straight">
              <v:stroke endarrow="block"/>
            </v:shape>
          </w:pict>
        </w:r>
        <w:r w:rsidRPr="006F18AC">
          <w:rPr>
            <w:rFonts w:ascii="Times New Roman" w:hAnsi="Times New Roman" w:cs="Times New Roman"/>
            <w:b/>
            <w:noProof/>
            <w:sz w:val="24"/>
            <w:szCs w:val="24"/>
            <w:lang w:eastAsia="fr-FR"/>
          </w:rPr>
          <w:pict>
            <v:shape id="_x0000_s1241" type="#_x0000_t32" style="position:absolute;left:0;text-align:left;margin-left:168.4pt;margin-top:10.3pt;width:30.75pt;height:59.3pt;z-index:251803136" o:connectortype="straight">
              <v:stroke endarrow="block"/>
            </v:shape>
          </w:pict>
        </w:r>
      </w:del>
    </w:p>
    <w:p w:rsidR="00767BB9" w:rsidRPr="00C970F3" w:rsidDel="00541083" w:rsidRDefault="00767BB9" w:rsidP="0097258D">
      <w:pPr>
        <w:ind w:left="709"/>
        <w:jc w:val="both"/>
        <w:rPr>
          <w:del w:id="2375" w:author="erradi" w:date="2011-08-06T10:44:00Z"/>
          <w:rFonts w:ascii="Times New Roman" w:hAnsi="Times New Roman" w:cs="Times New Roman"/>
          <w:b/>
          <w:sz w:val="24"/>
          <w:szCs w:val="24"/>
          <w:lang w:val="en-US"/>
        </w:rPr>
      </w:pPr>
      <w:del w:id="2376" w:author="erradi" w:date="2011-08-06T10:44:00Z">
        <w:r w:rsidRPr="00C970F3"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1</w:delText>
        </w:r>
        <w:r w:rsidRPr="00C970F3" w:rsidDel="00541083">
          <w:rPr>
            <w:rFonts w:ascii="Times New Roman" w:hAnsi="Times New Roman" w:cs="Times New Roman"/>
            <w:color w:val="FF0000"/>
            <w:sz w:val="24"/>
            <w:szCs w:val="24"/>
            <w:lang w:val="en-US"/>
          </w:rPr>
          <w:delText>)</w:delText>
        </w:r>
        <w:r w:rsidDel="00541083">
          <w:rPr>
            <w:rFonts w:ascii="Times New Roman" w:hAnsi="Times New Roman" w:cs="Times New Roman"/>
            <w:color w:val="FF0000"/>
            <w:sz w:val="24"/>
            <w:szCs w:val="24"/>
            <w:lang w:val="en-US"/>
          </w:rPr>
          <w:tab/>
        </w:r>
        <w:r w:rsidDel="00541083">
          <w:rPr>
            <w:rFonts w:ascii="Times New Roman" w:hAnsi="Times New Roman" w:cs="Times New Roman"/>
            <w:color w:val="FF0000"/>
            <w:sz w:val="24"/>
            <w:szCs w:val="24"/>
            <w:lang w:val="en-US"/>
          </w:rPr>
          <w:tab/>
        </w:r>
        <w:r w:rsidDel="00541083">
          <w:rPr>
            <w:rFonts w:ascii="Times New Roman" w:hAnsi="Times New Roman" w:cs="Times New Roman"/>
            <w:color w:val="FF0000"/>
            <w:sz w:val="24"/>
            <w:szCs w:val="24"/>
            <w:lang w:val="en-US"/>
          </w:rPr>
          <w:tab/>
        </w:r>
        <w:r w:rsidRPr="00C970F3"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C970F3" w:rsidDel="00541083">
          <w:rPr>
            <w:rFonts w:ascii="Times New Roman" w:hAnsi="Times New Roman" w:cs="Times New Roman"/>
            <w:color w:val="FF0000"/>
            <w:sz w:val="24"/>
            <w:szCs w:val="24"/>
            <w:lang w:val="en-US"/>
          </w:rPr>
          <w:delText>)</w:delText>
        </w:r>
      </w:del>
    </w:p>
    <w:p w:rsidR="00767BB9" w:rsidRPr="00C970F3" w:rsidDel="00541083" w:rsidRDefault="006F18AC" w:rsidP="0097258D">
      <w:pPr>
        <w:ind w:left="709"/>
        <w:jc w:val="both"/>
        <w:rPr>
          <w:del w:id="2377" w:author="erradi" w:date="2011-08-06T10:44:00Z"/>
          <w:rFonts w:ascii="Times New Roman" w:hAnsi="Times New Roman" w:cs="Times New Roman"/>
          <w:b/>
          <w:sz w:val="24"/>
          <w:szCs w:val="24"/>
          <w:lang w:val="en-US"/>
        </w:rPr>
      </w:pPr>
      <w:del w:id="2378" w:author="erradi" w:date="2011-08-06T10:44:00Z">
        <w:r w:rsidRPr="006F18AC">
          <w:rPr>
            <w:rFonts w:ascii="Times New Roman" w:hAnsi="Times New Roman" w:cs="Times New Roman"/>
            <w:b/>
            <w:noProof/>
            <w:sz w:val="24"/>
            <w:szCs w:val="24"/>
            <w:lang w:eastAsia="fr-FR"/>
          </w:rPr>
          <w:pict>
            <v:oval id="_x0000_s1239" style="position:absolute;left:0;text-align:left;margin-left:196.15pt;margin-top:14.75pt;width:9pt;height:9pt;z-index:251801088" fillcolor="black [3200]" strokecolor="#f2f2f2 [3041]" strokeweight="3pt">
              <v:shadow on="t" type="perspective" color="#7f7f7f [1601]" opacity=".5" offset="1pt" offset2="-1pt"/>
            </v:oval>
          </w:pict>
        </w:r>
      </w:del>
    </w:p>
    <w:p w:rsidR="00767BB9" w:rsidRPr="00485EE1" w:rsidDel="00541083" w:rsidRDefault="00767BB9" w:rsidP="0097258D">
      <w:pPr>
        <w:ind w:left="709"/>
        <w:jc w:val="both"/>
        <w:rPr>
          <w:del w:id="237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80" w:author="erradi" w:date="2011-08-06T10:44:00Z"/>
          <w:rFonts w:ascii="Times New Roman" w:hAnsi="Times New Roman" w:cs="Times New Roman"/>
          <w:b/>
          <w:sz w:val="24"/>
          <w:szCs w:val="24"/>
          <w:lang w:val="en-US"/>
        </w:rPr>
      </w:pPr>
      <w:del w:id="2381"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382" w:author="erradi" w:date="2011-08-06T10:44:00Z"/>
          <w:rFonts w:ascii="Times New Roman" w:hAnsi="Times New Roman" w:cs="Times New Roman"/>
          <w:b/>
          <w:sz w:val="24"/>
          <w:szCs w:val="24"/>
          <w:lang w:val="en-US"/>
        </w:rPr>
      </w:pPr>
      <w:del w:id="2383"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Generate</w:delText>
        </w:r>
      </w:del>
    </w:p>
    <w:p w:rsidR="00767BB9" w:rsidDel="00541083" w:rsidRDefault="006F18AC" w:rsidP="0097258D">
      <w:pPr>
        <w:pStyle w:val="Paragraphedeliste"/>
        <w:ind w:left="709"/>
        <w:jc w:val="both"/>
        <w:rPr>
          <w:del w:id="2384" w:author="erradi" w:date="2011-08-06T10:44:00Z"/>
          <w:rFonts w:ascii="Times New Roman" w:hAnsi="Times New Roman" w:cs="Times New Roman"/>
          <w:b/>
          <w:sz w:val="24"/>
          <w:szCs w:val="24"/>
          <w:lang w:val="en-US"/>
        </w:rPr>
      </w:pPr>
      <w:del w:id="2385" w:author="erradi" w:date="2011-08-06T10:44:00Z">
        <w:r w:rsidRPr="006F18AC">
          <w:rPr>
            <w:rFonts w:ascii="Times New Roman" w:hAnsi="Times New Roman" w:cs="Times New Roman"/>
            <w:b/>
            <w:noProof/>
            <w:sz w:val="24"/>
            <w:szCs w:val="24"/>
            <w:lang w:eastAsia="fr-FR"/>
          </w:rPr>
          <w:pict>
            <v:oval id="_x0000_s1242" style="position:absolute;left:0;text-align:left;margin-left:198.4pt;margin-top:1.95pt;width:9pt;height:9pt;z-index:251804160"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44" type="#_x0000_t32" style="position:absolute;left:0;text-align:left;margin-left:202.9pt;margin-top:6.45pt;width:.75pt;height:63pt;z-index:251806208" o:connectortype="straight">
              <v:stroke endarrow="block"/>
            </v:shape>
          </w:pict>
        </w:r>
        <w:r w:rsidRPr="006F18AC">
          <w:rPr>
            <w:rFonts w:ascii="Times New Roman" w:hAnsi="Times New Roman" w:cs="Times New Roman"/>
            <w:b/>
            <w:noProof/>
            <w:sz w:val="24"/>
            <w:szCs w:val="24"/>
            <w:lang w:eastAsia="fr-FR"/>
          </w:rPr>
          <w:pict>
            <v:oval id="_x0000_s1243" style="position:absolute;left:0;text-align:left;margin-left:199.15pt;margin-top:64.95pt;width:9pt;height:9pt;z-index:251805184"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386"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87" w:author="erradi" w:date="2011-08-06T10:44:00Z"/>
          <w:rFonts w:ascii="Times New Roman" w:hAnsi="Times New Roman" w:cs="Times New Roman"/>
          <w:b/>
          <w:sz w:val="24"/>
          <w:szCs w:val="24"/>
          <w:lang w:val="en-US"/>
        </w:rPr>
      </w:pPr>
      <w:del w:id="2388"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C3511E" w:rsidDel="00541083">
          <w:rPr>
            <w:rFonts w:ascii="Times New Roman" w:hAnsi="Times New Roman" w:cs="Times New Roman"/>
            <w:color w:val="FF0000"/>
            <w:sz w:val="24"/>
            <w:szCs w:val="24"/>
            <w:lang w:val="en-US"/>
          </w:rPr>
          <w:delText>ActionsTreeGenerating(Role,Col</w:delText>
        </w:r>
        <w:r w:rsidRPr="00C3511E" w:rsidDel="00541083">
          <w:rPr>
            <w:rFonts w:ascii="Times New Roman" w:hAnsi="Times New Roman" w:cs="Times New Roman"/>
            <w:color w:val="FF0000"/>
            <w:sz w:val="24"/>
            <w:szCs w:val="24"/>
            <w:vertAlign w:val="subscript"/>
            <w:lang w:val="en-US"/>
          </w:rPr>
          <w:delText>1</w:delText>
        </w:r>
        <w:r w:rsidRPr="00C3511E"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389"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90" w:author="erradi" w:date="2011-08-06T10:44:00Z"/>
          <w:rFonts w:ascii="Times New Roman" w:hAnsi="Times New Roman" w:cs="Times New Roman"/>
          <w:b/>
          <w:sz w:val="24"/>
          <w:szCs w:val="24"/>
          <w:lang w:val="en-US"/>
        </w:rPr>
      </w:pPr>
    </w:p>
    <w:p w:rsidR="00767BB9" w:rsidDel="00541083" w:rsidRDefault="00767BB9" w:rsidP="0097258D">
      <w:pPr>
        <w:pStyle w:val="Paragraphedeliste"/>
        <w:ind w:left="709"/>
        <w:jc w:val="both"/>
        <w:rPr>
          <w:del w:id="2391" w:author="erradi" w:date="2011-08-06T10:44:00Z"/>
          <w:rFonts w:ascii="Times New Roman" w:hAnsi="Times New Roman" w:cs="Times New Roman"/>
          <w:b/>
          <w:sz w:val="24"/>
          <w:szCs w:val="24"/>
          <w:lang w:val="en-US"/>
        </w:rPr>
      </w:pPr>
      <w:del w:id="2392"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del>
    </w:p>
    <w:p w:rsidR="00767BB9" w:rsidDel="00541083" w:rsidRDefault="00767BB9" w:rsidP="0097258D">
      <w:pPr>
        <w:pStyle w:val="Paragraphedeliste"/>
        <w:ind w:left="709"/>
        <w:jc w:val="both"/>
        <w:rPr>
          <w:del w:id="2393" w:author="erradi" w:date="2011-08-06T10:44:00Z"/>
          <w:rFonts w:ascii="Times New Roman" w:hAnsi="Times New Roman" w:cs="Times New Roman"/>
          <w:b/>
          <w:sz w:val="24"/>
          <w:szCs w:val="24"/>
          <w:lang w:val="en-US"/>
        </w:rPr>
      </w:pPr>
      <w:del w:id="2394"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else</w:delText>
        </w:r>
      </w:del>
    </w:p>
    <w:p w:rsidR="00767BB9" w:rsidDel="00541083" w:rsidRDefault="00767BB9" w:rsidP="0097258D">
      <w:pPr>
        <w:pStyle w:val="Paragraphedeliste"/>
        <w:ind w:left="709"/>
        <w:jc w:val="both"/>
        <w:rPr>
          <w:del w:id="2395" w:author="erradi" w:date="2011-08-06T10:44:00Z"/>
          <w:rFonts w:ascii="Times New Roman" w:hAnsi="Times New Roman" w:cs="Times New Roman"/>
          <w:sz w:val="24"/>
          <w:szCs w:val="24"/>
          <w:lang w:val="en-US"/>
        </w:rPr>
      </w:pPr>
      <w:del w:id="2396"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 xml:space="preserve">if Role </w:delText>
        </w:r>
        <w:r w:rsidDel="00541083">
          <w:rPr>
            <w:rFonts w:ascii="Times New Roman" w:hAnsi="Times New Roman" w:cs="Times New Roman"/>
            <w:sz w:val="24"/>
            <w:szCs w:val="24"/>
            <w:lang w:val="en-US"/>
          </w:rPr>
          <w:delText xml:space="preserve">in </w:delText>
        </w:r>
        <w:r w:rsidRPr="00C3511E" w:rsidDel="00541083">
          <w:rPr>
            <w:rFonts w:ascii="Times New Roman" w:hAnsi="Times New Roman" w:cs="Times New Roman"/>
            <w:b/>
            <w:sz w:val="24"/>
            <w:szCs w:val="24"/>
            <w:lang w:val="en-US"/>
          </w:rPr>
          <w:delText>PR(Col2)</w:delText>
        </w:r>
        <w:r w:rsidDel="00541083">
          <w:rPr>
            <w:rFonts w:ascii="Times New Roman" w:hAnsi="Times New Roman" w:cs="Times New Roman"/>
            <w:sz w:val="24"/>
            <w:szCs w:val="24"/>
            <w:lang w:val="en-US"/>
          </w:rPr>
          <w:delText xml:space="preserve"> then</w:delText>
        </w:r>
      </w:del>
    </w:p>
    <w:p w:rsidR="00767BB9" w:rsidDel="00541083" w:rsidRDefault="006F18AC" w:rsidP="0097258D">
      <w:pPr>
        <w:pStyle w:val="Paragraphedeliste"/>
        <w:ind w:left="709"/>
        <w:jc w:val="both"/>
        <w:rPr>
          <w:del w:id="2397" w:author="erradi" w:date="2011-08-06T10:44:00Z"/>
          <w:rFonts w:ascii="Times New Roman" w:hAnsi="Times New Roman" w:cs="Times New Roman"/>
          <w:b/>
          <w:sz w:val="24"/>
          <w:szCs w:val="24"/>
          <w:lang w:val="en-US"/>
        </w:rPr>
      </w:pPr>
      <w:del w:id="2398" w:author="erradi" w:date="2011-08-06T10:44:00Z">
        <w:r w:rsidRPr="006F18AC">
          <w:rPr>
            <w:rFonts w:ascii="Times New Roman" w:hAnsi="Times New Roman" w:cs="Times New Roman"/>
            <w:b/>
            <w:noProof/>
            <w:sz w:val="24"/>
            <w:szCs w:val="24"/>
            <w:lang w:eastAsia="fr-FR"/>
          </w:rPr>
          <w:pict>
            <v:oval id="_x0000_s1245" style="position:absolute;left:0;text-align:left;margin-left:196.9pt;margin-top:15.25pt;width:9pt;height:9pt;z-index:25180723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47" type="#_x0000_t32" style="position:absolute;left:0;text-align:left;margin-left:201.4pt;margin-top:19.75pt;width:.75pt;height:63pt;z-index:251809280" o:connectortype="straight">
              <v:stroke endarrow="block"/>
            </v:shape>
          </w:pict>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r>
        <w:r w:rsidR="00767BB9" w:rsidDel="00541083">
          <w:rPr>
            <w:rFonts w:ascii="Times New Roman" w:hAnsi="Times New Roman" w:cs="Times New Roman"/>
            <w:b/>
            <w:sz w:val="24"/>
            <w:szCs w:val="24"/>
            <w:lang w:val="en-US"/>
          </w:rPr>
          <w:tab/>
          <w:delText>Generate</w:delText>
        </w:r>
      </w:del>
    </w:p>
    <w:p w:rsidR="00767BB9" w:rsidDel="00541083" w:rsidRDefault="00767BB9" w:rsidP="0097258D">
      <w:pPr>
        <w:ind w:left="709" w:firstLine="708"/>
        <w:jc w:val="both"/>
        <w:rPr>
          <w:del w:id="2399" w:author="erradi" w:date="2011-08-06T10:44:00Z"/>
          <w:rFonts w:ascii="Times New Roman" w:hAnsi="Times New Roman" w:cs="Times New Roman"/>
          <w:color w:val="FF0000"/>
          <w:sz w:val="24"/>
          <w:szCs w:val="24"/>
          <w:lang w:val="en-US"/>
        </w:rPr>
      </w:pPr>
    </w:p>
    <w:p w:rsidR="00767BB9" w:rsidRPr="007C3B87" w:rsidDel="00541083" w:rsidRDefault="00767BB9" w:rsidP="0097258D">
      <w:pPr>
        <w:ind w:left="709" w:firstLine="708"/>
        <w:jc w:val="both"/>
        <w:rPr>
          <w:del w:id="2400" w:author="erradi" w:date="2011-08-06T10:44:00Z"/>
          <w:rFonts w:ascii="Times New Roman" w:hAnsi="Times New Roman" w:cs="Times New Roman"/>
          <w:b/>
          <w:sz w:val="24"/>
          <w:szCs w:val="24"/>
          <w:lang w:val="en-US"/>
        </w:rPr>
      </w:pPr>
      <w:del w:id="2401" w:author="erradi" w:date="2011-08-06T10:44:00Z">
        <w:r w:rsidRPr="007C3B87" w:rsidDel="00541083">
          <w:rPr>
            <w:rFonts w:ascii="Times New Roman" w:hAnsi="Times New Roman" w:cs="Times New Roman"/>
            <w:color w:val="FF0000"/>
            <w:sz w:val="24"/>
            <w:szCs w:val="24"/>
            <w:lang w:val="en-US"/>
          </w:rPr>
          <w:delText>ActionsTreeGenerating(Role,Col</w:delText>
        </w:r>
        <w:r w:rsidRPr="007C3B87" w:rsidDel="00541083">
          <w:rPr>
            <w:rFonts w:ascii="Times New Roman" w:hAnsi="Times New Roman" w:cs="Times New Roman"/>
            <w:color w:val="FF0000"/>
            <w:sz w:val="24"/>
            <w:szCs w:val="24"/>
            <w:vertAlign w:val="subscript"/>
            <w:lang w:val="en-US"/>
          </w:rPr>
          <w:delText>2</w:delText>
        </w:r>
        <w:r w:rsidRPr="007C3B87" w:rsidDel="00541083">
          <w:rPr>
            <w:rFonts w:ascii="Times New Roman" w:hAnsi="Times New Roman" w:cs="Times New Roman"/>
            <w:color w:val="FF0000"/>
            <w:sz w:val="24"/>
            <w:szCs w:val="24"/>
            <w:lang w:val="en-US"/>
          </w:rPr>
          <w:delText>)</w:delText>
        </w:r>
      </w:del>
    </w:p>
    <w:p w:rsidR="00767BB9" w:rsidRPr="007C3B87" w:rsidDel="00541083" w:rsidRDefault="006F18AC" w:rsidP="0097258D">
      <w:pPr>
        <w:ind w:left="709"/>
        <w:jc w:val="both"/>
        <w:rPr>
          <w:del w:id="2402" w:author="erradi" w:date="2011-08-06T10:44:00Z"/>
          <w:rFonts w:ascii="Times New Roman" w:hAnsi="Times New Roman" w:cs="Times New Roman"/>
          <w:b/>
          <w:sz w:val="24"/>
          <w:szCs w:val="24"/>
          <w:lang w:val="en-US"/>
        </w:rPr>
      </w:pPr>
      <w:del w:id="2403" w:author="erradi" w:date="2011-08-06T10:44:00Z">
        <w:r w:rsidRPr="006F18AC">
          <w:rPr>
            <w:noProof/>
            <w:lang w:eastAsia="fr-FR"/>
          </w:rPr>
          <w:pict>
            <v:oval id="_x0000_s1246" style="position:absolute;left:0;text-align:left;margin-left:197.65pt;margin-top:1.35pt;width:9pt;height:9pt;z-index:251808256" fillcolor="black [3200]" strokecolor="#f2f2f2 [3041]" strokeweight="3pt">
              <v:shadow on="t" type="perspective" color="#7f7f7f [1601]" opacity=".5" offset="1pt" offset2="-1pt"/>
            </v:oval>
          </w:pict>
        </w:r>
      </w:del>
    </w:p>
    <w:p w:rsidR="00767BB9" w:rsidRPr="00A176AA" w:rsidDel="00541083" w:rsidRDefault="00767BB9" w:rsidP="0097258D">
      <w:pPr>
        <w:pStyle w:val="Paragraphedeliste"/>
        <w:ind w:left="709"/>
        <w:jc w:val="both"/>
        <w:rPr>
          <w:del w:id="2404" w:author="erradi" w:date="2011-08-06T10:44:00Z"/>
          <w:rFonts w:ascii="Times New Roman" w:hAnsi="Times New Roman" w:cs="Times New Roman"/>
          <w:b/>
          <w:sz w:val="24"/>
          <w:szCs w:val="24"/>
          <w:lang w:val="en-US"/>
        </w:rPr>
      </w:pPr>
      <w:del w:id="2405"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r>
        <w:r w:rsidRPr="00A176AA" w:rsidDel="00541083">
          <w:rPr>
            <w:rFonts w:ascii="Times New Roman" w:hAnsi="Times New Roman" w:cs="Times New Roman"/>
            <w:b/>
            <w:sz w:val="24"/>
            <w:szCs w:val="24"/>
            <w:lang w:val="en-US"/>
          </w:rPr>
          <w:delText>end if</w:delText>
        </w:r>
      </w:del>
    </w:p>
    <w:p w:rsidR="00767BB9" w:rsidRPr="0098436C" w:rsidDel="00541083" w:rsidRDefault="00767BB9" w:rsidP="0097258D">
      <w:pPr>
        <w:pStyle w:val="Paragraphedeliste"/>
        <w:ind w:left="709"/>
        <w:jc w:val="both"/>
        <w:rPr>
          <w:del w:id="2406" w:author="erradi" w:date="2011-08-06T10:44:00Z"/>
          <w:rFonts w:ascii="Times New Roman" w:hAnsi="Times New Roman" w:cs="Times New Roman"/>
          <w:sz w:val="24"/>
          <w:szCs w:val="24"/>
          <w:lang w:val="en-US"/>
        </w:rPr>
      </w:pPr>
      <w:del w:id="2407" w:author="erradi" w:date="2011-08-06T10:44:00Z">
        <w:r w:rsidDel="00541083">
          <w:rPr>
            <w:rFonts w:ascii="Times New Roman" w:hAnsi="Times New Roman" w:cs="Times New Roman"/>
            <w:b/>
            <w:sz w:val="24"/>
            <w:szCs w:val="24"/>
            <w:lang w:val="en-US"/>
          </w:rPr>
          <w:tab/>
        </w:r>
        <w:r w:rsidDel="00541083">
          <w:rPr>
            <w:rFonts w:ascii="Times New Roman" w:hAnsi="Times New Roman" w:cs="Times New Roman"/>
            <w:b/>
            <w:sz w:val="24"/>
            <w:szCs w:val="24"/>
            <w:lang w:val="en-US"/>
          </w:rPr>
          <w:tab/>
          <w:delText>end if</w:delText>
        </w:r>
        <w:r w:rsidRPr="0098436C" w:rsidDel="00541083">
          <w:rPr>
            <w:rFonts w:ascii="Times New Roman" w:hAnsi="Times New Roman" w:cs="Times New Roman"/>
            <w:sz w:val="24"/>
            <w:szCs w:val="24"/>
            <w:lang w:val="en-US"/>
          </w:rPr>
          <w:tab/>
        </w:r>
      </w:del>
    </w:p>
    <w:p w:rsidR="00767BB9" w:rsidRPr="004C0281" w:rsidDel="00541083" w:rsidRDefault="00767BB9" w:rsidP="0097258D">
      <w:pPr>
        <w:pStyle w:val="Paragraphedeliste"/>
        <w:ind w:left="709"/>
        <w:jc w:val="both"/>
        <w:rPr>
          <w:del w:id="2408" w:author="erradi" w:date="2011-08-06T10:44:00Z"/>
          <w:rFonts w:ascii="Times New Roman" w:hAnsi="Times New Roman" w:cs="Times New Roman"/>
          <w:sz w:val="24"/>
          <w:szCs w:val="24"/>
          <w:lang w:val="en-US"/>
        </w:rPr>
      </w:pPr>
      <w:del w:id="2409" w:author="erradi" w:date="2011-08-06T10:44:00Z">
        <w:r w:rsidDel="00541083">
          <w:rPr>
            <w:rFonts w:ascii="Times New Roman" w:hAnsi="Times New Roman" w:cs="Times New Roman"/>
            <w:sz w:val="24"/>
            <w:szCs w:val="24"/>
            <w:lang w:val="en-US"/>
          </w:rPr>
          <w:tab/>
        </w:r>
        <w:r w:rsidRPr="004C0281" w:rsidDel="00541083">
          <w:rPr>
            <w:rFonts w:ascii="Times New Roman" w:hAnsi="Times New Roman" w:cs="Times New Roman"/>
            <w:b/>
            <w:sz w:val="24"/>
            <w:szCs w:val="24"/>
            <w:lang w:val="en-US"/>
          </w:rPr>
          <w:delText>else if Form(Col)</w:delText>
        </w:r>
        <w:r w:rsidDel="00541083">
          <w:rPr>
            <w:rFonts w:ascii="Times New Roman" w:hAnsi="Times New Roman" w:cs="Times New Roman"/>
            <w:sz w:val="24"/>
            <w:szCs w:val="24"/>
            <w:lang w:val="en-US"/>
          </w:rPr>
          <w:delText xml:space="preserve"> = ”</w:delText>
        </w:r>
        <w:r w:rsidRPr="00485EE1" w:rsidDel="00541083">
          <w:rPr>
            <w:rFonts w:ascii="Times New Roman" w:hAnsi="Times New Roman" w:cs="Times New Roman"/>
            <w:b/>
            <w:color w:val="1F497D" w:themeColor="text2"/>
            <w:sz w:val="24"/>
            <w:szCs w:val="24"/>
            <w:lang w:val="en-US"/>
          </w:rPr>
          <w:delText>Col</w:delText>
        </w:r>
        <w:r w:rsidRPr="00485EE1" w:rsidDel="00541083">
          <w:rPr>
            <w:rFonts w:ascii="Times New Roman" w:hAnsi="Times New Roman" w:cs="Times New Roman"/>
            <w:b/>
            <w:color w:val="1F497D" w:themeColor="text2"/>
            <w:sz w:val="24"/>
            <w:szCs w:val="24"/>
            <w:vertAlign w:val="subscript"/>
            <w:lang w:val="en-US"/>
          </w:rPr>
          <w:delText>1</w:delText>
        </w:r>
        <w:r w:rsidRPr="00485EE1" w:rsidDel="00541083">
          <w:rPr>
            <w:rFonts w:ascii="Times New Roman" w:hAnsi="Times New Roman" w:cs="Times New Roman"/>
            <w:b/>
            <w:color w:val="1F497D" w:themeColor="text2"/>
            <w:sz w:val="24"/>
            <w:szCs w:val="24"/>
            <w:lang w:val="en-US"/>
          </w:rPr>
          <w:delText xml:space="preserve"> |&gt; Col</w:delText>
        </w:r>
        <w:r w:rsidRPr="00485EE1" w:rsidDel="00541083">
          <w:rPr>
            <w:rFonts w:ascii="Times New Roman" w:hAnsi="Times New Roman" w:cs="Times New Roman"/>
            <w:b/>
            <w:color w:val="1F497D" w:themeColor="text2"/>
            <w:sz w:val="24"/>
            <w:szCs w:val="24"/>
            <w:vertAlign w:val="subscript"/>
            <w:lang w:val="en-US"/>
          </w:rPr>
          <w:delText>2</w:delText>
        </w:r>
        <w:r w:rsidRPr="00485EE1" w:rsidDel="00541083">
          <w:rPr>
            <w:rFonts w:ascii="Times New Roman" w:hAnsi="Times New Roman" w:cs="Times New Roman"/>
            <w:b/>
            <w:color w:val="1F497D" w:themeColor="text2"/>
            <w:sz w:val="24"/>
            <w:szCs w:val="24"/>
            <w:lang w:val="en-US"/>
          </w:rPr>
          <w:delText xml:space="preserve"> else Col</w:delText>
        </w:r>
        <w:r w:rsidRPr="00485EE1" w:rsidDel="00541083">
          <w:rPr>
            <w:rFonts w:ascii="Times New Roman" w:hAnsi="Times New Roman" w:cs="Times New Roman"/>
            <w:b/>
            <w:color w:val="1F497D" w:themeColor="text2"/>
            <w:sz w:val="24"/>
            <w:szCs w:val="24"/>
            <w:vertAlign w:val="subscript"/>
            <w:lang w:val="en-US"/>
          </w:rPr>
          <w:delText>3</w:delText>
        </w:r>
        <w:r w:rsidDel="00541083">
          <w:rPr>
            <w:rFonts w:ascii="Times New Roman" w:hAnsi="Times New Roman" w:cs="Times New Roman"/>
            <w:sz w:val="24"/>
            <w:szCs w:val="24"/>
            <w:lang w:val="en-US"/>
          </w:rPr>
          <w:delText>“ then</w:delText>
        </w:r>
      </w:del>
    </w:p>
    <w:p w:rsidR="00767BB9" w:rsidDel="00541083" w:rsidRDefault="00767BB9" w:rsidP="0097258D">
      <w:pPr>
        <w:pStyle w:val="Paragraphedeliste"/>
        <w:ind w:left="709"/>
        <w:jc w:val="both"/>
        <w:rPr>
          <w:del w:id="2410" w:author="erradi" w:date="2011-08-06T10:44:00Z"/>
          <w:rFonts w:ascii="Times New Roman" w:hAnsi="Times New Roman" w:cs="Times New Roman"/>
          <w:sz w:val="24"/>
          <w:szCs w:val="24"/>
          <w:lang w:val="en-US"/>
        </w:rPr>
      </w:pPr>
      <w:del w:id="2411"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 </w:delText>
        </w:r>
        <w:r w:rsidRPr="007C3B87" w:rsidDel="00541083">
          <w:rPr>
            <w:rFonts w:ascii="Times New Roman" w:hAnsi="Times New Roman" w:cs="Times New Roman"/>
            <w:b/>
            <w:sz w:val="24"/>
            <w:szCs w:val="24"/>
            <w:lang w:val="en-US"/>
          </w:rPr>
          <w:delText>PR(Col1)</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412" w:author="erradi" w:date="2011-08-06T10:44:00Z"/>
          <w:rFonts w:ascii="Times New Roman" w:hAnsi="Times New Roman" w:cs="Times New Roman"/>
          <w:sz w:val="24"/>
          <w:szCs w:val="24"/>
          <w:lang w:val="en-US"/>
        </w:rPr>
      </w:pPr>
      <w:del w:id="2413"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 </w:delText>
        </w:r>
        <w:r w:rsidRPr="007C3B87" w:rsidDel="00541083">
          <w:rPr>
            <w:rFonts w:ascii="Times New Roman" w:hAnsi="Times New Roman" w:cs="Times New Roman"/>
            <w:b/>
            <w:sz w:val="24"/>
            <w:szCs w:val="24"/>
            <w:lang w:val="en-US"/>
          </w:rPr>
          <w:delText>PR(Col</w:delText>
        </w:r>
        <w:r w:rsidRPr="00F97BE1" w:rsidDel="00541083">
          <w:rPr>
            <w:rFonts w:ascii="Times New Roman" w:hAnsi="Times New Roman" w:cs="Times New Roman"/>
            <w:b/>
            <w:sz w:val="24"/>
            <w:szCs w:val="24"/>
            <w:vertAlign w:val="subscript"/>
            <w:lang w:val="en-US"/>
          </w:rPr>
          <w:delText>2</w:delText>
        </w:r>
        <w:r w:rsidRPr="007C3B87"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RPr="007C3B87" w:rsidDel="00541083" w:rsidRDefault="00767BB9" w:rsidP="0097258D">
      <w:pPr>
        <w:pStyle w:val="Paragraphedeliste"/>
        <w:ind w:left="709"/>
        <w:jc w:val="both"/>
        <w:rPr>
          <w:del w:id="2414" w:author="erradi" w:date="2011-08-06T10:44:00Z"/>
          <w:rFonts w:ascii="Times New Roman" w:hAnsi="Times New Roman" w:cs="Times New Roman"/>
          <w:b/>
          <w:sz w:val="24"/>
          <w:szCs w:val="24"/>
          <w:lang w:val="en-US"/>
        </w:rPr>
      </w:pPr>
      <w:del w:id="2415"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Generate</w:delText>
        </w:r>
      </w:del>
    </w:p>
    <w:p w:rsidR="00767BB9" w:rsidDel="00541083" w:rsidRDefault="006F18AC" w:rsidP="0097258D">
      <w:pPr>
        <w:pStyle w:val="Paragraphedeliste"/>
        <w:ind w:left="709"/>
        <w:jc w:val="both"/>
        <w:rPr>
          <w:del w:id="2416" w:author="erradi" w:date="2011-08-06T10:44:00Z"/>
          <w:rFonts w:ascii="Times New Roman" w:hAnsi="Times New Roman" w:cs="Times New Roman"/>
          <w:sz w:val="24"/>
          <w:szCs w:val="24"/>
          <w:lang w:val="en-US"/>
        </w:rPr>
      </w:pPr>
      <w:del w:id="2417" w:author="erradi" w:date="2011-08-06T10:44:00Z">
        <w:r w:rsidRPr="006F18AC">
          <w:rPr>
            <w:rFonts w:ascii="Times New Roman" w:hAnsi="Times New Roman" w:cs="Times New Roman"/>
            <w:b/>
            <w:noProof/>
            <w:sz w:val="24"/>
            <w:szCs w:val="24"/>
            <w:lang w:eastAsia="fr-FR"/>
          </w:rPr>
          <w:pict>
            <v:oval id="_x0000_s1250" style="position:absolute;left:0;text-align:left;margin-left:229.15pt;margin-top:2.45pt;width:9pt;height:9pt;z-index:251812352"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oval id="_x0000_s1251" style="position:absolute;left:0;text-align:left;margin-left:229.9pt;margin-top:66.15pt;width:9pt;height:9pt;z-index:251813376"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52" type="#_x0000_t32" style="position:absolute;left:0;text-align:left;margin-left:233.65pt;margin-top:6.95pt;width:.75pt;height:63pt;z-index:251814400" o:connectortype="straight">
              <v:stroke endarrow="block"/>
            </v:shape>
          </w:pict>
        </w:r>
      </w:del>
    </w:p>
    <w:p w:rsidR="00767BB9" w:rsidRPr="007C3B87" w:rsidDel="00541083" w:rsidRDefault="00767BB9" w:rsidP="0097258D">
      <w:pPr>
        <w:ind w:left="709" w:firstLine="708"/>
        <w:jc w:val="both"/>
        <w:rPr>
          <w:del w:id="2418" w:author="erradi" w:date="2011-08-06T10:44:00Z"/>
          <w:rFonts w:ascii="Times New Roman" w:hAnsi="Times New Roman" w:cs="Times New Roman"/>
          <w:b/>
          <w:sz w:val="24"/>
          <w:szCs w:val="24"/>
          <w:lang w:val="en-US"/>
        </w:rPr>
      </w:pPr>
      <w:del w:id="2419" w:author="erradi" w:date="2011-08-06T10:44:00Z">
        <w:r w:rsidRPr="007C3B87" w:rsidDel="00541083">
          <w:rPr>
            <w:rFonts w:ascii="Times New Roman" w:hAnsi="Times New Roman" w:cs="Times New Roman"/>
            <w:color w:val="FF0000"/>
            <w:sz w:val="24"/>
            <w:szCs w:val="24"/>
            <w:lang w:val="en-US"/>
          </w:rPr>
          <w:delText>ActionsTreeGenerating(Role,Col</w:delText>
        </w:r>
        <w:r w:rsidRPr="007C3B87" w:rsidDel="00541083">
          <w:rPr>
            <w:rFonts w:ascii="Times New Roman" w:hAnsi="Times New Roman" w:cs="Times New Roman"/>
            <w:color w:val="FF0000"/>
            <w:sz w:val="24"/>
            <w:szCs w:val="24"/>
            <w:vertAlign w:val="subscript"/>
            <w:lang w:val="en-US"/>
          </w:rPr>
          <w:delText>2</w:delText>
        </w:r>
        <w:r w:rsidRPr="007C3B87" w:rsidDel="00541083">
          <w:rPr>
            <w:rFonts w:ascii="Times New Roman" w:hAnsi="Times New Roman" w:cs="Times New Roman"/>
            <w:color w:val="FF0000"/>
            <w:sz w:val="24"/>
            <w:szCs w:val="24"/>
            <w:lang w:val="en-US"/>
          </w:rPr>
          <w:delText>)</w:delText>
        </w:r>
      </w:del>
    </w:p>
    <w:p w:rsidR="00767BB9" w:rsidRPr="0098436C" w:rsidDel="00541083" w:rsidRDefault="00767BB9" w:rsidP="0097258D">
      <w:pPr>
        <w:ind w:left="709"/>
        <w:jc w:val="both"/>
        <w:rPr>
          <w:del w:id="2420" w:author="erradi" w:date="2011-08-06T10:44:00Z"/>
          <w:rFonts w:ascii="Times New Roman" w:hAnsi="Times New Roman" w:cs="Times New Roman"/>
          <w:b/>
          <w:sz w:val="24"/>
          <w:szCs w:val="24"/>
          <w:lang w:val="en-US"/>
        </w:rPr>
      </w:pPr>
    </w:p>
    <w:p w:rsidR="00767BB9" w:rsidRPr="007C3B87" w:rsidDel="00541083" w:rsidRDefault="00767BB9" w:rsidP="0097258D">
      <w:pPr>
        <w:pStyle w:val="Paragraphedeliste"/>
        <w:ind w:left="709"/>
        <w:jc w:val="both"/>
        <w:rPr>
          <w:del w:id="2421" w:author="erradi" w:date="2011-08-06T10:44:00Z"/>
          <w:rFonts w:ascii="Times New Roman" w:hAnsi="Times New Roman" w:cs="Times New Roman"/>
          <w:b/>
          <w:sz w:val="24"/>
          <w:szCs w:val="24"/>
          <w:lang w:val="en-US"/>
        </w:rPr>
      </w:pPr>
      <w:del w:id="242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else</w:delText>
        </w:r>
      </w:del>
    </w:p>
    <w:p w:rsidR="00767BB9" w:rsidDel="00541083" w:rsidRDefault="00767BB9" w:rsidP="0097258D">
      <w:pPr>
        <w:pStyle w:val="Paragraphedeliste"/>
        <w:ind w:left="709"/>
        <w:jc w:val="both"/>
        <w:rPr>
          <w:del w:id="2423" w:author="erradi" w:date="2011-08-06T10:44:00Z"/>
          <w:rFonts w:ascii="Times New Roman" w:hAnsi="Times New Roman" w:cs="Times New Roman"/>
          <w:sz w:val="24"/>
          <w:szCs w:val="24"/>
          <w:lang w:val="en-US"/>
        </w:rPr>
      </w:pPr>
      <w:del w:id="242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 </w:delText>
        </w:r>
        <w:r w:rsidRPr="007C3B87" w:rsidDel="00541083">
          <w:rPr>
            <w:rFonts w:ascii="Times New Roman" w:hAnsi="Times New Roman" w:cs="Times New Roman"/>
            <w:b/>
            <w:sz w:val="24"/>
            <w:szCs w:val="24"/>
            <w:lang w:val="en-US"/>
          </w:rPr>
          <w:delText>PR(Col</w:delText>
        </w:r>
        <w:r w:rsidRPr="00F97BE1" w:rsidDel="00541083">
          <w:rPr>
            <w:rFonts w:ascii="Times New Roman" w:hAnsi="Times New Roman" w:cs="Times New Roman"/>
            <w:b/>
            <w:sz w:val="24"/>
            <w:szCs w:val="24"/>
            <w:vertAlign w:val="subscript"/>
            <w:lang w:val="en-US"/>
          </w:rPr>
          <w:delText>3</w:delText>
        </w:r>
        <w:r w:rsidRPr="007C3B87"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RPr="007C3B87" w:rsidDel="00541083" w:rsidRDefault="00767BB9" w:rsidP="0097258D">
      <w:pPr>
        <w:pStyle w:val="Paragraphedeliste"/>
        <w:ind w:left="709"/>
        <w:jc w:val="both"/>
        <w:rPr>
          <w:del w:id="2425" w:author="erradi" w:date="2011-08-06T10:44:00Z"/>
          <w:rFonts w:ascii="Times New Roman" w:hAnsi="Times New Roman" w:cs="Times New Roman"/>
          <w:b/>
          <w:sz w:val="24"/>
          <w:szCs w:val="24"/>
          <w:lang w:val="en-US"/>
        </w:rPr>
      </w:pPr>
      <w:del w:id="242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Generate</w:delText>
        </w:r>
      </w:del>
    </w:p>
    <w:p w:rsidR="00767BB9" w:rsidDel="00541083" w:rsidRDefault="006F18AC" w:rsidP="0097258D">
      <w:pPr>
        <w:pStyle w:val="Paragraphedeliste"/>
        <w:ind w:left="709"/>
        <w:jc w:val="both"/>
        <w:rPr>
          <w:del w:id="2427" w:author="erradi" w:date="2011-08-06T10:44:00Z"/>
          <w:rFonts w:ascii="Times New Roman" w:hAnsi="Times New Roman" w:cs="Times New Roman"/>
          <w:sz w:val="24"/>
          <w:szCs w:val="24"/>
          <w:lang w:val="en-US"/>
        </w:rPr>
      </w:pPr>
      <w:del w:id="2428" w:author="erradi" w:date="2011-08-06T10:44:00Z">
        <w:r w:rsidRPr="006F18AC">
          <w:rPr>
            <w:rFonts w:ascii="Times New Roman" w:hAnsi="Times New Roman" w:cs="Times New Roman"/>
            <w:b/>
            <w:noProof/>
            <w:sz w:val="24"/>
            <w:szCs w:val="24"/>
            <w:lang w:eastAsia="fr-FR"/>
          </w:rPr>
          <w:pict>
            <v:oval id="_x0000_s1253" style="position:absolute;left:0;text-align:left;margin-left:232.15pt;margin-top:.25pt;width:9pt;height:9pt;z-index:251815424" fillcolor="black [3200]" strokecolor="#f2f2f2 [3041]" strokeweight="3pt">
              <v:shadow on="t" type="perspective" color="#7f7f7f [1601]" opacity=".5" offset="1pt" offset2="-1pt"/>
            </v:oval>
          </w:pict>
        </w:r>
        <w:r w:rsidRPr="006F18AC">
          <w:rPr>
            <w:rFonts w:ascii="Times New Roman" w:hAnsi="Times New Roman" w:cs="Times New Roman"/>
            <w:b/>
            <w:noProof/>
            <w:sz w:val="24"/>
            <w:szCs w:val="24"/>
            <w:lang w:eastAsia="fr-FR"/>
          </w:rPr>
          <w:pict>
            <v:shape id="_x0000_s1255" type="#_x0000_t32" style="position:absolute;left:0;text-align:left;margin-left:236.65pt;margin-top:4.75pt;width:.75pt;height:63pt;z-index:251817472" o:connectortype="straight">
              <v:stroke endarrow="block"/>
            </v:shape>
          </w:pict>
        </w:r>
      </w:del>
    </w:p>
    <w:p w:rsidR="00767BB9" w:rsidDel="00541083" w:rsidRDefault="00767BB9" w:rsidP="0097258D">
      <w:pPr>
        <w:ind w:left="709"/>
        <w:jc w:val="both"/>
        <w:rPr>
          <w:del w:id="2429" w:author="erradi" w:date="2011-08-06T10:44:00Z"/>
          <w:rFonts w:ascii="Times New Roman" w:hAnsi="Times New Roman" w:cs="Times New Roman"/>
          <w:b/>
          <w:sz w:val="24"/>
          <w:szCs w:val="24"/>
          <w:lang w:val="en-US"/>
        </w:rPr>
      </w:pPr>
      <w:del w:id="243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1</w:delText>
        </w:r>
        <w:r w:rsidRPr="007C3B87" w:rsidDel="00541083">
          <w:rPr>
            <w:rFonts w:ascii="Times New Roman" w:hAnsi="Times New Roman" w:cs="Times New Roman"/>
            <w:color w:val="FF0000"/>
            <w:sz w:val="24"/>
            <w:szCs w:val="24"/>
            <w:lang w:val="en-US"/>
          </w:rPr>
          <w:delText>)</w:delText>
        </w:r>
      </w:del>
    </w:p>
    <w:p w:rsidR="00767BB9" w:rsidRPr="0098436C" w:rsidDel="00541083" w:rsidRDefault="006F18AC" w:rsidP="0097258D">
      <w:pPr>
        <w:ind w:left="709"/>
        <w:jc w:val="both"/>
        <w:rPr>
          <w:del w:id="2431" w:author="erradi" w:date="2011-08-06T10:44:00Z"/>
          <w:rFonts w:ascii="Times New Roman" w:hAnsi="Times New Roman" w:cs="Times New Roman"/>
          <w:b/>
          <w:sz w:val="24"/>
          <w:szCs w:val="24"/>
          <w:lang w:val="en-US"/>
        </w:rPr>
      </w:pPr>
      <w:del w:id="2432" w:author="erradi" w:date="2011-08-06T10:44:00Z">
        <w:r w:rsidRPr="006F18AC">
          <w:rPr>
            <w:rFonts w:ascii="Times New Roman" w:hAnsi="Times New Roman" w:cs="Times New Roman"/>
            <w:b/>
            <w:noProof/>
            <w:sz w:val="24"/>
            <w:szCs w:val="24"/>
            <w:lang w:eastAsia="fr-FR"/>
          </w:rPr>
          <w:pict>
            <v:shape id="_x0000_s1257" type="#_x0000_t32" style="position:absolute;left:0;text-align:left;margin-left:237.4pt;margin-top:19.65pt;width:.75pt;height:63pt;z-index:251819520" o:connectortype="straight">
              <v:stroke endarrow="block"/>
            </v:shape>
          </w:pict>
        </w:r>
        <w:r w:rsidRPr="006F18AC">
          <w:rPr>
            <w:rFonts w:ascii="Times New Roman" w:hAnsi="Times New Roman" w:cs="Times New Roman"/>
            <w:b/>
            <w:noProof/>
            <w:sz w:val="24"/>
            <w:szCs w:val="24"/>
            <w:lang w:eastAsia="fr-FR"/>
          </w:rPr>
          <w:pict>
            <v:oval id="_x0000_s1254" style="position:absolute;left:0;text-align:left;margin-left:232.9pt;margin-top:13.6pt;width:9pt;height:9pt;z-index:251816448"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433"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firstLine="336"/>
        <w:jc w:val="both"/>
        <w:rPr>
          <w:del w:id="2434" w:author="erradi" w:date="2011-08-06T10:44:00Z"/>
          <w:rFonts w:ascii="Times New Roman" w:hAnsi="Times New Roman" w:cs="Times New Roman"/>
          <w:sz w:val="24"/>
          <w:szCs w:val="24"/>
          <w:lang w:val="en-US"/>
        </w:rPr>
      </w:pPr>
      <w:del w:id="2435" w:author="erradi" w:date="2011-08-06T10:44:00Z">
        <w:r w:rsidRPr="007C3B87"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3</w:delText>
        </w:r>
        <w:r w:rsidRPr="007C3B87" w:rsidDel="00541083">
          <w:rPr>
            <w:rFonts w:ascii="Times New Roman" w:hAnsi="Times New Roman" w:cs="Times New Roman"/>
            <w:color w:val="FF0000"/>
            <w:sz w:val="24"/>
            <w:szCs w:val="24"/>
            <w:lang w:val="en-US"/>
          </w:rPr>
          <w:delText>)</w:delText>
        </w:r>
      </w:del>
    </w:p>
    <w:p w:rsidR="00767BB9" w:rsidDel="00541083" w:rsidRDefault="00767BB9" w:rsidP="0097258D">
      <w:pPr>
        <w:pStyle w:val="Paragraphedeliste"/>
        <w:ind w:left="709"/>
        <w:jc w:val="both"/>
        <w:rPr>
          <w:del w:id="2436" w:author="erradi" w:date="2011-08-06T10:44:00Z"/>
          <w:rFonts w:ascii="Times New Roman" w:hAnsi="Times New Roman" w:cs="Times New Roman"/>
          <w:sz w:val="24"/>
          <w:szCs w:val="24"/>
          <w:lang w:val="en-US"/>
        </w:rPr>
      </w:pPr>
    </w:p>
    <w:p w:rsidR="00767BB9" w:rsidRPr="0098436C" w:rsidDel="00541083" w:rsidRDefault="006F18AC" w:rsidP="0097258D">
      <w:pPr>
        <w:pStyle w:val="Paragraphedeliste"/>
        <w:ind w:left="709"/>
        <w:jc w:val="both"/>
        <w:rPr>
          <w:del w:id="2437" w:author="erradi" w:date="2011-08-06T10:44:00Z"/>
          <w:rFonts w:ascii="Times New Roman" w:hAnsi="Times New Roman" w:cs="Times New Roman"/>
          <w:sz w:val="24"/>
          <w:szCs w:val="24"/>
          <w:lang w:val="en-US"/>
        </w:rPr>
      </w:pPr>
      <w:del w:id="2438" w:author="erradi" w:date="2011-08-06T10:44:00Z">
        <w:r w:rsidRPr="006F18AC">
          <w:rPr>
            <w:rFonts w:ascii="Times New Roman" w:hAnsi="Times New Roman" w:cs="Times New Roman"/>
            <w:b/>
            <w:noProof/>
            <w:sz w:val="24"/>
            <w:szCs w:val="24"/>
            <w:lang w:eastAsia="fr-FR"/>
          </w:rPr>
          <w:pict>
            <v:oval id="_x0000_s1256" style="position:absolute;left:0;text-align:left;margin-left:233.65pt;margin-top:5.35pt;width:9pt;height:9pt;z-index:251818496" fillcolor="black [3200]" strokecolor="#f2f2f2 [3041]" strokeweight="3pt">
              <v:shadow on="t" type="perspective" color="#7f7f7f [1601]" opacity=".5" offset="1pt" offset2="-1pt"/>
            </v:oval>
          </w:pict>
        </w:r>
      </w:del>
    </w:p>
    <w:p w:rsidR="00767BB9" w:rsidRPr="007C3B87" w:rsidDel="00541083" w:rsidRDefault="00767BB9" w:rsidP="0097258D">
      <w:pPr>
        <w:pStyle w:val="Paragraphedeliste"/>
        <w:ind w:left="709"/>
        <w:jc w:val="both"/>
        <w:rPr>
          <w:del w:id="2439" w:author="erradi" w:date="2011-08-06T10:44:00Z"/>
          <w:rFonts w:ascii="Times New Roman" w:hAnsi="Times New Roman" w:cs="Times New Roman"/>
          <w:b/>
          <w:sz w:val="24"/>
          <w:szCs w:val="24"/>
          <w:lang w:val="en-US"/>
        </w:rPr>
      </w:pPr>
      <w:del w:id="244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else</w:delText>
        </w:r>
      </w:del>
    </w:p>
    <w:p w:rsidR="00767BB9" w:rsidRPr="007C3B87" w:rsidDel="00541083" w:rsidRDefault="00767BB9" w:rsidP="0097258D">
      <w:pPr>
        <w:pStyle w:val="Paragraphedeliste"/>
        <w:ind w:left="709"/>
        <w:jc w:val="both"/>
        <w:rPr>
          <w:del w:id="2441" w:author="erradi" w:date="2011-08-06T10:44:00Z"/>
          <w:rFonts w:ascii="Times New Roman" w:hAnsi="Times New Roman" w:cs="Times New Roman"/>
          <w:b/>
          <w:sz w:val="24"/>
          <w:szCs w:val="24"/>
          <w:lang w:val="en-US"/>
        </w:rPr>
      </w:pPr>
      <w:del w:id="244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Generate</w:delText>
        </w:r>
      </w:del>
    </w:p>
    <w:p w:rsidR="00767BB9" w:rsidDel="00541083" w:rsidRDefault="006F18AC" w:rsidP="0097258D">
      <w:pPr>
        <w:pStyle w:val="Paragraphedeliste"/>
        <w:ind w:left="709"/>
        <w:jc w:val="both"/>
        <w:rPr>
          <w:del w:id="2443" w:author="erradi" w:date="2011-08-06T10:44:00Z"/>
          <w:rFonts w:ascii="Times New Roman" w:hAnsi="Times New Roman" w:cs="Times New Roman"/>
          <w:sz w:val="24"/>
          <w:szCs w:val="24"/>
          <w:lang w:val="en-US"/>
        </w:rPr>
      </w:pPr>
      <w:del w:id="2444" w:author="erradi" w:date="2011-08-06T10:44:00Z">
        <w:r w:rsidRPr="006F18AC">
          <w:rPr>
            <w:rFonts w:ascii="Times New Roman" w:hAnsi="Times New Roman" w:cs="Times New Roman"/>
            <w:noProof/>
            <w:sz w:val="24"/>
            <w:szCs w:val="24"/>
            <w:lang w:eastAsia="fr-FR"/>
          </w:rPr>
          <w:pict>
            <v:oval id="_x0000_s1258" style="position:absolute;left:0;text-align:left;margin-left:232.15pt;margin-top:2.05pt;width:9pt;height:9pt;z-index:251820544" fillcolor="black [3200]" strokecolor="#f2f2f2 [3041]" strokeweight="3pt">
              <v:shadow on="t" type="perspective" color="#7f7f7f [1601]" opacity=".5" offset="1pt" offset2="-1pt"/>
            </v:oval>
          </w:pict>
        </w:r>
        <w:r w:rsidRPr="006F18AC">
          <w:rPr>
            <w:rFonts w:ascii="Times New Roman" w:hAnsi="Times New Roman" w:cs="Times New Roman"/>
            <w:noProof/>
            <w:sz w:val="24"/>
            <w:szCs w:val="24"/>
            <w:lang w:eastAsia="fr-FR"/>
          </w:rPr>
          <w:pict>
            <v:shape id="_x0000_s1260" type="#_x0000_t32" style="position:absolute;left:0;text-align:left;margin-left:236.65pt;margin-top:6.55pt;width:.75pt;height:63pt;z-index:251822592" o:connectortype="straight">
              <v:stroke endarrow="block"/>
            </v:shape>
          </w:pict>
        </w:r>
        <w:r w:rsidRPr="006F18AC">
          <w:rPr>
            <w:rFonts w:ascii="Times New Roman" w:hAnsi="Times New Roman" w:cs="Times New Roman"/>
            <w:noProof/>
            <w:sz w:val="24"/>
            <w:szCs w:val="24"/>
            <w:lang w:eastAsia="fr-FR"/>
          </w:rPr>
          <w:pict>
            <v:oval id="_x0000_s1259" style="position:absolute;left:0;text-align:left;margin-left:232.9pt;margin-top:65.75pt;width:9pt;height:9pt;z-index:251821568"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445"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firstLine="336"/>
        <w:jc w:val="both"/>
        <w:rPr>
          <w:del w:id="2446" w:author="erradi" w:date="2011-08-06T10:44:00Z"/>
          <w:rFonts w:ascii="Times New Roman" w:hAnsi="Times New Roman" w:cs="Times New Roman"/>
          <w:sz w:val="24"/>
          <w:szCs w:val="24"/>
          <w:lang w:val="en-US"/>
        </w:rPr>
      </w:pPr>
      <w:del w:id="2447" w:author="erradi" w:date="2011-08-06T10:44:00Z">
        <w:r w:rsidRPr="007C3B87"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1</w:delText>
        </w:r>
        <w:r w:rsidRPr="007C3B87" w:rsidDel="00541083">
          <w:rPr>
            <w:rFonts w:ascii="Times New Roman" w:hAnsi="Times New Roman" w:cs="Times New Roman"/>
            <w:color w:val="FF0000"/>
            <w:sz w:val="24"/>
            <w:szCs w:val="24"/>
            <w:lang w:val="en-US"/>
          </w:rPr>
          <w:delText>)</w:delText>
        </w:r>
      </w:del>
    </w:p>
    <w:p w:rsidR="00767BB9" w:rsidRPr="0098436C" w:rsidDel="00541083" w:rsidRDefault="00767BB9" w:rsidP="0097258D">
      <w:pPr>
        <w:ind w:left="709"/>
        <w:jc w:val="both"/>
        <w:rPr>
          <w:del w:id="2448" w:author="erradi" w:date="2011-08-06T10:44:00Z"/>
          <w:rFonts w:ascii="Times New Roman" w:hAnsi="Times New Roman" w:cs="Times New Roman"/>
          <w:sz w:val="24"/>
          <w:szCs w:val="24"/>
          <w:lang w:val="en-US"/>
        </w:rPr>
      </w:pPr>
    </w:p>
    <w:p w:rsidR="00767BB9" w:rsidRPr="0098436C" w:rsidDel="00541083" w:rsidRDefault="00767BB9" w:rsidP="0097258D">
      <w:pPr>
        <w:pStyle w:val="Paragraphedeliste"/>
        <w:ind w:left="709"/>
        <w:jc w:val="both"/>
        <w:rPr>
          <w:del w:id="2449" w:author="erradi" w:date="2011-08-06T10:44:00Z"/>
          <w:rFonts w:ascii="Times New Roman" w:hAnsi="Times New Roman" w:cs="Times New Roman"/>
          <w:b/>
          <w:sz w:val="24"/>
          <w:szCs w:val="24"/>
          <w:lang w:val="en-US"/>
        </w:rPr>
      </w:pPr>
      <w:del w:id="245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end if</w:delText>
        </w:r>
      </w:del>
    </w:p>
    <w:p w:rsidR="00767BB9" w:rsidRPr="007C3B87" w:rsidDel="00541083" w:rsidRDefault="00767BB9" w:rsidP="0097258D">
      <w:pPr>
        <w:pStyle w:val="Paragraphedeliste"/>
        <w:ind w:left="709"/>
        <w:jc w:val="both"/>
        <w:rPr>
          <w:del w:id="2451" w:author="erradi" w:date="2011-08-06T10:44:00Z"/>
          <w:rFonts w:ascii="Times New Roman" w:hAnsi="Times New Roman" w:cs="Times New Roman"/>
          <w:b/>
          <w:sz w:val="24"/>
          <w:szCs w:val="24"/>
          <w:lang w:val="en-US"/>
        </w:rPr>
      </w:pPr>
      <w:del w:id="245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end if</w:delText>
        </w:r>
      </w:del>
    </w:p>
    <w:p w:rsidR="00767BB9" w:rsidRPr="007C3B87" w:rsidDel="00541083" w:rsidRDefault="00767BB9" w:rsidP="0097258D">
      <w:pPr>
        <w:pStyle w:val="Paragraphedeliste"/>
        <w:ind w:left="709"/>
        <w:jc w:val="both"/>
        <w:rPr>
          <w:del w:id="2453" w:author="erradi" w:date="2011-08-06T10:44:00Z"/>
          <w:rFonts w:ascii="Times New Roman" w:hAnsi="Times New Roman" w:cs="Times New Roman"/>
          <w:b/>
          <w:sz w:val="24"/>
          <w:szCs w:val="24"/>
          <w:lang w:val="en-US"/>
        </w:rPr>
      </w:pPr>
      <w:del w:id="245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else</w:delText>
        </w:r>
      </w:del>
    </w:p>
    <w:p w:rsidR="00767BB9" w:rsidDel="00541083" w:rsidRDefault="00767BB9" w:rsidP="0097258D">
      <w:pPr>
        <w:pStyle w:val="Paragraphedeliste"/>
        <w:ind w:left="709"/>
        <w:jc w:val="both"/>
        <w:rPr>
          <w:del w:id="2455" w:author="erradi" w:date="2011-08-06T10:44:00Z"/>
          <w:rFonts w:ascii="Times New Roman" w:hAnsi="Times New Roman" w:cs="Times New Roman"/>
          <w:sz w:val="24"/>
          <w:szCs w:val="24"/>
          <w:lang w:val="en-US"/>
        </w:rPr>
      </w:pPr>
      <w:del w:id="245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 </w:delText>
        </w:r>
        <w:r w:rsidRPr="007C3B87" w:rsidDel="00541083">
          <w:rPr>
            <w:rFonts w:ascii="Times New Roman" w:hAnsi="Times New Roman" w:cs="Times New Roman"/>
            <w:b/>
            <w:sz w:val="24"/>
            <w:szCs w:val="24"/>
            <w:lang w:val="en-US"/>
          </w:rPr>
          <w:delText>PR(Col</w:delText>
        </w:r>
        <w:r w:rsidRPr="00F97BE1" w:rsidDel="00541083">
          <w:rPr>
            <w:rFonts w:ascii="Times New Roman" w:hAnsi="Times New Roman" w:cs="Times New Roman"/>
            <w:b/>
            <w:sz w:val="24"/>
            <w:szCs w:val="24"/>
            <w:vertAlign w:val="subscript"/>
            <w:lang w:val="en-US"/>
          </w:rPr>
          <w:delText>2</w:delText>
        </w:r>
        <w:r w:rsidRPr="007C3B87"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457" w:author="erradi" w:date="2011-08-06T10:44:00Z"/>
          <w:rFonts w:ascii="Times New Roman" w:hAnsi="Times New Roman" w:cs="Times New Roman"/>
          <w:b/>
          <w:sz w:val="24"/>
          <w:szCs w:val="24"/>
          <w:lang w:val="en-US"/>
        </w:rPr>
      </w:pPr>
      <w:del w:id="245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b/>
            <w:sz w:val="24"/>
            <w:szCs w:val="24"/>
            <w:lang w:val="en-US"/>
          </w:rPr>
          <w:delText>Generate</w:delText>
        </w:r>
      </w:del>
    </w:p>
    <w:p w:rsidR="00767BB9" w:rsidDel="00541083" w:rsidRDefault="006F18AC" w:rsidP="0097258D">
      <w:pPr>
        <w:pStyle w:val="Paragraphedeliste"/>
        <w:ind w:left="709"/>
        <w:jc w:val="both"/>
        <w:rPr>
          <w:del w:id="2459" w:author="erradi" w:date="2011-08-06T10:44:00Z"/>
          <w:rFonts w:ascii="Times New Roman" w:hAnsi="Times New Roman" w:cs="Times New Roman"/>
          <w:b/>
          <w:sz w:val="24"/>
          <w:szCs w:val="24"/>
          <w:lang w:val="en-US"/>
        </w:rPr>
      </w:pPr>
      <w:del w:id="2460" w:author="erradi" w:date="2011-08-06T10:44:00Z">
        <w:r w:rsidRPr="006F18AC">
          <w:rPr>
            <w:rFonts w:ascii="Times New Roman" w:hAnsi="Times New Roman" w:cs="Times New Roman"/>
            <w:noProof/>
            <w:sz w:val="24"/>
            <w:szCs w:val="24"/>
            <w:lang w:eastAsia="fr-FR"/>
          </w:rPr>
          <w:pict>
            <v:oval id="_x0000_s1261" style="position:absolute;left:0;text-align:left;margin-left:194.65pt;margin-top:3.35pt;width:9pt;height:9pt;z-index:251823616" fillcolor="black [3200]" strokecolor="#f2f2f2 [3041]" strokeweight="3pt">
              <v:shadow on="t" type="perspective" color="#7f7f7f [1601]" opacity=".5" offset="1pt" offset2="-1pt"/>
            </v:oval>
          </w:pict>
        </w:r>
        <w:r w:rsidRPr="006F18AC">
          <w:rPr>
            <w:rFonts w:ascii="Times New Roman" w:hAnsi="Times New Roman" w:cs="Times New Roman"/>
            <w:noProof/>
            <w:sz w:val="24"/>
            <w:szCs w:val="24"/>
            <w:lang w:eastAsia="fr-FR"/>
          </w:rPr>
          <w:pict>
            <v:shape id="_x0000_s1263" type="#_x0000_t32" style="position:absolute;left:0;text-align:left;margin-left:199.15pt;margin-top:7.85pt;width:.75pt;height:63pt;z-index:251825664" o:connectortype="straight">
              <v:stroke endarrow="block"/>
            </v:shape>
          </w:pict>
        </w:r>
        <w:r w:rsidRPr="006F18AC">
          <w:rPr>
            <w:rFonts w:ascii="Times New Roman" w:hAnsi="Times New Roman" w:cs="Times New Roman"/>
            <w:noProof/>
            <w:sz w:val="24"/>
            <w:szCs w:val="24"/>
            <w:lang w:eastAsia="fr-FR"/>
          </w:rPr>
          <w:pict>
            <v:oval id="_x0000_s1262" style="position:absolute;left:0;text-align:left;margin-left:195.4pt;margin-top:67.05pt;width:9pt;height:9pt;z-index:251824640" fillcolor="black [3200]" strokecolor="#f2f2f2 [3041]" strokeweight="3pt">
              <v:shadow on="t" type="perspective" color="#7f7f7f [1601]" opacity=".5" offset="1pt" offset2="-1pt"/>
            </v:oval>
          </w:pict>
        </w:r>
      </w:del>
    </w:p>
    <w:p w:rsidR="00767BB9" w:rsidDel="00541083" w:rsidRDefault="00767BB9" w:rsidP="0097258D">
      <w:pPr>
        <w:pStyle w:val="Paragraphedeliste"/>
        <w:ind w:left="709"/>
        <w:jc w:val="both"/>
        <w:rPr>
          <w:del w:id="2461" w:author="erradi" w:date="2011-08-06T10:44:00Z"/>
          <w:rFonts w:ascii="Times New Roman" w:hAnsi="Times New Roman" w:cs="Times New Roman"/>
          <w:b/>
          <w:sz w:val="24"/>
          <w:szCs w:val="24"/>
          <w:lang w:val="en-US"/>
        </w:rPr>
      </w:pPr>
    </w:p>
    <w:p w:rsidR="00767BB9" w:rsidRPr="0098436C" w:rsidDel="00541083" w:rsidRDefault="00767BB9" w:rsidP="0097258D">
      <w:pPr>
        <w:ind w:left="709" w:firstLine="708"/>
        <w:jc w:val="both"/>
        <w:rPr>
          <w:del w:id="2462" w:author="erradi" w:date="2011-08-06T10:44:00Z"/>
          <w:rFonts w:ascii="Times New Roman" w:hAnsi="Times New Roman" w:cs="Times New Roman"/>
          <w:sz w:val="24"/>
          <w:szCs w:val="24"/>
          <w:lang w:val="en-US"/>
        </w:rPr>
      </w:pPr>
      <w:del w:id="2463" w:author="erradi" w:date="2011-08-06T10:44:00Z">
        <w:r w:rsidRPr="0098436C"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2</w:delText>
        </w:r>
        <w:r w:rsidRPr="0098436C" w:rsidDel="00541083">
          <w:rPr>
            <w:rFonts w:ascii="Times New Roman" w:hAnsi="Times New Roman" w:cs="Times New Roman"/>
            <w:color w:val="FF0000"/>
            <w:sz w:val="24"/>
            <w:szCs w:val="24"/>
            <w:lang w:val="en-US"/>
          </w:rPr>
          <w:delText>)</w:delText>
        </w:r>
      </w:del>
    </w:p>
    <w:p w:rsidR="00767BB9" w:rsidRPr="007C3B87" w:rsidDel="00541083" w:rsidRDefault="00767BB9" w:rsidP="0097258D">
      <w:pPr>
        <w:pStyle w:val="Paragraphedeliste"/>
        <w:ind w:left="709"/>
        <w:jc w:val="both"/>
        <w:rPr>
          <w:del w:id="2464" w:author="erradi" w:date="2011-08-06T10:44:00Z"/>
          <w:rFonts w:ascii="Times New Roman" w:hAnsi="Times New Roman" w:cs="Times New Roman"/>
          <w:b/>
          <w:sz w:val="24"/>
          <w:szCs w:val="24"/>
          <w:lang w:val="en-US"/>
        </w:rPr>
      </w:pPr>
    </w:p>
    <w:p w:rsidR="00767BB9" w:rsidRPr="007C3B87" w:rsidDel="00541083" w:rsidRDefault="00767BB9" w:rsidP="0097258D">
      <w:pPr>
        <w:pStyle w:val="Paragraphedeliste"/>
        <w:ind w:left="709"/>
        <w:jc w:val="both"/>
        <w:rPr>
          <w:del w:id="2465" w:author="erradi" w:date="2011-08-06T10:44:00Z"/>
          <w:rFonts w:ascii="Times New Roman" w:hAnsi="Times New Roman" w:cs="Times New Roman"/>
          <w:b/>
          <w:sz w:val="24"/>
          <w:szCs w:val="24"/>
          <w:lang w:val="en-US"/>
        </w:rPr>
      </w:pPr>
      <w:del w:id="246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else</w:delText>
        </w:r>
      </w:del>
    </w:p>
    <w:p w:rsidR="00767BB9" w:rsidDel="00541083" w:rsidRDefault="00767BB9" w:rsidP="0097258D">
      <w:pPr>
        <w:pStyle w:val="Paragraphedeliste"/>
        <w:ind w:left="709"/>
        <w:jc w:val="both"/>
        <w:rPr>
          <w:del w:id="2467" w:author="erradi" w:date="2011-08-06T10:44:00Z"/>
          <w:rFonts w:ascii="Times New Roman" w:hAnsi="Times New Roman" w:cs="Times New Roman"/>
          <w:sz w:val="24"/>
          <w:szCs w:val="24"/>
          <w:lang w:val="en-US"/>
        </w:rPr>
      </w:pPr>
      <w:del w:id="246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if Role</w:delText>
        </w:r>
        <w:r w:rsidDel="00541083">
          <w:rPr>
            <w:rFonts w:ascii="Times New Roman" w:hAnsi="Times New Roman" w:cs="Times New Roman"/>
            <w:sz w:val="24"/>
            <w:szCs w:val="24"/>
            <w:lang w:val="en-US"/>
          </w:rPr>
          <w:delText xml:space="preserve"> in </w:delText>
        </w:r>
        <w:r w:rsidRPr="007C3B87" w:rsidDel="00541083">
          <w:rPr>
            <w:rFonts w:ascii="Times New Roman" w:hAnsi="Times New Roman" w:cs="Times New Roman"/>
            <w:b/>
            <w:sz w:val="24"/>
            <w:szCs w:val="24"/>
            <w:lang w:val="en-US"/>
          </w:rPr>
          <w:delText>PR(Col</w:delText>
        </w:r>
        <w:r w:rsidRPr="00F97BE1" w:rsidDel="00541083">
          <w:rPr>
            <w:rFonts w:ascii="Times New Roman" w:hAnsi="Times New Roman" w:cs="Times New Roman"/>
            <w:b/>
            <w:sz w:val="24"/>
            <w:szCs w:val="24"/>
            <w:vertAlign w:val="subscript"/>
            <w:lang w:val="en-US"/>
          </w:rPr>
          <w:delText>3</w:delText>
        </w:r>
        <w:r w:rsidRPr="007C3B87"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then</w:delText>
        </w:r>
      </w:del>
    </w:p>
    <w:p w:rsidR="00767BB9" w:rsidRPr="007C3B87" w:rsidDel="00541083" w:rsidRDefault="00767BB9" w:rsidP="0097258D">
      <w:pPr>
        <w:pStyle w:val="Paragraphedeliste"/>
        <w:ind w:left="709"/>
        <w:jc w:val="both"/>
        <w:rPr>
          <w:del w:id="2469" w:author="erradi" w:date="2011-08-06T10:44:00Z"/>
          <w:rFonts w:ascii="Times New Roman" w:hAnsi="Times New Roman" w:cs="Times New Roman"/>
          <w:b/>
          <w:sz w:val="24"/>
          <w:szCs w:val="24"/>
          <w:lang w:val="en-US"/>
        </w:rPr>
      </w:pPr>
      <w:del w:id="247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Generate</w:delText>
        </w:r>
      </w:del>
    </w:p>
    <w:p w:rsidR="00767BB9" w:rsidRPr="0098436C" w:rsidDel="00541083" w:rsidRDefault="006F18AC" w:rsidP="0097258D">
      <w:pPr>
        <w:ind w:left="709"/>
        <w:jc w:val="both"/>
        <w:rPr>
          <w:del w:id="2471" w:author="erradi" w:date="2011-08-06T10:44:00Z"/>
          <w:rFonts w:ascii="Times New Roman" w:hAnsi="Times New Roman" w:cs="Times New Roman"/>
          <w:sz w:val="24"/>
          <w:szCs w:val="24"/>
          <w:lang w:val="en-US"/>
        </w:rPr>
      </w:pPr>
      <w:del w:id="2472" w:author="erradi" w:date="2011-08-06T10:44:00Z">
        <w:r w:rsidRPr="006F18AC">
          <w:rPr>
            <w:noProof/>
            <w:lang w:eastAsia="fr-FR"/>
          </w:rPr>
          <w:pict>
            <v:oval id="_x0000_s1264" style="position:absolute;left:0;text-align:left;margin-left:234.4pt;margin-top:-3.1pt;width:9pt;height:9pt;z-index:251826688" fillcolor="black [3200]" strokecolor="#f2f2f2 [3041]" strokeweight="3pt">
              <v:shadow on="t" type="perspective" color="#7f7f7f [1601]" opacity=".5" offset="1pt" offset2="-1pt"/>
            </v:oval>
          </w:pict>
        </w:r>
        <w:r w:rsidRPr="006F18AC">
          <w:rPr>
            <w:noProof/>
            <w:lang w:eastAsia="fr-FR"/>
          </w:rPr>
          <w:pict>
            <v:shape id="_x0000_s1266" type="#_x0000_t32" style="position:absolute;left:0;text-align:left;margin-left:238.9pt;margin-top:1.4pt;width:.75pt;height:63pt;z-index:251828736" o:connectortype="straight">
              <v:stroke endarrow="block"/>
            </v:shape>
          </w:pict>
        </w:r>
        <w:r w:rsidRPr="006F18AC">
          <w:rPr>
            <w:noProof/>
            <w:lang w:eastAsia="fr-FR"/>
          </w:rPr>
          <w:pict>
            <v:oval id="_x0000_s1265" style="position:absolute;left:0;text-align:left;margin-left:235.15pt;margin-top:60.6pt;width:9pt;height:9pt;z-index:251827712" fillcolor="black [3200]" strokecolor="#f2f2f2 [3041]" strokeweight="3pt">
              <v:shadow on="t" type="perspective" color="#7f7f7f [1601]" opacity=".5" offset="1pt" offset2="-1pt"/>
            </v:oval>
          </w:pict>
        </w:r>
      </w:del>
    </w:p>
    <w:p w:rsidR="00767BB9" w:rsidRPr="0098436C" w:rsidDel="00541083" w:rsidRDefault="00767BB9" w:rsidP="0097258D">
      <w:pPr>
        <w:ind w:left="709" w:firstLine="708"/>
        <w:jc w:val="both"/>
        <w:rPr>
          <w:del w:id="2473" w:author="erradi" w:date="2011-08-06T10:44:00Z"/>
          <w:rFonts w:ascii="Times New Roman" w:hAnsi="Times New Roman" w:cs="Times New Roman"/>
          <w:sz w:val="24"/>
          <w:szCs w:val="24"/>
          <w:lang w:val="en-US"/>
        </w:rPr>
      </w:pPr>
      <w:del w:id="2474" w:author="erradi" w:date="2011-08-06T10:44:00Z">
        <w:r w:rsidRPr="0098436C" w:rsidDel="00541083">
          <w:rPr>
            <w:rFonts w:ascii="Times New Roman" w:hAnsi="Times New Roman" w:cs="Times New Roman"/>
            <w:color w:val="FF0000"/>
            <w:sz w:val="24"/>
            <w:szCs w:val="24"/>
            <w:lang w:val="en-US"/>
          </w:rPr>
          <w:delText>ActionsTreeGenerating(Role,Col</w:delText>
        </w:r>
        <w:r w:rsidDel="00541083">
          <w:rPr>
            <w:rFonts w:ascii="Times New Roman" w:hAnsi="Times New Roman" w:cs="Times New Roman"/>
            <w:color w:val="FF0000"/>
            <w:sz w:val="24"/>
            <w:szCs w:val="24"/>
            <w:vertAlign w:val="subscript"/>
            <w:lang w:val="en-US"/>
          </w:rPr>
          <w:delText>3</w:delText>
        </w:r>
        <w:r w:rsidRPr="0098436C" w:rsidDel="00541083">
          <w:rPr>
            <w:rFonts w:ascii="Times New Roman" w:hAnsi="Times New Roman" w:cs="Times New Roman"/>
            <w:color w:val="FF0000"/>
            <w:sz w:val="24"/>
            <w:szCs w:val="24"/>
            <w:lang w:val="en-US"/>
          </w:rPr>
          <w:delText>)</w:delText>
        </w:r>
      </w:del>
    </w:p>
    <w:p w:rsidR="00767BB9" w:rsidRPr="00485EE1" w:rsidDel="00541083" w:rsidRDefault="00767BB9" w:rsidP="0097258D">
      <w:pPr>
        <w:ind w:left="709"/>
        <w:jc w:val="both"/>
        <w:rPr>
          <w:del w:id="2475" w:author="erradi" w:date="2011-08-06T10:44:00Z"/>
          <w:rFonts w:ascii="Times New Roman" w:hAnsi="Times New Roman" w:cs="Times New Roman"/>
          <w:b/>
          <w:sz w:val="24"/>
          <w:szCs w:val="24"/>
          <w:lang w:val="en-US"/>
        </w:rPr>
      </w:pPr>
    </w:p>
    <w:p w:rsidR="00767BB9" w:rsidRPr="007C3B87" w:rsidDel="00541083" w:rsidRDefault="00767BB9" w:rsidP="0097258D">
      <w:pPr>
        <w:pStyle w:val="Paragraphedeliste"/>
        <w:ind w:left="709"/>
        <w:jc w:val="both"/>
        <w:rPr>
          <w:del w:id="2476" w:author="erradi" w:date="2011-08-06T10:44:00Z"/>
          <w:rFonts w:ascii="Times New Roman" w:hAnsi="Times New Roman" w:cs="Times New Roman"/>
          <w:b/>
          <w:sz w:val="24"/>
          <w:szCs w:val="24"/>
          <w:lang w:val="en-US"/>
        </w:rPr>
      </w:pPr>
      <w:del w:id="2477"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end if</w:delText>
        </w:r>
      </w:del>
    </w:p>
    <w:p w:rsidR="00767BB9" w:rsidDel="00541083" w:rsidRDefault="00767BB9" w:rsidP="0097258D">
      <w:pPr>
        <w:pStyle w:val="Paragraphedeliste"/>
        <w:ind w:left="709"/>
        <w:jc w:val="both"/>
        <w:rPr>
          <w:del w:id="2478" w:author="erradi" w:date="2011-08-06T10:44:00Z"/>
          <w:rFonts w:ascii="Times New Roman" w:hAnsi="Times New Roman" w:cs="Times New Roman"/>
          <w:sz w:val="24"/>
          <w:szCs w:val="24"/>
          <w:lang w:val="en-US"/>
        </w:rPr>
      </w:pPr>
    </w:p>
    <w:p w:rsidR="00767BB9" w:rsidRPr="007C3B87" w:rsidDel="00541083" w:rsidRDefault="00767BB9" w:rsidP="0097258D">
      <w:pPr>
        <w:pStyle w:val="Paragraphedeliste"/>
        <w:ind w:left="709"/>
        <w:jc w:val="both"/>
        <w:rPr>
          <w:del w:id="2479" w:author="erradi" w:date="2011-08-06T10:44:00Z"/>
          <w:rFonts w:ascii="Times New Roman" w:hAnsi="Times New Roman" w:cs="Times New Roman"/>
          <w:b/>
          <w:sz w:val="24"/>
          <w:szCs w:val="24"/>
          <w:lang w:val="en-US"/>
        </w:rPr>
      </w:pPr>
      <w:del w:id="248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7C3B87" w:rsidDel="00541083">
          <w:rPr>
            <w:rFonts w:ascii="Times New Roman" w:hAnsi="Times New Roman" w:cs="Times New Roman"/>
            <w:b/>
            <w:sz w:val="24"/>
            <w:szCs w:val="24"/>
            <w:lang w:val="en-US"/>
          </w:rPr>
          <w:delText>end if</w:delText>
        </w:r>
      </w:del>
    </w:p>
    <w:p w:rsidR="00767BB9" w:rsidRPr="0097258D" w:rsidDel="00541083" w:rsidRDefault="00767BB9" w:rsidP="0097258D">
      <w:pPr>
        <w:pStyle w:val="Paragraphedeliste"/>
        <w:ind w:left="709"/>
        <w:jc w:val="both"/>
        <w:rPr>
          <w:del w:id="2481" w:author="erradi" w:date="2011-08-06T10:44:00Z"/>
          <w:rFonts w:ascii="Times New Roman" w:hAnsi="Times New Roman" w:cs="Times New Roman"/>
          <w:b/>
          <w:sz w:val="24"/>
          <w:szCs w:val="24"/>
          <w:lang w:val="en-US"/>
        </w:rPr>
      </w:pPr>
      <w:del w:id="248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end if</w:delText>
        </w:r>
      </w:del>
    </w:p>
    <w:p w:rsidR="00767BB9" w:rsidRPr="0097258D" w:rsidDel="00541083" w:rsidRDefault="00767BB9" w:rsidP="0097258D">
      <w:pPr>
        <w:pStyle w:val="Paragraphedeliste"/>
        <w:ind w:left="709"/>
        <w:jc w:val="both"/>
        <w:rPr>
          <w:del w:id="2483" w:author="erradi" w:date="2011-08-06T10:44:00Z"/>
          <w:rFonts w:ascii="Times New Roman" w:hAnsi="Times New Roman" w:cs="Times New Roman"/>
          <w:sz w:val="24"/>
          <w:szCs w:val="24"/>
          <w:lang w:val="en-US"/>
        </w:rPr>
      </w:pPr>
      <w:del w:id="2484" w:author="erradi" w:date="2011-08-06T10:44:00Z">
        <w:r w:rsidRPr="0097258D" w:rsidDel="00541083">
          <w:rPr>
            <w:rFonts w:ascii="Times New Roman" w:hAnsi="Times New Roman" w:cs="Times New Roman"/>
            <w:sz w:val="24"/>
            <w:szCs w:val="24"/>
            <w:lang w:val="en-US"/>
          </w:rPr>
          <w:tab/>
        </w:r>
      </w:del>
    </w:p>
    <w:p w:rsidR="00767BB9" w:rsidRPr="0097258D" w:rsidDel="00541083" w:rsidRDefault="00767BB9" w:rsidP="0097258D">
      <w:pPr>
        <w:pStyle w:val="Paragraphedeliste"/>
        <w:ind w:left="709"/>
        <w:jc w:val="both"/>
        <w:rPr>
          <w:del w:id="2485" w:author="erradi" w:date="2011-08-06T10:44:00Z"/>
          <w:rFonts w:ascii="Times New Roman" w:hAnsi="Times New Roman" w:cs="Times New Roman"/>
          <w:b/>
          <w:sz w:val="24"/>
          <w:szCs w:val="24"/>
          <w:lang w:val="en-US"/>
        </w:rPr>
      </w:pPr>
      <w:del w:id="2486"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end if</w:delText>
        </w:r>
      </w:del>
    </w:p>
    <w:p w:rsidR="00767BB9" w:rsidRPr="0097258D" w:rsidDel="00541083" w:rsidRDefault="00767BB9" w:rsidP="0097258D">
      <w:pPr>
        <w:pStyle w:val="Paragraphedeliste"/>
        <w:ind w:left="709"/>
        <w:jc w:val="both"/>
        <w:rPr>
          <w:del w:id="2487" w:author="erradi" w:date="2011-08-06T10:44:00Z"/>
          <w:rFonts w:ascii="Times New Roman" w:hAnsi="Times New Roman" w:cs="Times New Roman"/>
          <w:sz w:val="24"/>
          <w:szCs w:val="24"/>
          <w:lang w:val="en-US"/>
        </w:rPr>
      </w:pPr>
      <w:del w:id="2488" w:author="erradi" w:date="2011-08-06T10:44:00Z">
        <w:r w:rsidRPr="0097258D" w:rsidDel="00541083">
          <w:rPr>
            <w:rFonts w:ascii="Times New Roman" w:hAnsi="Times New Roman" w:cs="Times New Roman"/>
            <w:sz w:val="24"/>
            <w:szCs w:val="24"/>
            <w:lang w:val="en-US"/>
          </w:rPr>
          <w:tab/>
        </w:r>
      </w:del>
    </w:p>
    <w:p w:rsidR="00767BB9" w:rsidRPr="0097258D" w:rsidDel="00541083" w:rsidRDefault="00767BB9" w:rsidP="0097258D">
      <w:pPr>
        <w:pStyle w:val="Paragraphedeliste"/>
        <w:ind w:left="709"/>
        <w:jc w:val="both"/>
        <w:rPr>
          <w:del w:id="2489" w:author="erradi" w:date="2011-08-06T10:44:00Z"/>
          <w:rFonts w:ascii="Times New Roman" w:hAnsi="Times New Roman" w:cs="Times New Roman"/>
          <w:sz w:val="24"/>
          <w:szCs w:val="24"/>
          <w:lang w:val="en-US"/>
        </w:rPr>
      </w:pPr>
      <w:del w:id="2490" w:author="erradi" w:date="2011-08-06T10:44:00Z">
        <w:r w:rsidRPr="0097258D" w:rsidDel="00541083">
          <w:rPr>
            <w:rFonts w:ascii="Times New Roman" w:hAnsi="Times New Roman" w:cs="Times New Roman"/>
            <w:sz w:val="24"/>
            <w:szCs w:val="24"/>
            <w:lang w:val="en-US"/>
          </w:rPr>
          <w:delText>Présentons à present l’algorithm de correction des conflits à partir des arbres de derivations et des matrices.</w:delText>
        </w:r>
      </w:del>
    </w:p>
    <w:p w:rsidR="00767BB9" w:rsidRPr="0097258D" w:rsidDel="00541083" w:rsidRDefault="00767BB9" w:rsidP="0097258D">
      <w:pPr>
        <w:pStyle w:val="Paragraphedeliste"/>
        <w:ind w:left="709"/>
        <w:jc w:val="both"/>
        <w:rPr>
          <w:del w:id="2491" w:author="erradi" w:date="2011-08-06T10:44:00Z"/>
          <w:rFonts w:ascii="Times New Roman" w:hAnsi="Times New Roman" w:cs="Times New Roman"/>
          <w:sz w:val="24"/>
          <w:szCs w:val="24"/>
          <w:lang w:val="en-US"/>
        </w:rPr>
      </w:pPr>
      <w:del w:id="2492" w:author="erradi" w:date="2011-08-06T10:44:00Z">
        <w:r w:rsidRPr="0097258D" w:rsidDel="00541083">
          <w:rPr>
            <w:rFonts w:ascii="Times New Roman" w:hAnsi="Times New Roman" w:cs="Times New Roman"/>
            <w:sz w:val="24"/>
            <w:szCs w:val="24"/>
            <w:lang w:val="en-US"/>
          </w:rPr>
          <w:delText>Nous définissons deux procédures baser sur les Arbres.</w:delText>
        </w:r>
      </w:del>
    </w:p>
    <w:p w:rsidR="00767BB9" w:rsidRPr="0097258D" w:rsidDel="00541083" w:rsidRDefault="00767BB9" w:rsidP="0097258D">
      <w:pPr>
        <w:pStyle w:val="Paragraphedeliste"/>
        <w:ind w:left="709"/>
        <w:jc w:val="both"/>
        <w:rPr>
          <w:del w:id="2493" w:author="erradi" w:date="2011-08-06T10:44:00Z"/>
          <w:rFonts w:ascii="Times New Roman" w:hAnsi="Times New Roman" w:cs="Times New Roman"/>
          <w:sz w:val="24"/>
          <w:szCs w:val="24"/>
          <w:lang w:val="en-US"/>
        </w:rPr>
      </w:pPr>
      <w:del w:id="2494" w:author="erradi" w:date="2011-08-06T10:44:00Z">
        <w:r w:rsidRPr="0097258D" w:rsidDel="00541083">
          <w:rPr>
            <w:rFonts w:ascii="Times New Roman" w:hAnsi="Times New Roman" w:cs="Times New Roman"/>
            <w:sz w:val="24"/>
            <w:szCs w:val="24"/>
            <w:lang w:val="en-US"/>
          </w:rPr>
          <w:delText xml:space="preserve">En effet </w:delText>
        </w:r>
        <w:r w:rsidRPr="0097258D" w:rsidDel="00541083">
          <w:rPr>
            <w:rFonts w:ascii="Times New Roman" w:hAnsi="Times New Roman" w:cs="Times New Roman"/>
            <w:b/>
            <w:sz w:val="24"/>
            <w:szCs w:val="24"/>
            <w:lang w:val="en-US"/>
          </w:rPr>
          <w:delText>ActionsTreeGenerating(Role,Coll)</w:delText>
        </w:r>
        <w:r w:rsidRPr="0097258D" w:rsidDel="00541083">
          <w:rPr>
            <w:rFonts w:ascii="Times New Roman" w:hAnsi="Times New Roman" w:cs="Times New Roman"/>
            <w:sz w:val="24"/>
            <w:szCs w:val="24"/>
            <w:lang w:val="en-US"/>
          </w:rPr>
          <w:delText xml:space="preserve"> retourne un arbre que nous notons </w:delText>
        </w:r>
        <w:r w:rsidRPr="0097258D" w:rsidDel="00541083">
          <w:rPr>
            <w:rFonts w:ascii="Times New Roman" w:hAnsi="Times New Roman" w:cs="Times New Roman"/>
            <w:b/>
            <w:sz w:val="24"/>
            <w:szCs w:val="24"/>
            <w:lang w:val="en-US"/>
          </w:rPr>
          <w:delText>Arbre</w:delText>
        </w:r>
        <w:r w:rsidRPr="0097258D" w:rsidDel="00541083">
          <w:rPr>
            <w:rFonts w:ascii="Times New Roman" w:hAnsi="Times New Roman" w:cs="Times New Roman"/>
            <w:sz w:val="24"/>
            <w:szCs w:val="24"/>
            <w:lang w:val="en-US"/>
          </w:rPr>
          <w:delText>. Et soient :</w:delText>
        </w:r>
      </w:del>
    </w:p>
    <w:p w:rsidR="00767BB9" w:rsidRPr="0097258D" w:rsidDel="00541083" w:rsidRDefault="00767BB9" w:rsidP="0097258D">
      <w:pPr>
        <w:pStyle w:val="Paragraphedeliste"/>
        <w:ind w:left="709"/>
        <w:jc w:val="both"/>
        <w:rPr>
          <w:del w:id="2495" w:author="erradi" w:date="2011-08-06T10:44:00Z"/>
          <w:rFonts w:ascii="Times New Roman" w:hAnsi="Times New Roman" w:cs="Times New Roman"/>
          <w:sz w:val="24"/>
          <w:szCs w:val="24"/>
          <w:lang w:val="en-US"/>
        </w:rPr>
      </w:pPr>
      <w:del w:id="2496"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Abre.findParallel()</w:delText>
        </w:r>
        <w:r w:rsidRPr="0097258D" w:rsidDel="00541083">
          <w:rPr>
            <w:rFonts w:ascii="Times New Roman" w:hAnsi="Times New Roman" w:cs="Times New Roman"/>
            <w:sz w:val="24"/>
            <w:szCs w:val="24"/>
            <w:lang w:val="en-US"/>
          </w:rPr>
          <w:delText xml:space="preserve"> : qui retourne un ensemble de sous-ensemble d’actions en parallèle dans Arbre que nous notons </w:delText>
        </w:r>
        <w:r w:rsidRPr="0097258D" w:rsidDel="00541083">
          <w:rPr>
            <w:rFonts w:ascii="Times New Roman" w:hAnsi="Times New Roman" w:cs="Times New Roman"/>
            <w:b/>
            <w:sz w:val="24"/>
            <w:szCs w:val="24"/>
            <w:lang w:val="en-US"/>
          </w:rPr>
          <w:delText>ParallelActions</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jc w:val="both"/>
        <w:rPr>
          <w:del w:id="2497" w:author="erradi" w:date="2011-08-06T10:44:00Z"/>
          <w:rFonts w:ascii="Times New Roman" w:hAnsi="Times New Roman" w:cs="Times New Roman"/>
          <w:sz w:val="24"/>
          <w:szCs w:val="24"/>
          <w:lang w:val="en-US"/>
        </w:rPr>
      </w:pPr>
      <w:del w:id="2498"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Arbre.findChoice()</w:delText>
        </w:r>
        <w:r w:rsidRPr="0097258D" w:rsidDel="00541083">
          <w:rPr>
            <w:rFonts w:ascii="Times New Roman" w:hAnsi="Times New Roman" w:cs="Times New Roman"/>
            <w:sz w:val="24"/>
            <w:szCs w:val="24"/>
            <w:lang w:val="en-US"/>
          </w:rPr>
          <w:delText xml:space="preserve"> : qui retourne un ensemble de sous-ensemble d’actions en choix dans Arbre que nous notons </w:delText>
        </w:r>
        <w:r w:rsidRPr="0097258D" w:rsidDel="00541083">
          <w:rPr>
            <w:rFonts w:ascii="Times New Roman" w:hAnsi="Times New Roman" w:cs="Times New Roman"/>
            <w:b/>
            <w:sz w:val="24"/>
            <w:szCs w:val="24"/>
            <w:lang w:val="en-US"/>
          </w:rPr>
          <w:delText>ChoiceActions</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jc w:val="both"/>
        <w:rPr>
          <w:del w:id="2499" w:author="erradi" w:date="2011-08-06T10:44:00Z"/>
          <w:rFonts w:ascii="Times New Roman" w:hAnsi="Times New Roman" w:cs="Times New Roman"/>
          <w:sz w:val="24"/>
          <w:szCs w:val="24"/>
          <w:lang w:val="en-US"/>
        </w:rPr>
      </w:pPr>
      <w:del w:id="2500"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Arbres</w:delText>
        </w:r>
        <w:r w:rsidRPr="0097258D" w:rsidDel="00541083">
          <w:rPr>
            <w:rFonts w:ascii="Times New Roman" w:hAnsi="Times New Roman" w:cs="Times New Roman"/>
            <w:sz w:val="24"/>
            <w:szCs w:val="24"/>
            <w:lang w:val="en-US"/>
          </w:rPr>
          <w:delText xml:space="preserve"> : est une structure qui contient tous les arbres générer. Et </w:delText>
        </w:r>
        <w:r w:rsidRPr="0097258D" w:rsidDel="00541083">
          <w:rPr>
            <w:rFonts w:ascii="Times New Roman" w:hAnsi="Times New Roman" w:cs="Times New Roman"/>
            <w:b/>
            <w:sz w:val="24"/>
            <w:szCs w:val="24"/>
            <w:lang w:val="en-US"/>
          </w:rPr>
          <w:delText>Arbres(Role)</w:delText>
        </w:r>
        <w:r w:rsidRPr="0097258D" w:rsidDel="00541083">
          <w:rPr>
            <w:rFonts w:ascii="Times New Roman" w:hAnsi="Times New Roman" w:cs="Times New Roman"/>
            <w:sz w:val="24"/>
            <w:szCs w:val="24"/>
            <w:lang w:val="en-US"/>
          </w:rPr>
          <w:delText xml:space="preserve"> retourne l’arbre des actions du role </w:delText>
        </w:r>
        <w:r w:rsidRPr="0097258D" w:rsidDel="00541083">
          <w:rPr>
            <w:rFonts w:ascii="Times New Roman" w:hAnsi="Times New Roman" w:cs="Times New Roman"/>
            <w:b/>
            <w:sz w:val="24"/>
            <w:szCs w:val="24"/>
            <w:lang w:val="en-US"/>
          </w:rPr>
          <w:delText>Role</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jc w:val="both"/>
        <w:rPr>
          <w:del w:id="2501" w:author="erradi" w:date="2011-08-06T10:44:00Z"/>
          <w:rFonts w:ascii="Times New Roman" w:hAnsi="Times New Roman" w:cs="Times New Roman"/>
          <w:sz w:val="24"/>
          <w:szCs w:val="24"/>
          <w:lang w:val="en-US"/>
        </w:rPr>
      </w:pPr>
      <w:del w:id="2502"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Generate</w:delText>
        </w:r>
        <w:r w:rsidRPr="0097258D" w:rsidDel="00541083">
          <w:rPr>
            <w:rFonts w:ascii="Times New Roman" w:hAnsi="Times New Roman" w:cs="Times New Roman"/>
            <w:sz w:val="24"/>
            <w:szCs w:val="24"/>
            <w:lang w:val="en-US"/>
          </w:rPr>
          <w:delText> : Procédure qui génère une portion de l’arbre</w:delText>
        </w:r>
      </w:del>
    </w:p>
    <w:p w:rsidR="00767BB9" w:rsidRPr="0097258D" w:rsidDel="00541083" w:rsidRDefault="00767BB9" w:rsidP="0097258D">
      <w:pPr>
        <w:pStyle w:val="Paragraphedeliste"/>
        <w:ind w:left="709"/>
        <w:jc w:val="both"/>
        <w:rPr>
          <w:del w:id="2503"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jc w:val="both"/>
        <w:rPr>
          <w:del w:id="2504" w:author="erradi" w:date="2011-08-06T10:44:00Z"/>
          <w:rFonts w:ascii="Times New Roman" w:hAnsi="Times New Roman" w:cs="Times New Roman"/>
          <w:i/>
          <w:sz w:val="24"/>
          <w:szCs w:val="24"/>
          <w:u w:val="single"/>
          <w:lang w:val="en-US"/>
        </w:rPr>
      </w:pPr>
      <w:del w:id="2505" w:author="erradi" w:date="2011-08-06T10:44:00Z">
        <w:r w:rsidRPr="0097258D" w:rsidDel="00541083">
          <w:rPr>
            <w:rFonts w:ascii="Times New Roman" w:hAnsi="Times New Roman" w:cs="Times New Roman"/>
            <w:i/>
            <w:sz w:val="24"/>
            <w:szCs w:val="24"/>
            <w:u w:val="single"/>
            <w:lang w:val="en-US"/>
          </w:rPr>
          <w:delText>Algorithm6 DeepBlockingConformance</w:delText>
        </w:r>
      </w:del>
    </w:p>
    <w:p w:rsidR="00767BB9" w:rsidRPr="0097258D" w:rsidDel="00541083" w:rsidRDefault="00767BB9" w:rsidP="0097258D">
      <w:pPr>
        <w:pStyle w:val="Paragraphedeliste"/>
        <w:ind w:left="709"/>
        <w:jc w:val="both"/>
        <w:rPr>
          <w:del w:id="2506"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jc w:val="both"/>
        <w:rPr>
          <w:del w:id="2507" w:author="erradi" w:date="2011-08-06T10:44:00Z"/>
          <w:rFonts w:ascii="Times New Roman" w:hAnsi="Times New Roman" w:cs="Times New Roman"/>
          <w:sz w:val="24"/>
          <w:szCs w:val="24"/>
          <w:u w:val="single"/>
          <w:lang w:val="en-US"/>
        </w:rPr>
      </w:pPr>
      <w:del w:id="2508" w:author="erradi" w:date="2011-08-06T10:44:00Z">
        <w:r w:rsidRPr="0097258D" w:rsidDel="00541083">
          <w:rPr>
            <w:rFonts w:ascii="Times New Roman" w:hAnsi="Times New Roman" w:cs="Times New Roman"/>
            <w:sz w:val="24"/>
            <w:szCs w:val="24"/>
            <w:u w:val="single"/>
            <w:lang w:val="en-US"/>
          </w:rPr>
          <w:delText>Input :</w:delText>
        </w:r>
      </w:del>
    </w:p>
    <w:p w:rsidR="00767BB9" w:rsidRPr="0097258D" w:rsidDel="00541083" w:rsidRDefault="00767BB9" w:rsidP="0097258D">
      <w:pPr>
        <w:pStyle w:val="Paragraphedeliste"/>
        <w:ind w:left="709"/>
        <w:jc w:val="both"/>
        <w:rPr>
          <w:del w:id="2509" w:author="erradi" w:date="2011-08-06T10:44:00Z"/>
          <w:rFonts w:ascii="Times New Roman" w:hAnsi="Times New Roman" w:cs="Times New Roman"/>
          <w:sz w:val="24"/>
          <w:szCs w:val="24"/>
          <w:lang w:val="en-US"/>
        </w:rPr>
      </w:pPr>
      <w:del w:id="2510"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P</w:delText>
        </w:r>
        <w:r w:rsidRPr="0097258D" w:rsidDel="00541083">
          <w:rPr>
            <w:rFonts w:ascii="Times New Roman" w:hAnsi="Times New Roman" w:cs="Times New Roman"/>
            <w:b/>
            <w:sz w:val="24"/>
            <w:szCs w:val="24"/>
            <w:vertAlign w:val="subscript"/>
            <w:lang w:val="en-US"/>
          </w:rPr>
          <w:delText>s</w:delText>
        </w:r>
        <w:r w:rsidRPr="0097258D" w:rsidDel="00541083">
          <w:rPr>
            <w:rFonts w:ascii="Times New Roman" w:hAnsi="Times New Roman" w:cs="Times New Roman"/>
            <w:b/>
            <w:sz w:val="24"/>
            <w:szCs w:val="24"/>
            <w:lang w:val="en-US"/>
          </w:rPr>
          <w:delText>’</w:delText>
        </w:r>
        <w:r w:rsidRPr="0097258D" w:rsidDel="00541083">
          <w:rPr>
            <w:rFonts w:ascii="Times New Roman" w:hAnsi="Times New Roman" w:cs="Times New Roman"/>
            <w:sz w:val="24"/>
            <w:szCs w:val="24"/>
            <w:lang w:val="en-US"/>
          </w:rPr>
          <w:delText> : Expréssion globale à dériver</w:delText>
        </w:r>
      </w:del>
    </w:p>
    <w:p w:rsidR="00767BB9" w:rsidRPr="0097258D" w:rsidDel="00541083" w:rsidRDefault="00767BB9" w:rsidP="0097258D">
      <w:pPr>
        <w:pStyle w:val="Paragraphedeliste"/>
        <w:ind w:left="709"/>
        <w:jc w:val="both"/>
        <w:rPr>
          <w:del w:id="2511" w:author="erradi" w:date="2011-08-06T10:44:00Z"/>
          <w:rFonts w:ascii="Times New Roman" w:hAnsi="Times New Roman" w:cs="Times New Roman"/>
          <w:sz w:val="24"/>
          <w:szCs w:val="24"/>
          <w:u w:val="single"/>
          <w:lang w:val="en-US"/>
        </w:rPr>
      </w:pPr>
      <w:del w:id="2512" w:author="erradi" w:date="2011-08-06T10:44:00Z">
        <w:r w:rsidRPr="0097258D" w:rsidDel="00541083">
          <w:rPr>
            <w:rFonts w:ascii="Times New Roman" w:hAnsi="Times New Roman" w:cs="Times New Roman"/>
            <w:sz w:val="24"/>
            <w:szCs w:val="24"/>
            <w:u w:val="single"/>
            <w:lang w:val="en-US"/>
          </w:rPr>
          <w:delText>Body :</w:delText>
        </w:r>
      </w:del>
    </w:p>
    <w:p w:rsidR="00767BB9" w:rsidRPr="0097258D" w:rsidDel="00541083" w:rsidRDefault="00767BB9" w:rsidP="0097258D">
      <w:pPr>
        <w:pStyle w:val="Paragraphedeliste"/>
        <w:ind w:left="709"/>
        <w:jc w:val="both"/>
        <w:rPr>
          <w:del w:id="2513" w:author="erradi" w:date="2011-08-06T10:44:00Z"/>
          <w:rFonts w:ascii="Times New Roman" w:hAnsi="Times New Roman" w:cs="Times New Roman"/>
          <w:sz w:val="24"/>
          <w:szCs w:val="24"/>
          <w:u w:val="single"/>
          <w:lang w:val="en-US"/>
        </w:rPr>
      </w:pPr>
    </w:p>
    <w:p w:rsidR="00767BB9" w:rsidRPr="0097258D" w:rsidDel="00541083" w:rsidRDefault="00767BB9" w:rsidP="0097258D">
      <w:pPr>
        <w:pStyle w:val="Paragraphedeliste"/>
        <w:ind w:left="709"/>
        <w:jc w:val="both"/>
        <w:rPr>
          <w:del w:id="2514" w:author="erradi" w:date="2011-08-06T10:44:00Z"/>
          <w:rFonts w:ascii="Times New Roman" w:hAnsi="Times New Roman" w:cs="Times New Roman"/>
          <w:color w:val="C00000"/>
          <w:sz w:val="24"/>
          <w:szCs w:val="24"/>
          <w:lang w:val="en-US"/>
        </w:rPr>
      </w:pPr>
      <w:del w:id="2515"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color w:val="C00000"/>
            <w:sz w:val="24"/>
            <w:szCs w:val="24"/>
            <w:lang w:val="en-US"/>
          </w:rPr>
          <w:delText>% Génération des arbres d’actions %</w:delText>
        </w:r>
      </w:del>
    </w:p>
    <w:p w:rsidR="00767BB9" w:rsidDel="00541083" w:rsidRDefault="00767BB9" w:rsidP="0097258D">
      <w:pPr>
        <w:pStyle w:val="Paragraphedeliste"/>
        <w:ind w:left="709"/>
        <w:jc w:val="both"/>
        <w:rPr>
          <w:del w:id="2516" w:author="erradi" w:date="2011-08-06T10:44:00Z"/>
          <w:rFonts w:ascii="Times New Roman" w:hAnsi="Times New Roman" w:cs="Times New Roman"/>
          <w:sz w:val="24"/>
          <w:szCs w:val="24"/>
          <w:lang w:val="en-US"/>
        </w:rPr>
      </w:pPr>
      <w:del w:id="2517" w:author="erradi" w:date="2011-08-06T10:44:00Z">
        <w:r w:rsidRPr="0097258D"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RPr="00411B61"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Role</w:delText>
        </w:r>
        <w:r w:rsidRPr="00411B61"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PR(P</w:delText>
        </w:r>
        <w:r w:rsidRPr="00F97BE1" w:rsidDel="00541083">
          <w:rPr>
            <w:rFonts w:ascii="Times New Roman" w:hAnsi="Times New Roman" w:cs="Times New Roman"/>
            <w:b/>
            <w:sz w:val="24"/>
            <w:szCs w:val="24"/>
            <w:vertAlign w:val="subscript"/>
            <w:lang w:val="en-US"/>
          </w:rPr>
          <w:delText>s</w:delText>
        </w:r>
        <w:r w:rsidRPr="00F97BE1"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do</w:delText>
        </w:r>
      </w:del>
    </w:p>
    <w:p w:rsidR="00767BB9" w:rsidRPr="00F97BE1" w:rsidDel="00541083" w:rsidRDefault="00767BB9" w:rsidP="0097258D">
      <w:pPr>
        <w:pStyle w:val="Paragraphedeliste"/>
        <w:ind w:left="709"/>
        <w:jc w:val="both"/>
        <w:rPr>
          <w:del w:id="2518" w:author="erradi" w:date="2011-08-06T10:44:00Z"/>
          <w:rFonts w:ascii="Times New Roman" w:hAnsi="Times New Roman" w:cs="Times New Roman"/>
          <w:b/>
          <w:sz w:val="24"/>
          <w:szCs w:val="24"/>
          <w:lang w:val="en-US"/>
        </w:rPr>
      </w:pPr>
      <w:del w:id="2519"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Arbres.add(Role,ActionsTreeGenerating(Role,P</w:delText>
        </w:r>
        <w:r w:rsidRPr="00F97BE1" w:rsidDel="00541083">
          <w:rPr>
            <w:rFonts w:ascii="Times New Roman" w:hAnsi="Times New Roman" w:cs="Times New Roman"/>
            <w:b/>
            <w:sz w:val="24"/>
            <w:szCs w:val="24"/>
            <w:vertAlign w:val="subscript"/>
            <w:lang w:val="en-US"/>
          </w:rPr>
          <w:delText>s</w:delText>
        </w:r>
        <w:r w:rsidRPr="00F97BE1" w:rsidDel="00541083">
          <w:rPr>
            <w:rFonts w:ascii="Times New Roman" w:hAnsi="Times New Roman" w:cs="Times New Roman"/>
            <w:b/>
            <w:sz w:val="24"/>
            <w:szCs w:val="24"/>
            <w:lang w:val="en-US"/>
          </w:rPr>
          <w:delText>’))</w:delText>
        </w:r>
      </w:del>
    </w:p>
    <w:p w:rsidR="00767BB9" w:rsidDel="00541083" w:rsidRDefault="00767BB9" w:rsidP="0097258D">
      <w:pPr>
        <w:pStyle w:val="Paragraphedeliste"/>
        <w:ind w:left="709"/>
        <w:jc w:val="both"/>
        <w:rPr>
          <w:del w:id="2520" w:author="erradi" w:date="2011-08-06T10:44:00Z"/>
          <w:rFonts w:ascii="Times New Roman" w:hAnsi="Times New Roman" w:cs="Times New Roman"/>
          <w:sz w:val="24"/>
          <w:szCs w:val="24"/>
          <w:lang w:val="en-US"/>
        </w:rPr>
      </w:pPr>
      <w:del w:id="2521" w:author="erradi" w:date="2011-08-06T10:44:00Z">
        <w:r w:rsidDel="00541083">
          <w:rPr>
            <w:rFonts w:ascii="Times New Roman" w:hAnsi="Times New Roman" w:cs="Times New Roman"/>
            <w:sz w:val="24"/>
            <w:szCs w:val="24"/>
            <w:lang w:val="en-US"/>
          </w:rPr>
          <w:tab/>
          <w:delText>End for</w:delText>
        </w:r>
      </w:del>
    </w:p>
    <w:p w:rsidR="00767BB9" w:rsidDel="00541083" w:rsidRDefault="00767BB9" w:rsidP="0097258D">
      <w:pPr>
        <w:pStyle w:val="Paragraphedeliste"/>
        <w:ind w:left="709"/>
        <w:jc w:val="both"/>
        <w:rPr>
          <w:del w:id="2522" w:author="erradi" w:date="2011-08-06T10:44:00Z"/>
          <w:rFonts w:ascii="Times New Roman" w:hAnsi="Times New Roman" w:cs="Times New Roman"/>
          <w:sz w:val="24"/>
          <w:szCs w:val="24"/>
          <w:lang w:val="en-US"/>
        </w:rPr>
      </w:pPr>
    </w:p>
    <w:p w:rsidR="00767BB9" w:rsidRPr="00554834" w:rsidDel="00541083" w:rsidRDefault="00767BB9" w:rsidP="0097258D">
      <w:pPr>
        <w:pStyle w:val="Paragraphedeliste"/>
        <w:ind w:left="709"/>
        <w:jc w:val="both"/>
        <w:rPr>
          <w:del w:id="2523" w:author="erradi" w:date="2011-08-06T10:44:00Z"/>
          <w:rFonts w:ascii="Times New Roman" w:hAnsi="Times New Roman" w:cs="Times New Roman"/>
          <w:color w:val="C00000"/>
          <w:sz w:val="24"/>
          <w:szCs w:val="24"/>
          <w:lang w:val="en-US"/>
        </w:rPr>
      </w:pPr>
      <w:del w:id="2524" w:author="erradi" w:date="2011-08-06T10:44:00Z">
        <w:r w:rsidDel="00541083">
          <w:rPr>
            <w:rFonts w:ascii="Times New Roman" w:hAnsi="Times New Roman" w:cs="Times New Roman"/>
            <w:sz w:val="24"/>
            <w:szCs w:val="24"/>
            <w:lang w:val="en-US"/>
          </w:rPr>
          <w:tab/>
        </w:r>
        <w:r w:rsidRPr="00554834" w:rsidDel="00541083">
          <w:rPr>
            <w:rFonts w:ascii="Times New Roman" w:hAnsi="Times New Roman" w:cs="Times New Roman"/>
            <w:color w:val="C00000"/>
            <w:sz w:val="24"/>
            <w:szCs w:val="24"/>
            <w:lang w:val="en-US"/>
          </w:rPr>
          <w:delText>% Résolution de conflits intra-Role %</w:delText>
        </w:r>
      </w:del>
    </w:p>
    <w:p w:rsidR="00767BB9" w:rsidDel="00541083" w:rsidRDefault="00767BB9" w:rsidP="0097258D">
      <w:pPr>
        <w:pStyle w:val="Paragraphedeliste"/>
        <w:ind w:left="709"/>
        <w:jc w:val="both"/>
        <w:rPr>
          <w:del w:id="2525" w:author="erradi" w:date="2011-08-06T10:44:00Z"/>
          <w:rFonts w:ascii="Times New Roman" w:hAnsi="Times New Roman" w:cs="Times New Roman"/>
          <w:sz w:val="24"/>
          <w:szCs w:val="24"/>
          <w:lang w:val="en-US"/>
        </w:rPr>
      </w:pPr>
      <w:del w:id="2526" w:author="erradi" w:date="2011-08-06T10:44:00Z">
        <w:r w:rsidRPr="00554834"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RPr="00411B61"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Role</w:delText>
        </w:r>
        <w:r w:rsidRPr="00411B61"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PR(P</w:delText>
        </w:r>
        <w:r w:rsidRPr="00F97BE1" w:rsidDel="00541083">
          <w:rPr>
            <w:rFonts w:ascii="Times New Roman" w:hAnsi="Times New Roman" w:cs="Times New Roman"/>
            <w:b/>
            <w:sz w:val="24"/>
            <w:szCs w:val="24"/>
            <w:vertAlign w:val="subscript"/>
            <w:lang w:val="en-US"/>
          </w:rPr>
          <w:delText>s</w:delText>
        </w:r>
        <w:r w:rsidRPr="00F97BE1"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527" w:author="erradi" w:date="2011-08-06T10:44:00Z"/>
          <w:rFonts w:ascii="Times New Roman" w:hAnsi="Times New Roman" w:cs="Times New Roman"/>
          <w:sz w:val="24"/>
          <w:szCs w:val="24"/>
          <w:lang w:val="en-US"/>
        </w:rPr>
      </w:pPr>
      <w:del w:id="252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Arbre</w:delText>
        </w:r>
        <w:r w:rsidDel="00541083">
          <w:rPr>
            <w:rFonts w:ascii="Times New Roman" w:hAnsi="Times New Roman" w:cs="Times New Roman"/>
            <w:sz w:val="24"/>
            <w:szCs w:val="24"/>
            <w:lang w:val="en-US"/>
          </w:rPr>
          <w:delText xml:space="preserve"> := </w:delText>
        </w:r>
        <w:r w:rsidRPr="00F97BE1" w:rsidDel="00541083">
          <w:rPr>
            <w:rFonts w:ascii="Times New Roman" w:hAnsi="Times New Roman" w:cs="Times New Roman"/>
            <w:b/>
            <w:sz w:val="24"/>
            <w:szCs w:val="24"/>
            <w:lang w:val="en-US"/>
          </w:rPr>
          <w:delText>Arbres(Role)</w:delText>
        </w:r>
        <w:r w:rsidDel="00541083">
          <w:rPr>
            <w:rFonts w:ascii="Times New Roman" w:hAnsi="Times New Roman" w:cs="Times New Roman"/>
            <w:sz w:val="24"/>
            <w:szCs w:val="24"/>
            <w:lang w:val="en-US"/>
          </w:rPr>
          <w:delText>.</w:delText>
        </w:r>
      </w:del>
    </w:p>
    <w:p w:rsidR="00767BB9" w:rsidDel="00541083" w:rsidRDefault="00767BB9" w:rsidP="0097258D">
      <w:pPr>
        <w:pStyle w:val="Paragraphedeliste"/>
        <w:ind w:left="709"/>
        <w:jc w:val="both"/>
        <w:rPr>
          <w:del w:id="2529" w:author="erradi" w:date="2011-08-06T10:44:00Z"/>
          <w:rFonts w:ascii="Times New Roman" w:hAnsi="Times New Roman" w:cs="Times New Roman"/>
          <w:sz w:val="24"/>
          <w:szCs w:val="24"/>
          <w:lang w:val="en-US"/>
        </w:rPr>
      </w:pPr>
      <w:del w:id="253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action</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Arbre.findParallel()</w:delText>
        </w:r>
        <w:r w:rsidDel="00541083">
          <w:rPr>
            <w:rFonts w:ascii="Times New Roman" w:hAnsi="Times New Roman" w:cs="Times New Roman"/>
            <w:sz w:val="24"/>
            <w:szCs w:val="24"/>
            <w:lang w:val="en-US"/>
          </w:rPr>
          <w:delText xml:space="preserve"> do</w:delText>
        </w:r>
      </w:del>
    </w:p>
    <w:p w:rsidR="00767BB9" w:rsidRPr="00F97BE1" w:rsidDel="00541083" w:rsidRDefault="00767BB9" w:rsidP="0097258D">
      <w:pPr>
        <w:pStyle w:val="Paragraphedeliste"/>
        <w:ind w:left="709"/>
        <w:jc w:val="both"/>
        <w:rPr>
          <w:del w:id="2531" w:author="erradi" w:date="2011-08-06T10:44:00Z"/>
          <w:rFonts w:ascii="Times New Roman" w:hAnsi="Times New Roman" w:cs="Times New Roman"/>
          <w:b/>
          <w:lang w:val="en-US"/>
        </w:rPr>
      </w:pPr>
      <w:del w:id="253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Actions</w:delText>
        </w:r>
        <w:r w:rsidDel="00541083">
          <w:rPr>
            <w:rFonts w:ascii="Times New Roman" w:hAnsi="Times New Roman" w:cs="Times New Roman"/>
            <w:sz w:val="24"/>
            <w:szCs w:val="24"/>
            <w:lang w:val="en-US"/>
          </w:rPr>
          <w:delText xml:space="preserve"> := </w:delText>
        </w:r>
        <w:r w:rsidRPr="0037672A" w:rsidDel="00541083">
          <w:rPr>
            <w:rFonts w:ascii="Times New Roman" w:hAnsi="Times New Roman" w:cs="Times New Roman"/>
            <w:b/>
          </w:rPr>
          <w:delText>ε</w:delText>
        </w:r>
      </w:del>
    </w:p>
    <w:p w:rsidR="00767BB9" w:rsidRPr="00F97BE1" w:rsidDel="00541083" w:rsidRDefault="00767BB9" w:rsidP="0097258D">
      <w:pPr>
        <w:pStyle w:val="Paragraphedeliste"/>
        <w:ind w:left="709"/>
        <w:jc w:val="both"/>
        <w:rPr>
          <w:del w:id="2533" w:author="erradi" w:date="2011-08-06T10:44:00Z"/>
          <w:rFonts w:ascii="Times New Roman" w:hAnsi="Times New Roman" w:cs="Times New Roman"/>
          <w:b/>
          <w:lang w:val="en-US"/>
        </w:rPr>
      </w:pPr>
    </w:p>
    <w:p w:rsidR="00767BB9" w:rsidRPr="00B709B6" w:rsidDel="00541083" w:rsidRDefault="00767BB9" w:rsidP="0097258D">
      <w:pPr>
        <w:pStyle w:val="Paragraphedeliste"/>
        <w:ind w:left="709"/>
        <w:jc w:val="both"/>
        <w:rPr>
          <w:del w:id="2534" w:author="erradi" w:date="2011-08-06T10:44:00Z"/>
          <w:rFonts w:ascii="Times New Roman" w:hAnsi="Times New Roman" w:cs="Times New Roman"/>
          <w:color w:val="C00000"/>
          <w:sz w:val="24"/>
          <w:szCs w:val="24"/>
          <w:lang w:val="en-US"/>
        </w:rPr>
      </w:pPr>
      <w:del w:id="2535" w:author="erradi" w:date="2011-08-06T10:44:00Z">
        <w:r w:rsidRPr="00F97BE1" w:rsidDel="00541083">
          <w:rPr>
            <w:rFonts w:ascii="Times New Roman" w:hAnsi="Times New Roman" w:cs="Times New Roman"/>
            <w:b/>
            <w:lang w:val="en-US"/>
          </w:rPr>
          <w:tab/>
        </w:r>
        <w:r w:rsidRPr="00F97BE1" w:rsidDel="00541083">
          <w:rPr>
            <w:rFonts w:ascii="Times New Roman" w:hAnsi="Times New Roman" w:cs="Times New Roman"/>
            <w:b/>
            <w:lang w:val="en-US"/>
          </w:rPr>
          <w:tab/>
        </w:r>
        <w:r w:rsidRPr="00F97BE1" w:rsidDel="00541083">
          <w:rPr>
            <w:rFonts w:ascii="Times New Roman" w:hAnsi="Times New Roman" w:cs="Times New Roman"/>
            <w:b/>
            <w:lang w:val="en-US"/>
          </w:rPr>
          <w:tab/>
        </w:r>
        <w:r w:rsidRPr="00554834" w:rsidDel="00541083">
          <w:rPr>
            <w:rFonts w:ascii="Times New Roman" w:hAnsi="Times New Roman" w:cs="Times New Roman"/>
            <w:color w:val="C00000"/>
            <w:lang w:val="en-US"/>
          </w:rPr>
          <w:delText>% Parallel Conflict Resolution %</w:delText>
        </w:r>
      </w:del>
    </w:p>
    <w:p w:rsidR="00767BB9" w:rsidDel="00541083" w:rsidRDefault="00767BB9" w:rsidP="0097258D">
      <w:pPr>
        <w:pStyle w:val="Paragraphedeliste"/>
        <w:ind w:left="709"/>
        <w:jc w:val="both"/>
        <w:rPr>
          <w:del w:id="2536" w:author="erradi" w:date="2011-08-06T10:44:00Z"/>
          <w:rFonts w:ascii="Times New Roman" w:hAnsi="Times New Roman" w:cs="Times New Roman"/>
          <w:sz w:val="24"/>
          <w:szCs w:val="24"/>
          <w:lang w:val="en-US"/>
        </w:rPr>
      </w:pPr>
      <w:del w:id="2537"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 xml:space="preserve"> := </w:delText>
        </w:r>
        <w:r w:rsidRPr="009A5BEA" w:rsidDel="00541083">
          <w:rPr>
            <w:rFonts w:ascii="Times New Roman" w:hAnsi="Times New Roman" w:cs="Times New Roman"/>
            <w:b/>
            <w:lang w:val="en-US"/>
          </w:rPr>
          <w:delText>0</w:delText>
        </w:r>
      </w:del>
    </w:p>
    <w:p w:rsidR="00767BB9" w:rsidDel="00541083" w:rsidRDefault="00767BB9" w:rsidP="0097258D">
      <w:pPr>
        <w:pStyle w:val="Paragraphedeliste"/>
        <w:ind w:left="709"/>
        <w:jc w:val="both"/>
        <w:rPr>
          <w:del w:id="2538" w:author="erradi" w:date="2011-08-06T10:44:00Z"/>
          <w:rFonts w:ascii="Times New Roman" w:hAnsi="Times New Roman" w:cs="Times New Roman"/>
          <w:lang w:val="en-US"/>
        </w:rPr>
      </w:pPr>
      <w:del w:id="2539"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w:delText>
        </w:r>
        <w:r w:rsidRPr="00F97BE1" w:rsidDel="00541083">
          <w:rPr>
            <w:rFonts w:ascii="Times New Roman" w:hAnsi="Times New Roman" w:cs="Times New Roman"/>
            <w:b/>
            <w:sz w:val="24"/>
            <w:szCs w:val="24"/>
            <w:lang w:val="en-US"/>
          </w:rPr>
          <w:delText>Conflictual-Matrix(action)</w:delText>
        </w:r>
        <w:r w:rsidDel="00541083">
          <w:rPr>
            <w:rFonts w:ascii="Times New Roman" w:hAnsi="Times New Roman" w:cs="Times New Roman"/>
            <w:sz w:val="24"/>
            <w:szCs w:val="24"/>
            <w:lang w:val="en-US"/>
          </w:rPr>
          <w:delText xml:space="preserve"> &lt;&gt; </w:delText>
        </w:r>
        <w:r w:rsidRPr="0037672A" w:rsidDel="00541083">
          <w:rPr>
            <w:rFonts w:ascii="Times New Roman" w:hAnsi="Times New Roman" w:cs="Times New Roman"/>
            <w:b/>
          </w:rPr>
          <w:delText>ε</w:delText>
        </w:r>
        <w:r w:rsidRPr="0037672A" w:rsidDel="00541083">
          <w:rPr>
            <w:rFonts w:cs="Times"/>
            <w:b/>
            <w:lang w:val="en-US"/>
          </w:rPr>
          <w:delText xml:space="preserve"> </w:delText>
        </w:r>
        <w:r w:rsidDel="00541083">
          <w:rPr>
            <w:rFonts w:ascii="Times New Roman" w:hAnsi="Times New Roman" w:cs="Times New Roman"/>
            <w:lang w:val="en-US"/>
          </w:rPr>
          <w:delText>then</w:delText>
        </w:r>
      </w:del>
    </w:p>
    <w:p w:rsidR="00767BB9" w:rsidRPr="00B709B6" w:rsidDel="00541083" w:rsidRDefault="00767BB9" w:rsidP="0097258D">
      <w:pPr>
        <w:pStyle w:val="Paragraphedeliste"/>
        <w:ind w:left="709"/>
        <w:jc w:val="both"/>
        <w:rPr>
          <w:del w:id="2540" w:author="erradi" w:date="2011-08-06T10:44:00Z"/>
          <w:rFonts w:ascii="Times New Roman" w:hAnsi="Times New Roman" w:cs="Times New Roman"/>
          <w:sz w:val="24"/>
          <w:szCs w:val="24"/>
          <w:lang w:val="en-US"/>
        </w:rPr>
      </w:pPr>
      <w:del w:id="2541"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Actions</w:delText>
        </w:r>
        <w:r w:rsidDel="00541083">
          <w:rPr>
            <w:rFonts w:ascii="Times New Roman" w:hAnsi="Times New Roman" w:cs="Times New Roman"/>
            <w:lang w:val="en-US"/>
          </w:rPr>
          <w:delText xml:space="preserve"> &lt;- </w:delText>
        </w:r>
        <w:r w:rsidRPr="00F97BE1" w:rsidDel="00541083">
          <w:rPr>
            <w:rFonts w:ascii="Times New Roman" w:hAnsi="Times New Roman" w:cs="Times New Roman"/>
            <w:b/>
            <w:sz w:val="24"/>
            <w:szCs w:val="24"/>
            <w:lang w:val="en-US"/>
          </w:rPr>
          <w:delText>Conflictual-Matrix(action)</w:delText>
        </w:r>
        <w:r w:rsidDel="00541083">
          <w:rPr>
            <w:rFonts w:ascii="Times New Roman" w:hAnsi="Times New Roman" w:cs="Times New Roman"/>
            <w:sz w:val="24"/>
            <w:szCs w:val="24"/>
            <w:lang w:val="en-US"/>
          </w:rPr>
          <w:delText>.</w:delText>
        </w:r>
      </w:del>
    </w:p>
    <w:p w:rsidR="00767BB9" w:rsidDel="00541083" w:rsidRDefault="00767BB9" w:rsidP="0097258D">
      <w:pPr>
        <w:pStyle w:val="Paragraphedeliste"/>
        <w:ind w:left="709"/>
        <w:jc w:val="both"/>
        <w:rPr>
          <w:del w:id="2542" w:author="erradi" w:date="2011-08-06T10:44:00Z"/>
          <w:rFonts w:ascii="Times New Roman" w:hAnsi="Times New Roman" w:cs="Times New Roman"/>
          <w:sz w:val="24"/>
          <w:szCs w:val="24"/>
          <w:lang w:val="en-US"/>
        </w:rPr>
      </w:pPr>
      <w:del w:id="2543" w:author="erradi" w:date="2011-08-06T10:44:00Z">
        <w:r w:rsidRPr="00F97BE1" w:rsidDel="00541083">
          <w:rPr>
            <w:rFonts w:ascii="Times New Roman" w:hAnsi="Times New Roman" w:cs="Times New Roman"/>
            <w:b/>
            <w:lang w:val="en-US"/>
          </w:rPr>
          <w:tab/>
        </w:r>
        <w:r w:rsidRPr="00F97BE1" w:rsidDel="00541083">
          <w:rPr>
            <w:rFonts w:ascii="Times New Roman" w:hAnsi="Times New Roman" w:cs="Times New Roman"/>
            <w:b/>
            <w:lang w:val="en-US"/>
          </w:rPr>
          <w:tab/>
        </w:r>
        <w:r w:rsidRPr="00F97BE1" w:rsidDel="00541083">
          <w:rPr>
            <w:rFonts w:ascii="Times New Roman" w:hAnsi="Times New Roman" w:cs="Times New Roman"/>
            <w:b/>
            <w:lang w:val="en-US"/>
          </w:rPr>
          <w:tab/>
        </w:r>
        <w:r w:rsidRPr="00F97BE1" w:rsidDel="00541083">
          <w:rPr>
            <w:rFonts w:ascii="Times New Roman" w:hAnsi="Times New Roman" w:cs="Times New Roman"/>
            <w:b/>
            <w:lang w:val="en-US"/>
          </w:rPr>
          <w:tab/>
          <w:delText xml:space="preserve">ActionsConflictParallel := </w:delText>
        </w:r>
        <w:r w:rsidRPr="0037672A" w:rsidDel="00541083">
          <w:rPr>
            <w:rFonts w:ascii="Times New Roman" w:hAnsi="Times New Roman" w:cs="Times New Roman"/>
            <w:b/>
          </w:rPr>
          <w:delText>ε</w:delText>
        </w:r>
      </w:del>
    </w:p>
    <w:p w:rsidR="00767BB9" w:rsidDel="00541083" w:rsidRDefault="00767BB9" w:rsidP="0097258D">
      <w:pPr>
        <w:pStyle w:val="Paragraphedeliste"/>
        <w:ind w:left="709"/>
        <w:jc w:val="both"/>
        <w:rPr>
          <w:del w:id="2544" w:author="erradi" w:date="2011-08-06T10:44:00Z"/>
          <w:rFonts w:ascii="Times New Roman" w:hAnsi="Times New Roman" w:cs="Times New Roman"/>
          <w:sz w:val="24"/>
          <w:szCs w:val="24"/>
          <w:lang w:val="en-US"/>
        </w:rPr>
      </w:pPr>
      <w:del w:id="2545"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act</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Actions</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546" w:author="erradi" w:date="2011-08-06T10:44:00Z"/>
          <w:rFonts w:ascii="Times New Roman" w:hAnsi="Times New Roman" w:cs="Times New Roman"/>
          <w:sz w:val="24"/>
          <w:szCs w:val="24"/>
          <w:lang w:val="en-US"/>
        </w:rPr>
      </w:pPr>
      <w:del w:id="2547"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act in </w:delText>
        </w:r>
        <w:r w:rsidRPr="00F97BE1" w:rsidDel="00541083">
          <w:rPr>
            <w:rFonts w:ascii="Times New Roman" w:hAnsi="Times New Roman" w:cs="Times New Roman"/>
            <w:b/>
            <w:sz w:val="24"/>
            <w:szCs w:val="24"/>
            <w:lang w:val="en-US"/>
          </w:rPr>
          <w:delText>Arbre.findParallel()\{action}</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548" w:author="erradi" w:date="2011-08-06T10:44:00Z"/>
          <w:rFonts w:ascii="Times New Roman" w:hAnsi="Times New Roman" w:cs="Times New Roman"/>
          <w:sz w:val="24"/>
          <w:szCs w:val="24"/>
          <w:lang w:val="en-US"/>
        </w:rPr>
      </w:pPr>
      <w:del w:id="2549"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 xml:space="preserve"> := </w:delText>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+1.</w:delText>
        </w:r>
      </w:del>
    </w:p>
    <w:p w:rsidR="00767BB9" w:rsidRPr="00394721" w:rsidDel="00541083" w:rsidRDefault="00767BB9" w:rsidP="0097258D">
      <w:pPr>
        <w:pStyle w:val="Paragraphedeliste"/>
        <w:ind w:left="709"/>
        <w:jc w:val="both"/>
        <w:rPr>
          <w:del w:id="2550" w:author="erradi" w:date="2011-08-06T10:44:00Z"/>
          <w:rFonts w:ascii="Times New Roman" w:hAnsi="Times New Roman" w:cs="Times New Roman"/>
          <w:sz w:val="24"/>
          <w:szCs w:val="24"/>
          <w:lang w:val="en-US"/>
        </w:rPr>
      </w:pPr>
      <w:del w:id="2551"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554834" w:rsidDel="00541083">
          <w:rPr>
            <w:rFonts w:ascii="Times New Roman" w:hAnsi="Times New Roman" w:cs="Times New Roman"/>
            <w:b/>
            <w:lang w:val="en-US"/>
          </w:rPr>
          <w:delText>ActionsConflictParallel </w:delText>
        </w:r>
        <w:r w:rsidRPr="00554834" w:rsidDel="00541083">
          <w:rPr>
            <w:rFonts w:ascii="Times New Roman" w:hAnsi="Times New Roman" w:cs="Times New Roman"/>
            <w:lang w:val="en-US"/>
          </w:rPr>
          <w:delText xml:space="preserve">&lt;- </w:delText>
        </w:r>
        <w:r w:rsidRPr="00554834" w:rsidDel="00541083">
          <w:rPr>
            <w:rFonts w:ascii="Times New Roman" w:hAnsi="Times New Roman" w:cs="Times New Roman"/>
            <w:b/>
            <w:lang w:val="en-US"/>
          </w:rPr>
          <w:delText>act</w:delText>
        </w:r>
        <w:r w:rsidRPr="00554834" w:rsidDel="00541083">
          <w:rPr>
            <w:rFonts w:ascii="Times New Roman" w:hAnsi="Times New Roman" w:cs="Times New Roman"/>
            <w:lang w:val="en-US"/>
          </w:rPr>
          <w:delText>.</w:delText>
        </w:r>
      </w:del>
    </w:p>
    <w:p w:rsidR="00767BB9" w:rsidRPr="00F97BE1" w:rsidDel="00541083" w:rsidRDefault="00767BB9" w:rsidP="0097258D">
      <w:pPr>
        <w:pStyle w:val="Paragraphedeliste"/>
        <w:ind w:left="709"/>
        <w:jc w:val="both"/>
        <w:rPr>
          <w:del w:id="2552" w:author="erradi" w:date="2011-08-06T10:44:00Z"/>
          <w:rFonts w:ascii="Times New Roman" w:hAnsi="Times New Roman" w:cs="Times New Roman"/>
          <w:b/>
          <w:sz w:val="24"/>
          <w:szCs w:val="24"/>
          <w:lang w:val="en-US"/>
        </w:rPr>
      </w:pPr>
      <w:del w:id="2553"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if</w:delText>
        </w:r>
      </w:del>
    </w:p>
    <w:p w:rsidR="00767BB9" w:rsidRPr="00F97BE1" w:rsidDel="00541083" w:rsidRDefault="00767BB9" w:rsidP="0097258D">
      <w:pPr>
        <w:pStyle w:val="Paragraphedeliste"/>
        <w:ind w:left="709"/>
        <w:jc w:val="both"/>
        <w:rPr>
          <w:del w:id="2554" w:author="erradi" w:date="2011-08-06T10:44:00Z"/>
          <w:rFonts w:ascii="Times New Roman" w:hAnsi="Times New Roman" w:cs="Times New Roman"/>
          <w:b/>
          <w:sz w:val="24"/>
          <w:szCs w:val="24"/>
          <w:lang w:val="en-US"/>
        </w:rPr>
      </w:pPr>
      <w:del w:id="2555"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for</w:delText>
        </w:r>
      </w:del>
    </w:p>
    <w:p w:rsidR="00767BB9" w:rsidRPr="00394721" w:rsidDel="00541083" w:rsidRDefault="00767BB9" w:rsidP="0097258D">
      <w:pPr>
        <w:pStyle w:val="Paragraphedeliste"/>
        <w:ind w:left="709"/>
        <w:jc w:val="both"/>
        <w:rPr>
          <w:del w:id="2556" w:author="erradi" w:date="2011-08-06T10:44:00Z"/>
          <w:rFonts w:ascii="Times New Roman" w:hAnsi="Times New Roman" w:cs="Times New Roman"/>
          <w:sz w:val="24"/>
          <w:szCs w:val="24"/>
          <w:lang w:val="en-US"/>
        </w:rPr>
      </w:pPr>
      <w:del w:id="2557"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w:delText>
        </w:r>
        <w:r w:rsidRPr="00F97BE1" w:rsidDel="00541083">
          <w:rPr>
            <w:rFonts w:ascii="Times New Roman" w:hAnsi="Times New Roman" w:cs="Times New Roman"/>
            <w:b/>
            <w:sz w:val="24"/>
            <w:szCs w:val="24"/>
            <w:lang w:val="en-US"/>
          </w:rPr>
          <w:delText>CountPoint</w:delText>
        </w:r>
        <w:r w:rsidRPr="00394721" w:rsidDel="00541083">
          <w:rPr>
            <w:rFonts w:ascii="Times New Roman" w:hAnsi="Times New Roman" w:cs="Times New Roman"/>
            <w:sz w:val="24"/>
            <w:szCs w:val="24"/>
            <w:lang w:val="en-US"/>
          </w:rPr>
          <w:delText xml:space="preserve"> &lt;&gt; </w:delText>
        </w:r>
        <w:r w:rsidRPr="00842A23" w:rsidDel="00541083">
          <w:rPr>
            <w:rFonts w:ascii="Times New Roman" w:hAnsi="Times New Roman" w:cs="Times New Roman"/>
            <w:lang w:val="en-US"/>
          </w:rPr>
          <w:delText>0</w:delText>
        </w:r>
        <w:r w:rsidRPr="00842A23" w:rsidDel="00541083">
          <w:rPr>
            <w:rFonts w:ascii="Times New Roman" w:hAnsi="Times New Roman" w:cs="Times New Roman"/>
            <w:b/>
            <w:lang w:val="en-US"/>
          </w:rPr>
          <w:delText xml:space="preserve"> </w:delText>
        </w:r>
        <w:r w:rsidRPr="00842A23" w:rsidDel="00541083">
          <w:rPr>
            <w:rFonts w:ascii="Times New Roman" w:hAnsi="Times New Roman" w:cs="Times New Roman"/>
            <w:lang w:val="en-US"/>
          </w:rPr>
          <w:delText>then</w:delText>
        </w:r>
      </w:del>
    </w:p>
    <w:p w:rsidR="00767BB9" w:rsidRPr="00842A23" w:rsidDel="00541083" w:rsidRDefault="00767BB9" w:rsidP="0097258D">
      <w:pPr>
        <w:pStyle w:val="Paragraphedeliste"/>
        <w:ind w:left="709"/>
        <w:jc w:val="both"/>
        <w:rPr>
          <w:del w:id="2558" w:author="erradi" w:date="2011-08-06T10:44:00Z"/>
          <w:rFonts w:ascii="Times New Roman" w:hAnsi="Times New Roman" w:cs="Times New Roman"/>
          <w:lang w:val="en-US"/>
        </w:rPr>
      </w:pPr>
      <w:del w:id="2559" w:author="erradi" w:date="2011-08-06T10:44:00Z">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delText>%Changer l’operateur || en ;w %</w:delText>
        </w:r>
      </w:del>
    </w:p>
    <w:p w:rsidR="00767BB9" w:rsidRPr="00842A23" w:rsidDel="00541083" w:rsidRDefault="00767BB9" w:rsidP="0097258D">
      <w:pPr>
        <w:pStyle w:val="Paragraphedeliste"/>
        <w:ind w:left="709"/>
        <w:jc w:val="both"/>
        <w:rPr>
          <w:del w:id="2560" w:author="erradi" w:date="2011-08-06T10:44:00Z"/>
          <w:rFonts w:ascii="Times New Roman" w:hAnsi="Times New Roman" w:cs="Times New Roman"/>
          <w:lang w:val="en-US"/>
        </w:rPr>
      </w:pPr>
      <w:del w:id="2561" w:author="erradi" w:date="2011-08-06T10:44:00Z">
        <w:r w:rsidRPr="00842A23" w:rsidDel="00541083">
          <w:rPr>
            <w:rFonts w:ascii="Times New Roman" w:hAnsi="Times New Roman" w:cs="Times New Roman"/>
            <w:lang w:val="en-US"/>
          </w:rPr>
          <w:tab/>
        </w:r>
        <w:r w:rsidRPr="009A5BEA" w:rsidDel="00541083">
          <w:rPr>
            <w:rFonts w:ascii="Times New Roman" w:hAnsi="Times New Roman" w:cs="Times New Roman"/>
            <w:b/>
            <w:lang w:val="en-US"/>
          </w:rPr>
          <w:tab/>
        </w:r>
        <w:r w:rsidRPr="009A5BEA" w:rsidDel="00541083">
          <w:rPr>
            <w:rFonts w:ascii="Times New Roman" w:hAnsi="Times New Roman" w:cs="Times New Roman"/>
            <w:b/>
            <w:lang w:val="en-US"/>
          </w:rPr>
          <w:tab/>
        </w:r>
        <w:r w:rsidRPr="009A5BEA" w:rsidDel="00541083">
          <w:rPr>
            <w:rFonts w:ascii="Times New Roman" w:hAnsi="Times New Roman" w:cs="Times New Roman"/>
            <w:b/>
            <w:lang w:val="en-US"/>
          </w:rPr>
          <w:tab/>
        </w:r>
        <w:r w:rsidRPr="009A5BEA" w:rsidDel="00541083">
          <w:rPr>
            <w:rFonts w:ascii="Times New Roman" w:hAnsi="Times New Roman" w:cs="Times New Roman"/>
            <w:b/>
            <w:lang w:val="en-US"/>
          </w:rPr>
          <w:tab/>
        </w:r>
        <w:r w:rsidRPr="00F97BE1" w:rsidDel="00541083">
          <w:rPr>
            <w:rFonts w:ascii="Times New Roman" w:hAnsi="Times New Roman" w:cs="Times New Roman"/>
            <w:b/>
            <w:lang w:val="en-US"/>
          </w:rPr>
          <w:delText>for</w:delText>
        </w:r>
        <w:r w:rsidRPr="00842A23" w:rsidDel="00541083">
          <w:rPr>
            <w:rFonts w:ascii="Times New Roman" w:hAnsi="Times New Roman" w:cs="Times New Roman"/>
            <w:lang w:val="en-US"/>
          </w:rPr>
          <w:delText xml:space="preserve"> all ac in </w:delText>
        </w:r>
        <w:r w:rsidRPr="00F97BE1" w:rsidDel="00541083">
          <w:rPr>
            <w:rFonts w:ascii="Times New Roman" w:hAnsi="Times New Roman" w:cs="Times New Roman"/>
            <w:b/>
            <w:lang w:val="en-US"/>
          </w:rPr>
          <w:delText>ActionsConflictParallel</w:delText>
        </w:r>
        <w:r w:rsidRPr="00842A23" w:rsidDel="00541083">
          <w:rPr>
            <w:rFonts w:ascii="Times New Roman" w:hAnsi="Times New Roman" w:cs="Times New Roman"/>
            <w:lang w:val="en-US"/>
          </w:rPr>
          <w:delText xml:space="preserve"> do</w:delText>
        </w:r>
      </w:del>
    </w:p>
    <w:p w:rsidR="00767BB9" w:rsidDel="00541083" w:rsidRDefault="00767BB9" w:rsidP="0097258D">
      <w:pPr>
        <w:pStyle w:val="Paragraphedeliste"/>
        <w:ind w:left="709"/>
        <w:jc w:val="both"/>
        <w:rPr>
          <w:del w:id="2562" w:author="erradi" w:date="2011-08-06T10:44:00Z"/>
          <w:rFonts w:ascii="Times New Roman" w:hAnsi="Times New Roman" w:cs="Times New Roman"/>
          <w:lang w:val="en-US"/>
        </w:rPr>
      </w:pPr>
      <w:del w:id="2563"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ChangeOperator(ac, action,’;</w:delText>
        </w:r>
        <w:r w:rsidDel="00541083">
          <w:rPr>
            <w:rFonts w:ascii="Times New Roman" w:hAnsi="Times New Roman" w:cs="Times New Roman"/>
            <w:b/>
            <w:vertAlign w:val="subscript"/>
            <w:lang w:val="en-US"/>
          </w:rPr>
          <w:delText>w</w:delText>
        </w:r>
        <w:r w:rsidRPr="00F97BE1" w:rsidDel="00541083">
          <w:rPr>
            <w:rFonts w:ascii="Times New Roman" w:hAnsi="Times New Roman" w:cs="Times New Roman"/>
            <w:b/>
            <w:lang w:val="en-US"/>
          </w:rPr>
          <w:delText>’)</w:delText>
        </w:r>
        <w:r w:rsidDel="00541083">
          <w:rPr>
            <w:rFonts w:ascii="Times New Roman" w:hAnsi="Times New Roman" w:cs="Times New Roman"/>
            <w:lang w:val="en-US"/>
          </w:rPr>
          <w:delText>.</w:delText>
        </w:r>
      </w:del>
    </w:p>
    <w:p w:rsidR="00767BB9" w:rsidRPr="00F97BE1" w:rsidDel="00541083" w:rsidRDefault="00767BB9" w:rsidP="0097258D">
      <w:pPr>
        <w:pStyle w:val="Paragraphedeliste"/>
        <w:ind w:left="709"/>
        <w:jc w:val="both"/>
        <w:rPr>
          <w:del w:id="2564" w:author="erradi" w:date="2011-08-06T10:44:00Z"/>
          <w:rFonts w:ascii="Times New Roman" w:hAnsi="Times New Roman" w:cs="Times New Roman"/>
          <w:b/>
          <w:lang w:val="en-US"/>
        </w:rPr>
      </w:pPr>
      <w:del w:id="2565"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end for</w:delText>
        </w:r>
      </w:del>
    </w:p>
    <w:p w:rsidR="00767BB9" w:rsidRPr="00F97BE1" w:rsidDel="00541083" w:rsidRDefault="00767BB9" w:rsidP="0097258D">
      <w:pPr>
        <w:pStyle w:val="Paragraphedeliste"/>
        <w:ind w:left="709"/>
        <w:jc w:val="both"/>
        <w:rPr>
          <w:del w:id="2566" w:author="erradi" w:date="2011-08-06T10:44:00Z"/>
          <w:rFonts w:ascii="Times New Roman" w:hAnsi="Times New Roman" w:cs="Times New Roman"/>
          <w:b/>
          <w:lang w:val="en-US"/>
        </w:rPr>
      </w:pPr>
      <w:del w:id="2567" w:author="erradi" w:date="2011-08-06T10:44:00Z">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F97BE1" w:rsidDel="00541083">
          <w:rPr>
            <w:rFonts w:ascii="Times New Roman" w:hAnsi="Times New Roman" w:cs="Times New Roman"/>
            <w:b/>
            <w:lang w:val="en-US"/>
          </w:rPr>
          <w:delText>end if</w:delText>
        </w:r>
      </w:del>
    </w:p>
    <w:p w:rsidR="00767BB9" w:rsidDel="00541083" w:rsidRDefault="00767BB9" w:rsidP="0097258D">
      <w:pPr>
        <w:pStyle w:val="Paragraphedeliste"/>
        <w:ind w:left="709"/>
        <w:jc w:val="both"/>
        <w:rPr>
          <w:del w:id="2568" w:author="erradi" w:date="2011-08-06T10:44:00Z"/>
          <w:rFonts w:ascii="Times New Roman" w:hAnsi="Times New Roman" w:cs="Times New Roman"/>
          <w:lang w:val="en-US"/>
        </w:rPr>
      </w:pPr>
      <w:del w:id="2569" w:author="erradi" w:date="2011-08-06T10:44:00Z">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Del="00541083">
          <w:rPr>
            <w:rFonts w:ascii="Times New Roman" w:hAnsi="Times New Roman" w:cs="Times New Roman"/>
            <w:lang w:val="en-US"/>
          </w:rPr>
          <w:delText>e</w:delText>
        </w:r>
        <w:r w:rsidRPr="00842A23" w:rsidDel="00541083">
          <w:rPr>
            <w:rFonts w:ascii="Times New Roman" w:hAnsi="Times New Roman" w:cs="Times New Roman"/>
            <w:lang w:val="en-US"/>
          </w:rPr>
          <w:delText>nd if</w:delText>
        </w:r>
      </w:del>
    </w:p>
    <w:p w:rsidR="00767BB9" w:rsidDel="00541083" w:rsidRDefault="00767BB9" w:rsidP="0097258D">
      <w:pPr>
        <w:pStyle w:val="Paragraphedeliste"/>
        <w:ind w:left="709"/>
        <w:jc w:val="both"/>
        <w:rPr>
          <w:del w:id="2570" w:author="erradi" w:date="2011-08-06T10:44:00Z"/>
          <w:rFonts w:ascii="Times New Roman" w:hAnsi="Times New Roman" w:cs="Times New Roman"/>
          <w:lang w:val="en-US"/>
        </w:rPr>
      </w:pPr>
    </w:p>
    <w:p w:rsidR="00767BB9" w:rsidRPr="00B709B6" w:rsidDel="00541083" w:rsidRDefault="00767BB9" w:rsidP="0097258D">
      <w:pPr>
        <w:pStyle w:val="Paragraphedeliste"/>
        <w:ind w:left="709"/>
        <w:jc w:val="both"/>
        <w:rPr>
          <w:del w:id="2571" w:author="erradi" w:date="2011-08-06T10:44:00Z"/>
          <w:rFonts w:ascii="Times New Roman" w:hAnsi="Times New Roman" w:cs="Times New Roman"/>
          <w:color w:val="C00000"/>
          <w:lang w:val="en-US"/>
        </w:rPr>
      </w:pPr>
      <w:del w:id="2572"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B709B6" w:rsidDel="00541083">
          <w:rPr>
            <w:rFonts w:ascii="Times New Roman" w:hAnsi="Times New Roman" w:cs="Times New Roman"/>
            <w:color w:val="C00000"/>
            <w:lang w:val="en-US"/>
          </w:rPr>
          <w:delText>% Synchronous Necessity Resolution %</w:delText>
        </w:r>
      </w:del>
    </w:p>
    <w:p w:rsidR="00767BB9" w:rsidRPr="00F97BE1" w:rsidDel="00541083" w:rsidRDefault="00767BB9" w:rsidP="0097258D">
      <w:pPr>
        <w:pStyle w:val="Paragraphedeliste"/>
        <w:ind w:left="709"/>
        <w:jc w:val="both"/>
        <w:rPr>
          <w:del w:id="2573" w:author="erradi" w:date="2011-08-06T10:44:00Z"/>
          <w:rFonts w:ascii="Times New Roman" w:hAnsi="Times New Roman" w:cs="Times New Roman"/>
          <w:b/>
          <w:lang w:val="en-US"/>
        </w:rPr>
      </w:pPr>
      <w:del w:id="2574" w:author="erradi" w:date="2011-08-06T10:44:00Z">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842A23" w:rsidDel="00541083">
          <w:rPr>
            <w:rFonts w:ascii="Times New Roman" w:hAnsi="Times New Roman" w:cs="Times New Roman"/>
            <w:lang w:val="en-US"/>
          </w:rPr>
          <w:tab/>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 xml:space="preserve"> := </w:delText>
        </w:r>
        <w:r w:rsidRPr="00F97BE1" w:rsidDel="00541083">
          <w:rPr>
            <w:rFonts w:ascii="Times New Roman" w:hAnsi="Times New Roman" w:cs="Times New Roman"/>
            <w:b/>
            <w:lang w:val="en-US"/>
          </w:rPr>
          <w:delText>0</w:delText>
        </w:r>
      </w:del>
    </w:p>
    <w:p w:rsidR="00767BB9" w:rsidRPr="009A5BEA" w:rsidDel="00541083" w:rsidRDefault="00767BB9" w:rsidP="0097258D">
      <w:pPr>
        <w:pStyle w:val="Paragraphedeliste"/>
        <w:ind w:left="709"/>
        <w:jc w:val="both"/>
        <w:rPr>
          <w:del w:id="2575" w:author="erradi" w:date="2011-08-06T10:44:00Z"/>
          <w:rFonts w:ascii="Times New Roman" w:hAnsi="Times New Roman" w:cs="Times New Roman"/>
          <w:lang w:val="en-US"/>
        </w:rPr>
      </w:pPr>
      <w:del w:id="2576" w:author="erradi" w:date="2011-08-06T10:44:00Z">
        <w:r w:rsidRPr="00F97BE1" w:rsidDel="00541083">
          <w:rPr>
            <w:rFonts w:ascii="Times New Roman" w:hAnsi="Times New Roman" w:cs="Times New Roman"/>
            <w:lang w:val="en-US"/>
          </w:rPr>
          <w:tab/>
        </w:r>
        <w:r w:rsidRPr="00F97BE1" w:rsidDel="00541083">
          <w:rPr>
            <w:rFonts w:ascii="Times New Roman" w:hAnsi="Times New Roman" w:cs="Times New Roman"/>
            <w:lang w:val="en-US"/>
          </w:rPr>
          <w:tab/>
        </w:r>
        <w:r w:rsidRPr="00F97BE1" w:rsidDel="00541083">
          <w:rPr>
            <w:rFonts w:ascii="Times New Roman" w:hAnsi="Times New Roman" w:cs="Times New Roman"/>
            <w:lang w:val="en-US"/>
          </w:rPr>
          <w:tab/>
        </w:r>
        <w:r w:rsidRPr="009A5BEA" w:rsidDel="00541083">
          <w:rPr>
            <w:rFonts w:ascii="Times New Roman" w:hAnsi="Times New Roman" w:cs="Times New Roman"/>
            <w:b/>
            <w:sz w:val="24"/>
            <w:szCs w:val="24"/>
            <w:lang w:val="en-US"/>
          </w:rPr>
          <w:delText>if</w:delText>
        </w:r>
        <w:r w:rsidRPr="009A5BEA" w:rsidDel="00541083">
          <w:rPr>
            <w:rFonts w:ascii="Times New Roman" w:hAnsi="Times New Roman" w:cs="Times New Roman"/>
            <w:sz w:val="24"/>
            <w:szCs w:val="24"/>
            <w:lang w:val="en-US"/>
          </w:rPr>
          <w:delText xml:space="preserve"> </w:delText>
        </w:r>
        <w:r w:rsidRPr="009A5BEA" w:rsidDel="00541083">
          <w:rPr>
            <w:rFonts w:ascii="Times New Roman" w:hAnsi="Times New Roman" w:cs="Times New Roman"/>
            <w:b/>
            <w:sz w:val="24"/>
            <w:szCs w:val="24"/>
            <w:lang w:val="en-US"/>
          </w:rPr>
          <w:delText>Synchronous-Matrix(action)</w:delText>
        </w:r>
        <w:r w:rsidRPr="009A5BEA" w:rsidDel="00541083">
          <w:rPr>
            <w:rFonts w:ascii="Times New Roman" w:hAnsi="Times New Roman" w:cs="Times New Roman"/>
            <w:sz w:val="24"/>
            <w:szCs w:val="24"/>
            <w:lang w:val="en-US"/>
          </w:rPr>
          <w:delText xml:space="preserve"> &lt;&gt; </w:delText>
        </w:r>
        <w:r w:rsidRPr="0037672A" w:rsidDel="00541083">
          <w:rPr>
            <w:rFonts w:ascii="Times New Roman" w:hAnsi="Times New Roman" w:cs="Times New Roman"/>
            <w:b/>
          </w:rPr>
          <w:delText>ε</w:delText>
        </w:r>
        <w:r w:rsidRPr="009A5BEA" w:rsidDel="00541083">
          <w:rPr>
            <w:rFonts w:cs="Times"/>
            <w:b/>
            <w:lang w:val="en-US"/>
          </w:rPr>
          <w:delText xml:space="preserve"> </w:delText>
        </w:r>
        <w:r w:rsidRPr="009A5BEA" w:rsidDel="00541083">
          <w:rPr>
            <w:rFonts w:ascii="Times New Roman" w:hAnsi="Times New Roman" w:cs="Times New Roman"/>
            <w:lang w:val="en-US"/>
          </w:rPr>
          <w:delText>then</w:delText>
        </w:r>
      </w:del>
    </w:p>
    <w:p w:rsidR="00767BB9" w:rsidRPr="0097258D" w:rsidDel="00541083" w:rsidRDefault="00767BB9" w:rsidP="0097258D">
      <w:pPr>
        <w:pStyle w:val="Paragraphedeliste"/>
        <w:ind w:left="709"/>
        <w:jc w:val="both"/>
        <w:rPr>
          <w:del w:id="2577" w:author="erradi" w:date="2011-08-06T10:44:00Z"/>
          <w:rFonts w:ascii="Times New Roman" w:hAnsi="Times New Roman" w:cs="Times New Roman"/>
          <w:sz w:val="24"/>
          <w:szCs w:val="24"/>
          <w:lang w:val="en-US"/>
        </w:rPr>
      </w:pPr>
      <w:del w:id="2578" w:author="erradi" w:date="2011-08-06T10:44:00Z">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RPr="009A5BEA" w:rsidDel="00541083">
          <w:rPr>
            <w:rFonts w:ascii="Times New Roman" w:hAnsi="Times New Roman" w:cs="Times New Roman"/>
            <w:lang w:val="en-US"/>
          </w:rPr>
          <w:tab/>
        </w:r>
        <w:r w:rsidRPr="0097258D" w:rsidDel="00541083">
          <w:rPr>
            <w:rFonts w:ascii="Times New Roman" w:hAnsi="Times New Roman" w:cs="Times New Roman"/>
            <w:b/>
            <w:lang w:val="en-US"/>
          </w:rPr>
          <w:delText>Actions</w:delText>
        </w:r>
        <w:r w:rsidRPr="0097258D" w:rsidDel="00541083">
          <w:rPr>
            <w:rFonts w:ascii="Times New Roman" w:hAnsi="Times New Roman" w:cs="Times New Roman"/>
            <w:lang w:val="en-US"/>
          </w:rPr>
          <w:delText xml:space="preserve"> &lt;- </w:delText>
        </w:r>
        <w:r w:rsidRPr="0097258D" w:rsidDel="00541083">
          <w:rPr>
            <w:rFonts w:ascii="Times New Roman" w:hAnsi="Times New Roman" w:cs="Times New Roman"/>
            <w:b/>
            <w:sz w:val="24"/>
            <w:szCs w:val="24"/>
            <w:lang w:val="en-US"/>
          </w:rPr>
          <w:delText>Synchronous-Matrix(action)</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jc w:val="both"/>
        <w:rPr>
          <w:del w:id="2579" w:author="erradi" w:date="2011-08-06T10:44:00Z"/>
          <w:rFonts w:ascii="Times New Roman" w:hAnsi="Times New Roman" w:cs="Times New Roman"/>
          <w:b/>
          <w:lang w:val="en-US"/>
        </w:rPr>
      </w:pPr>
      <w:del w:id="2580"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CountPoint</w:delText>
        </w:r>
        <w:r w:rsidRPr="0097258D" w:rsidDel="00541083">
          <w:rPr>
            <w:rFonts w:ascii="Times New Roman" w:hAnsi="Times New Roman" w:cs="Times New Roman"/>
            <w:sz w:val="24"/>
            <w:szCs w:val="24"/>
            <w:lang w:val="en-US"/>
          </w:rPr>
          <w:delText xml:space="preserve"> := </w:delText>
        </w:r>
        <w:r w:rsidRPr="0097258D" w:rsidDel="00541083">
          <w:rPr>
            <w:rFonts w:ascii="Times New Roman" w:hAnsi="Times New Roman" w:cs="Times New Roman"/>
            <w:b/>
            <w:lang w:val="en-US"/>
          </w:rPr>
          <w:delText>0</w:delText>
        </w:r>
      </w:del>
    </w:p>
    <w:p w:rsidR="00767BB9" w:rsidRPr="00842A23" w:rsidDel="00541083" w:rsidRDefault="00767BB9" w:rsidP="0097258D">
      <w:pPr>
        <w:pStyle w:val="Paragraphedeliste"/>
        <w:ind w:left="709"/>
        <w:jc w:val="both"/>
        <w:rPr>
          <w:del w:id="2581" w:author="erradi" w:date="2011-08-06T10:44:00Z"/>
          <w:rFonts w:ascii="Times New Roman" w:hAnsi="Times New Roman" w:cs="Times New Roman"/>
          <w:sz w:val="24"/>
          <w:szCs w:val="24"/>
          <w:lang w:val="en-US"/>
        </w:rPr>
      </w:pPr>
      <w:del w:id="2582" w:author="erradi" w:date="2011-08-06T10:44:00Z">
        <w:r w:rsidRPr="0097258D" w:rsidDel="00541083">
          <w:rPr>
            <w:rFonts w:ascii="Times New Roman" w:hAnsi="Times New Roman" w:cs="Times New Roman"/>
            <w:b/>
            <w:lang w:val="en-US"/>
          </w:rPr>
          <w:tab/>
        </w:r>
        <w:r w:rsidRPr="0097258D" w:rsidDel="00541083">
          <w:rPr>
            <w:rFonts w:ascii="Times New Roman" w:hAnsi="Times New Roman" w:cs="Times New Roman"/>
            <w:b/>
            <w:lang w:val="en-US"/>
          </w:rPr>
          <w:tab/>
        </w:r>
        <w:r w:rsidRPr="0097258D" w:rsidDel="00541083">
          <w:rPr>
            <w:rFonts w:ascii="Times New Roman" w:hAnsi="Times New Roman" w:cs="Times New Roman"/>
            <w:b/>
            <w:lang w:val="en-US"/>
          </w:rPr>
          <w:tab/>
        </w:r>
        <w:r w:rsidRPr="0097258D" w:rsidDel="00541083">
          <w:rPr>
            <w:rFonts w:ascii="Times New Roman" w:hAnsi="Times New Roman" w:cs="Times New Roman"/>
            <w:b/>
            <w:lang w:val="en-US"/>
          </w:rPr>
          <w:tab/>
        </w:r>
        <w:r w:rsidRPr="00554834" w:rsidDel="00541083">
          <w:rPr>
            <w:rFonts w:ascii="Times New Roman" w:hAnsi="Times New Roman" w:cs="Times New Roman"/>
            <w:b/>
            <w:lang w:val="en-US"/>
          </w:rPr>
          <w:delText xml:space="preserve">ActionsConflictSynchron := </w:delText>
        </w:r>
        <w:r w:rsidRPr="0037672A" w:rsidDel="00541083">
          <w:rPr>
            <w:rFonts w:ascii="Times New Roman" w:hAnsi="Times New Roman" w:cs="Times New Roman"/>
            <w:b/>
          </w:rPr>
          <w:delText>ε</w:delText>
        </w:r>
      </w:del>
    </w:p>
    <w:p w:rsidR="00767BB9" w:rsidDel="00541083" w:rsidRDefault="00767BB9" w:rsidP="0097258D">
      <w:pPr>
        <w:pStyle w:val="Paragraphedeliste"/>
        <w:ind w:left="709"/>
        <w:jc w:val="both"/>
        <w:rPr>
          <w:del w:id="2583" w:author="erradi" w:date="2011-08-06T10:44:00Z"/>
          <w:rFonts w:ascii="Times New Roman" w:hAnsi="Times New Roman" w:cs="Times New Roman"/>
          <w:sz w:val="24"/>
          <w:szCs w:val="24"/>
          <w:lang w:val="en-US"/>
        </w:rPr>
      </w:pPr>
      <w:del w:id="258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act</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Actions</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585" w:author="erradi" w:date="2011-08-06T10:44:00Z"/>
          <w:rFonts w:ascii="Times New Roman" w:hAnsi="Times New Roman" w:cs="Times New Roman"/>
          <w:sz w:val="24"/>
          <w:szCs w:val="24"/>
          <w:lang w:val="en-US"/>
        </w:rPr>
      </w:pPr>
      <w:del w:id="258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w:delText>
        </w:r>
        <w:r w:rsidRPr="00F97BE1" w:rsidDel="00541083">
          <w:rPr>
            <w:rFonts w:ascii="Times New Roman" w:hAnsi="Times New Roman" w:cs="Times New Roman"/>
            <w:b/>
            <w:sz w:val="24"/>
            <w:szCs w:val="24"/>
            <w:lang w:val="en-US"/>
          </w:rPr>
          <w:delText>act</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Arbre.findChoice()\{action}</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587" w:author="erradi" w:date="2011-08-06T10:44:00Z"/>
          <w:rFonts w:ascii="Times New Roman" w:hAnsi="Times New Roman" w:cs="Times New Roman"/>
          <w:sz w:val="24"/>
          <w:szCs w:val="24"/>
          <w:lang w:val="en-US"/>
        </w:rPr>
      </w:pPr>
      <w:del w:id="258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 xml:space="preserve"> := </w:delText>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+1</w:delText>
        </w:r>
      </w:del>
    </w:p>
    <w:p w:rsidR="00767BB9" w:rsidDel="00541083" w:rsidRDefault="00767BB9" w:rsidP="0097258D">
      <w:pPr>
        <w:pStyle w:val="Paragraphedeliste"/>
        <w:ind w:left="709"/>
        <w:jc w:val="both"/>
        <w:rPr>
          <w:del w:id="2589" w:author="erradi" w:date="2011-08-06T10:44:00Z"/>
          <w:rFonts w:ascii="Times New Roman" w:hAnsi="Times New Roman" w:cs="Times New Roman"/>
          <w:sz w:val="24"/>
          <w:szCs w:val="24"/>
          <w:lang w:val="en-US"/>
        </w:rPr>
      </w:pPr>
      <w:del w:id="259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554834" w:rsidDel="00541083">
          <w:rPr>
            <w:rFonts w:ascii="Times New Roman" w:hAnsi="Times New Roman" w:cs="Times New Roman"/>
            <w:b/>
            <w:lang w:val="en-US"/>
          </w:rPr>
          <w:delText>ActionsConflictSynchron </w:delText>
        </w:r>
        <w:r w:rsidRPr="00554834" w:rsidDel="00541083">
          <w:rPr>
            <w:rFonts w:ascii="Times New Roman" w:hAnsi="Times New Roman" w:cs="Times New Roman"/>
            <w:lang w:val="en-US"/>
          </w:rPr>
          <w:delText xml:space="preserve">&lt;- </w:delText>
        </w:r>
        <w:r w:rsidRPr="00554834" w:rsidDel="00541083">
          <w:rPr>
            <w:rFonts w:ascii="Times New Roman" w:hAnsi="Times New Roman" w:cs="Times New Roman"/>
            <w:b/>
            <w:lang w:val="en-US"/>
          </w:rPr>
          <w:delText>act</w:delText>
        </w:r>
        <w:r w:rsidRPr="00554834" w:rsidDel="00541083">
          <w:rPr>
            <w:rFonts w:ascii="Times New Roman" w:hAnsi="Times New Roman" w:cs="Times New Roman"/>
            <w:lang w:val="en-US"/>
          </w:rPr>
          <w:delText>.</w:delText>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del>
    </w:p>
    <w:p w:rsidR="00767BB9" w:rsidRPr="00F97BE1" w:rsidDel="00541083" w:rsidRDefault="00767BB9" w:rsidP="0097258D">
      <w:pPr>
        <w:pStyle w:val="Paragraphedeliste"/>
        <w:ind w:left="709"/>
        <w:jc w:val="both"/>
        <w:rPr>
          <w:del w:id="2591" w:author="erradi" w:date="2011-08-06T10:44:00Z"/>
          <w:rFonts w:ascii="Times New Roman" w:hAnsi="Times New Roman" w:cs="Times New Roman"/>
          <w:b/>
          <w:sz w:val="24"/>
          <w:szCs w:val="24"/>
          <w:lang w:val="en-US"/>
        </w:rPr>
      </w:pPr>
      <w:del w:id="259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if</w:delText>
        </w:r>
      </w:del>
    </w:p>
    <w:p w:rsidR="00767BB9" w:rsidRPr="00F97BE1" w:rsidDel="00541083" w:rsidRDefault="00767BB9" w:rsidP="0097258D">
      <w:pPr>
        <w:pStyle w:val="Paragraphedeliste"/>
        <w:ind w:left="709"/>
        <w:jc w:val="both"/>
        <w:rPr>
          <w:del w:id="2593" w:author="erradi" w:date="2011-08-06T10:44:00Z"/>
          <w:rFonts w:ascii="Times New Roman" w:hAnsi="Times New Roman" w:cs="Times New Roman"/>
          <w:b/>
          <w:sz w:val="24"/>
          <w:szCs w:val="24"/>
          <w:lang w:val="en-US"/>
        </w:rPr>
      </w:pPr>
      <w:del w:id="259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for</w:delText>
        </w:r>
      </w:del>
    </w:p>
    <w:p w:rsidR="00767BB9" w:rsidRPr="00394721" w:rsidDel="00541083" w:rsidRDefault="00767BB9" w:rsidP="0097258D">
      <w:pPr>
        <w:pStyle w:val="Paragraphedeliste"/>
        <w:ind w:left="709"/>
        <w:jc w:val="both"/>
        <w:rPr>
          <w:del w:id="2595" w:author="erradi" w:date="2011-08-06T10:44:00Z"/>
          <w:rFonts w:ascii="Times New Roman" w:hAnsi="Times New Roman" w:cs="Times New Roman"/>
          <w:lang w:val="en-US"/>
        </w:rPr>
      </w:pPr>
      <w:del w:id="259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w:delText>
        </w:r>
        <w:r w:rsidRPr="00F97BE1" w:rsidDel="00541083">
          <w:rPr>
            <w:rFonts w:ascii="Times New Roman" w:hAnsi="Times New Roman" w:cs="Times New Roman"/>
            <w:b/>
            <w:sz w:val="24"/>
            <w:szCs w:val="24"/>
            <w:lang w:val="en-US"/>
          </w:rPr>
          <w:delText>CountPoint</w:delText>
        </w:r>
        <w:r w:rsidDel="00541083">
          <w:rPr>
            <w:rFonts w:ascii="Times New Roman" w:hAnsi="Times New Roman" w:cs="Times New Roman"/>
            <w:sz w:val="24"/>
            <w:szCs w:val="24"/>
            <w:lang w:val="en-US"/>
          </w:rPr>
          <w:delText xml:space="preserve"> &lt;&gt; </w:delText>
        </w:r>
        <w:r w:rsidRPr="00F97BE1" w:rsidDel="00541083">
          <w:rPr>
            <w:rFonts w:ascii="Times New Roman" w:hAnsi="Times New Roman" w:cs="Times New Roman"/>
            <w:lang w:val="en-US"/>
          </w:rPr>
          <w:delText>0</w:delText>
        </w:r>
        <w:r w:rsidRPr="00F97BE1" w:rsidDel="00541083">
          <w:rPr>
            <w:rFonts w:ascii="Times New Roman" w:hAnsi="Times New Roman" w:cs="Times New Roman"/>
            <w:b/>
            <w:lang w:val="en-US"/>
          </w:rPr>
          <w:delText xml:space="preserve"> </w:delText>
        </w:r>
        <w:r w:rsidRPr="00394721" w:rsidDel="00541083">
          <w:rPr>
            <w:rFonts w:ascii="Times New Roman" w:hAnsi="Times New Roman" w:cs="Times New Roman"/>
            <w:lang w:val="en-US"/>
          </w:rPr>
          <w:delText>then</w:delText>
        </w:r>
      </w:del>
    </w:p>
    <w:p w:rsidR="00767BB9" w:rsidRPr="0097258D" w:rsidDel="00541083" w:rsidRDefault="00767BB9" w:rsidP="0097258D">
      <w:pPr>
        <w:pStyle w:val="Paragraphedeliste"/>
        <w:ind w:left="709"/>
        <w:jc w:val="both"/>
        <w:rPr>
          <w:del w:id="2597" w:author="erradi" w:date="2011-08-06T10:44:00Z"/>
          <w:rFonts w:ascii="Times New Roman" w:hAnsi="Times New Roman" w:cs="Times New Roman"/>
          <w:lang w:val="en-US"/>
        </w:rPr>
      </w:pPr>
      <w:del w:id="2598" w:author="erradi" w:date="2011-08-06T10:44:00Z">
        <w:r w:rsidRPr="00394721" w:rsidDel="00541083">
          <w:rPr>
            <w:rFonts w:ascii="Times New Roman" w:hAnsi="Times New Roman" w:cs="Times New Roman"/>
            <w:lang w:val="en-US"/>
          </w:rPr>
          <w:tab/>
        </w:r>
        <w:r w:rsidRPr="00394721" w:rsidDel="00541083">
          <w:rPr>
            <w:rFonts w:ascii="Times New Roman" w:hAnsi="Times New Roman" w:cs="Times New Roman"/>
            <w:lang w:val="en-US"/>
          </w:rPr>
          <w:tab/>
        </w:r>
        <w:r w:rsidRPr="00394721" w:rsidDel="00541083">
          <w:rPr>
            <w:rFonts w:ascii="Times New Roman" w:hAnsi="Times New Roman" w:cs="Times New Roman"/>
            <w:lang w:val="en-US"/>
          </w:rPr>
          <w:tab/>
        </w:r>
        <w:r w:rsidRPr="00394721" w:rsidDel="00541083">
          <w:rPr>
            <w:rFonts w:ascii="Times New Roman" w:hAnsi="Times New Roman" w:cs="Times New Roman"/>
            <w:lang w:val="en-US"/>
          </w:rPr>
          <w:tab/>
        </w:r>
        <w:r w:rsidRPr="00394721" w:rsidDel="00541083">
          <w:rPr>
            <w:rFonts w:ascii="Times New Roman" w:hAnsi="Times New Roman" w:cs="Times New Roman"/>
            <w:lang w:val="en-US"/>
          </w:rPr>
          <w:tab/>
        </w:r>
        <w:r w:rsidRPr="0097258D" w:rsidDel="00541083">
          <w:rPr>
            <w:rFonts w:ascii="Times New Roman" w:hAnsi="Times New Roman" w:cs="Times New Roman"/>
            <w:lang w:val="en-US"/>
          </w:rPr>
          <w:delText>%Changer l’operateur ;s ou ;w ou *s ou *w en || %</w:delText>
        </w:r>
      </w:del>
    </w:p>
    <w:p w:rsidR="00767BB9" w:rsidRPr="00842A23" w:rsidDel="00541083" w:rsidRDefault="00767BB9" w:rsidP="0097258D">
      <w:pPr>
        <w:pStyle w:val="Paragraphedeliste"/>
        <w:ind w:left="709"/>
        <w:jc w:val="both"/>
        <w:rPr>
          <w:del w:id="2599" w:author="erradi" w:date="2011-08-06T10:44:00Z"/>
          <w:rFonts w:ascii="Times New Roman" w:hAnsi="Times New Roman" w:cs="Times New Roman"/>
          <w:lang w:val="en-US"/>
        </w:rPr>
      </w:pPr>
      <w:del w:id="2600"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lang w:val="en-US"/>
          </w:rPr>
          <w:tab/>
        </w:r>
        <w:r w:rsidRPr="0097258D" w:rsidDel="00541083">
          <w:rPr>
            <w:rFonts w:ascii="Times New Roman" w:hAnsi="Times New Roman" w:cs="Times New Roman"/>
            <w:lang w:val="en-US"/>
          </w:rPr>
          <w:tab/>
        </w:r>
        <w:r w:rsidRPr="0097258D" w:rsidDel="00541083">
          <w:rPr>
            <w:rFonts w:ascii="Times New Roman" w:hAnsi="Times New Roman" w:cs="Times New Roman"/>
            <w:lang w:val="en-US"/>
          </w:rPr>
          <w:tab/>
        </w:r>
        <w:r w:rsidRPr="0097258D" w:rsidDel="00541083">
          <w:rPr>
            <w:rFonts w:ascii="Times New Roman" w:hAnsi="Times New Roman" w:cs="Times New Roman"/>
            <w:lang w:val="en-US"/>
          </w:rPr>
          <w:tab/>
        </w:r>
        <w:r w:rsidRPr="00F97BE1" w:rsidDel="00541083">
          <w:rPr>
            <w:rFonts w:ascii="Times New Roman" w:hAnsi="Times New Roman" w:cs="Times New Roman"/>
            <w:b/>
            <w:lang w:val="en-US"/>
          </w:rPr>
          <w:delText>for</w:delText>
        </w:r>
        <w:r w:rsidRPr="00842A23" w:rsidDel="00541083">
          <w:rPr>
            <w:rFonts w:ascii="Times New Roman" w:hAnsi="Times New Roman" w:cs="Times New Roman"/>
            <w:lang w:val="en-US"/>
          </w:rPr>
          <w:delText xml:space="preserve"> all </w:delText>
        </w:r>
        <w:r w:rsidRPr="00F97BE1" w:rsidDel="00541083">
          <w:rPr>
            <w:rFonts w:ascii="Times New Roman" w:hAnsi="Times New Roman" w:cs="Times New Roman"/>
            <w:b/>
            <w:lang w:val="en-US"/>
          </w:rPr>
          <w:delText>ac</w:delText>
        </w:r>
        <w:r w:rsidRPr="00842A23" w:rsidDel="00541083">
          <w:rPr>
            <w:rFonts w:ascii="Times New Roman" w:hAnsi="Times New Roman" w:cs="Times New Roman"/>
            <w:lang w:val="en-US"/>
          </w:rPr>
          <w:delText xml:space="preserve"> in </w:delText>
        </w:r>
        <w:r w:rsidRPr="00F97BE1" w:rsidDel="00541083">
          <w:rPr>
            <w:rFonts w:ascii="Times New Roman" w:hAnsi="Times New Roman" w:cs="Times New Roman"/>
            <w:b/>
            <w:lang w:val="en-US"/>
          </w:rPr>
          <w:delText>ActionsConflictSynchron</w:delText>
        </w:r>
        <w:r w:rsidRPr="00842A23" w:rsidDel="00541083">
          <w:rPr>
            <w:rFonts w:ascii="Times New Roman" w:hAnsi="Times New Roman" w:cs="Times New Roman"/>
            <w:lang w:val="en-US"/>
          </w:rPr>
          <w:delText xml:space="preserve"> do</w:delText>
        </w:r>
      </w:del>
    </w:p>
    <w:p w:rsidR="00767BB9" w:rsidRPr="00F97BE1" w:rsidDel="00541083" w:rsidRDefault="00767BB9" w:rsidP="0097258D">
      <w:pPr>
        <w:pStyle w:val="Paragraphedeliste"/>
        <w:ind w:left="709"/>
        <w:jc w:val="both"/>
        <w:rPr>
          <w:del w:id="2601" w:author="erradi" w:date="2011-08-06T10:44:00Z"/>
          <w:rFonts w:ascii="Times New Roman" w:hAnsi="Times New Roman" w:cs="Times New Roman"/>
          <w:b/>
          <w:lang w:val="en-US"/>
        </w:rPr>
      </w:pPr>
      <w:del w:id="2602"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ChangeOperator(ac, action,’||’).</w:delText>
        </w:r>
      </w:del>
    </w:p>
    <w:p w:rsidR="00767BB9" w:rsidRPr="00F97BE1" w:rsidDel="00541083" w:rsidRDefault="00767BB9" w:rsidP="0097258D">
      <w:pPr>
        <w:pStyle w:val="Paragraphedeliste"/>
        <w:ind w:left="709"/>
        <w:jc w:val="both"/>
        <w:rPr>
          <w:del w:id="2603" w:author="erradi" w:date="2011-08-06T10:44:00Z"/>
          <w:rFonts w:ascii="Times New Roman" w:hAnsi="Times New Roman" w:cs="Times New Roman"/>
          <w:b/>
          <w:lang w:val="en-US"/>
        </w:rPr>
      </w:pPr>
      <w:del w:id="2604"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end for</w:delText>
        </w:r>
      </w:del>
    </w:p>
    <w:p w:rsidR="00767BB9" w:rsidRPr="00F97BE1" w:rsidDel="00541083" w:rsidRDefault="00767BB9" w:rsidP="0097258D">
      <w:pPr>
        <w:pStyle w:val="Paragraphedeliste"/>
        <w:ind w:left="709"/>
        <w:jc w:val="both"/>
        <w:rPr>
          <w:del w:id="2605" w:author="erradi" w:date="2011-08-06T10:44:00Z"/>
          <w:rFonts w:ascii="Times New Roman" w:hAnsi="Times New Roman" w:cs="Times New Roman"/>
          <w:b/>
          <w:lang w:val="en-US"/>
        </w:rPr>
      </w:pPr>
      <w:del w:id="2606"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end if</w:delText>
        </w:r>
      </w:del>
    </w:p>
    <w:p w:rsidR="00767BB9" w:rsidRPr="00F97BE1" w:rsidDel="00541083" w:rsidRDefault="00767BB9" w:rsidP="0097258D">
      <w:pPr>
        <w:pStyle w:val="Paragraphedeliste"/>
        <w:ind w:left="709"/>
        <w:jc w:val="both"/>
        <w:rPr>
          <w:del w:id="2607" w:author="erradi" w:date="2011-08-06T10:44:00Z"/>
          <w:rFonts w:ascii="Times New Roman" w:hAnsi="Times New Roman" w:cs="Times New Roman"/>
          <w:b/>
          <w:lang w:val="en-US"/>
        </w:rPr>
      </w:pPr>
      <w:del w:id="2608" w:author="erradi" w:date="2011-08-06T10:44:00Z">
        <w:r w:rsidDel="00541083">
          <w:rPr>
            <w:rFonts w:ascii="Times New Roman" w:hAnsi="Times New Roman" w:cs="Times New Roman"/>
            <w:lang w:val="en-US"/>
          </w:rPr>
          <w:tab/>
        </w:r>
        <w:r w:rsidDel="00541083">
          <w:rPr>
            <w:rFonts w:ascii="Times New Roman" w:hAnsi="Times New Roman" w:cs="Times New Roman"/>
            <w:lang w:val="en-US"/>
          </w:rPr>
          <w:tab/>
        </w:r>
        <w:r w:rsidDel="00541083">
          <w:rPr>
            <w:rFonts w:ascii="Times New Roman" w:hAnsi="Times New Roman" w:cs="Times New Roman"/>
            <w:lang w:val="en-US"/>
          </w:rPr>
          <w:tab/>
        </w:r>
        <w:r w:rsidRPr="00F97BE1" w:rsidDel="00541083">
          <w:rPr>
            <w:rFonts w:ascii="Times New Roman" w:hAnsi="Times New Roman" w:cs="Times New Roman"/>
            <w:b/>
            <w:lang w:val="en-US"/>
          </w:rPr>
          <w:delText>end if</w:delText>
        </w:r>
      </w:del>
    </w:p>
    <w:p w:rsidR="00767BB9" w:rsidRPr="00394721" w:rsidDel="00541083" w:rsidRDefault="00767BB9" w:rsidP="0097258D">
      <w:pPr>
        <w:pStyle w:val="Paragraphedeliste"/>
        <w:ind w:left="709"/>
        <w:jc w:val="both"/>
        <w:rPr>
          <w:del w:id="2609" w:author="erradi" w:date="2011-08-06T10:44:00Z"/>
          <w:rFonts w:ascii="Times New Roman" w:hAnsi="Times New Roman" w:cs="Times New Roman"/>
          <w:lang w:val="en-US"/>
        </w:rPr>
      </w:pPr>
    </w:p>
    <w:p w:rsidR="00767BB9" w:rsidRPr="00F97BE1" w:rsidDel="00541083" w:rsidRDefault="00767BB9" w:rsidP="0097258D">
      <w:pPr>
        <w:pStyle w:val="Paragraphedeliste"/>
        <w:ind w:left="709"/>
        <w:jc w:val="both"/>
        <w:rPr>
          <w:del w:id="2610" w:author="erradi" w:date="2011-08-06T10:44:00Z"/>
          <w:rFonts w:ascii="Times New Roman" w:hAnsi="Times New Roman" w:cs="Times New Roman"/>
          <w:b/>
          <w:sz w:val="24"/>
          <w:szCs w:val="24"/>
          <w:lang w:val="en-US"/>
        </w:rPr>
      </w:pPr>
      <w:del w:id="2611"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for</w:delText>
        </w:r>
      </w:del>
    </w:p>
    <w:p w:rsidR="00767BB9" w:rsidRPr="00F97BE1" w:rsidDel="00541083" w:rsidRDefault="00767BB9" w:rsidP="0097258D">
      <w:pPr>
        <w:pStyle w:val="Paragraphedeliste"/>
        <w:ind w:left="709"/>
        <w:jc w:val="both"/>
        <w:rPr>
          <w:del w:id="2612" w:author="erradi" w:date="2011-08-06T10:44:00Z"/>
          <w:rFonts w:ascii="Times New Roman" w:hAnsi="Times New Roman" w:cs="Times New Roman"/>
          <w:b/>
          <w:sz w:val="24"/>
          <w:szCs w:val="24"/>
          <w:lang w:val="en-US"/>
        </w:rPr>
      </w:pPr>
      <w:del w:id="2613" w:author="erradi" w:date="2011-08-06T10:44:00Z">
        <w:r w:rsidRPr="00394721"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end for</w:delText>
        </w:r>
      </w:del>
    </w:p>
    <w:p w:rsidR="00767BB9" w:rsidDel="00541083" w:rsidRDefault="00767BB9" w:rsidP="0097258D">
      <w:pPr>
        <w:pStyle w:val="Paragraphedeliste"/>
        <w:ind w:left="709"/>
        <w:jc w:val="both"/>
        <w:rPr>
          <w:del w:id="2614" w:author="erradi" w:date="2011-08-06T10:44:00Z"/>
          <w:rFonts w:ascii="Times New Roman" w:hAnsi="Times New Roman" w:cs="Times New Roman"/>
          <w:sz w:val="24"/>
          <w:szCs w:val="24"/>
          <w:lang w:val="en-US"/>
        </w:rPr>
      </w:pPr>
    </w:p>
    <w:p w:rsidR="00767BB9" w:rsidRPr="00554834" w:rsidDel="00541083" w:rsidRDefault="00767BB9" w:rsidP="0097258D">
      <w:pPr>
        <w:pStyle w:val="Paragraphedeliste"/>
        <w:ind w:left="709"/>
        <w:jc w:val="both"/>
        <w:rPr>
          <w:del w:id="2615" w:author="erradi" w:date="2011-08-06T10:44:00Z"/>
          <w:rFonts w:ascii="Times New Roman" w:hAnsi="Times New Roman" w:cs="Times New Roman"/>
          <w:color w:val="C00000"/>
          <w:sz w:val="24"/>
          <w:szCs w:val="24"/>
          <w:lang w:val="en-US"/>
        </w:rPr>
      </w:pPr>
      <w:del w:id="2616" w:author="erradi" w:date="2011-08-06T10:44:00Z">
        <w:r w:rsidDel="00541083">
          <w:rPr>
            <w:rFonts w:ascii="Times New Roman" w:hAnsi="Times New Roman" w:cs="Times New Roman"/>
            <w:sz w:val="24"/>
            <w:szCs w:val="24"/>
            <w:lang w:val="en-US"/>
          </w:rPr>
          <w:tab/>
        </w:r>
        <w:r w:rsidRPr="00554834" w:rsidDel="00541083">
          <w:rPr>
            <w:rFonts w:ascii="Times New Roman" w:hAnsi="Times New Roman" w:cs="Times New Roman"/>
            <w:color w:val="C00000"/>
            <w:sz w:val="24"/>
            <w:szCs w:val="24"/>
            <w:lang w:val="en-US"/>
          </w:rPr>
          <w:delText>% Résolution de conflits inter-Role %</w:delText>
        </w:r>
      </w:del>
    </w:p>
    <w:p w:rsidR="00767BB9" w:rsidDel="00541083" w:rsidRDefault="00767BB9" w:rsidP="0097258D">
      <w:pPr>
        <w:pStyle w:val="Paragraphedeliste"/>
        <w:ind w:left="709"/>
        <w:jc w:val="both"/>
        <w:rPr>
          <w:del w:id="2617" w:author="erradi" w:date="2011-08-06T10:44:00Z"/>
          <w:rFonts w:ascii="Times New Roman" w:hAnsi="Times New Roman" w:cs="Times New Roman"/>
          <w:sz w:val="24"/>
          <w:szCs w:val="24"/>
          <w:lang w:val="en-US"/>
        </w:rPr>
      </w:pPr>
      <w:del w:id="2618" w:author="erradi" w:date="2011-08-06T10:44:00Z">
        <w:r w:rsidRPr="00554834"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w:delText>
        </w:r>
        <w:r w:rsidRPr="00411B61" w:rsidDel="00541083">
          <w:rPr>
            <w:rFonts w:ascii="Times New Roman" w:hAnsi="Times New Roman" w:cs="Times New Roman"/>
            <w:sz w:val="24"/>
            <w:szCs w:val="24"/>
            <w:lang w:val="en-US"/>
          </w:rPr>
          <w:delText xml:space="preserve">all </w:delText>
        </w:r>
        <w:r w:rsidRPr="00F97BE1" w:rsidDel="00541083">
          <w:rPr>
            <w:rFonts w:ascii="Times New Roman" w:hAnsi="Times New Roman" w:cs="Times New Roman"/>
            <w:b/>
            <w:sz w:val="24"/>
            <w:szCs w:val="24"/>
            <w:lang w:val="en-US"/>
          </w:rPr>
          <w:delText>Role</w:delText>
        </w:r>
        <w:r w:rsidRPr="00411B61"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PR(P</w:delText>
        </w:r>
        <w:r w:rsidRPr="00F97BE1" w:rsidDel="00541083">
          <w:rPr>
            <w:rFonts w:ascii="Times New Roman" w:hAnsi="Times New Roman" w:cs="Times New Roman"/>
            <w:b/>
            <w:sz w:val="24"/>
            <w:szCs w:val="24"/>
            <w:vertAlign w:val="subscript"/>
            <w:lang w:val="en-US"/>
          </w:rPr>
          <w:delText>s</w:delText>
        </w:r>
        <w:r w:rsidRPr="00F97BE1"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619" w:author="erradi" w:date="2011-08-06T10:44:00Z"/>
          <w:rFonts w:ascii="Times New Roman" w:hAnsi="Times New Roman" w:cs="Times New Roman"/>
          <w:sz w:val="24"/>
          <w:szCs w:val="24"/>
          <w:lang w:val="en-US"/>
        </w:rPr>
      </w:pPr>
      <w:del w:id="262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action</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Role.getActions()</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621" w:author="erradi" w:date="2011-08-06T10:44:00Z"/>
          <w:rFonts w:ascii="Times New Roman" w:hAnsi="Times New Roman" w:cs="Times New Roman"/>
          <w:sz w:val="24"/>
          <w:szCs w:val="24"/>
          <w:lang w:val="en-US"/>
        </w:rPr>
      </w:pPr>
      <w:del w:id="262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r</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PR(P</w:delText>
        </w:r>
        <w:r w:rsidRPr="00F97BE1" w:rsidDel="00541083">
          <w:rPr>
            <w:rFonts w:ascii="Times New Roman" w:hAnsi="Times New Roman" w:cs="Times New Roman"/>
            <w:b/>
            <w:sz w:val="24"/>
            <w:szCs w:val="24"/>
            <w:vertAlign w:val="subscript"/>
            <w:lang w:val="en-US"/>
          </w:rPr>
          <w:delText>s</w:delText>
        </w:r>
        <w:r w:rsidRPr="00F97BE1" w:rsidDel="00541083">
          <w:rPr>
            <w:rFonts w:ascii="Times New Roman" w:hAnsi="Times New Roman" w:cs="Times New Roman"/>
            <w:b/>
            <w:sz w:val="24"/>
            <w:szCs w:val="24"/>
            <w:lang w:val="en-US"/>
          </w:rPr>
          <w:delText>’)\{Role}</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623" w:author="erradi" w:date="2011-08-06T10:44:00Z"/>
          <w:rFonts w:ascii="Times New Roman" w:hAnsi="Times New Roman" w:cs="Times New Roman"/>
          <w:sz w:val="24"/>
          <w:szCs w:val="24"/>
          <w:lang w:val="en-US"/>
        </w:rPr>
      </w:pPr>
      <w:del w:id="262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ac</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r.getActions()</w:delText>
        </w:r>
        <w:r w:rsidDel="00541083">
          <w:rPr>
            <w:rFonts w:ascii="Times New Roman" w:hAnsi="Times New Roman" w:cs="Times New Roman"/>
            <w:sz w:val="24"/>
            <w:szCs w:val="24"/>
            <w:lang w:val="en-US"/>
          </w:rPr>
          <w:delText xml:space="preserve"> do </w:delText>
        </w:r>
      </w:del>
    </w:p>
    <w:p w:rsidR="00767BB9" w:rsidDel="00541083" w:rsidRDefault="00767BB9" w:rsidP="0097258D">
      <w:pPr>
        <w:pStyle w:val="Paragraphedeliste"/>
        <w:ind w:left="709"/>
        <w:jc w:val="both"/>
        <w:rPr>
          <w:del w:id="2625" w:author="erradi" w:date="2011-08-06T10:44:00Z"/>
          <w:rFonts w:ascii="Times New Roman" w:hAnsi="Times New Roman" w:cs="Times New Roman"/>
          <w:sz w:val="24"/>
          <w:szCs w:val="24"/>
          <w:lang w:val="en-US"/>
        </w:rPr>
      </w:pPr>
      <w:del w:id="262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if</w:delText>
        </w:r>
        <w:r w:rsidDel="00541083">
          <w:rPr>
            <w:rFonts w:ascii="Times New Roman" w:hAnsi="Times New Roman" w:cs="Times New Roman"/>
            <w:sz w:val="24"/>
            <w:szCs w:val="24"/>
            <w:lang w:val="en-US"/>
          </w:rPr>
          <w:delText xml:space="preserve"> </w:delText>
        </w:r>
        <w:r w:rsidRPr="00F97BE1" w:rsidDel="00541083">
          <w:rPr>
            <w:rFonts w:ascii="Times New Roman" w:hAnsi="Times New Roman" w:cs="Times New Roman"/>
            <w:b/>
            <w:sz w:val="24"/>
            <w:szCs w:val="24"/>
            <w:lang w:val="en-US"/>
          </w:rPr>
          <w:delText>Conflictual-Matrix(action,ac)</w:delText>
        </w:r>
        <w:r w:rsidDel="00541083">
          <w:rPr>
            <w:rFonts w:ascii="Times New Roman" w:hAnsi="Times New Roman" w:cs="Times New Roman"/>
            <w:sz w:val="24"/>
            <w:szCs w:val="24"/>
            <w:lang w:val="en-US"/>
          </w:rPr>
          <w:delText xml:space="preserve"> then</w:delText>
        </w:r>
      </w:del>
    </w:p>
    <w:p w:rsidR="00767BB9" w:rsidDel="00541083" w:rsidRDefault="00767BB9" w:rsidP="0097258D">
      <w:pPr>
        <w:pStyle w:val="Paragraphedeliste"/>
        <w:ind w:left="709"/>
        <w:jc w:val="both"/>
        <w:rPr>
          <w:del w:id="2627" w:author="erradi" w:date="2011-08-06T10:44:00Z"/>
          <w:rFonts w:ascii="Times New Roman" w:hAnsi="Times New Roman" w:cs="Times New Roman"/>
          <w:sz w:val="24"/>
          <w:szCs w:val="24"/>
          <w:lang w:val="en-US"/>
        </w:rPr>
      </w:pPr>
      <w:del w:id="262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F97BE1" w:rsidDel="00541083">
          <w:rPr>
            <w:rFonts w:ascii="Times New Roman" w:hAnsi="Times New Roman" w:cs="Times New Roman"/>
            <w:b/>
            <w:sz w:val="24"/>
            <w:szCs w:val="24"/>
            <w:lang w:val="en-US"/>
          </w:rPr>
          <w:delText>for</w:delText>
        </w:r>
        <w:r w:rsidDel="00541083">
          <w:rPr>
            <w:rFonts w:ascii="Times New Roman" w:hAnsi="Times New Roman" w:cs="Times New Roman"/>
            <w:sz w:val="24"/>
            <w:szCs w:val="24"/>
            <w:lang w:val="en-US"/>
          </w:rPr>
          <w:delText xml:space="preserve"> all </w:delText>
        </w:r>
        <w:r w:rsidRPr="00F97BE1" w:rsidDel="00541083">
          <w:rPr>
            <w:rFonts w:ascii="Times New Roman" w:hAnsi="Times New Roman" w:cs="Times New Roman"/>
            <w:b/>
            <w:sz w:val="24"/>
            <w:szCs w:val="24"/>
            <w:lang w:val="en-US"/>
          </w:rPr>
          <w:delText>comp</w:delText>
        </w:r>
        <w:r w:rsidDel="00541083">
          <w:rPr>
            <w:rFonts w:ascii="Times New Roman" w:hAnsi="Times New Roman" w:cs="Times New Roman"/>
            <w:sz w:val="24"/>
            <w:szCs w:val="24"/>
            <w:lang w:val="en-US"/>
          </w:rPr>
          <w:delText xml:space="preserve"> in </w:delText>
        </w:r>
        <w:r w:rsidRPr="00F97BE1" w:rsidDel="00541083">
          <w:rPr>
            <w:rFonts w:ascii="Times New Roman" w:hAnsi="Times New Roman" w:cs="Times New Roman"/>
            <w:b/>
            <w:sz w:val="24"/>
            <w:szCs w:val="24"/>
            <w:lang w:val="en-US"/>
          </w:rPr>
          <w:delText>Alloc(r)</w:delText>
        </w:r>
        <w:r w:rsidDel="00541083">
          <w:rPr>
            <w:rFonts w:ascii="Times New Roman" w:hAnsi="Times New Roman" w:cs="Times New Roman"/>
            <w:sz w:val="24"/>
            <w:szCs w:val="24"/>
            <w:lang w:val="en-US"/>
          </w:rPr>
          <w:delText xml:space="preserve"> do</w:delText>
        </w:r>
      </w:del>
    </w:p>
    <w:p w:rsidR="00767BB9" w:rsidDel="00541083" w:rsidRDefault="00767BB9" w:rsidP="0097258D">
      <w:pPr>
        <w:pStyle w:val="Paragraphedeliste"/>
        <w:ind w:left="709"/>
        <w:jc w:val="both"/>
        <w:rPr>
          <w:del w:id="2629" w:author="erradi" w:date="2011-08-06T10:44:00Z"/>
          <w:rFonts w:ascii="Times New Roman" w:hAnsi="Times New Roman" w:cs="Times New Roman"/>
          <w:sz w:val="24"/>
          <w:szCs w:val="24"/>
          <w:lang w:val="en-US"/>
        </w:rPr>
      </w:pPr>
      <w:del w:id="2630"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B709B6" w:rsidDel="00541083">
          <w:rPr>
            <w:rFonts w:ascii="Times New Roman" w:hAnsi="Times New Roman" w:cs="Times New Roman"/>
            <w:b/>
            <w:sz w:val="24"/>
            <w:szCs w:val="24"/>
            <w:lang w:val="en-US"/>
          </w:rPr>
          <w:delText>Include</w:delText>
        </w:r>
        <w:r w:rsidDel="00541083">
          <w:rPr>
            <w:rFonts w:ascii="Times New Roman" w:hAnsi="Times New Roman" w:cs="Times New Roman"/>
            <w:sz w:val="24"/>
            <w:szCs w:val="24"/>
            <w:lang w:val="en-US"/>
          </w:rPr>
          <w:delText>[“</w:delText>
        </w:r>
        <w:r w:rsidRPr="00312388"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and </w:delText>
        </w:r>
        <w:r w:rsidRPr="00312388" w:rsidDel="00541083">
          <w:rPr>
            <w:rFonts w:ascii="Times New Roman" w:hAnsi="Times New Roman" w:cs="Times New Roman"/>
            <w:b/>
            <w:sz w:val="24"/>
            <w:szCs w:val="24"/>
            <w:lang w:val="en-US"/>
          </w:rPr>
          <w:delText>receive</w:delText>
        </w:r>
        <w:r w:rsidDel="00541083">
          <w:rPr>
            <w:rFonts w:ascii="Times New Roman" w:hAnsi="Times New Roman" w:cs="Times New Roman"/>
            <w:sz w:val="24"/>
            <w:szCs w:val="24"/>
            <w:lang w:val="en-US"/>
          </w:rPr>
          <w:delText xml:space="preserve"> </w:delText>
        </w:r>
        <w:r w:rsidRPr="00312388" w:rsidDel="00541083">
          <w:rPr>
            <w:rFonts w:ascii="Times New Roman" w:hAnsi="Times New Roman" w:cs="Times New Roman"/>
            <w:b/>
            <w:sz w:val="24"/>
            <w:szCs w:val="24"/>
            <w:lang w:val="en-US"/>
          </w:rPr>
          <w:delText>MDBA (action,ac,Alloc(r))”)</w:delText>
        </w:r>
        <w:r w:rsidDel="00541083">
          <w:rPr>
            <w:rFonts w:ascii="Times New Roman" w:hAnsi="Times New Roman" w:cs="Times New Roman"/>
            <w:sz w:val="24"/>
            <w:szCs w:val="24"/>
            <w:lang w:val="en-US"/>
          </w:rPr>
          <w:delText>]</w:delText>
        </w:r>
      </w:del>
    </w:p>
    <w:p w:rsidR="00767BB9" w:rsidRPr="00312388" w:rsidDel="00541083" w:rsidRDefault="00767BB9" w:rsidP="0097258D">
      <w:pPr>
        <w:pStyle w:val="Paragraphedeliste"/>
        <w:ind w:left="709"/>
        <w:jc w:val="both"/>
        <w:rPr>
          <w:del w:id="2631" w:author="erradi" w:date="2011-08-06T10:44:00Z"/>
          <w:rFonts w:ascii="Times New Roman" w:hAnsi="Times New Roman" w:cs="Times New Roman"/>
          <w:b/>
          <w:sz w:val="24"/>
          <w:szCs w:val="24"/>
          <w:lang w:val="en-US"/>
        </w:rPr>
      </w:pPr>
      <w:del w:id="263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312388" w:rsidDel="00541083">
          <w:rPr>
            <w:rFonts w:ascii="Times New Roman" w:hAnsi="Times New Roman" w:cs="Times New Roman"/>
            <w:b/>
            <w:sz w:val="24"/>
            <w:szCs w:val="24"/>
            <w:lang w:val="en-US"/>
          </w:rPr>
          <w:delText>end for</w:delText>
        </w:r>
      </w:del>
    </w:p>
    <w:p w:rsidR="00767BB9" w:rsidRPr="00312388" w:rsidDel="00541083" w:rsidRDefault="00767BB9" w:rsidP="0097258D">
      <w:pPr>
        <w:pStyle w:val="Paragraphedeliste"/>
        <w:ind w:left="709"/>
        <w:jc w:val="both"/>
        <w:rPr>
          <w:del w:id="2633" w:author="erradi" w:date="2011-08-06T10:44:00Z"/>
          <w:rFonts w:ascii="Times New Roman" w:hAnsi="Times New Roman" w:cs="Times New Roman"/>
          <w:b/>
          <w:sz w:val="24"/>
          <w:szCs w:val="24"/>
          <w:lang w:val="en-US"/>
        </w:rPr>
      </w:pPr>
      <w:del w:id="263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312388" w:rsidDel="00541083">
          <w:rPr>
            <w:rFonts w:ascii="Times New Roman" w:hAnsi="Times New Roman" w:cs="Times New Roman"/>
            <w:b/>
            <w:sz w:val="24"/>
            <w:szCs w:val="24"/>
            <w:lang w:val="en-US"/>
          </w:rPr>
          <w:delText>end if</w:delText>
        </w:r>
      </w:del>
    </w:p>
    <w:p w:rsidR="00767BB9" w:rsidRPr="00312388" w:rsidDel="00541083" w:rsidRDefault="00767BB9" w:rsidP="0097258D">
      <w:pPr>
        <w:pStyle w:val="Paragraphedeliste"/>
        <w:ind w:left="709"/>
        <w:jc w:val="both"/>
        <w:rPr>
          <w:del w:id="2635" w:author="erradi" w:date="2011-08-06T10:44:00Z"/>
          <w:rFonts w:ascii="Times New Roman" w:hAnsi="Times New Roman" w:cs="Times New Roman"/>
          <w:b/>
          <w:sz w:val="24"/>
          <w:szCs w:val="24"/>
          <w:lang w:val="en-US"/>
        </w:rPr>
      </w:pPr>
      <w:del w:id="2636"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312388" w:rsidDel="00541083">
          <w:rPr>
            <w:rFonts w:ascii="Times New Roman" w:hAnsi="Times New Roman" w:cs="Times New Roman"/>
            <w:b/>
            <w:sz w:val="24"/>
            <w:szCs w:val="24"/>
            <w:lang w:val="en-US"/>
          </w:rPr>
          <w:delText>end for</w:delText>
        </w:r>
      </w:del>
    </w:p>
    <w:p w:rsidR="00767BB9" w:rsidRPr="00312388" w:rsidDel="00541083" w:rsidRDefault="00767BB9" w:rsidP="0097258D">
      <w:pPr>
        <w:pStyle w:val="Paragraphedeliste"/>
        <w:ind w:left="709"/>
        <w:jc w:val="both"/>
        <w:rPr>
          <w:del w:id="2637" w:author="erradi" w:date="2011-08-06T10:44:00Z"/>
          <w:rFonts w:ascii="Times New Roman" w:hAnsi="Times New Roman" w:cs="Times New Roman"/>
          <w:b/>
          <w:sz w:val="24"/>
          <w:szCs w:val="24"/>
          <w:lang w:val="en-US"/>
        </w:rPr>
      </w:pPr>
      <w:del w:id="263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r w:rsidRPr="00312388" w:rsidDel="00541083">
          <w:rPr>
            <w:rFonts w:ascii="Times New Roman" w:hAnsi="Times New Roman" w:cs="Times New Roman"/>
            <w:b/>
            <w:sz w:val="24"/>
            <w:szCs w:val="24"/>
            <w:lang w:val="en-US"/>
          </w:rPr>
          <w:delText>end for</w:delText>
        </w:r>
        <w:r w:rsidRPr="00312388" w:rsidDel="00541083">
          <w:rPr>
            <w:rFonts w:ascii="Times New Roman" w:hAnsi="Times New Roman" w:cs="Times New Roman"/>
            <w:b/>
            <w:sz w:val="24"/>
            <w:szCs w:val="24"/>
            <w:lang w:val="en-US"/>
          </w:rPr>
          <w:tab/>
        </w:r>
        <w:r w:rsidRPr="00312388" w:rsidDel="00541083">
          <w:rPr>
            <w:rFonts w:ascii="Times New Roman" w:hAnsi="Times New Roman" w:cs="Times New Roman"/>
            <w:b/>
            <w:sz w:val="24"/>
            <w:szCs w:val="24"/>
            <w:lang w:val="en-US"/>
          </w:rPr>
          <w:tab/>
        </w:r>
      </w:del>
    </w:p>
    <w:p w:rsidR="00767BB9" w:rsidRPr="00312388" w:rsidDel="00541083" w:rsidRDefault="00767BB9" w:rsidP="0097258D">
      <w:pPr>
        <w:pStyle w:val="Paragraphedeliste"/>
        <w:ind w:left="709"/>
        <w:jc w:val="both"/>
        <w:rPr>
          <w:del w:id="2639" w:author="erradi" w:date="2011-08-06T10:44:00Z"/>
          <w:rFonts w:ascii="Times New Roman" w:hAnsi="Times New Roman" w:cs="Times New Roman"/>
          <w:b/>
          <w:sz w:val="24"/>
          <w:szCs w:val="24"/>
          <w:lang w:val="en-US"/>
        </w:rPr>
      </w:pPr>
      <w:del w:id="2640" w:author="erradi" w:date="2011-08-06T10:44:00Z">
        <w:r w:rsidDel="00541083">
          <w:rPr>
            <w:rFonts w:ascii="Times New Roman" w:hAnsi="Times New Roman" w:cs="Times New Roman"/>
            <w:sz w:val="24"/>
            <w:szCs w:val="24"/>
            <w:lang w:val="en-US"/>
          </w:rPr>
          <w:tab/>
        </w:r>
        <w:r w:rsidRPr="00312388" w:rsidDel="00541083">
          <w:rPr>
            <w:rFonts w:ascii="Times New Roman" w:hAnsi="Times New Roman" w:cs="Times New Roman"/>
            <w:b/>
            <w:sz w:val="24"/>
            <w:szCs w:val="24"/>
            <w:lang w:val="en-US"/>
          </w:rPr>
          <w:delText>end for</w:delText>
        </w:r>
      </w:del>
    </w:p>
    <w:p w:rsidR="00767BB9" w:rsidRPr="00411B61" w:rsidDel="00541083" w:rsidRDefault="00767BB9" w:rsidP="0097258D">
      <w:pPr>
        <w:pStyle w:val="Paragraphedeliste"/>
        <w:ind w:left="709"/>
        <w:jc w:val="both"/>
        <w:rPr>
          <w:del w:id="2641" w:author="erradi" w:date="2011-08-06T10:44:00Z"/>
          <w:rFonts w:ascii="Times New Roman" w:hAnsi="Times New Roman" w:cs="Times New Roman"/>
          <w:sz w:val="24"/>
          <w:szCs w:val="24"/>
          <w:lang w:val="en-US"/>
        </w:rPr>
      </w:pPr>
    </w:p>
    <w:p w:rsidR="00767BB9" w:rsidRPr="00E24F89" w:rsidDel="00541083" w:rsidRDefault="00767BB9" w:rsidP="0097258D">
      <w:pPr>
        <w:pStyle w:val="Paragraphedeliste"/>
        <w:ind w:left="709"/>
        <w:jc w:val="both"/>
        <w:rPr>
          <w:del w:id="2642" w:author="erradi" w:date="2011-08-06T10:44:00Z"/>
          <w:rFonts w:ascii="Times New Roman" w:hAnsi="Times New Roman" w:cs="Times New Roman"/>
          <w:b/>
          <w:sz w:val="24"/>
          <w:szCs w:val="24"/>
          <w:lang w:val="en-US"/>
        </w:rPr>
      </w:pPr>
      <w:del w:id="2643" w:author="erradi" w:date="2011-08-06T10:44:00Z">
        <w:r w:rsidRPr="00E24F89" w:rsidDel="00541083">
          <w:rPr>
            <w:rFonts w:ascii="Times New Roman" w:hAnsi="Times New Roman" w:cs="Times New Roman"/>
            <w:b/>
            <w:sz w:val="24"/>
            <w:szCs w:val="24"/>
            <w:lang w:val="en-US"/>
          </w:rPr>
          <w:delText>Note.</w:delText>
        </w:r>
      </w:del>
    </w:p>
    <w:p w:rsidR="00767BB9" w:rsidRPr="00210DBD" w:rsidDel="00541083" w:rsidRDefault="00767BB9" w:rsidP="0097258D">
      <w:pPr>
        <w:pStyle w:val="Paragraphedeliste"/>
        <w:ind w:left="709"/>
        <w:jc w:val="both"/>
        <w:rPr>
          <w:del w:id="2644" w:author="erradi" w:date="2011-08-06T10:44:00Z"/>
          <w:rFonts w:ascii="Times New Roman" w:hAnsi="Times New Roman" w:cs="Times New Roman"/>
          <w:sz w:val="24"/>
          <w:szCs w:val="24"/>
          <w:lang w:val="en-US"/>
        </w:rPr>
      </w:pPr>
      <w:del w:id="2645" w:author="erradi" w:date="2011-08-06T10:44:00Z">
        <w:r w:rsidDel="00541083">
          <w:rPr>
            <w:rFonts w:ascii="Times New Roman" w:hAnsi="Times New Roman" w:cs="Times New Roman"/>
            <w:sz w:val="24"/>
            <w:szCs w:val="24"/>
            <w:lang w:val="en-US"/>
          </w:rPr>
          <w:tab/>
        </w:r>
        <w:r w:rsidRPr="00E24F89" w:rsidDel="00541083">
          <w:rPr>
            <w:rFonts w:ascii="Times New Roman" w:hAnsi="Times New Roman" w:cs="Times New Roman"/>
            <w:b/>
            <w:sz w:val="24"/>
            <w:szCs w:val="24"/>
            <w:lang w:val="en-US"/>
          </w:rPr>
          <w:delText>MDBA(action,ac,Alloc(r))”)</w:delText>
        </w:r>
        <w:r w:rsidDel="00541083">
          <w:rPr>
            <w:rFonts w:ascii="Times New Roman" w:hAnsi="Times New Roman" w:cs="Times New Roman"/>
            <w:sz w:val="24"/>
            <w:szCs w:val="24"/>
            <w:lang w:val="en-US"/>
          </w:rPr>
          <w:delText xml:space="preserve"> </w:delText>
        </w:r>
        <w:r w:rsidRPr="00210DBD" w:rsidDel="00541083">
          <w:rPr>
            <w:rFonts w:ascii="Times New Roman" w:hAnsi="Times New Roman" w:cs="Times New Roman"/>
            <w:sz w:val="24"/>
            <w:szCs w:val="24"/>
            <w:lang w:val="en-US"/>
          </w:rPr>
          <w:delText xml:space="preserve">: [MessageDeepBlockingAvoidance] qui contient soit “wait for the component Alloc(r) </w:delText>
        </w:r>
        <w:r w:rsidDel="00541083">
          <w:rPr>
            <w:rFonts w:ascii="Times New Roman" w:hAnsi="Times New Roman" w:cs="Times New Roman"/>
            <w:sz w:val="24"/>
            <w:szCs w:val="24"/>
            <w:lang w:val="en-US"/>
          </w:rPr>
          <w:delText>before doing</w:delText>
        </w:r>
        <w:r w:rsidRPr="00210DBD" w:rsidDel="00541083">
          <w:rPr>
            <w:rFonts w:ascii="Times New Roman" w:hAnsi="Times New Roman" w:cs="Times New Roman"/>
            <w:sz w:val="24"/>
            <w:szCs w:val="24"/>
            <w:lang w:val="en-US"/>
          </w:rPr>
          <w:delText xml:space="preserve"> ac because of action</w:delText>
        </w:r>
        <w:r w:rsidDel="00541083">
          <w:rPr>
            <w:rFonts w:ascii="Times New Roman" w:hAnsi="Times New Roman" w:cs="Times New Roman"/>
            <w:sz w:val="24"/>
            <w:szCs w:val="24"/>
            <w:lang w:val="en-US"/>
          </w:rPr>
          <w:delText>”</w:delText>
        </w:r>
        <w:r w:rsidRPr="00210DBD" w:rsidDel="00541083">
          <w:rPr>
            <w:rFonts w:ascii="Times New Roman" w:hAnsi="Times New Roman" w:cs="Times New Roman"/>
            <w:sz w:val="24"/>
            <w:szCs w:val="24"/>
            <w:lang w:val="en-US"/>
          </w:rPr>
          <w:delText xml:space="preserve">. </w:delText>
        </w:r>
      </w:del>
    </w:p>
    <w:p w:rsidR="00767BB9" w:rsidRPr="0097258D" w:rsidDel="00541083" w:rsidRDefault="00767BB9" w:rsidP="0097258D">
      <w:pPr>
        <w:pStyle w:val="Paragraphedeliste"/>
        <w:ind w:left="709"/>
        <w:jc w:val="both"/>
        <w:rPr>
          <w:del w:id="2646" w:author="erradi" w:date="2011-08-06T10:44:00Z"/>
          <w:rFonts w:ascii="Times New Roman" w:hAnsi="Times New Roman" w:cs="Times New Roman"/>
          <w:sz w:val="24"/>
          <w:szCs w:val="24"/>
          <w:lang w:val="en-US"/>
        </w:rPr>
      </w:pPr>
      <w:del w:id="2647" w:author="erradi" w:date="2011-08-06T10:44:00Z">
        <w:r w:rsidRPr="00210DB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Include</w:delText>
        </w:r>
        <w:r w:rsidRPr="0097258D" w:rsidDel="00541083">
          <w:rPr>
            <w:rFonts w:ascii="Times New Roman" w:hAnsi="Times New Roman" w:cs="Times New Roman"/>
            <w:sz w:val="24"/>
            <w:szCs w:val="24"/>
            <w:lang w:val="en-US"/>
          </w:rPr>
          <w:delText xml:space="preserve"> : Permet d’ajouter au comportement du composant qu’il doit être prêt à comprendre MDBA ou bien que avant de faire action il faut d’abord ne pas avoir recu MDBA avec un « wait for compi before doing action ». </w:delText>
        </w:r>
      </w:del>
    </w:p>
    <w:p w:rsidR="00767BB9" w:rsidRPr="0097258D" w:rsidDel="00541083" w:rsidRDefault="00767BB9" w:rsidP="0097258D">
      <w:pPr>
        <w:pStyle w:val="Paragraphedeliste"/>
        <w:ind w:left="709"/>
        <w:jc w:val="both"/>
        <w:rPr>
          <w:del w:id="2648" w:author="erradi" w:date="2011-08-06T10:44:00Z"/>
          <w:rFonts w:ascii="Times New Roman" w:hAnsi="Times New Roman" w:cs="Times New Roman"/>
          <w:lang w:val="en-US"/>
        </w:rPr>
      </w:pPr>
      <w:del w:id="2649" w:author="erradi" w:date="2011-08-06T10:44:00Z">
        <w:r w:rsidRPr="0097258D" w:rsidDel="00541083">
          <w:rPr>
            <w:rFonts w:ascii="Times New Roman" w:hAnsi="Times New Roman" w:cs="Times New Roman"/>
            <w:b/>
            <w:sz w:val="24"/>
            <w:szCs w:val="24"/>
            <w:lang w:val="en-US"/>
          </w:rPr>
          <w:tab/>
        </w:r>
        <w:r w:rsidRPr="0097258D" w:rsidDel="00541083">
          <w:rPr>
            <w:rFonts w:ascii="Times New Roman" w:hAnsi="Times New Roman" w:cs="Times New Roman"/>
            <w:b/>
            <w:lang w:val="en-US"/>
          </w:rPr>
          <w:delText>ChangeOperator(ac, action,’||’)</w:delText>
        </w:r>
        <w:r w:rsidRPr="0097258D" w:rsidDel="00541083">
          <w:rPr>
            <w:rFonts w:ascii="Times New Roman" w:hAnsi="Times New Roman" w:cs="Times New Roman"/>
            <w:lang w:val="en-US"/>
          </w:rPr>
          <w:delText xml:space="preserve"> : permet de changer l’operateur le plus proche entre les actions ac et action.</w:delText>
        </w:r>
      </w:del>
    </w:p>
    <w:p w:rsidR="00767BB9" w:rsidRPr="0097258D" w:rsidDel="00541083" w:rsidRDefault="00767BB9" w:rsidP="0097258D">
      <w:pPr>
        <w:pStyle w:val="Paragraphedeliste"/>
        <w:ind w:left="709"/>
        <w:jc w:val="both"/>
        <w:rPr>
          <w:del w:id="2650" w:author="erradi" w:date="2011-08-06T10:44:00Z"/>
          <w:rFonts w:ascii="Times New Roman" w:hAnsi="Times New Roman" w:cs="Times New Roman"/>
          <w:sz w:val="24"/>
          <w:szCs w:val="24"/>
          <w:lang w:val="en-US"/>
        </w:rPr>
      </w:pPr>
      <w:del w:id="2651" w:author="erradi" w:date="2011-08-06T10:44:00Z">
        <w:r w:rsidRPr="0097258D" w:rsidDel="00541083">
          <w:rPr>
            <w:rFonts w:ascii="Times New Roman" w:hAnsi="Times New Roman" w:cs="Times New Roman"/>
            <w:b/>
            <w:lang w:val="en-US"/>
          </w:rPr>
          <w:tab/>
        </w:r>
        <w:r w:rsidRPr="0097258D" w:rsidDel="00541083">
          <w:rPr>
            <w:rFonts w:ascii="Times New Roman" w:hAnsi="Times New Roman" w:cs="Times New Roman"/>
            <w:b/>
            <w:sz w:val="24"/>
            <w:szCs w:val="24"/>
            <w:lang w:val="en-US"/>
          </w:rPr>
          <w:delText>Conflictual-Matrix(action)</w:delText>
        </w:r>
        <w:r w:rsidRPr="0097258D" w:rsidDel="00541083">
          <w:rPr>
            <w:rFonts w:ascii="Times New Roman" w:hAnsi="Times New Roman" w:cs="Times New Roman"/>
            <w:sz w:val="24"/>
            <w:szCs w:val="24"/>
            <w:lang w:val="en-US"/>
          </w:rPr>
          <w:delText xml:space="preserve"> : Procédure qui retourne les actions qui ont comme valeur 1 dans la ligne action de la matrice ConflictualActionsMatrix.</w:delText>
        </w:r>
      </w:del>
    </w:p>
    <w:p w:rsidR="00767BB9" w:rsidRPr="0097258D" w:rsidDel="00541083" w:rsidRDefault="00767BB9" w:rsidP="0097258D">
      <w:pPr>
        <w:pStyle w:val="Paragraphedeliste"/>
        <w:ind w:left="709" w:firstLine="336"/>
        <w:jc w:val="both"/>
        <w:rPr>
          <w:del w:id="2652" w:author="erradi" w:date="2011-08-06T10:44:00Z"/>
          <w:rFonts w:ascii="Times New Roman" w:hAnsi="Times New Roman" w:cs="Times New Roman"/>
          <w:sz w:val="24"/>
          <w:szCs w:val="24"/>
          <w:lang w:val="en-US"/>
        </w:rPr>
      </w:pPr>
      <w:del w:id="2653" w:author="erradi" w:date="2011-08-06T10:44:00Z">
        <w:r w:rsidRPr="0097258D" w:rsidDel="00541083">
          <w:rPr>
            <w:rFonts w:ascii="Times New Roman" w:hAnsi="Times New Roman" w:cs="Times New Roman"/>
            <w:b/>
            <w:sz w:val="24"/>
            <w:szCs w:val="24"/>
            <w:lang w:val="en-US"/>
          </w:rPr>
          <w:delText>Conflictual-Matrix(action,ac) </w:delText>
        </w:r>
        <w:r w:rsidRPr="0097258D" w:rsidDel="00541083">
          <w:rPr>
            <w:rFonts w:ascii="Times New Roman" w:hAnsi="Times New Roman" w:cs="Times New Roman"/>
            <w:sz w:val="24"/>
            <w:szCs w:val="24"/>
            <w:lang w:val="en-US"/>
          </w:rPr>
          <w:delText>: Prodédure retournant vrai ou faux si deux ations ont pour valeur 1 dans la ConflictualActionsMatrix.</w:delText>
        </w:r>
      </w:del>
    </w:p>
    <w:p w:rsidR="00767BB9" w:rsidRPr="0097258D" w:rsidDel="00541083" w:rsidRDefault="00767BB9" w:rsidP="0097258D">
      <w:pPr>
        <w:pStyle w:val="Paragraphedeliste"/>
        <w:ind w:left="709"/>
        <w:jc w:val="both"/>
        <w:rPr>
          <w:del w:id="2654" w:author="erradi" w:date="2011-08-06T10:44:00Z"/>
          <w:rFonts w:ascii="Times New Roman" w:hAnsi="Times New Roman" w:cs="Times New Roman"/>
          <w:sz w:val="24"/>
          <w:szCs w:val="24"/>
          <w:lang w:val="en-US"/>
        </w:rPr>
      </w:pPr>
      <w:del w:id="2655" w:author="erradi" w:date="2011-08-06T10:44:00Z">
        <w:r w:rsidRPr="0097258D" w:rsidDel="00541083">
          <w:rPr>
            <w:rFonts w:ascii="Times New Roman" w:hAnsi="Times New Roman" w:cs="Times New Roman"/>
            <w:b/>
            <w:sz w:val="24"/>
            <w:szCs w:val="24"/>
            <w:lang w:val="en-US"/>
          </w:rPr>
          <w:tab/>
          <w:delText>Synchronous-Matrix(action)</w:delText>
        </w:r>
        <w:r w:rsidRPr="0097258D" w:rsidDel="00541083">
          <w:rPr>
            <w:rFonts w:ascii="Times New Roman" w:hAnsi="Times New Roman" w:cs="Times New Roman"/>
            <w:sz w:val="24"/>
            <w:szCs w:val="24"/>
            <w:lang w:val="en-US"/>
          </w:rPr>
          <w:delText> : Procédure qui retourne les actions qui ont comme valeur 1 dans la ligne action de la matrice SynchronousActionsMatrix.</w:delText>
        </w:r>
      </w:del>
    </w:p>
    <w:p w:rsidR="00767BB9" w:rsidRPr="0097258D" w:rsidDel="00541083" w:rsidRDefault="00767BB9" w:rsidP="0097258D">
      <w:pPr>
        <w:pStyle w:val="Paragraphedeliste"/>
        <w:ind w:left="709"/>
        <w:jc w:val="both"/>
        <w:rPr>
          <w:del w:id="2656" w:author="erradi" w:date="2011-08-06T10:44:00Z"/>
          <w:rFonts w:ascii="Times New Roman" w:hAnsi="Times New Roman" w:cs="Times New Roman"/>
          <w:sz w:val="24"/>
          <w:szCs w:val="24"/>
          <w:lang w:val="en-US"/>
        </w:rPr>
      </w:pPr>
      <w:del w:id="2657" w:author="erradi" w:date="2011-08-06T10:44:00Z">
        <w:r w:rsidRPr="0097258D" w:rsidDel="00541083">
          <w:rPr>
            <w:rFonts w:ascii="Times New Roman" w:hAnsi="Times New Roman" w:cs="Times New Roman"/>
            <w:lang w:val="en-US"/>
          </w:rPr>
          <w:tab/>
        </w:r>
        <w:r w:rsidRPr="0097258D" w:rsidDel="00541083">
          <w:rPr>
            <w:rFonts w:ascii="Times New Roman" w:hAnsi="Times New Roman" w:cs="Times New Roman"/>
            <w:lang w:val="en-US"/>
          </w:rPr>
          <w:tab/>
        </w:r>
      </w:del>
    </w:p>
    <w:p w:rsidR="00767BB9" w:rsidRPr="0097258D" w:rsidDel="00541083" w:rsidRDefault="00767BB9" w:rsidP="0097258D">
      <w:pPr>
        <w:pStyle w:val="Paragraphedeliste"/>
        <w:numPr>
          <w:ilvl w:val="0"/>
          <w:numId w:val="1"/>
        </w:numPr>
        <w:ind w:left="709"/>
        <w:rPr>
          <w:del w:id="2658" w:author="erradi" w:date="2011-08-06T10:44:00Z"/>
          <w:rFonts w:ascii="Times New Roman" w:hAnsi="Times New Roman" w:cs="Times New Roman"/>
          <w:sz w:val="40"/>
          <w:szCs w:val="40"/>
          <w:lang w:val="en-US"/>
        </w:rPr>
      </w:pPr>
      <w:del w:id="2659" w:author="erradi" w:date="2011-08-06T10:44:00Z">
        <w:r w:rsidRPr="0097258D" w:rsidDel="00541083">
          <w:rPr>
            <w:rFonts w:ascii="Times New Roman" w:hAnsi="Times New Roman" w:cs="Times New Roman"/>
            <w:sz w:val="40"/>
            <w:szCs w:val="40"/>
            <w:lang w:val="en-US"/>
          </w:rPr>
          <w:delText>Study Case (Application Example) Telemed</w:delText>
        </w:r>
      </w:del>
    </w:p>
    <w:p w:rsidR="00767BB9" w:rsidRPr="0097258D" w:rsidDel="00541083" w:rsidRDefault="00767BB9" w:rsidP="0097258D">
      <w:pPr>
        <w:pStyle w:val="Paragraphedeliste"/>
        <w:numPr>
          <w:ilvl w:val="1"/>
          <w:numId w:val="1"/>
        </w:numPr>
        <w:ind w:left="709"/>
        <w:rPr>
          <w:del w:id="2660" w:author="erradi" w:date="2011-08-06T10:44:00Z"/>
          <w:rFonts w:ascii="Times New Roman" w:hAnsi="Times New Roman" w:cs="Times New Roman"/>
          <w:sz w:val="32"/>
          <w:szCs w:val="32"/>
          <w:lang w:val="en-US"/>
        </w:rPr>
      </w:pPr>
      <w:del w:id="2661" w:author="erradi" w:date="2011-08-06T10:44:00Z">
        <w:r w:rsidRPr="0097258D" w:rsidDel="00541083">
          <w:rPr>
            <w:rFonts w:ascii="Times New Roman" w:hAnsi="Times New Roman" w:cs="Times New Roman"/>
            <w:sz w:val="32"/>
            <w:szCs w:val="32"/>
            <w:lang w:val="en-US"/>
          </w:rPr>
          <w:delText>Decription</w:delText>
        </w:r>
      </w:del>
    </w:p>
    <w:p w:rsidR="00767BB9" w:rsidRPr="0097258D" w:rsidDel="00541083" w:rsidRDefault="00767BB9" w:rsidP="0097258D">
      <w:pPr>
        <w:pStyle w:val="Paragraphedeliste"/>
        <w:ind w:left="709"/>
        <w:jc w:val="both"/>
        <w:rPr>
          <w:del w:id="2662" w:author="erradi" w:date="2011-08-06T10:44:00Z"/>
          <w:rFonts w:ascii="Times New Roman" w:hAnsi="Times New Roman" w:cs="Times New Roman"/>
          <w:lang w:val="en-US"/>
        </w:rPr>
      </w:pPr>
      <w:del w:id="2663" w:author="erradi" w:date="2011-08-06T10:44:00Z">
        <w:r w:rsidRPr="0097258D" w:rsidDel="00541083">
          <w:rPr>
            <w:rFonts w:ascii="Times New Roman" w:hAnsi="Times New Roman" w:cs="Times New Roman"/>
            <w:lang w:val="en-US"/>
          </w:rPr>
          <w:delText>Soit un environement hospitalié constitué de plusieurs acteurs comme : le médécin, le patient , … etc.</w:delText>
        </w:r>
      </w:del>
    </w:p>
    <w:p w:rsidR="00767BB9" w:rsidRPr="0097258D" w:rsidDel="00541083" w:rsidRDefault="00767BB9" w:rsidP="0097258D">
      <w:pPr>
        <w:pStyle w:val="Paragraphedeliste"/>
        <w:ind w:left="709"/>
        <w:jc w:val="both"/>
        <w:rPr>
          <w:del w:id="2664" w:author="erradi" w:date="2011-08-06T10:44:00Z"/>
          <w:rFonts w:ascii="Times New Roman" w:hAnsi="Times New Roman" w:cs="Times New Roman"/>
          <w:lang w:val="en-US"/>
        </w:rPr>
      </w:pPr>
      <w:del w:id="2665" w:author="erradi" w:date="2011-08-06T10:44:00Z">
        <w:r w:rsidRPr="0097258D" w:rsidDel="00541083">
          <w:rPr>
            <w:rFonts w:ascii="Times New Roman" w:hAnsi="Times New Roman" w:cs="Times New Roman"/>
            <w:lang w:val="en-US"/>
          </w:rPr>
          <w:delText xml:space="preserve">Au premier abords nous volons que notre système se comporte de la manière suivante : </w:delText>
        </w:r>
      </w:del>
    </w:p>
    <w:p w:rsidR="00767BB9" w:rsidRPr="00763800" w:rsidDel="00541083" w:rsidRDefault="00767BB9" w:rsidP="0097258D">
      <w:pPr>
        <w:pStyle w:val="p1a"/>
        <w:ind w:left="709"/>
        <w:rPr>
          <w:del w:id="2666" w:author="erradi" w:date="2011-08-06T10:44:00Z"/>
          <w:rFonts w:ascii="Times New Roman" w:hAnsi="Times New Roman"/>
          <w:sz w:val="22"/>
          <w:szCs w:val="22"/>
        </w:rPr>
      </w:pPr>
      <w:del w:id="2667" w:author="erradi" w:date="2011-08-06T10:44:00Z">
        <w:r w:rsidRPr="00763800" w:rsidDel="00541083">
          <w:rPr>
            <w:rFonts w:ascii="Times New Roman" w:hAnsi="Times New Roman"/>
            <w:sz w:val="22"/>
            <w:szCs w:val="22"/>
          </w:rPr>
          <w:delText>A patient is being treated over an extended period of time for an illness that requires frequent tests and consultations with a doctor at the hospital to set the right doses of medicine. Since the patient may stay at home and the hospital is a considerable distance away from the patient’s home, the patient has been equipped with the necessary testing equipment at home.  The patient will call the hospital on a regular basis to have remote tests done and consult with a doctor. A consultation may proceed as follows: The patient calls the telemedicine reception desk to ask for a consultation session with one of the doctors. The receptionist will register the information needed, and then see if the doctor is available.  If the doctor is available, the patient will be assigned to the doctor and the consultation can start. Otherwise, the patient is put on hold, possibly listening to music, until a doctor is available. If the patient does not want to wait any longer, he/she may hang up (and call back later). The consultation itself is defined by a separate diagram and consists of a voice communication collaboration during which certain tests are invoked using some test equipment at the patient’s location, but controlled by the doctor over distance.</w:delText>
        </w:r>
      </w:del>
    </w:p>
    <w:p w:rsidR="00767BB9" w:rsidRPr="0097258D" w:rsidDel="00541083" w:rsidRDefault="00767BB9" w:rsidP="0097258D">
      <w:pPr>
        <w:ind w:left="709"/>
        <w:jc w:val="both"/>
        <w:rPr>
          <w:del w:id="2668" w:author="erradi" w:date="2011-08-06T10:44:00Z"/>
          <w:rFonts w:ascii="Times New Roman" w:hAnsi="Times New Roman" w:cs="Times New Roman"/>
          <w:lang w:val="en-US"/>
        </w:rPr>
      </w:pPr>
      <w:del w:id="2669" w:author="erradi" w:date="2011-08-06T10:44:00Z">
        <w:r w:rsidDel="00541083">
          <w:rPr>
            <w:lang w:val="en-US"/>
          </w:rPr>
          <w:tab/>
        </w:r>
        <w:r w:rsidRPr="0097258D" w:rsidDel="00541083">
          <w:rPr>
            <w:rFonts w:ascii="Times New Roman" w:hAnsi="Times New Roman" w:cs="Times New Roman"/>
            <w:lang w:val="en-US"/>
          </w:rPr>
          <w:delText>Dans un premier temps nous considérons le travail du professeur Bochmann est le cas statique.</w:delText>
        </w:r>
      </w:del>
    </w:p>
    <w:p w:rsidR="00767BB9" w:rsidRPr="0097258D" w:rsidDel="00541083" w:rsidRDefault="00767BB9" w:rsidP="0097258D">
      <w:pPr>
        <w:ind w:left="709"/>
        <w:jc w:val="both"/>
        <w:rPr>
          <w:del w:id="2670" w:author="erradi" w:date="2011-08-06T10:44:00Z"/>
          <w:rFonts w:ascii="Times New Roman" w:hAnsi="Times New Roman" w:cs="Times New Roman"/>
          <w:lang w:val="en-US"/>
        </w:rPr>
      </w:pPr>
      <w:del w:id="2671" w:author="erradi" w:date="2011-08-06T10:44:00Z">
        <w:r w:rsidRPr="0097258D" w:rsidDel="00541083">
          <w:rPr>
            <w:rFonts w:ascii="Times New Roman" w:hAnsi="Times New Roman" w:cs="Times New Roman"/>
            <w:lang w:val="en-US"/>
          </w:rPr>
          <w:delText>Dans un second temps et vous conviendrais que cela se passe très souvent, nous volons inclure de nouveau éléments dans notre système pour qu’il ait un autre comportement.</w:delText>
        </w:r>
      </w:del>
    </w:p>
    <w:p w:rsidR="00767BB9" w:rsidRPr="0097258D" w:rsidDel="00541083" w:rsidRDefault="00767BB9" w:rsidP="0097258D">
      <w:pPr>
        <w:ind w:left="709"/>
        <w:jc w:val="both"/>
        <w:rPr>
          <w:del w:id="2672" w:author="erradi" w:date="2011-08-06T10:44:00Z"/>
          <w:rFonts w:ascii="Times New Roman" w:hAnsi="Times New Roman" w:cs="Times New Roman"/>
          <w:lang w:val="en-US"/>
        </w:rPr>
      </w:pPr>
      <w:del w:id="2673" w:author="erradi" w:date="2011-08-06T10:44:00Z">
        <w:r w:rsidRPr="0097258D" w:rsidDel="00541083">
          <w:rPr>
            <w:rFonts w:ascii="Times New Roman" w:hAnsi="Times New Roman" w:cs="Times New Roman"/>
            <w:lang w:val="en-US"/>
          </w:rPr>
          <w:delText>En effet, considérant l’état précédent du système trop basique, l’hopital a acheter un équipement de santé très sophistiqué qui permet de mésurer les constantes corporelles d’un être humain(T°C, Pression artérielle, Poul,…) mais aussi de doser les médicaments qui sont liés à lui et qu’il transmet dans le sang du malade directement.</w:delText>
        </w:r>
      </w:del>
    </w:p>
    <w:p w:rsidR="00767BB9" w:rsidRPr="0097258D" w:rsidDel="00541083" w:rsidRDefault="00767BB9" w:rsidP="0097258D">
      <w:pPr>
        <w:ind w:left="709"/>
        <w:jc w:val="both"/>
        <w:rPr>
          <w:del w:id="2674" w:author="erradi" w:date="2011-08-06T10:44:00Z"/>
          <w:rFonts w:ascii="Times New Roman" w:hAnsi="Times New Roman" w:cs="Times New Roman"/>
          <w:lang w:val="en-US"/>
        </w:rPr>
      </w:pPr>
      <w:del w:id="2675" w:author="erradi" w:date="2011-08-06T10:44:00Z">
        <w:r w:rsidRPr="0097258D" w:rsidDel="00541083">
          <w:rPr>
            <w:rFonts w:ascii="Times New Roman" w:hAnsi="Times New Roman" w:cs="Times New Roman"/>
            <w:lang w:val="en-US"/>
          </w:rPr>
          <w:delText>Le nouveau scénario voulu est le suivant : L’appareil lors de son réglage est programmer pour mésurer les constantes corporelles puis d’envoyer un message à une application web chez la receptionniste qui elle soit fait attendre l’équipement puis quand un médécin est disponible, elle envoie les relevés à celui-ci et signale à l’équipement que les données sont en cours de traitement. Cependant si l’attente dépasse un certain temps l’équipement peut reenvoyer le méssage plustard. Un cas exceptionnel qui exprime la puissance de l’équipement est basé sur les standards de médécine des constantes corporelles. L’équipement réagit a ceci et un message d’urgence à la réceptionniste qui informe un agent de l’ambulance qui va donc évaccuer le patient (cas Température&gt; 40°C,…). Dans le cas normal lorsque la réceptionnistre trouve un médécin et lui envoie les relevés du patient celui-ci a suffisament d’information sur la maladie, les constantes corporelles et les dosages actuels pour déterminer les dosages a prendre en compte. Il retourne alors à la réceptionniste un méssage des dosages à appliquer qui elle l’achemine à l’équipement. L’équipement change alors les dosages vers les nouvelles valeurs</w:delText>
        </w:r>
      </w:del>
    </w:p>
    <w:p w:rsidR="00767BB9" w:rsidRPr="0097258D" w:rsidDel="00541083" w:rsidRDefault="00767BB9" w:rsidP="0097258D">
      <w:pPr>
        <w:ind w:left="709"/>
        <w:jc w:val="both"/>
        <w:rPr>
          <w:del w:id="2676" w:author="erradi" w:date="2011-08-06T10:44:00Z"/>
          <w:rFonts w:ascii="Times New Roman" w:hAnsi="Times New Roman" w:cs="Times New Roman"/>
          <w:lang w:val="en-US"/>
        </w:rPr>
      </w:pPr>
      <w:del w:id="2677" w:author="erradi" w:date="2011-08-06T10:44:00Z">
        <w:r w:rsidRPr="0097258D" w:rsidDel="00541083">
          <w:rPr>
            <w:rFonts w:ascii="Times New Roman" w:hAnsi="Times New Roman" w:cs="Times New Roman"/>
            <w:lang w:val="en-US"/>
          </w:rPr>
          <w:delText>Dans le cas dynamique nous montrons le passage du système de son état précédent au nouvel état précédemment décrit.</w:delText>
        </w:r>
      </w:del>
    </w:p>
    <w:p w:rsidR="00767BB9" w:rsidRPr="0097258D" w:rsidDel="00541083" w:rsidRDefault="00767BB9" w:rsidP="0097258D">
      <w:pPr>
        <w:ind w:left="709"/>
        <w:jc w:val="both"/>
        <w:rPr>
          <w:del w:id="2678" w:author="erradi" w:date="2011-08-06T10:44:00Z"/>
          <w:rFonts w:ascii="Times New Roman" w:hAnsi="Times New Roman" w:cs="Times New Roman"/>
          <w:lang w:val="en-US"/>
        </w:rPr>
      </w:pPr>
      <w:del w:id="2679" w:author="erradi" w:date="2011-08-06T10:44:00Z">
        <w:r w:rsidRPr="0097258D" w:rsidDel="00541083">
          <w:rPr>
            <w:rFonts w:ascii="Times New Roman" w:hAnsi="Times New Roman" w:cs="Times New Roman"/>
            <w:lang w:val="en-US"/>
          </w:rPr>
          <w:delText>Finallement, l’équipement sofistiqué possède de grosse faïlle de sécurité et de construction. En fait on s’est apercu qu’un autre type d’actes criminels à apparu. Certains malades, mourrait sans raison apparente parceque l’équipement appliquait des dosages dangereux et n’informait pas l’hopital de l’état critique des patients. Des experts en criminologie ont mené une enquête et découvert des pirates informatiques ont pu accéder aux équipements de ces patients là et causer volontairement leurs morts. Certains de ces malades étaient des témoins clés dans des jugements de grands criminels. L’hopital poursuivit en justice par les parents des décéder et après avoir réussit à être disculpé La compagnie NovaHealth constructrice de l’équipement a débourser 12 millards de dollards pour dédomagements .L’équipement a donc été retiré du marché jusqu’à ce que les normes de sécuité les plus drastiques soient respecté. L’hopital est donc contraint de ce fait de retourner vers son ancien état avant l’installation de l’équipement. Ce changement sera exprimer aussi dans le cas dynamique.</w:delText>
        </w:r>
      </w:del>
    </w:p>
    <w:p w:rsidR="00767BB9" w:rsidRPr="0097258D" w:rsidDel="00541083" w:rsidRDefault="00767BB9" w:rsidP="0097258D">
      <w:pPr>
        <w:pStyle w:val="Paragraphedeliste"/>
        <w:ind w:left="709"/>
        <w:jc w:val="both"/>
        <w:rPr>
          <w:del w:id="2680" w:author="erradi" w:date="2011-08-06T10:44:00Z"/>
          <w:rFonts w:ascii="Times New Roman" w:hAnsi="Times New Roman" w:cs="Times New Roman"/>
          <w:lang w:val="en-US"/>
        </w:rPr>
      </w:pPr>
    </w:p>
    <w:p w:rsidR="00767BB9" w:rsidRPr="0097258D" w:rsidDel="00541083" w:rsidRDefault="00767BB9" w:rsidP="0097258D">
      <w:pPr>
        <w:pStyle w:val="Paragraphedeliste"/>
        <w:numPr>
          <w:ilvl w:val="1"/>
          <w:numId w:val="1"/>
        </w:numPr>
        <w:ind w:left="709"/>
        <w:rPr>
          <w:del w:id="2681" w:author="erradi" w:date="2011-08-06T10:44:00Z"/>
          <w:rFonts w:ascii="Times New Roman" w:hAnsi="Times New Roman" w:cs="Times New Roman"/>
          <w:sz w:val="32"/>
          <w:szCs w:val="32"/>
          <w:lang w:val="en-US"/>
        </w:rPr>
      </w:pPr>
      <w:del w:id="2682" w:author="erradi" w:date="2011-08-06T10:44:00Z">
        <w:r w:rsidRPr="0097258D" w:rsidDel="00541083">
          <w:rPr>
            <w:rFonts w:ascii="Times New Roman" w:hAnsi="Times New Roman" w:cs="Times New Roman"/>
            <w:sz w:val="32"/>
            <w:szCs w:val="32"/>
            <w:lang w:val="en-US"/>
          </w:rPr>
          <w:delText>Static Case</w:delText>
        </w:r>
      </w:del>
    </w:p>
    <w:p w:rsidR="00767BB9" w:rsidRPr="0097258D" w:rsidDel="00541083" w:rsidRDefault="00767BB9" w:rsidP="0097258D">
      <w:pPr>
        <w:pStyle w:val="Paragraphedeliste"/>
        <w:ind w:left="709"/>
        <w:rPr>
          <w:del w:id="2683" w:author="erradi" w:date="2011-08-06T10:44:00Z"/>
          <w:rFonts w:ascii="Times New Roman" w:hAnsi="Times New Roman" w:cs="Times New Roman"/>
          <w:sz w:val="32"/>
          <w:szCs w:val="32"/>
          <w:lang w:val="en-US"/>
        </w:rPr>
      </w:pPr>
    </w:p>
    <w:p w:rsidR="00767BB9" w:rsidRPr="005D47B1" w:rsidDel="00541083" w:rsidRDefault="00767BB9" w:rsidP="0097258D">
      <w:pPr>
        <w:ind w:left="709"/>
        <w:jc w:val="both"/>
        <w:rPr>
          <w:del w:id="2684" w:author="erradi" w:date="2011-08-06T10:44:00Z"/>
          <w:rFonts w:ascii="Times New Roman" w:hAnsi="Times New Roman" w:cs="Times New Roman"/>
          <w:lang w:val="en-US"/>
        </w:rPr>
      </w:pPr>
      <w:del w:id="2685" w:author="erradi" w:date="2011-08-06T10:44:00Z">
        <w:r w:rsidRPr="005D47B1" w:rsidDel="00541083">
          <w:rPr>
            <w:rFonts w:ascii="Times New Roman" w:hAnsi="Times New Roman" w:cs="Times New Roman"/>
            <w:lang w:val="en-US"/>
          </w:rPr>
          <w:delText>Referring to the example discussed in Section 2.3, let us assume that the roles P (patient), R (receptionist) and D (doctor) are to be implemented on three different components, also called P, R and D, respectively. This means that Alloc(P)=P, Alloc(R)=R and Alloc(D)=D. In the following we explain how the algorithm described in Section 3 can be used to derive the behavior of these components such that they realize the correct coordination of activities among these three components. We start out with the definition of the collaboration behavior given in Section 2.3, as follows:</w:delText>
        </w:r>
      </w:del>
    </w:p>
    <w:p w:rsidR="00767BB9" w:rsidRPr="00763800" w:rsidDel="00541083" w:rsidRDefault="00767BB9" w:rsidP="0097258D">
      <w:pPr>
        <w:pStyle w:val="p1a"/>
        <w:ind w:left="709" w:firstLine="720"/>
        <w:rPr>
          <w:del w:id="2686" w:author="erradi" w:date="2011-08-06T10:44:00Z"/>
          <w:rFonts w:ascii="Times New Roman" w:hAnsi="Times New Roman"/>
        </w:rPr>
      </w:pPr>
      <w:del w:id="2687" w:author="erradi" w:date="2011-08-06T10:44:00Z">
        <w:r w:rsidRPr="00763800" w:rsidDel="00541083">
          <w:rPr>
            <w:rFonts w:ascii="Times New Roman" w:hAnsi="Times New Roman"/>
          </w:rPr>
          <w:delText xml:space="preserve">&lt;w&gt;{P,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 &lt;wait&gt;{P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w:delText>
        </w:r>
        <w:r w:rsidRPr="005D47B1" w:rsidDel="00541083">
          <w:rPr>
            <w:rFonts w:ascii="Times New Roman" w:hAnsi="Times New Roman"/>
          </w:rPr>
          <w:delText>ε</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2688" w:author="erradi" w:date="2011-08-06T10:44:00Z"/>
          <w:rFonts w:ascii="Times New Roman" w:hAnsi="Times New Roman"/>
          <w:vertAlign w:val="superscript"/>
        </w:rPr>
      </w:pPr>
      <w:del w:id="2689" w:author="erradi" w:date="2011-08-06T10:44:00Z">
        <w:r w:rsidRPr="00763800" w:rsidDel="00541083">
          <w:rPr>
            <w:rFonts w:ascii="Times New Roman" w:hAnsi="Times New Roman"/>
          </w:rPr>
          <w:delText xml:space="preserve"> &lt;act&gt;{P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  &lt;assign&gt;{</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&lt;consult&gt;{P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2690" w:author="erradi" w:date="2011-08-06T10:44:00Z"/>
          <w:rFonts w:ascii="Times New Roman" w:hAnsi="Times New Roman"/>
        </w:rPr>
      </w:pPr>
      <w:del w:id="2691" w:author="erradi" w:date="2011-08-06T10:44:00Z">
        <w:r w:rsidRPr="00763800" w:rsidDel="00541083">
          <w:rPr>
            <w:rFonts w:ascii="Times New Roman" w:hAnsi="Times New Roman"/>
          </w:rPr>
          <w:delText xml:space="preserve"> &lt;telemed&gt; = &lt;registr&gt;{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RPr="005D47B1" w:rsidDel="00541083" w:rsidRDefault="00767BB9" w:rsidP="0097258D">
      <w:pPr>
        <w:ind w:left="709"/>
        <w:jc w:val="both"/>
        <w:rPr>
          <w:del w:id="2692" w:author="erradi" w:date="2011-08-06T10:44:00Z"/>
          <w:rFonts w:ascii="Times New Roman" w:hAnsi="Times New Roman" w:cs="Times New Roman"/>
          <w:lang w:val="en-US"/>
        </w:rPr>
      </w:pPr>
      <w:del w:id="2693" w:author="erradi" w:date="2011-08-06T10:44:00Z">
        <w:r w:rsidRPr="005D47B1" w:rsidDel="00541083">
          <w:rPr>
            <w:rFonts w:ascii="Times New Roman" w:hAnsi="Times New Roman" w:cs="Times New Roman"/>
            <w:lang w:val="en-US"/>
          </w:rPr>
          <w:delText xml:space="preserve">Let us first determine the behavior for the sub-activities &lt;w&gt; and &lt;act&gt; at each of the three components: </w:delText>
        </w:r>
      </w:del>
    </w:p>
    <w:p w:rsidR="00767BB9" w:rsidRPr="00763800" w:rsidDel="00541083" w:rsidRDefault="00767BB9" w:rsidP="0097258D">
      <w:pPr>
        <w:pStyle w:val="p1a"/>
        <w:ind w:left="709"/>
        <w:rPr>
          <w:del w:id="2694" w:author="erradi" w:date="2011-08-06T10:44:00Z"/>
          <w:rFonts w:ascii="Times New Roman" w:hAnsi="Times New Roman"/>
        </w:rPr>
      </w:pPr>
      <w:del w:id="2695"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(&lt;w&gt;) =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(&lt;wait&gt;) * ; receive cim(y) from R</w:delText>
        </w:r>
      </w:del>
    </w:p>
    <w:p w:rsidR="00767BB9" w:rsidRPr="00763800" w:rsidDel="00541083" w:rsidRDefault="00767BB9" w:rsidP="0097258D">
      <w:pPr>
        <w:pStyle w:val="p1a"/>
        <w:ind w:left="709"/>
        <w:rPr>
          <w:del w:id="2696" w:author="erradi" w:date="2011-08-06T10:44:00Z"/>
          <w:rFonts w:ascii="Times New Roman" w:hAnsi="Times New Roman"/>
        </w:rPr>
      </w:pPr>
      <w:del w:id="2697"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(&lt;act&gt;) =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(&lt;consult&gt;)   (* P is not involved in &lt;assign&gt; *)</w:delText>
        </w:r>
      </w:del>
    </w:p>
    <w:p w:rsidR="00767BB9" w:rsidRPr="00763800" w:rsidDel="00541083" w:rsidRDefault="00767BB9" w:rsidP="0097258D">
      <w:pPr>
        <w:pStyle w:val="p1a"/>
        <w:ind w:left="709"/>
        <w:rPr>
          <w:del w:id="2698" w:author="erradi" w:date="2011-08-06T10:44:00Z"/>
          <w:rFonts w:ascii="Times New Roman" w:hAnsi="Times New Roman"/>
        </w:rPr>
      </w:pPr>
      <w:del w:id="2699"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R</w:delText>
        </w:r>
        <w:r w:rsidRPr="00763800" w:rsidDel="00541083">
          <w:rPr>
            <w:rFonts w:ascii="Times New Roman" w:hAnsi="Times New Roman"/>
          </w:rPr>
          <w:delText xml:space="preserve"> (&lt;w&gt;) = T</w:delText>
        </w:r>
        <w:r w:rsidRPr="00763800" w:rsidDel="00541083">
          <w:rPr>
            <w:rFonts w:ascii="Times New Roman" w:hAnsi="Times New Roman"/>
            <w:vertAlign w:val="subscript"/>
          </w:rPr>
          <w:delText>R</w:delText>
        </w:r>
        <w:r w:rsidRPr="00763800" w:rsidDel="00541083">
          <w:rPr>
            <w:rFonts w:ascii="Times New Roman" w:hAnsi="Times New Roman"/>
          </w:rPr>
          <w:delText xml:space="preserve"> (&lt;wait&gt;) * ; send cim(y) to P</w:delText>
        </w:r>
      </w:del>
    </w:p>
    <w:p w:rsidR="00767BB9" w:rsidRPr="00763800" w:rsidDel="00541083" w:rsidRDefault="00767BB9" w:rsidP="0097258D">
      <w:pPr>
        <w:pStyle w:val="p1a"/>
        <w:ind w:left="709"/>
        <w:rPr>
          <w:del w:id="2700" w:author="erradi" w:date="2011-08-06T10:44:00Z"/>
          <w:rFonts w:ascii="Times New Roman" w:hAnsi="Times New Roman"/>
        </w:rPr>
      </w:pPr>
      <w:del w:id="2701"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R</w:delText>
        </w:r>
        <w:r w:rsidRPr="00763800" w:rsidDel="00541083">
          <w:rPr>
            <w:rFonts w:ascii="Times New Roman" w:hAnsi="Times New Roman"/>
          </w:rPr>
          <w:delText xml:space="preserve"> (&lt;act&gt;) = T</w:delText>
        </w:r>
        <w:r w:rsidRPr="00763800" w:rsidDel="00541083">
          <w:rPr>
            <w:rFonts w:ascii="Times New Roman" w:hAnsi="Times New Roman"/>
            <w:vertAlign w:val="subscript"/>
          </w:rPr>
          <w:delText>R</w:delText>
        </w:r>
        <w:r w:rsidRPr="00763800" w:rsidDel="00541083">
          <w:rPr>
            <w:rFonts w:ascii="Times New Roman" w:hAnsi="Times New Roman"/>
          </w:rPr>
          <w:delText xml:space="preserve"> (&lt;assign&gt;)   (* R is not involved in &lt;consult&gt; *)</w:delText>
        </w:r>
      </w:del>
    </w:p>
    <w:p w:rsidR="00767BB9" w:rsidRPr="00763800" w:rsidDel="00541083" w:rsidRDefault="00767BB9" w:rsidP="0097258D">
      <w:pPr>
        <w:pStyle w:val="p1a"/>
        <w:ind w:left="709"/>
        <w:rPr>
          <w:del w:id="2702" w:author="erradi" w:date="2011-08-06T10:44:00Z"/>
          <w:rFonts w:ascii="Times New Roman" w:hAnsi="Times New Roman"/>
        </w:rPr>
      </w:pPr>
      <w:del w:id="2703"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(&lt;w&gt;) = </w:delText>
        </w:r>
        <w:r w:rsidRPr="005D47B1" w:rsidDel="00541083">
          <w:rPr>
            <w:rFonts w:ascii="Times New Roman" w:hAnsi="Times New Roman"/>
          </w:rPr>
          <w:delText>ε</w:delText>
        </w:r>
      </w:del>
    </w:p>
    <w:p w:rsidR="00767BB9" w:rsidRPr="00763800" w:rsidDel="00541083" w:rsidRDefault="00767BB9" w:rsidP="0097258D">
      <w:pPr>
        <w:pStyle w:val="p1a"/>
        <w:ind w:left="709"/>
        <w:rPr>
          <w:del w:id="2704" w:author="erradi" w:date="2011-08-06T10:44:00Z"/>
          <w:rFonts w:ascii="Times New Roman" w:hAnsi="Times New Roman"/>
        </w:rPr>
      </w:pPr>
      <w:del w:id="2705"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(&lt;act&gt;) = 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(&lt;assign&gt;) ; 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(&lt;consult&gt;)</w:delText>
        </w:r>
      </w:del>
    </w:p>
    <w:p w:rsidR="00767BB9" w:rsidRPr="00763800" w:rsidDel="00541083" w:rsidRDefault="00767BB9" w:rsidP="0097258D">
      <w:pPr>
        <w:pStyle w:val="p1a"/>
        <w:ind w:left="709"/>
        <w:rPr>
          <w:del w:id="2706" w:author="erradi" w:date="2011-08-06T10:44:00Z"/>
          <w:rFonts w:ascii="Times New Roman" w:hAnsi="Times New Roman"/>
        </w:rPr>
      </w:pPr>
      <w:del w:id="2707" w:author="erradi" w:date="2011-08-06T10:44:00Z">
        <w:r w:rsidRPr="00763800" w:rsidDel="00541083">
          <w:rPr>
            <w:rFonts w:ascii="Times New Roman" w:hAnsi="Times New Roman"/>
          </w:rPr>
          <w:delText>For the sub-collaboration &lt;act&gt; for example, the rule of Table 4 indicates that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(&lt;act&gt;) =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(&lt;assign&gt;) ;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(&lt;consult&gt;), however, T</w:delText>
        </w:r>
        <w:r w:rsidRPr="00763800" w:rsidDel="00541083">
          <w:rPr>
            <w:rFonts w:ascii="Times New Roman" w:hAnsi="Times New Roman"/>
            <w:vertAlign w:val="subscript"/>
          </w:rPr>
          <w:delText>P</w:delText>
        </w:r>
        <w:r w:rsidRPr="00763800" w:rsidDel="00541083">
          <w:rPr>
            <w:rFonts w:ascii="Times New Roman" w:hAnsi="Times New Roman"/>
          </w:rPr>
          <w:delText xml:space="preserve"> (&lt;assign&gt;)  is empty since the component P (and the role P) is not involved in the &lt;assign&gt; sub-collaboration. For the behavior of component P for the sub-collaboration &lt;w&gt;, we have to evaluate the rule of Table 4 for C = C</w:delText>
        </w:r>
        <w:r w:rsidRPr="00763800" w:rsidDel="00541083">
          <w:rPr>
            <w:rFonts w:ascii="Times New Roman" w:hAnsi="Times New Roman"/>
            <w:vertAlign w:val="subscript"/>
          </w:rPr>
          <w:delText>1</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 xml:space="preserve"> w</w:delText>
        </w:r>
        <w:r w:rsidRPr="00763800" w:rsidDel="00541083">
          <w:rPr>
            <w:rFonts w:ascii="Times New Roman" w:hAnsi="Times New Roman"/>
          </w:rPr>
          <w:delText xml:space="preserve"> C</w:delText>
        </w:r>
        <w:r w:rsidRPr="00763800" w:rsidDel="00541083">
          <w:rPr>
            <w:rFonts w:ascii="Times New Roman" w:hAnsi="Times New Roman"/>
            <w:vertAlign w:val="subscript"/>
          </w:rPr>
          <w:delText>2</w:delText>
        </w:r>
        <w:r w:rsidRPr="00763800" w:rsidDel="00541083">
          <w:rPr>
            <w:rFonts w:ascii="Times New Roman" w:hAnsi="Times New Roman"/>
          </w:rPr>
          <w:delText xml:space="preserve"> where C</w:delText>
        </w:r>
        <w:r w:rsidRPr="00763800" w:rsidDel="00541083">
          <w:rPr>
            <w:rFonts w:ascii="Times New Roman" w:hAnsi="Times New Roman"/>
            <w:vertAlign w:val="subscript"/>
          </w:rPr>
          <w:delText>1</w:delText>
        </w:r>
        <w:r w:rsidRPr="00763800" w:rsidDel="00541083">
          <w:rPr>
            <w:rFonts w:ascii="Times New Roman" w:hAnsi="Times New Roman"/>
          </w:rPr>
          <w:delText xml:space="preserve"> = &lt;wait&gt;{P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and  C</w:delText>
        </w:r>
        <w:r w:rsidRPr="00763800" w:rsidDel="00541083">
          <w:rPr>
            <w:rFonts w:ascii="Times New Roman" w:hAnsi="Times New Roman"/>
            <w:vertAlign w:val="subscript"/>
          </w:rPr>
          <w:delText>2</w:delText>
        </w:r>
        <w:r w:rsidRPr="00763800" w:rsidDel="00541083">
          <w:rPr>
            <w:rFonts w:ascii="Times New Roman" w:hAnsi="Times New Roman"/>
          </w:rPr>
          <w:delText xml:space="preserve"> = </w:delText>
        </w:r>
        <w:r w:rsidRPr="005D47B1" w:rsidDel="00541083">
          <w:rPr>
            <w:rFonts w:ascii="Times New Roman" w:hAnsi="Times New Roman"/>
          </w:rPr>
          <w:delText>ε</w:delText>
        </w:r>
        <w:r w:rsidRPr="00763800" w:rsidDel="00541083">
          <w:rPr>
            <w:rFonts w:ascii="Times New Roman" w:hAnsi="Times New Roman"/>
          </w:rPr>
          <w:delText xml:space="preserve"> . Since </w:delText>
        </w:r>
        <w:r w:rsidRPr="00763800" w:rsidDel="00541083">
          <w:rPr>
            <w:rFonts w:ascii="Times New Roman" w:hAnsi="Times New Roman"/>
            <w:i/>
          </w:rPr>
          <w:delText>“ P in Alloc(SR(C</w:delText>
        </w:r>
        <w:r w:rsidRPr="00763800" w:rsidDel="00541083">
          <w:rPr>
            <w:rFonts w:ascii="Times New Roman" w:hAnsi="Times New Roman"/>
            <w:i/>
            <w:vertAlign w:val="subscript"/>
          </w:rPr>
          <w:delText>1</w:delText>
        </w:r>
        <w:r w:rsidRPr="00763800" w:rsidDel="00541083">
          <w:rPr>
            <w:rFonts w:ascii="Times New Roman" w:hAnsi="Times New Roman"/>
            <w:i/>
          </w:rPr>
          <w:delText xml:space="preserve">))” </w:delText>
        </w:r>
        <w:r w:rsidRPr="00763800" w:rsidDel="00541083">
          <w:rPr>
            <w:rFonts w:ascii="Times New Roman" w:hAnsi="Times New Roman"/>
          </w:rPr>
          <w:delText>is false and</w:delText>
        </w:r>
        <w:r w:rsidRPr="00763800" w:rsidDel="00541083">
          <w:rPr>
            <w:rFonts w:ascii="Times New Roman" w:hAnsi="Times New Roman"/>
            <w:i/>
          </w:rPr>
          <w:delText xml:space="preserve"> “ P in (Alloc(PR(C</w:delText>
        </w:r>
        <w:r w:rsidRPr="00763800" w:rsidDel="00541083">
          <w:rPr>
            <w:rFonts w:ascii="Times New Roman" w:hAnsi="Times New Roman"/>
            <w:i/>
            <w:vertAlign w:val="subscript"/>
          </w:rPr>
          <w:delText>1</w:delText>
        </w:r>
        <w:r w:rsidRPr="00763800" w:rsidDel="00541083">
          <w:rPr>
            <w:rFonts w:ascii="Times New Roman" w:hAnsi="Times New Roman"/>
            <w:i/>
          </w:rPr>
          <w:delText>)) - Alloc(PR(C</w:delText>
        </w:r>
        <w:r w:rsidRPr="00763800" w:rsidDel="00541083">
          <w:rPr>
            <w:rFonts w:ascii="Times New Roman" w:hAnsi="Times New Roman"/>
            <w:i/>
            <w:vertAlign w:val="subscript"/>
          </w:rPr>
          <w:delText>2</w:delText>
        </w:r>
        <w:r w:rsidRPr="00763800" w:rsidDel="00541083">
          <w:rPr>
            <w:rFonts w:ascii="Times New Roman" w:hAnsi="Times New Roman"/>
            <w:i/>
          </w:rPr>
          <w:delText xml:space="preserve">)))” </w:delText>
        </w:r>
        <w:r w:rsidRPr="00763800" w:rsidDel="00541083">
          <w:rPr>
            <w:rFonts w:ascii="Times New Roman" w:hAnsi="Times New Roman"/>
          </w:rPr>
          <w:delText>is true,</w:delText>
        </w:r>
        <w:r w:rsidRPr="00763800" w:rsidDel="00541083">
          <w:rPr>
            <w:rFonts w:ascii="Times New Roman" w:hAnsi="Times New Roman"/>
            <w:i/>
          </w:rPr>
          <w:delText xml:space="preserve"> </w:delText>
        </w:r>
        <w:r w:rsidRPr="00763800" w:rsidDel="00541083">
          <w:rPr>
            <w:rFonts w:ascii="Times New Roman" w:hAnsi="Times New Roman"/>
          </w:rPr>
          <w:delText>we get the expression given above.</w:delText>
        </w:r>
      </w:del>
    </w:p>
    <w:p w:rsidR="00767BB9" w:rsidRPr="005D47B1" w:rsidDel="00541083" w:rsidRDefault="00767BB9" w:rsidP="0097258D">
      <w:pPr>
        <w:ind w:left="709"/>
        <w:jc w:val="both"/>
        <w:rPr>
          <w:del w:id="2708" w:author="erradi" w:date="2011-08-06T10:44:00Z"/>
          <w:rFonts w:ascii="Times New Roman" w:hAnsi="Times New Roman" w:cs="Times New Roman"/>
          <w:lang w:val="en-US"/>
        </w:rPr>
      </w:pPr>
      <w:del w:id="2709" w:author="erradi" w:date="2011-08-06T10:44:00Z">
        <w:r w:rsidRPr="005D47B1" w:rsidDel="00541083">
          <w:rPr>
            <w:rFonts w:ascii="Times New Roman" w:hAnsi="Times New Roman" w:cs="Times New Roman"/>
            <w:lang w:val="en-US"/>
          </w:rPr>
          <w:delText>Now let us determine the behaviors of the three components for the &lt;telemed&gt; activity. Applying the rules of Table 4, we obtain the following behaviors for all components c = P, R or D:</w:delText>
        </w:r>
      </w:del>
    </w:p>
    <w:p w:rsidR="00767BB9" w:rsidRPr="00763800" w:rsidDel="00541083" w:rsidRDefault="00767BB9" w:rsidP="0097258D">
      <w:pPr>
        <w:pStyle w:val="p1a"/>
        <w:ind w:left="709"/>
        <w:rPr>
          <w:del w:id="2710" w:author="erradi" w:date="2011-08-06T10:44:00Z"/>
          <w:rFonts w:ascii="Times New Roman" w:hAnsi="Times New Roman"/>
        </w:rPr>
      </w:pPr>
      <w:del w:id="2711" w:author="erradi" w:date="2011-08-06T10:44:00Z">
        <w:r w:rsidRPr="00763800" w:rsidDel="00541083">
          <w:rPr>
            <w:rFonts w:ascii="Times New Roman" w:hAnsi="Times New Roman"/>
          </w:rPr>
          <w:delText>T</w:delText>
        </w:r>
        <w:r w:rsidRPr="00763800" w:rsidDel="00541083">
          <w:rPr>
            <w:rFonts w:ascii="Times New Roman" w:hAnsi="Times New Roman"/>
            <w:vertAlign w:val="subscript"/>
          </w:rPr>
          <w:delText>c</w:delText>
        </w:r>
        <w:r w:rsidRPr="00763800" w:rsidDel="00541083">
          <w:rPr>
            <w:rFonts w:ascii="Times New Roman" w:hAnsi="Times New Roman"/>
          </w:rPr>
          <w:delText xml:space="preserve"> (&lt;telemed&gt;) = T</w:delText>
        </w:r>
        <w:r w:rsidRPr="00763800" w:rsidDel="00541083">
          <w:rPr>
            <w:rFonts w:ascii="Times New Roman" w:hAnsi="Times New Roman"/>
            <w:vertAlign w:val="subscript"/>
          </w:rPr>
          <w:delText>c</w:delText>
        </w:r>
        <w:r w:rsidRPr="00763800" w:rsidDel="00541083">
          <w:rPr>
            <w:rFonts w:ascii="Times New Roman" w:hAnsi="Times New Roman"/>
          </w:rPr>
          <w:delText xml:space="preserve"> (&lt;registr&gt;) ; T</w:delText>
        </w:r>
        <w:r w:rsidRPr="00763800" w:rsidDel="00541083">
          <w:rPr>
            <w:rFonts w:ascii="Times New Roman" w:hAnsi="Times New Roman"/>
            <w:vertAlign w:val="subscript"/>
          </w:rPr>
          <w:delText>c</w:delText>
        </w:r>
        <w:r w:rsidRPr="00763800" w:rsidDel="00541083">
          <w:rPr>
            <w:rFonts w:ascii="Times New Roman" w:hAnsi="Times New Roman"/>
          </w:rPr>
          <w:delText xml:space="preserve"> (&lt;w&gt;  |&gt;   </w:delText>
        </w:r>
        <w:r w:rsidRPr="005D47B1" w:rsidDel="00541083">
          <w:rPr>
            <w:rFonts w:ascii="Times New Roman" w:hAnsi="Times New Roman"/>
            <w:lang w:val="en-CA"/>
          </w:rPr>
          <w:delText xml:space="preserve">&lt;h-up&gt;; </w:delText>
        </w:r>
        <w:r w:rsidRPr="005D47B1" w:rsidDel="00541083">
          <w:rPr>
            <w:rFonts w:ascii="Times New Roman" w:hAnsi="Times New Roman"/>
          </w:rPr>
          <w:delText>ε</w:delText>
        </w:r>
        <w:r w:rsidRPr="00763800" w:rsidDel="00541083">
          <w:rPr>
            <w:rFonts w:ascii="Times New Roman" w:hAnsi="Times New Roman"/>
          </w:rPr>
          <w:delText xml:space="preserve">    else &lt;act&gt; )</w:delText>
        </w:r>
      </w:del>
    </w:p>
    <w:p w:rsidR="00767BB9" w:rsidRPr="005D47B1" w:rsidDel="00541083" w:rsidRDefault="00767BB9" w:rsidP="0097258D">
      <w:pPr>
        <w:spacing w:after="0" w:line="240" w:lineRule="auto"/>
        <w:ind w:left="709"/>
        <w:jc w:val="both"/>
        <w:rPr>
          <w:del w:id="2712" w:author="erradi" w:date="2011-08-06T10:44:00Z"/>
          <w:rFonts w:ascii="Times New Roman" w:hAnsi="Times New Roman" w:cs="Times New Roman"/>
          <w:lang w:val="en-US"/>
        </w:rPr>
      </w:pPr>
      <w:del w:id="2713" w:author="erradi" w:date="2011-08-06T10:44:00Z">
        <w:r w:rsidRPr="005D47B1" w:rsidDel="00541083">
          <w:rPr>
            <w:rFonts w:ascii="Times New Roman" w:hAnsi="Times New Roman" w:cs="Times New Roman"/>
            <w:lang w:val="en-US"/>
          </w:rPr>
          <w:tab/>
          <w:delText xml:space="preserve">                         = 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(&lt;registr&gt;) ; ( NormalBeh </w:delText>
        </w:r>
        <w:r w:rsidRPr="005D47B1" w:rsidDel="00541083">
          <w:rPr>
            <w:rFonts w:ascii="Times New Roman" w:hAnsi="Times New Roman" w:cs="Times New Roman"/>
            <w:vertAlign w:val="subscript"/>
            <w:lang w:val="en-US"/>
          </w:rPr>
          <w:delText xml:space="preserve">c </w:delText>
        </w:r>
        <w:r w:rsidRPr="005D47B1" w:rsidDel="00541083">
          <w:rPr>
            <w:rFonts w:ascii="Times New Roman" w:hAnsi="Times New Roman" w:cs="Times New Roman"/>
            <w:lang w:val="en-US"/>
          </w:rPr>
          <w:delText xml:space="preserve">  | |*  InterruptBeh </w:delText>
        </w:r>
        <w:r w:rsidRPr="005D47B1" w:rsidDel="00541083">
          <w:rPr>
            <w:rFonts w:ascii="Times New Roman" w:hAnsi="Times New Roman" w:cs="Times New Roman"/>
            <w:vertAlign w:val="subscript"/>
            <w:lang w:val="en-US"/>
          </w:rPr>
          <w:delText xml:space="preserve"> c</w:delText>
        </w:r>
        <w:r w:rsidRPr="005D47B1" w:rsidDel="00541083">
          <w:rPr>
            <w:rFonts w:ascii="Times New Roman" w:hAnsi="Times New Roman" w:cs="Times New Roman"/>
            <w:lang w:val="en-US"/>
          </w:rPr>
          <w:delText xml:space="preserve"> )</w:delText>
        </w:r>
      </w:del>
    </w:p>
    <w:p w:rsidR="00767BB9" w:rsidRPr="005D47B1" w:rsidDel="00541083" w:rsidRDefault="00767BB9" w:rsidP="0097258D">
      <w:pPr>
        <w:spacing w:after="0" w:line="240" w:lineRule="auto"/>
        <w:ind w:left="709"/>
        <w:jc w:val="both"/>
        <w:rPr>
          <w:del w:id="2714" w:author="erradi" w:date="2011-08-06T10:44:00Z"/>
          <w:rFonts w:ascii="Times New Roman" w:hAnsi="Times New Roman" w:cs="Times New Roman"/>
          <w:i/>
          <w:lang w:val="en-US"/>
        </w:rPr>
      </w:pPr>
      <w:del w:id="2715" w:author="erradi" w:date="2011-08-06T10:44:00Z">
        <w:r w:rsidRPr="005D47B1" w:rsidDel="00541083">
          <w:rPr>
            <w:rFonts w:ascii="Times New Roman" w:hAnsi="Times New Roman" w:cs="Times New Roman"/>
            <w:lang w:val="en-US"/>
          </w:rPr>
          <w:delText>where T</w:delText>
        </w:r>
        <w:r w:rsidRPr="005D47B1" w:rsidDel="00541083">
          <w:rPr>
            <w:rFonts w:ascii="Times New Roman" w:hAnsi="Times New Roman" w:cs="Times New Roman"/>
            <w:vertAlign w:val="subscript"/>
            <w:lang w:val="en-US"/>
          </w:rPr>
          <w:delText>D</w:delText>
        </w:r>
        <w:r w:rsidRPr="005D47B1" w:rsidDel="00541083">
          <w:rPr>
            <w:rFonts w:ascii="Times New Roman" w:hAnsi="Times New Roman" w:cs="Times New Roman"/>
            <w:lang w:val="en-US"/>
          </w:rPr>
          <w:delText xml:space="preserve"> (&lt;registr&gt;) =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xml:space="preserve"> and the behaviors NormalBeh </w:delText>
        </w:r>
        <w:r w:rsidRPr="005D47B1" w:rsidDel="00541083">
          <w:rPr>
            <w:rFonts w:ascii="Times New Roman" w:hAnsi="Times New Roman" w:cs="Times New Roman"/>
            <w:vertAlign w:val="subscript"/>
            <w:lang w:val="en-US"/>
          </w:rPr>
          <w:delText xml:space="preserve">c </w:delText>
        </w:r>
        <w:r w:rsidRPr="005D47B1" w:rsidDel="00541083">
          <w:rPr>
            <w:rFonts w:ascii="Times New Roman" w:hAnsi="Times New Roman" w:cs="Times New Roman"/>
            <w:lang w:val="en-US"/>
          </w:rPr>
          <w:delText xml:space="preserve"> and  InterruptBeh</w:delText>
        </w:r>
        <w:r w:rsidRPr="005D47B1" w:rsidDel="00541083">
          <w:rPr>
            <w:rFonts w:ascii="Times New Roman" w:hAnsi="Times New Roman" w:cs="Times New Roman"/>
            <w:vertAlign w:val="subscript"/>
            <w:lang w:val="en-US"/>
          </w:rPr>
          <w:delText xml:space="preserve"> c</w:delText>
        </w:r>
        <w:r w:rsidRPr="005D47B1" w:rsidDel="00541083">
          <w:rPr>
            <w:rFonts w:ascii="Times New Roman" w:hAnsi="Times New Roman" w:cs="Times New Roman"/>
            <w:lang w:val="en-US"/>
          </w:rPr>
          <w:delText xml:space="preserve">  are defined as follows:</w:delText>
        </w:r>
      </w:del>
    </w:p>
    <w:p w:rsidR="00767BB9" w:rsidRPr="005D47B1" w:rsidDel="00541083" w:rsidRDefault="00767BB9" w:rsidP="0097258D">
      <w:pPr>
        <w:spacing w:after="0" w:line="240" w:lineRule="auto"/>
        <w:ind w:left="709" w:firstLine="426"/>
        <w:jc w:val="both"/>
        <w:rPr>
          <w:del w:id="2716" w:author="erradi" w:date="2011-08-06T10:44:00Z"/>
          <w:rFonts w:ascii="Times New Roman" w:hAnsi="Times New Roman" w:cs="Times New Roman"/>
          <w:lang w:val="en-US"/>
        </w:rPr>
      </w:pPr>
      <w:del w:id="2717" w:author="erradi" w:date="2011-08-06T10:44:00Z">
        <w:r w:rsidRPr="005D47B1" w:rsidDel="00541083">
          <w:rPr>
            <w:rFonts w:ascii="Times New Roman" w:hAnsi="Times New Roman" w:cs="Times New Roman"/>
            <w:lang w:val="en-US"/>
          </w:rPr>
          <w:delText xml:space="preserve">   NormalBeh </w:delText>
        </w:r>
        <w:r w:rsidRPr="005D47B1" w:rsidDel="00541083">
          <w:rPr>
            <w:rFonts w:ascii="Times New Roman" w:hAnsi="Times New Roman" w:cs="Times New Roman"/>
            <w:vertAlign w:val="subscript"/>
            <w:lang w:val="en-US"/>
          </w:rPr>
          <w:delText xml:space="preserve">P </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w:delText>
        </w:r>
      </w:del>
    </w:p>
    <w:p w:rsidR="00767BB9" w:rsidRPr="005D47B1" w:rsidDel="00541083" w:rsidRDefault="00767BB9" w:rsidP="0097258D">
      <w:pPr>
        <w:spacing w:after="0" w:line="240" w:lineRule="auto"/>
        <w:ind w:left="709" w:firstLine="141"/>
        <w:jc w:val="both"/>
        <w:rPr>
          <w:del w:id="2718" w:author="erradi" w:date="2011-08-06T10:44:00Z"/>
          <w:rFonts w:ascii="Times New Roman" w:hAnsi="Times New Roman" w:cs="Times New Roman"/>
          <w:lang w:val="en-US"/>
        </w:rPr>
      </w:pPr>
      <w:del w:id="2719" w:author="erradi" w:date="2011-08-06T10:44:00Z">
        <w:r w:rsidRPr="005D47B1" w:rsidDel="00541083">
          <w:rPr>
            <w:rFonts w:ascii="Times New Roman" w:hAnsi="Times New Roman" w:cs="Times New Roman"/>
            <w:lang w:val="en-US"/>
          </w:rPr>
          <w:delText xml:space="preserve">     ( receive cim(y) from R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 )</w:delText>
        </w:r>
      </w:del>
    </w:p>
    <w:p w:rsidR="00767BB9" w:rsidRPr="005D47B1" w:rsidDel="00541083" w:rsidRDefault="00767BB9" w:rsidP="0097258D">
      <w:pPr>
        <w:spacing w:after="0" w:line="240" w:lineRule="auto"/>
        <w:ind w:left="709" w:firstLine="141"/>
        <w:jc w:val="both"/>
        <w:rPr>
          <w:del w:id="2720" w:author="erradi" w:date="2011-08-06T10:44:00Z"/>
          <w:rFonts w:ascii="Times New Roman" w:hAnsi="Times New Roman" w:cs="Times New Roman"/>
          <w:lang w:val="en-US"/>
        </w:rPr>
      </w:pPr>
      <w:del w:id="2721" w:author="erradi" w:date="2011-08-06T10:44:00Z">
        <w:r w:rsidRPr="005D47B1" w:rsidDel="00541083">
          <w:rPr>
            <w:rFonts w:ascii="Times New Roman" w:hAnsi="Times New Roman" w:cs="Times New Roman"/>
            <w:lang w:val="en-US"/>
          </w:rPr>
          <w:delText>InterruptBeh</w:delText>
        </w:r>
        <w:r w:rsidRPr="005D47B1" w:rsidDel="00541083">
          <w:rPr>
            <w:rFonts w:ascii="Times New Roman" w:hAnsi="Times New Roman" w:cs="Times New Roman"/>
            <w:vertAlign w:val="subscript"/>
            <w:lang w:val="en-US"/>
          </w:rPr>
          <w:delText xml:space="preserve"> P</w:delText>
        </w:r>
        <w:r w:rsidRPr="005D47B1" w:rsidDel="00541083">
          <w:rPr>
            <w:rFonts w:ascii="Times New Roman" w:hAnsi="Times New Roman" w:cs="Times New Roman"/>
            <w:lang w:val="en-US"/>
          </w:rPr>
          <w:delText xml:space="preserve"> = receive iem(z) from R; &lt;h-up&gt;; Interr := true; send im(z) to R</w:delText>
        </w:r>
      </w:del>
    </w:p>
    <w:p w:rsidR="00767BB9" w:rsidRPr="005D47B1" w:rsidDel="00541083" w:rsidRDefault="00767BB9" w:rsidP="0097258D">
      <w:pPr>
        <w:spacing w:after="0" w:line="240" w:lineRule="auto"/>
        <w:ind w:left="709" w:firstLine="141"/>
        <w:jc w:val="both"/>
        <w:rPr>
          <w:del w:id="2722" w:author="erradi" w:date="2011-08-06T10:44:00Z"/>
          <w:rFonts w:ascii="Times New Roman" w:hAnsi="Times New Roman" w:cs="Times New Roman"/>
          <w:lang w:val="en-US"/>
        </w:rPr>
      </w:pPr>
      <w:del w:id="2723" w:author="erradi" w:date="2011-08-06T10:44:00Z">
        <w:r w:rsidRPr="005D47B1" w:rsidDel="00541083">
          <w:rPr>
            <w:rFonts w:ascii="Times New Roman" w:hAnsi="Times New Roman" w:cs="Times New Roman"/>
            <w:lang w:val="en-US"/>
          </w:rPr>
          <w:delText xml:space="preserve">NormalBeh </w:delText>
        </w:r>
        <w:r w:rsidRPr="005D47B1" w:rsidDel="00541083">
          <w:rPr>
            <w:rFonts w:ascii="Times New Roman" w:hAnsi="Times New Roman" w:cs="Times New Roman"/>
            <w:vertAlign w:val="subscript"/>
            <w:lang w:val="en-US"/>
          </w:rPr>
          <w:delText xml:space="preserve">R </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R</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w:delText>
        </w:r>
      </w:del>
    </w:p>
    <w:p w:rsidR="00767BB9" w:rsidRPr="005D47B1" w:rsidDel="00541083" w:rsidRDefault="00767BB9" w:rsidP="0097258D">
      <w:pPr>
        <w:spacing w:after="0" w:line="240" w:lineRule="auto"/>
        <w:ind w:left="709" w:firstLine="141"/>
        <w:jc w:val="both"/>
        <w:rPr>
          <w:del w:id="2724" w:author="erradi" w:date="2011-08-06T10:44:00Z"/>
          <w:rFonts w:ascii="Times New Roman" w:hAnsi="Times New Roman" w:cs="Times New Roman"/>
          <w:lang w:val="en-US"/>
        </w:rPr>
      </w:pPr>
      <w:del w:id="2725" w:author="erradi" w:date="2011-08-06T10:44:00Z">
        <w:r w:rsidRPr="005D47B1" w:rsidDel="00541083">
          <w:rPr>
            <w:rFonts w:ascii="Times New Roman" w:hAnsi="Times New Roman" w:cs="Times New Roman"/>
            <w:lang w:val="en-US"/>
          </w:rPr>
          <w:delText xml:space="preserve">     ( receive fim(x, i) from P;  if i then  Interrupted := true;  if not Interrupted </w:delText>
        </w:r>
      </w:del>
    </w:p>
    <w:p w:rsidR="00767BB9" w:rsidRPr="005D47B1" w:rsidDel="00541083" w:rsidRDefault="00767BB9" w:rsidP="0097258D">
      <w:pPr>
        <w:spacing w:after="0" w:line="240" w:lineRule="auto"/>
        <w:ind w:left="709" w:firstLine="141"/>
        <w:jc w:val="both"/>
        <w:rPr>
          <w:del w:id="2726" w:author="erradi" w:date="2011-08-06T10:44:00Z"/>
          <w:rFonts w:ascii="Times New Roman" w:hAnsi="Times New Roman" w:cs="Times New Roman"/>
          <w:lang w:val="en-US"/>
        </w:rPr>
      </w:pPr>
      <w:del w:id="2727" w:author="erradi" w:date="2011-08-06T10:44:00Z">
        <w:r w:rsidRPr="005D47B1" w:rsidDel="00541083">
          <w:rPr>
            <w:rFonts w:ascii="Times New Roman" w:hAnsi="Times New Roman" w:cs="Times New Roman"/>
            <w:lang w:val="en-US"/>
          </w:rPr>
          <w:delText xml:space="preserve">        then T</w:delText>
        </w:r>
        <w:r w:rsidRPr="005D47B1" w:rsidDel="00541083">
          <w:rPr>
            <w:rFonts w:ascii="Times New Roman" w:hAnsi="Times New Roman" w:cs="Times New Roman"/>
            <w:vertAlign w:val="subscript"/>
            <w:lang w:val="en-US"/>
          </w:rPr>
          <w:delText>R</w:delText>
        </w:r>
        <w:r w:rsidRPr="005D47B1" w:rsidDel="00541083">
          <w:rPr>
            <w:rFonts w:ascii="Times New Roman" w:hAnsi="Times New Roman" w:cs="Times New Roman"/>
            <w:lang w:val="en-US"/>
          </w:rPr>
          <w:delText xml:space="preserve"> (&lt;act&gt;) )    | |   (wait(Interrupted); send cim(y) to D and P )</w:delText>
        </w:r>
      </w:del>
    </w:p>
    <w:p w:rsidR="00767BB9" w:rsidRPr="005D47B1" w:rsidDel="00541083" w:rsidRDefault="00767BB9" w:rsidP="0097258D">
      <w:pPr>
        <w:spacing w:after="0" w:line="240" w:lineRule="auto"/>
        <w:ind w:left="709" w:firstLine="141"/>
        <w:jc w:val="both"/>
        <w:rPr>
          <w:del w:id="2728" w:author="erradi" w:date="2011-08-06T10:44:00Z"/>
          <w:rFonts w:ascii="Times New Roman" w:hAnsi="Times New Roman" w:cs="Times New Roman"/>
          <w:lang w:val="en-US"/>
        </w:rPr>
      </w:pPr>
      <w:del w:id="2729" w:author="erradi" w:date="2011-08-06T10:44:00Z">
        <w:r w:rsidRPr="005D47B1" w:rsidDel="00541083">
          <w:rPr>
            <w:rFonts w:ascii="Times New Roman" w:hAnsi="Times New Roman" w:cs="Times New Roman"/>
            <w:lang w:val="en-US"/>
          </w:rPr>
          <w:delText>InterruptBeh</w:delText>
        </w:r>
        <w:r w:rsidRPr="005D47B1" w:rsidDel="00541083">
          <w:rPr>
            <w:rFonts w:ascii="Times New Roman" w:hAnsi="Times New Roman" w:cs="Times New Roman"/>
            <w:vertAlign w:val="subscript"/>
            <w:lang w:val="en-US"/>
          </w:rPr>
          <w:delText xml:space="preserve"> R</w:delText>
        </w:r>
        <w:r w:rsidRPr="005D47B1" w:rsidDel="00541083">
          <w:rPr>
            <w:rFonts w:ascii="Times New Roman" w:hAnsi="Times New Roman" w:cs="Times New Roman"/>
            <w:lang w:val="en-US"/>
          </w:rPr>
          <w:delText xml:space="preserve"> = send iem(z) to P; receive im(z) from P; Interr := true</w:delText>
        </w:r>
      </w:del>
    </w:p>
    <w:p w:rsidR="00767BB9" w:rsidRPr="005D47B1" w:rsidDel="00541083" w:rsidRDefault="00767BB9" w:rsidP="0097258D">
      <w:pPr>
        <w:spacing w:after="0" w:line="240" w:lineRule="auto"/>
        <w:ind w:left="709" w:firstLine="141"/>
        <w:jc w:val="both"/>
        <w:rPr>
          <w:del w:id="2730" w:author="erradi" w:date="2011-08-06T10:44:00Z"/>
          <w:rFonts w:ascii="Times New Roman" w:hAnsi="Times New Roman" w:cs="Times New Roman"/>
          <w:lang w:val="en-US"/>
        </w:rPr>
      </w:pPr>
      <w:del w:id="2731" w:author="erradi" w:date="2011-08-06T10:44:00Z">
        <w:r w:rsidRPr="005D47B1" w:rsidDel="00541083">
          <w:rPr>
            <w:rFonts w:ascii="Times New Roman" w:hAnsi="Times New Roman" w:cs="Times New Roman"/>
            <w:lang w:val="en-US"/>
          </w:rPr>
          <w:delText xml:space="preserve">NormalBeh </w:delText>
        </w:r>
        <w:r w:rsidRPr="005D47B1" w:rsidDel="00541083">
          <w:rPr>
            <w:rFonts w:ascii="Times New Roman" w:hAnsi="Times New Roman" w:cs="Times New Roman"/>
            <w:vertAlign w:val="subscript"/>
            <w:lang w:val="en-US"/>
          </w:rPr>
          <w:delText xml:space="preserve">D </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D</w:delText>
        </w:r>
        <w:r w:rsidRPr="005D47B1" w:rsidDel="00541083">
          <w:rPr>
            <w:rFonts w:ascii="Times New Roman" w:hAnsi="Times New Roman" w:cs="Times New Roman"/>
            <w:lang w:val="en-US"/>
          </w:rPr>
          <w:delText xml:space="preserve"> (&lt;act&gt;)  [] receive cim(y) from R</w:delText>
        </w:r>
      </w:del>
    </w:p>
    <w:p w:rsidR="00767BB9" w:rsidRPr="005D47B1" w:rsidDel="00541083" w:rsidRDefault="00767BB9" w:rsidP="0097258D">
      <w:pPr>
        <w:spacing w:after="0" w:line="240" w:lineRule="auto"/>
        <w:ind w:left="709" w:firstLine="141"/>
        <w:jc w:val="both"/>
        <w:rPr>
          <w:del w:id="2732" w:author="erradi" w:date="2011-08-06T10:44:00Z"/>
          <w:rFonts w:ascii="Times New Roman" w:hAnsi="Times New Roman" w:cs="Times New Roman"/>
          <w:lang w:val="en-US"/>
        </w:rPr>
      </w:pPr>
      <w:del w:id="2733" w:author="erradi" w:date="2011-08-06T10:44:00Z">
        <w:r w:rsidRPr="005D47B1" w:rsidDel="00541083">
          <w:rPr>
            <w:rFonts w:ascii="Times New Roman" w:hAnsi="Times New Roman" w:cs="Times New Roman"/>
            <w:lang w:val="en-US"/>
          </w:rPr>
          <w:delText xml:space="preserve">InterruptBeh </w:delText>
        </w:r>
        <w:r w:rsidRPr="005D47B1" w:rsidDel="00541083">
          <w:rPr>
            <w:rFonts w:ascii="Times New Roman" w:hAnsi="Times New Roman" w:cs="Times New Roman"/>
            <w:vertAlign w:val="subscript"/>
            <w:lang w:val="en-US"/>
          </w:rPr>
          <w:delText>D</w:delText>
        </w:r>
        <w:r w:rsidRPr="005D47B1" w:rsidDel="00541083">
          <w:rPr>
            <w:rFonts w:ascii="Times New Roman" w:hAnsi="Times New Roman" w:cs="Times New Roman"/>
            <w:lang w:val="en-US"/>
          </w:rPr>
          <w:delText xml:space="preserve"> = </w:delText>
        </w:r>
        <w:r w:rsidRPr="005D47B1" w:rsidDel="00541083">
          <w:rPr>
            <w:rFonts w:ascii="Times New Roman" w:hAnsi="Times New Roman" w:cs="Times New Roman"/>
          </w:rPr>
          <w:delText>ε</w:delText>
        </w:r>
      </w:del>
    </w:p>
    <w:p w:rsidR="00767BB9" w:rsidRPr="005D47B1" w:rsidDel="00541083" w:rsidRDefault="00767BB9" w:rsidP="0097258D">
      <w:pPr>
        <w:ind w:left="709"/>
        <w:jc w:val="both"/>
        <w:rPr>
          <w:del w:id="2734" w:author="erradi" w:date="2011-08-06T10:44:00Z"/>
          <w:rFonts w:ascii="Times New Roman" w:hAnsi="Times New Roman" w:cs="Times New Roman"/>
          <w:lang w:val="en-US"/>
        </w:rPr>
      </w:pPr>
      <w:del w:id="2735" w:author="erradi" w:date="2011-08-06T10:44:00Z">
        <w:r w:rsidRPr="005D47B1" w:rsidDel="00541083">
          <w:rPr>
            <w:rFonts w:ascii="Times New Roman" w:hAnsi="Times New Roman" w:cs="Times New Roman"/>
            <w:lang w:val="en-US"/>
          </w:rPr>
          <w:delText>Let us look at this derivation in more detail. First we note that the &lt;telemed&gt; collaboration is the weak sequential execution of the registration &lt;registr&gt;{</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R}followed by an interruption behavior  C = C</w:delText>
        </w:r>
        <w:r w:rsidRPr="005D47B1" w:rsidDel="00541083">
          <w:rPr>
            <w:rFonts w:ascii="Times New Roman" w:hAnsi="Times New Roman" w:cs="Times New Roman"/>
            <w:vertAlign w:val="subscript"/>
            <w:lang w:val="en-US"/>
          </w:rPr>
          <w:delText>1</w:delText>
        </w:r>
        <w:r w:rsidRPr="005D47B1" w:rsidDel="00541083">
          <w:rPr>
            <w:rFonts w:ascii="Times New Roman" w:hAnsi="Times New Roman" w:cs="Times New Roman"/>
            <w:lang w:val="en-US"/>
          </w:rPr>
          <w:delText xml:space="preserve"> |&gt;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xml:space="preserve"> else C</w:delText>
        </w:r>
        <w:r w:rsidRPr="005D47B1" w:rsidDel="00541083">
          <w:rPr>
            <w:rFonts w:ascii="Times New Roman" w:hAnsi="Times New Roman" w:cs="Times New Roman"/>
            <w:vertAlign w:val="subscript"/>
            <w:lang w:val="en-US"/>
          </w:rPr>
          <w:delText>3</w:delText>
        </w:r>
        <w:r w:rsidRPr="005D47B1" w:rsidDel="00541083">
          <w:rPr>
            <w:rFonts w:ascii="Times New Roman" w:hAnsi="Times New Roman" w:cs="Times New Roman"/>
            <w:lang w:val="en-US"/>
          </w:rPr>
          <w:delText xml:space="preserve"> , where  C</w:delText>
        </w:r>
        <w:r w:rsidRPr="005D47B1" w:rsidDel="00541083">
          <w:rPr>
            <w:rFonts w:ascii="Times New Roman" w:hAnsi="Times New Roman" w:cs="Times New Roman"/>
            <w:vertAlign w:val="subscript"/>
            <w:lang w:val="en-US"/>
          </w:rPr>
          <w:delText>1</w:delText>
        </w:r>
        <w:r w:rsidRPr="005D47B1" w:rsidDel="00541083">
          <w:rPr>
            <w:rFonts w:ascii="Times New Roman" w:hAnsi="Times New Roman" w:cs="Times New Roman"/>
            <w:lang w:val="en-US"/>
          </w:rPr>
          <w:delText xml:space="preserve"> =  &lt;w&gt;{P,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xml:space="preserve"> = &lt;h-up&gt;{</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and C</w:delText>
        </w:r>
        <w:r w:rsidRPr="005D47B1" w:rsidDel="00541083">
          <w:rPr>
            <w:rFonts w:ascii="Times New Roman" w:hAnsi="Times New Roman" w:cs="Times New Roman"/>
            <w:vertAlign w:val="subscript"/>
            <w:lang w:val="en-US"/>
          </w:rPr>
          <w:delText>3</w:delText>
        </w:r>
        <w:r w:rsidRPr="005D47B1" w:rsidDel="00541083">
          <w:rPr>
            <w:rFonts w:ascii="Times New Roman" w:hAnsi="Times New Roman" w:cs="Times New Roman"/>
            <w:lang w:val="en-US"/>
          </w:rPr>
          <w:delText xml:space="preserve"> = &lt;act&gt;{P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We see that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xml:space="preserve"> consists only of the interrupt, namely &lt;h-up&gt;; therefore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xml:space="preserve"> =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and the role performing the interrupt is r = P. The rule forr weak sequencing in Table 4 leads to the first expression for 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(&lt;telemed&gt;) given above. The rule for the interruption behavior in Table 4 leads to the second expression for 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(&lt;telemed&gt;) above and the different forms of NormalBeh </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and InterruptBeh </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for the three components listed above. </w:delText>
        </w:r>
      </w:del>
    </w:p>
    <w:p w:rsidR="00767BB9" w:rsidRPr="005D47B1" w:rsidDel="00541083" w:rsidRDefault="00767BB9" w:rsidP="0097258D">
      <w:pPr>
        <w:ind w:left="709"/>
        <w:jc w:val="both"/>
        <w:rPr>
          <w:del w:id="2736" w:author="erradi" w:date="2011-08-06T10:44:00Z"/>
          <w:rFonts w:ascii="Times New Roman" w:hAnsi="Times New Roman" w:cs="Times New Roman"/>
          <w:lang w:val="en-US"/>
        </w:rPr>
      </w:pPr>
      <w:del w:id="2737" w:author="erradi" w:date="2011-08-06T10:44:00Z">
        <w:r w:rsidRPr="005D47B1" w:rsidDel="00541083">
          <w:rPr>
            <w:rFonts w:ascii="Times New Roman" w:hAnsi="Times New Roman" w:cs="Times New Roman"/>
            <w:lang w:val="en-US"/>
          </w:rPr>
          <w:delText xml:space="preserve">Let us look at the derivation of the expression for NormalBeh </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in the case of the component c = P. We have that </w:delText>
        </w:r>
        <w:r w:rsidRPr="005D47B1" w:rsidDel="00541083">
          <w:rPr>
            <w:rFonts w:ascii="Times New Roman" w:hAnsi="Times New Roman" w:cs="Times New Roman"/>
            <w:i/>
            <w:lang w:val="en-US"/>
          </w:rPr>
          <w:delText>“P in Alloc(PR(C</w:delText>
        </w:r>
        <w:r w:rsidRPr="005D47B1" w:rsidDel="00541083">
          <w:rPr>
            <w:rFonts w:ascii="Times New Roman" w:hAnsi="Times New Roman" w:cs="Times New Roman"/>
            <w:i/>
            <w:vertAlign w:val="subscript"/>
            <w:lang w:val="en-US"/>
          </w:rPr>
          <w:delText>1</w:delText>
        </w:r>
        <w:r w:rsidRPr="005D47B1" w:rsidDel="00541083">
          <w:rPr>
            <w:rFonts w:ascii="Times New Roman" w:hAnsi="Times New Roman" w:cs="Times New Roman"/>
            <w:i/>
            <w:lang w:val="en-US"/>
          </w:rPr>
          <w:delText xml:space="preserve">))” </w:delText>
        </w:r>
        <w:r w:rsidRPr="005D47B1" w:rsidDel="00541083">
          <w:rPr>
            <w:rFonts w:ascii="Times New Roman" w:hAnsi="Times New Roman" w:cs="Times New Roman"/>
            <w:lang w:val="en-US"/>
          </w:rPr>
          <w:delText>is true,</w:delText>
        </w:r>
        <w:r w:rsidRPr="005D47B1" w:rsidDel="00541083">
          <w:rPr>
            <w:rFonts w:ascii="Times New Roman" w:hAnsi="Times New Roman" w:cs="Times New Roman"/>
            <w:i/>
            <w:lang w:val="en-US"/>
          </w:rPr>
          <w:delText xml:space="preserve">  “P in Alloc(TR(C</w:delText>
        </w:r>
        <w:r w:rsidRPr="005D47B1" w:rsidDel="00541083">
          <w:rPr>
            <w:rFonts w:ascii="Times New Roman" w:hAnsi="Times New Roman" w:cs="Times New Roman"/>
            <w:i/>
            <w:vertAlign w:val="subscript"/>
            <w:lang w:val="en-US"/>
          </w:rPr>
          <w:delText>1</w:delText>
        </w:r>
        <w:r w:rsidRPr="005D47B1" w:rsidDel="00541083">
          <w:rPr>
            <w:rFonts w:ascii="Times New Roman" w:hAnsi="Times New Roman" w:cs="Times New Roman"/>
            <w:i/>
            <w:lang w:val="en-US"/>
          </w:rPr>
          <w:delText xml:space="preserve">))” </w:delText>
        </w:r>
        <w:r w:rsidRPr="005D47B1" w:rsidDel="00541083">
          <w:rPr>
            <w:rFonts w:ascii="Times New Roman" w:hAnsi="Times New Roman" w:cs="Times New Roman"/>
            <w:lang w:val="en-US"/>
          </w:rPr>
          <w:delText>is false,</w:delText>
        </w:r>
        <w:r w:rsidRPr="005D47B1" w:rsidDel="00541083">
          <w:rPr>
            <w:rFonts w:ascii="Times New Roman" w:hAnsi="Times New Roman" w:cs="Times New Roman"/>
            <w:i/>
            <w:lang w:val="en-US"/>
          </w:rPr>
          <w:delText xml:space="preserve"> “P in ( Alloc(SR(C’</w:delText>
        </w:r>
        <w:r w:rsidRPr="005D47B1" w:rsidDel="00541083">
          <w:rPr>
            <w:rFonts w:ascii="Times New Roman" w:hAnsi="Times New Roman" w:cs="Times New Roman"/>
            <w:i/>
            <w:vertAlign w:val="subscript"/>
            <w:lang w:val="en-US"/>
          </w:rPr>
          <w:delText>2</w:delText>
        </w:r>
        <w:r w:rsidRPr="005D47B1" w:rsidDel="00541083">
          <w:rPr>
            <w:rFonts w:ascii="Times New Roman" w:hAnsi="Times New Roman" w:cs="Times New Roman"/>
            <w:i/>
            <w:lang w:val="en-US"/>
          </w:rPr>
          <w:delText>)) U Alloc(SR(C</w:delText>
        </w:r>
        <w:r w:rsidRPr="005D47B1" w:rsidDel="00541083">
          <w:rPr>
            <w:rFonts w:ascii="Times New Roman" w:hAnsi="Times New Roman" w:cs="Times New Roman"/>
            <w:i/>
            <w:vertAlign w:val="subscript"/>
            <w:lang w:val="en-US"/>
          </w:rPr>
          <w:delText>3</w:delText>
        </w:r>
        <w:r w:rsidRPr="005D47B1" w:rsidDel="00541083">
          <w:rPr>
            <w:rFonts w:ascii="Times New Roman" w:hAnsi="Times New Roman" w:cs="Times New Roman"/>
            <w:i/>
            <w:lang w:val="en-US"/>
          </w:rPr>
          <w:delText xml:space="preserve">)) )” </w:delText>
        </w:r>
        <w:r w:rsidRPr="005D47B1" w:rsidDel="00541083">
          <w:rPr>
            <w:rFonts w:ascii="Times New Roman" w:hAnsi="Times New Roman" w:cs="Times New Roman"/>
            <w:lang w:val="en-US"/>
          </w:rPr>
          <w:delText>is also false since Alloc(SR(C’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 We therefore have to determine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C</w:delText>
        </w:r>
        <w:r w:rsidRPr="005D47B1" w:rsidDel="00541083">
          <w:rPr>
            <w:rFonts w:ascii="Times New Roman" w:hAnsi="Times New Roman" w:cs="Times New Roman"/>
            <w:vertAlign w:val="subscript"/>
            <w:lang w:val="en-US"/>
          </w:rPr>
          <w:delText>3</w:delText>
        </w:r>
        <w:r w:rsidRPr="005D47B1" w:rsidDel="00541083">
          <w:rPr>
            <w:rFonts w:ascii="Times New Roman" w:hAnsi="Times New Roman" w:cs="Times New Roman"/>
            <w:lang w:val="en-US"/>
          </w:rPr>
          <w:delText>) []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(C</w:delText>
        </w:r>
        <w:r w:rsidRPr="005D47B1" w:rsidDel="00541083">
          <w:rPr>
            <w:rFonts w:ascii="Times New Roman" w:hAnsi="Times New Roman" w:cs="Times New Roman"/>
            <w:vertAlign w:val="subscript"/>
            <w:lang w:val="en-US"/>
          </w:rPr>
          <w:delText>3</w:delText>
        </w:r>
        <w:r w:rsidRPr="005D47B1" w:rsidDel="00541083">
          <w:rPr>
            <w:rFonts w:ascii="Times New Roman" w:hAnsi="Times New Roman" w:cs="Times New Roman"/>
            <w:lang w:val="en-US"/>
          </w:rPr>
          <w:delText>, C’</w:delText>
        </w:r>
        <w:r w:rsidRPr="005D47B1" w:rsidDel="00541083">
          <w:rPr>
            <w:rFonts w:ascii="Times New Roman" w:hAnsi="Times New Roman" w:cs="Times New Roman"/>
            <w:vertAlign w:val="subscript"/>
            <w:lang w:val="en-US"/>
          </w:rPr>
          <w:delText>2</w:delText>
        </w:r>
        <w:r w:rsidRPr="005D47B1" w:rsidDel="00541083">
          <w:rPr>
            <w:rFonts w:ascii="Times New Roman" w:hAnsi="Times New Roman" w:cs="Times New Roman"/>
            <w:lang w:val="en-US"/>
          </w:rPr>
          <w:delText>)”, which means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The definition of the DOcim function in Table 4 for choice rule indicates for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 that the “else” part applies (since the first argument is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xml:space="preserve"> which includes no participating roles); this leads to the generated code “receive cim(y) from R “ since P is in Alloc(PR(&lt;act&gt;{P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and if we select R as the component responsible to send the choice indication message to the other components when the interrupt leads to the execution of C’</w:delText>
        </w:r>
        <w:r w:rsidRPr="005D47B1" w:rsidDel="00541083">
          <w:rPr>
            <w:rFonts w:ascii="Times New Roman" w:hAnsi="Times New Roman" w:cs="Times New Roman"/>
            <w:vertAlign w:val="subscript"/>
            <w:lang w:val="en-US"/>
          </w:rPr>
          <w:delText xml:space="preserve">2 </w:delText>
        </w:r>
        <w:r w:rsidRPr="005D47B1" w:rsidDel="00541083">
          <w:rPr>
            <w:rFonts w:ascii="Times New Roman" w:hAnsi="Times New Roman" w:cs="Times New Roman"/>
            <w:lang w:val="en-US"/>
          </w:rPr>
          <w:delText>(which is empty) instead of the &lt;act&gt; sub-collaboration. For “DOcim</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we obtain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 since P is in Alloc(PR(&lt;act&gt;{P</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w:delText>
        </w:r>
        <w:r w:rsidRPr="005D47B1" w:rsidDel="00541083">
          <w:rPr>
            <w:rFonts w:ascii="Times New Roman" w:hAnsi="Times New Roman" w:cs="Times New Roman"/>
            <w:vertAlign w:val="subscript"/>
            <w:lang w:val="en-US"/>
          </w:rPr>
          <w:delText>s</w:delText>
        </w:r>
        <w:r w:rsidRPr="005D47B1" w:rsidDel="00541083">
          <w:rPr>
            <w:rFonts w:ascii="Times New Roman" w:hAnsi="Times New Roman" w:cs="Times New Roman"/>
            <w:lang w:val="en-US"/>
          </w:rPr>
          <w:delText>R</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D</w:delText>
        </w:r>
        <w:r w:rsidRPr="005D47B1" w:rsidDel="00541083">
          <w:rPr>
            <w:rFonts w:ascii="Times New Roman" w:hAnsi="Times New Roman" w:cs="Times New Roman"/>
            <w:vertAlign w:val="subscript"/>
            <w:lang w:val="en-US"/>
          </w:rPr>
          <w:delText>t</w:delText>
        </w:r>
        <w:r w:rsidRPr="005D47B1" w:rsidDel="00541083">
          <w:rPr>
            <w:rFonts w:ascii="Times New Roman" w:hAnsi="Times New Roman" w:cs="Times New Roman"/>
            <w:lang w:val="en-US"/>
          </w:rPr>
          <w:delText xml:space="preserve">})). Putting all these things together leads to the expression for NormalBeh </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given above.</w:delText>
        </w:r>
      </w:del>
    </w:p>
    <w:p w:rsidR="00767BB9" w:rsidRPr="00763800" w:rsidDel="00541083" w:rsidRDefault="00767BB9" w:rsidP="0097258D">
      <w:pPr>
        <w:pStyle w:val="p1a"/>
        <w:ind w:left="709"/>
        <w:rPr>
          <w:del w:id="2738" w:author="erradi" w:date="2011-08-06T10:44:00Z"/>
          <w:rFonts w:ascii="Times New Roman" w:hAnsi="Times New Roman"/>
          <w:sz w:val="22"/>
          <w:szCs w:val="22"/>
        </w:rPr>
      </w:pPr>
      <w:del w:id="2739" w:author="erradi" w:date="2011-08-06T10:44:00Z">
        <w:r w:rsidRPr="00763800" w:rsidDel="00541083">
          <w:rPr>
            <w:rFonts w:ascii="Times New Roman" w:hAnsi="Times New Roman"/>
            <w:sz w:val="22"/>
            <w:szCs w:val="22"/>
          </w:rPr>
          <w:delText xml:space="preserve">For the expression for InterrBeh </w:delText>
        </w:r>
        <w:r w:rsidRPr="00763800" w:rsidDel="00541083">
          <w:rPr>
            <w:rFonts w:ascii="Times New Roman" w:hAnsi="Times New Roman"/>
            <w:sz w:val="22"/>
            <w:szCs w:val="22"/>
            <w:vertAlign w:val="subscript"/>
          </w:rPr>
          <w:delText>c</w:delText>
        </w:r>
        <w:r w:rsidRPr="00763800" w:rsidDel="00541083">
          <w:rPr>
            <w:rFonts w:ascii="Times New Roman" w:hAnsi="Times New Roman"/>
            <w:sz w:val="22"/>
            <w:szCs w:val="22"/>
          </w:rPr>
          <w:delText xml:space="preserve"> in the case of the component c = P</w:delText>
        </w:r>
        <w:r w:rsidRPr="00763800" w:rsidDel="00541083">
          <w:rPr>
            <w:rFonts w:ascii="Times New Roman" w:hAnsi="Times New Roman"/>
            <w:sz w:val="22"/>
            <w:szCs w:val="22"/>
            <w:vertAlign w:val="subscript"/>
          </w:rPr>
          <w:delText xml:space="preserve"> 2</w:delText>
        </w:r>
        <w:r w:rsidRPr="00763800" w:rsidDel="00541083">
          <w:rPr>
            <w:rFonts w:ascii="Times New Roman" w:hAnsi="Times New Roman"/>
            <w:sz w:val="22"/>
            <w:szCs w:val="22"/>
          </w:rPr>
          <w:delText xml:space="preserve">, we have the case c = r, and the condition of the next IF statement is false. Therefore we obtain the generated code defined by the “else” part of the form “ (receive iem(z) from R ; I-Enabled := true) || ( wait(I-Enabled); &lt;h-up&gt;; Interr := true; send im(z) to R;  ) “. However, this can be simplified to “ receive iem(z) from R ; &lt;h-up&gt;; Interr := true; send im(z) to R; “ as given above. </w:delText>
        </w:r>
      </w:del>
    </w:p>
    <w:p w:rsidR="00767BB9" w:rsidRPr="00E7116A" w:rsidDel="00541083" w:rsidRDefault="00767BB9" w:rsidP="0097258D">
      <w:pPr>
        <w:ind w:left="709"/>
        <w:jc w:val="both"/>
        <w:rPr>
          <w:del w:id="2740" w:author="erradi" w:date="2011-08-06T10:44:00Z"/>
          <w:rFonts w:ascii="Times New Roman" w:hAnsi="Times New Roman" w:cs="Times New Roman"/>
          <w:lang w:val="en-US"/>
        </w:rPr>
      </w:pPr>
      <w:del w:id="2741" w:author="erradi" w:date="2011-08-06T10:44:00Z">
        <w:r w:rsidRPr="005D47B1" w:rsidDel="00541083">
          <w:rPr>
            <w:rFonts w:ascii="Times New Roman" w:hAnsi="Times New Roman" w:cs="Times New Roman"/>
            <w:lang w:val="en-US"/>
          </w:rPr>
          <w:delText xml:space="preserve">By substituting the behaviors of the sub-activities &lt;w&gt; and &lt;act&gt; given above, we obtain three behavior expressions for the three system components P, R and D. These expressions include the local behaviors of the primitive collaborations &lt;wait&gt;, &lt;assign&gt; and &lt;consult&gt; and are independent of their particular nature; the expressions only depend of the sets of starting, terminating and participating roles given above. We note that these behaviors can also be represented by UML Activity Diagrams; for instance, Figure 6 shows the behavior for component P. We note that P is not a starting role of the &lt;consult&gt; sub-collaboration; therefore its behavior for this sub-collaboration will begin with the reception of some message. The choice between Tp&lt;consult&gt; and “receive cim(y)” at the component P will therefore depend on which message will be received by the component. </w:delText>
        </w:r>
        <w:r w:rsidRPr="005D47B1" w:rsidDel="00541083">
          <w:rPr>
            <w:lang w:val="en-US"/>
          </w:rPr>
          <w:delText xml:space="preserve">                                                 </w:delText>
        </w:r>
      </w:del>
    </w:p>
    <w:p w:rsidR="00767BB9" w:rsidRPr="005D47B1" w:rsidDel="00541083" w:rsidRDefault="00767BB9" w:rsidP="0097258D">
      <w:pPr>
        <w:ind w:left="709"/>
        <w:jc w:val="both"/>
        <w:rPr>
          <w:del w:id="2742" w:author="erradi" w:date="2011-08-06T10:44:00Z"/>
          <w:rFonts w:ascii="Times New Roman" w:hAnsi="Times New Roman" w:cs="Times New Roman"/>
          <w:lang w:val="en-US"/>
        </w:rPr>
      </w:pPr>
      <w:del w:id="2743" w:author="erradi" w:date="2011-08-06T10:44:00Z">
        <w:r w:rsidRPr="005D47B1" w:rsidDel="00541083">
          <w:rPr>
            <w:rFonts w:ascii="Times New Roman" w:hAnsi="Times New Roman" w:cs="Times New Roman"/>
            <w:lang w:val="en-US"/>
          </w:rPr>
          <w:delText xml:space="preserve">Let us now assume that the basic activities consist of the following message exchanges: </w:delText>
        </w:r>
      </w:del>
    </w:p>
    <w:p w:rsidR="00767BB9" w:rsidRPr="005D47B1" w:rsidDel="00541083" w:rsidRDefault="00767BB9" w:rsidP="0097258D">
      <w:pPr>
        <w:spacing w:after="0"/>
        <w:ind w:left="709"/>
        <w:jc w:val="both"/>
        <w:rPr>
          <w:del w:id="2744" w:author="erradi" w:date="2011-08-06T10:44:00Z"/>
          <w:rFonts w:ascii="Times New Roman" w:hAnsi="Times New Roman" w:cs="Times New Roman"/>
          <w:lang w:val="en-US"/>
        </w:rPr>
      </w:pPr>
      <w:del w:id="2745" w:author="erradi" w:date="2011-08-06T10:44:00Z">
        <w:r w:rsidRPr="005D47B1" w:rsidDel="00541083">
          <w:rPr>
            <w:rFonts w:ascii="Times New Roman" w:hAnsi="Times New Roman" w:cs="Times New Roman"/>
            <w:lang w:val="en-US"/>
          </w:rPr>
          <w:delText xml:space="preserve">        &lt;registration&gt; = r1 from P to R; r2 from R to P. </w:delText>
        </w:r>
      </w:del>
    </w:p>
    <w:p w:rsidR="00767BB9" w:rsidRPr="005D47B1" w:rsidDel="00541083" w:rsidRDefault="00767BB9" w:rsidP="0097258D">
      <w:pPr>
        <w:spacing w:after="0"/>
        <w:ind w:left="709"/>
        <w:jc w:val="both"/>
        <w:rPr>
          <w:del w:id="2746" w:author="erradi" w:date="2011-08-06T10:44:00Z"/>
          <w:rFonts w:ascii="Times New Roman" w:hAnsi="Times New Roman" w:cs="Times New Roman"/>
          <w:lang w:val="en-US"/>
        </w:rPr>
      </w:pPr>
      <w:del w:id="2747" w:author="erradi" w:date="2011-08-06T10:44:00Z">
        <w:r w:rsidRPr="005D47B1" w:rsidDel="00541083">
          <w:rPr>
            <w:rFonts w:ascii="Times New Roman" w:hAnsi="Times New Roman" w:cs="Times New Roman"/>
            <w:lang w:val="en-US"/>
          </w:rPr>
          <w:delText xml:space="preserve">        &lt;wait&gt; = w1 from R to P. </w:delText>
        </w:r>
      </w:del>
    </w:p>
    <w:p w:rsidR="00767BB9" w:rsidRPr="005D47B1" w:rsidDel="00541083" w:rsidRDefault="00767BB9" w:rsidP="0097258D">
      <w:pPr>
        <w:spacing w:after="0"/>
        <w:ind w:left="709"/>
        <w:jc w:val="both"/>
        <w:rPr>
          <w:del w:id="2748" w:author="erradi" w:date="2011-08-06T10:44:00Z"/>
          <w:rFonts w:ascii="Times New Roman" w:hAnsi="Times New Roman" w:cs="Times New Roman"/>
          <w:lang w:val="en-US"/>
        </w:rPr>
      </w:pPr>
      <w:del w:id="2749" w:author="erradi" w:date="2011-08-06T10:44:00Z">
        <w:r w:rsidRPr="005D47B1" w:rsidDel="00541083">
          <w:rPr>
            <w:rFonts w:ascii="Times New Roman" w:hAnsi="Times New Roman" w:cs="Times New Roman"/>
            <w:lang w:val="en-US"/>
          </w:rPr>
          <w:delText xml:space="preserve">        &lt;assign&gt; = a1 from R to D; a2 from D to R. </w:delText>
        </w:r>
      </w:del>
    </w:p>
    <w:p w:rsidR="00767BB9" w:rsidRPr="005D47B1" w:rsidDel="00541083" w:rsidRDefault="00767BB9" w:rsidP="0097258D">
      <w:pPr>
        <w:spacing w:after="0"/>
        <w:ind w:left="709"/>
        <w:jc w:val="both"/>
        <w:rPr>
          <w:del w:id="2750" w:author="erradi" w:date="2011-08-06T10:44:00Z"/>
          <w:rFonts w:ascii="Times New Roman" w:hAnsi="Times New Roman" w:cs="Times New Roman"/>
          <w:lang w:val="en-US"/>
        </w:rPr>
      </w:pPr>
      <w:del w:id="2751" w:author="erradi" w:date="2011-08-06T10:44:00Z">
        <w:r w:rsidRPr="005D47B1" w:rsidDel="00541083">
          <w:rPr>
            <w:rFonts w:ascii="Times New Roman" w:hAnsi="Times New Roman" w:cs="Times New Roman"/>
            <w:lang w:val="en-US"/>
          </w:rPr>
          <w:delText xml:space="preserve">        &lt;consult&gt; = c1 from D to P; c2 from P to D. </w:delText>
        </w:r>
      </w:del>
    </w:p>
    <w:p w:rsidR="00767BB9" w:rsidRPr="005D47B1" w:rsidDel="00541083" w:rsidRDefault="00767BB9" w:rsidP="0097258D">
      <w:pPr>
        <w:ind w:left="709"/>
        <w:jc w:val="both"/>
        <w:rPr>
          <w:del w:id="2752" w:author="erradi" w:date="2011-08-06T10:44:00Z"/>
          <w:rFonts w:ascii="Times New Roman" w:hAnsi="Times New Roman" w:cs="Times New Roman"/>
          <w:lang w:val="en-US"/>
        </w:rPr>
      </w:pPr>
      <w:del w:id="2753" w:author="erradi" w:date="2011-08-06T10:44:00Z">
        <w:r w:rsidRPr="005D47B1" w:rsidDel="00541083">
          <w:rPr>
            <w:rFonts w:ascii="Times New Roman" w:hAnsi="Times New Roman" w:cs="Times New Roman"/>
            <w:lang w:val="en-US"/>
          </w:rPr>
          <w:delText xml:space="preserve">Then the above definitions of the component behaviors give rise (among others) to the execution scenarios shown in Figure 7. </w:delText>
        </w:r>
      </w:del>
    </w:p>
    <w:p w:rsidR="00767BB9" w:rsidRPr="0097258D" w:rsidDel="00541083" w:rsidRDefault="007461FA" w:rsidP="0097258D">
      <w:pPr>
        <w:ind w:left="709"/>
        <w:rPr>
          <w:del w:id="2754" w:author="erradi" w:date="2011-08-06T10:44:00Z"/>
          <w:lang w:val="en-US"/>
        </w:rPr>
      </w:pPr>
      <w:del w:id="2755" w:author="erradi" w:date="2011-08-06T10:44:00Z">
        <w:r>
          <w:rPr>
            <w:noProof/>
            <w:lang w:val="fr-CH" w:eastAsia="fr-CH"/>
            <w:rPrChange w:id="2756">
              <w:rPr>
                <w:noProof/>
                <w:color w:val="0000FF" w:themeColor="hyperlink"/>
                <w:u w:val="single"/>
                <w:lang w:val="fr-CH" w:eastAsia="fr-CH"/>
              </w:rPr>
            </w:rPrChange>
          </w:rPr>
          <w:drawing>
            <wp:inline distT="0" distB="0" distL="0" distR="0">
              <wp:extent cx="5476875" cy="2486025"/>
              <wp:effectExtent l="19050" t="0" r="9525" b="0"/>
              <wp:docPr id="4" name="Image 5" descr="figure 7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7 - sequence diagram"/>
                      <pic:cNvPicPr>
                        <a:picLocks noChangeAspect="1" noChangeArrowheads="1"/>
                      </pic:cNvPicPr>
                    </pic:nvPicPr>
                    <pic:blipFill>
                      <a:blip r:embed="rId7" cstate="print"/>
                      <a:srcRect/>
                      <a:stretch>
                        <a:fillRect/>
                      </a:stretch>
                    </pic:blipFill>
                    <pic:spPr bwMode="auto">
                      <a:xfrm>
                        <a:off x="0" y="0"/>
                        <a:ext cx="5476875" cy="2486025"/>
                      </a:xfrm>
                      <a:prstGeom prst="rect">
                        <a:avLst/>
                      </a:prstGeom>
                      <a:noFill/>
                      <a:ln w="9525">
                        <a:noFill/>
                        <a:miter lim="800000"/>
                        <a:headEnd/>
                        <a:tailEnd/>
                      </a:ln>
                    </pic:spPr>
                  </pic:pic>
                </a:graphicData>
              </a:graphic>
            </wp:inline>
          </w:drawing>
        </w:r>
      </w:del>
    </w:p>
    <w:p w:rsidR="00767BB9" w:rsidRPr="00763800" w:rsidDel="00541083" w:rsidRDefault="00767BB9" w:rsidP="0097258D">
      <w:pPr>
        <w:pStyle w:val="figurelegend"/>
        <w:ind w:left="709"/>
        <w:rPr>
          <w:del w:id="2757" w:author="erradi" w:date="2011-08-06T10:44:00Z"/>
        </w:rPr>
      </w:pPr>
      <w:del w:id="2758" w:author="erradi" w:date="2011-08-06T10:44:00Z">
        <w:r w:rsidRPr="00763800" w:rsidDel="00541083">
          <w:rPr>
            <w:b/>
          </w:rPr>
          <w:delText>Fig. 7.</w:delText>
        </w:r>
        <w:r w:rsidRPr="00763800" w:rsidDel="00541083">
          <w:delText xml:space="preserve">  Possible execution scenarios for the telemedicine application: (a) normal behavior, (b) the user quits the waiting loop *** update: no fim message ***</w:delText>
        </w:r>
      </w:del>
    </w:p>
    <w:p w:rsidR="00767BB9" w:rsidRPr="0097258D" w:rsidDel="00541083" w:rsidRDefault="00767BB9" w:rsidP="0097258D">
      <w:pPr>
        <w:pStyle w:val="Paragraphedeliste"/>
        <w:numPr>
          <w:ilvl w:val="1"/>
          <w:numId w:val="1"/>
        </w:numPr>
        <w:ind w:left="709"/>
        <w:rPr>
          <w:del w:id="2759" w:author="erradi" w:date="2011-08-06T10:44:00Z"/>
          <w:rFonts w:ascii="Times New Roman" w:hAnsi="Times New Roman" w:cs="Times New Roman"/>
          <w:sz w:val="32"/>
          <w:szCs w:val="32"/>
          <w:lang w:val="en-US"/>
        </w:rPr>
      </w:pPr>
      <w:del w:id="2760" w:author="erradi" w:date="2011-08-06T10:44:00Z">
        <w:r w:rsidRPr="0097258D" w:rsidDel="00541083">
          <w:rPr>
            <w:rFonts w:ascii="Times New Roman" w:hAnsi="Times New Roman" w:cs="Times New Roman"/>
            <w:sz w:val="32"/>
            <w:szCs w:val="32"/>
            <w:lang w:val="en-US"/>
          </w:rPr>
          <w:delText>Dynamic case</w:delText>
        </w:r>
      </w:del>
    </w:p>
    <w:p w:rsidR="00767BB9" w:rsidRPr="0097258D" w:rsidDel="00541083" w:rsidRDefault="00767BB9" w:rsidP="0097258D">
      <w:pPr>
        <w:pStyle w:val="Paragraphedeliste"/>
        <w:numPr>
          <w:ilvl w:val="2"/>
          <w:numId w:val="1"/>
        </w:numPr>
        <w:ind w:left="709"/>
        <w:rPr>
          <w:del w:id="2761" w:author="erradi" w:date="2011-08-06T10:44:00Z"/>
          <w:rFonts w:ascii="Times New Roman" w:hAnsi="Times New Roman" w:cs="Times New Roman"/>
          <w:sz w:val="24"/>
          <w:szCs w:val="24"/>
          <w:lang w:val="en-US"/>
        </w:rPr>
      </w:pPr>
      <w:del w:id="2762" w:author="erradi" w:date="2011-08-06T10:44:00Z">
        <w:r w:rsidRPr="0097258D" w:rsidDel="00541083">
          <w:rPr>
            <w:rFonts w:ascii="Times New Roman" w:hAnsi="Times New Roman" w:cs="Times New Roman"/>
            <w:sz w:val="24"/>
            <w:szCs w:val="24"/>
            <w:lang w:val="en-US"/>
          </w:rPr>
          <w:delText>Initial Case </w:delText>
        </w:r>
      </w:del>
    </w:p>
    <w:p w:rsidR="00767BB9" w:rsidRPr="0097258D" w:rsidDel="00541083" w:rsidRDefault="00767BB9" w:rsidP="0097258D">
      <w:pPr>
        <w:pStyle w:val="Paragraphedeliste"/>
        <w:numPr>
          <w:ilvl w:val="3"/>
          <w:numId w:val="1"/>
        </w:numPr>
        <w:ind w:left="709"/>
        <w:rPr>
          <w:del w:id="2763" w:author="erradi" w:date="2011-08-06T10:44:00Z"/>
          <w:rFonts w:ascii="Times New Roman" w:hAnsi="Times New Roman" w:cs="Times New Roman"/>
          <w:sz w:val="24"/>
          <w:szCs w:val="24"/>
          <w:lang w:val="en-US"/>
        </w:rPr>
      </w:pPr>
      <w:del w:id="2764" w:author="erradi" w:date="2011-08-06T10:44:00Z">
        <w:r w:rsidRPr="0097258D" w:rsidDel="00541083">
          <w:rPr>
            <w:rFonts w:ascii="Times New Roman" w:hAnsi="Times New Roman" w:cs="Times New Roman"/>
            <w:sz w:val="24"/>
            <w:szCs w:val="24"/>
            <w:lang w:val="en-US"/>
          </w:rPr>
          <w:delText>Initialisation</w:delText>
        </w:r>
      </w:del>
    </w:p>
    <w:p w:rsidR="00767BB9" w:rsidRPr="00840DB6" w:rsidDel="00541083" w:rsidRDefault="00767BB9" w:rsidP="0097258D">
      <w:pPr>
        <w:pStyle w:val="Paragraphedeliste"/>
        <w:ind w:left="709" w:firstLine="360"/>
        <w:rPr>
          <w:del w:id="2765" w:author="erradi" w:date="2011-08-06T10:44:00Z"/>
          <w:rFonts w:ascii="Times New Roman" w:hAnsi="Times New Roman" w:cs="Times New Roman"/>
          <w:i/>
          <w:sz w:val="24"/>
          <w:szCs w:val="24"/>
          <w:u w:val="single"/>
          <w:lang w:val="en-US"/>
        </w:rPr>
      </w:pPr>
      <w:del w:id="2766" w:author="erradi" w:date="2011-08-06T10:44:00Z">
        <w:r w:rsidRPr="00840DB6" w:rsidDel="00541083">
          <w:rPr>
            <w:rFonts w:ascii="Times New Roman" w:hAnsi="Times New Roman" w:cs="Times New Roman"/>
            <w:i/>
            <w:sz w:val="24"/>
            <w:szCs w:val="24"/>
            <w:u w:val="single"/>
            <w:lang w:val="en-US"/>
          </w:rPr>
          <w:delText>Global Behavior Expression</w:delText>
        </w:r>
      </w:del>
    </w:p>
    <w:p w:rsidR="00767BB9" w:rsidRPr="00763800" w:rsidDel="00541083" w:rsidRDefault="00767BB9" w:rsidP="0097258D">
      <w:pPr>
        <w:pStyle w:val="p1a"/>
        <w:ind w:left="709" w:firstLine="720"/>
        <w:rPr>
          <w:del w:id="2767" w:author="erradi" w:date="2011-08-06T10:44:00Z"/>
          <w:rFonts w:ascii="Times New Roman" w:hAnsi="Times New Roman"/>
        </w:rPr>
      </w:pPr>
      <w:del w:id="2768" w:author="erradi" w:date="2011-08-06T10:44:00Z">
        <w:r w:rsidRPr="00763800" w:rsidDel="00541083">
          <w:rPr>
            <w:rFonts w:ascii="Times New Roman" w:hAnsi="Times New Roman"/>
          </w:rPr>
          <w:delText xml:space="preserve">&lt;w&gt;{P,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 &lt;wait&gt;{P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w:delText>
        </w:r>
        <w:r w:rsidRPr="005D47B1" w:rsidDel="00541083">
          <w:rPr>
            <w:rFonts w:ascii="Times New Roman" w:hAnsi="Times New Roman"/>
          </w:rPr>
          <w:delText>ε</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2769" w:author="erradi" w:date="2011-08-06T10:44:00Z"/>
          <w:rFonts w:ascii="Times New Roman" w:hAnsi="Times New Roman"/>
          <w:vertAlign w:val="superscript"/>
        </w:rPr>
      </w:pPr>
      <w:del w:id="2770" w:author="erradi" w:date="2011-08-06T10:44:00Z">
        <w:r w:rsidRPr="00763800" w:rsidDel="00541083">
          <w:rPr>
            <w:rFonts w:ascii="Times New Roman" w:hAnsi="Times New Roman"/>
          </w:rPr>
          <w:delText>&lt;act&gt;{P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  &lt;assign&gt;{</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&lt;consult&gt;{P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2771" w:author="erradi" w:date="2011-08-06T10:44:00Z"/>
          <w:rFonts w:ascii="Times New Roman" w:hAnsi="Times New Roman"/>
        </w:rPr>
      </w:pPr>
      <w:del w:id="2772" w:author="erradi" w:date="2011-08-06T10:44:00Z">
        <w:r w:rsidRPr="00763800" w:rsidDel="00541083">
          <w:rPr>
            <w:rFonts w:ascii="Times New Roman" w:hAnsi="Times New Roman"/>
          </w:rPr>
          <w:delText>&lt;telemed</w:delText>
        </w:r>
        <w:r w:rsidRPr="00763800" w:rsidDel="00541083">
          <w:rPr>
            <w:rFonts w:ascii="Times New Roman" w:hAnsi="Times New Roman"/>
            <w:vertAlign w:val="subscript"/>
          </w:rPr>
          <w:delText>1</w:delText>
        </w:r>
        <w:r w:rsidRPr="00763800" w:rsidDel="00541083">
          <w:rPr>
            <w:rFonts w:ascii="Times New Roman" w:hAnsi="Times New Roman"/>
          </w:rPr>
          <w:delText>&gt; = &lt;registr&gt;{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RPr="0097258D" w:rsidDel="00541083" w:rsidRDefault="00767BB9" w:rsidP="0097258D">
      <w:pPr>
        <w:pStyle w:val="Paragraphedeliste"/>
        <w:ind w:left="709" w:firstLine="360"/>
        <w:rPr>
          <w:del w:id="2773" w:author="erradi" w:date="2011-08-06T10:44:00Z"/>
          <w:rFonts w:ascii="Times New Roman" w:hAnsi="Times New Roman" w:cs="Times New Roman"/>
          <w:sz w:val="24"/>
          <w:szCs w:val="24"/>
          <w:lang w:val="en-US"/>
        </w:rPr>
      </w:pPr>
      <w:del w:id="2774" w:author="erradi" w:date="2011-08-06T10:44:00Z">
        <w:r w:rsidRPr="0097258D" w:rsidDel="00541083">
          <w:rPr>
            <w:rFonts w:ascii="Times New Roman" w:hAnsi="Times New Roman" w:cs="Times New Roman"/>
            <w:i/>
            <w:sz w:val="24"/>
            <w:szCs w:val="24"/>
            <w:u w:val="single"/>
            <w:lang w:val="en-US"/>
          </w:rPr>
          <w:delText>UML Activity Diagram</w:delText>
        </w:r>
      </w:del>
    </w:p>
    <w:p w:rsidR="00767BB9" w:rsidRPr="0097258D" w:rsidDel="00541083" w:rsidRDefault="00767BB9" w:rsidP="0097258D">
      <w:pPr>
        <w:pStyle w:val="Paragraphedeliste"/>
        <w:ind w:left="709"/>
        <w:rPr>
          <w:del w:id="2775" w:author="erradi" w:date="2011-08-06T10:44:00Z"/>
          <w:rFonts w:ascii="Times New Roman" w:hAnsi="Times New Roman" w:cs="Times New Roman"/>
          <w:sz w:val="24"/>
          <w:szCs w:val="24"/>
          <w:lang w:val="en-US"/>
        </w:rPr>
      </w:pPr>
      <w:del w:id="2776" w:author="erradi" w:date="2011-08-06T10:44:00Z">
        <w:r w:rsidRPr="0097258D" w:rsidDel="00541083">
          <w:rPr>
            <w:rFonts w:ascii="Times New Roman" w:hAnsi="Times New Roman" w:cs="Times New Roman"/>
            <w:sz w:val="24"/>
            <w:szCs w:val="24"/>
            <w:lang w:val="en-US"/>
          </w:rPr>
          <w:delText>On présente ici le diagramme de collaboration activités correspondant au Global Behavior Expression.</w:delText>
        </w:r>
      </w:del>
    </w:p>
    <w:p w:rsidR="00767BB9" w:rsidRPr="0097258D" w:rsidDel="00541083" w:rsidRDefault="00767BB9" w:rsidP="0097258D">
      <w:pPr>
        <w:ind w:left="709"/>
        <w:rPr>
          <w:del w:id="2777" w:author="erradi" w:date="2011-08-06T10:44:00Z"/>
          <w:sz w:val="24"/>
          <w:lang w:val="en-US"/>
        </w:rPr>
      </w:pPr>
      <w:del w:id="2778" w:author="erradi" w:date="2011-08-06T10:44:00Z">
        <w:r w:rsidRPr="0097258D" w:rsidDel="00541083">
          <w:rPr>
            <w:rFonts w:ascii="Times New Roman" w:hAnsi="Times New Roman" w:cs="Times New Roman"/>
            <w:sz w:val="24"/>
            <w:szCs w:val="24"/>
            <w:lang w:val="en-US"/>
          </w:rPr>
          <w:tab/>
        </w:r>
        <w:r w:rsidR="007461FA">
          <w:rPr>
            <w:noProof/>
            <w:sz w:val="24"/>
            <w:lang w:val="fr-CH" w:eastAsia="fr-CH"/>
            <w:rPrChange w:id="2779">
              <w:rPr>
                <w:noProof/>
                <w:color w:val="0000FF" w:themeColor="hyperlink"/>
                <w:u w:val="single"/>
                <w:lang w:val="fr-CH" w:eastAsia="fr-CH"/>
              </w:rPr>
            </w:rPrChange>
          </w:rPr>
          <w:drawing>
            <wp:inline distT="0" distB="0" distL="0" distR="0">
              <wp:extent cx="3962400" cy="2933700"/>
              <wp:effectExtent l="19050" t="0" r="0" b="0"/>
              <wp:docPr id="7" name="Image 1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2"/>
                      <pic:cNvPicPr>
                        <a:picLocks noChangeAspect="1" noChangeArrowheads="1"/>
                      </pic:cNvPicPr>
                    </pic:nvPicPr>
                    <pic:blipFill>
                      <a:blip r:embed="rId8" cstate="print"/>
                      <a:srcRect/>
                      <a:stretch>
                        <a:fillRect/>
                      </a:stretch>
                    </pic:blipFill>
                    <pic:spPr bwMode="auto">
                      <a:xfrm>
                        <a:off x="0" y="0"/>
                        <a:ext cx="3962400" cy="2933700"/>
                      </a:xfrm>
                      <a:prstGeom prst="rect">
                        <a:avLst/>
                      </a:prstGeom>
                      <a:noFill/>
                      <a:ln w="9525">
                        <a:noFill/>
                        <a:miter lim="800000"/>
                        <a:headEnd/>
                        <a:tailEnd/>
                      </a:ln>
                    </pic:spPr>
                  </pic:pic>
                </a:graphicData>
              </a:graphic>
            </wp:inline>
          </w:drawing>
        </w:r>
      </w:del>
    </w:p>
    <w:p w:rsidR="00767BB9" w:rsidRPr="00763800" w:rsidDel="00541083" w:rsidRDefault="00767BB9" w:rsidP="0097258D">
      <w:pPr>
        <w:pStyle w:val="figurelegend"/>
        <w:ind w:left="709" w:firstLine="708"/>
        <w:rPr>
          <w:del w:id="2780" w:author="erradi" w:date="2011-08-06T10:44:00Z"/>
        </w:rPr>
      </w:pPr>
      <w:del w:id="2781" w:author="erradi" w:date="2011-08-06T10:44:00Z">
        <w:r w:rsidRPr="00763800" w:rsidDel="00541083">
          <w:rPr>
            <w:b/>
          </w:rPr>
          <w:delText xml:space="preserve">Fig. </w:delText>
        </w:r>
        <w:r w:rsidR="006F18AC" w:rsidDel="00541083">
          <w:rPr>
            <w:b/>
          </w:rPr>
          <w:fldChar w:fldCharType="begin"/>
        </w:r>
        <w:r w:rsidRPr="00763800" w:rsidDel="00541083">
          <w:rPr>
            <w:b/>
          </w:rPr>
          <w:delInstrText xml:space="preserve"> SEQ Fig. \n </w:delInstrText>
        </w:r>
        <w:r w:rsidR="006F18AC" w:rsidDel="00541083">
          <w:rPr>
            <w:b/>
          </w:rPr>
          <w:fldChar w:fldCharType="separate"/>
        </w:r>
        <w:r w:rsidRPr="00763800" w:rsidDel="00541083">
          <w:rPr>
            <w:b/>
            <w:noProof/>
          </w:rPr>
          <w:delText>2</w:delText>
        </w:r>
        <w:r w:rsidR="006F18AC" w:rsidDel="00541083">
          <w:rPr>
            <w:b/>
          </w:rPr>
          <w:fldChar w:fldCharType="end"/>
        </w:r>
        <w:r w:rsidRPr="00763800" w:rsidDel="00541083">
          <w:rPr>
            <w:b/>
          </w:rPr>
          <w:delText>.</w:delText>
        </w:r>
        <w:r w:rsidRPr="00763800" w:rsidDel="00541083">
          <w:delText xml:space="preserve">  Order of collaboration activities within the telemedicine example application (taken from [1])</w:delText>
        </w:r>
      </w:del>
    </w:p>
    <w:p w:rsidR="00767BB9" w:rsidDel="00541083" w:rsidRDefault="00767BB9" w:rsidP="0097258D">
      <w:pPr>
        <w:pStyle w:val="Paragraphedeliste"/>
        <w:ind w:left="709"/>
        <w:rPr>
          <w:del w:id="2782" w:author="erradi" w:date="2011-08-06T10:44:00Z"/>
          <w:rFonts w:ascii="Times New Roman" w:hAnsi="Times New Roman" w:cs="Times New Roman"/>
          <w:sz w:val="24"/>
          <w:szCs w:val="24"/>
          <w:lang w:val="en-US"/>
        </w:rPr>
      </w:pPr>
    </w:p>
    <w:p w:rsidR="00767BB9" w:rsidRPr="00820B92" w:rsidDel="00541083" w:rsidRDefault="00767BB9" w:rsidP="0097258D">
      <w:pPr>
        <w:pStyle w:val="Paragraphedeliste"/>
        <w:ind w:left="709"/>
        <w:rPr>
          <w:del w:id="2783" w:author="erradi" w:date="2011-08-06T10:44:00Z"/>
          <w:rFonts w:ascii="Times New Roman" w:hAnsi="Times New Roman" w:cs="Times New Roman"/>
          <w:sz w:val="24"/>
          <w:szCs w:val="24"/>
          <w:lang w:val="en-US"/>
        </w:rPr>
      </w:pPr>
    </w:p>
    <w:p w:rsidR="00767BB9" w:rsidRPr="00840DB6" w:rsidDel="00541083" w:rsidRDefault="00767BB9" w:rsidP="0097258D">
      <w:pPr>
        <w:pStyle w:val="Paragraphedeliste"/>
        <w:ind w:left="709" w:firstLine="360"/>
        <w:rPr>
          <w:del w:id="2784" w:author="erradi" w:date="2011-08-06T10:44:00Z"/>
          <w:rFonts w:ascii="Times New Roman" w:hAnsi="Times New Roman" w:cs="Times New Roman"/>
          <w:i/>
          <w:sz w:val="24"/>
          <w:szCs w:val="24"/>
          <w:u w:val="single"/>
          <w:lang w:val="en-US"/>
        </w:rPr>
      </w:pPr>
      <w:del w:id="2785" w:author="erradi" w:date="2011-08-06T10:44:00Z">
        <w:r w:rsidRPr="00840DB6" w:rsidDel="00541083">
          <w:rPr>
            <w:rFonts w:ascii="Times New Roman" w:hAnsi="Times New Roman" w:cs="Times New Roman"/>
            <w:i/>
            <w:sz w:val="24"/>
            <w:szCs w:val="24"/>
            <w:u w:val="single"/>
            <w:lang w:val="en-US"/>
          </w:rPr>
          <w:delText>Matrix Generation</w:delText>
        </w:r>
      </w:del>
    </w:p>
    <w:p w:rsidR="00767BB9" w:rsidDel="00541083" w:rsidRDefault="00767BB9" w:rsidP="0097258D">
      <w:pPr>
        <w:pStyle w:val="Paragraphedeliste"/>
        <w:ind w:left="709"/>
        <w:jc w:val="center"/>
        <w:rPr>
          <w:del w:id="2786" w:author="erradi" w:date="2011-08-06T10:44:00Z"/>
          <w:rFonts w:ascii="Times New Roman" w:hAnsi="Times New Roman" w:cs="Times New Roman"/>
          <w:sz w:val="24"/>
          <w:szCs w:val="24"/>
          <w:lang w:val="en-US"/>
        </w:rPr>
      </w:pPr>
    </w:p>
    <w:p w:rsidR="00767BB9" w:rsidRPr="009D592F" w:rsidDel="00541083" w:rsidRDefault="00767BB9" w:rsidP="0097258D">
      <w:pPr>
        <w:pStyle w:val="Paragraphedeliste"/>
        <w:spacing w:after="0"/>
        <w:ind w:left="709"/>
        <w:jc w:val="center"/>
        <w:rPr>
          <w:del w:id="2787" w:author="erradi" w:date="2011-08-06T10:44:00Z"/>
          <w:rFonts w:ascii="Times New Roman" w:hAnsi="Times New Roman" w:cs="Times New Roman"/>
          <w:color w:val="C00000"/>
          <w:sz w:val="24"/>
          <w:szCs w:val="24"/>
          <w:lang w:val="en-US"/>
        </w:rPr>
      </w:pPr>
      <w:del w:id="2788" w:author="erradi" w:date="2011-08-06T10:44:00Z">
        <w:r w:rsidRPr="009D592F" w:rsidDel="00541083">
          <w:rPr>
            <w:rFonts w:ascii="Times New Roman" w:hAnsi="Times New Roman" w:cs="Times New Roman"/>
            <w:color w:val="C00000"/>
            <w:sz w:val="24"/>
            <w:szCs w:val="24"/>
            <w:lang w:val="en-US"/>
          </w:rPr>
          <w:delText>Collaboration-Role-Table</w:delText>
        </w:r>
      </w:del>
    </w:p>
    <w:tbl>
      <w:tblPr>
        <w:tblStyle w:val="Grilledutableau"/>
        <w:tblW w:w="0" w:type="auto"/>
        <w:tblInd w:w="720" w:type="dxa"/>
        <w:tblLook w:val="04A0"/>
      </w:tblPr>
      <w:tblGrid>
        <w:gridCol w:w="1031"/>
        <w:gridCol w:w="834"/>
        <w:gridCol w:w="842"/>
        <w:gridCol w:w="835"/>
        <w:gridCol w:w="835"/>
        <w:gridCol w:w="843"/>
        <w:gridCol w:w="835"/>
        <w:gridCol w:w="835"/>
        <w:gridCol w:w="843"/>
        <w:gridCol w:w="835"/>
      </w:tblGrid>
      <w:tr w:rsidR="00767BB9" w:rsidRPr="00763800" w:rsidDel="00541083" w:rsidTr="00763800">
        <w:trPr>
          <w:trHeight w:val="135"/>
          <w:del w:id="2789" w:author="erradi" w:date="2011-08-06T10:44:00Z"/>
        </w:trPr>
        <w:tc>
          <w:tcPr>
            <w:tcW w:w="2142" w:type="dxa"/>
            <w:vMerge w:val="restart"/>
          </w:tcPr>
          <w:p w:rsidR="00767BB9" w:rsidDel="00541083" w:rsidRDefault="00767BB9" w:rsidP="0097258D">
            <w:pPr>
              <w:pStyle w:val="Paragraphedeliste"/>
              <w:ind w:left="709"/>
              <w:jc w:val="center"/>
              <w:rPr>
                <w:del w:id="2790" w:author="erradi" w:date="2011-08-06T10:44:00Z"/>
                <w:rFonts w:ascii="Times New Roman" w:hAnsi="Times New Roman" w:cs="Times New Roman"/>
                <w:sz w:val="24"/>
                <w:szCs w:val="24"/>
                <w:lang w:val="en-US"/>
              </w:rPr>
            </w:pPr>
          </w:p>
        </w:tc>
        <w:tc>
          <w:tcPr>
            <w:tcW w:w="2142" w:type="dxa"/>
            <w:gridSpan w:val="3"/>
          </w:tcPr>
          <w:p w:rsidR="00767BB9" w:rsidDel="00541083" w:rsidRDefault="00767BB9" w:rsidP="0097258D">
            <w:pPr>
              <w:pStyle w:val="Paragraphedeliste"/>
              <w:ind w:left="709"/>
              <w:jc w:val="center"/>
              <w:rPr>
                <w:del w:id="2791" w:author="erradi" w:date="2011-08-06T10:44:00Z"/>
                <w:rFonts w:ascii="Times New Roman" w:hAnsi="Times New Roman" w:cs="Times New Roman"/>
                <w:sz w:val="24"/>
                <w:szCs w:val="24"/>
                <w:lang w:val="en-US"/>
              </w:rPr>
            </w:pPr>
            <w:del w:id="2792" w:author="erradi" w:date="2011-08-06T10:44:00Z">
              <w:r w:rsidDel="00541083">
                <w:rPr>
                  <w:rFonts w:ascii="Times New Roman" w:hAnsi="Times New Roman" w:cs="Times New Roman"/>
                  <w:sz w:val="24"/>
                  <w:szCs w:val="24"/>
                  <w:lang w:val="en-US"/>
                </w:rPr>
                <w:delText>Patient</w:delText>
              </w:r>
            </w:del>
          </w:p>
        </w:tc>
        <w:tc>
          <w:tcPr>
            <w:tcW w:w="2142" w:type="dxa"/>
            <w:gridSpan w:val="3"/>
          </w:tcPr>
          <w:p w:rsidR="00767BB9" w:rsidDel="00541083" w:rsidRDefault="00767BB9" w:rsidP="0097258D">
            <w:pPr>
              <w:pStyle w:val="Paragraphedeliste"/>
              <w:ind w:left="709"/>
              <w:jc w:val="center"/>
              <w:rPr>
                <w:del w:id="2793" w:author="erradi" w:date="2011-08-06T10:44:00Z"/>
                <w:rFonts w:ascii="Times New Roman" w:hAnsi="Times New Roman" w:cs="Times New Roman"/>
                <w:sz w:val="24"/>
                <w:szCs w:val="24"/>
                <w:lang w:val="en-US"/>
              </w:rPr>
            </w:pPr>
            <w:del w:id="2794" w:author="erradi" w:date="2011-08-06T10:44:00Z">
              <w:r w:rsidDel="00541083">
                <w:rPr>
                  <w:rFonts w:ascii="Times New Roman" w:hAnsi="Times New Roman" w:cs="Times New Roman"/>
                  <w:sz w:val="24"/>
                  <w:szCs w:val="24"/>
                  <w:lang w:val="en-US"/>
                </w:rPr>
                <w:delText>Doctor</w:delText>
              </w:r>
            </w:del>
          </w:p>
        </w:tc>
        <w:tc>
          <w:tcPr>
            <w:tcW w:w="2142" w:type="dxa"/>
            <w:gridSpan w:val="3"/>
          </w:tcPr>
          <w:p w:rsidR="00767BB9" w:rsidDel="00541083" w:rsidRDefault="00767BB9" w:rsidP="0097258D">
            <w:pPr>
              <w:pStyle w:val="Paragraphedeliste"/>
              <w:ind w:left="709"/>
              <w:jc w:val="center"/>
              <w:rPr>
                <w:del w:id="2795" w:author="erradi" w:date="2011-08-06T10:44:00Z"/>
                <w:rFonts w:ascii="Times New Roman" w:hAnsi="Times New Roman" w:cs="Times New Roman"/>
                <w:sz w:val="24"/>
                <w:szCs w:val="24"/>
                <w:lang w:val="en-US"/>
              </w:rPr>
            </w:pPr>
            <w:del w:id="2796" w:author="erradi" w:date="2011-08-06T10:44:00Z">
              <w:r w:rsidDel="00541083">
                <w:rPr>
                  <w:rFonts w:ascii="Times New Roman" w:hAnsi="Times New Roman" w:cs="Times New Roman"/>
                  <w:sz w:val="24"/>
                  <w:szCs w:val="24"/>
                  <w:lang w:val="en-US"/>
                </w:rPr>
                <w:delText>Receptionist</w:delText>
              </w:r>
            </w:del>
          </w:p>
        </w:tc>
      </w:tr>
      <w:tr w:rsidR="00767BB9" w:rsidRPr="00763800" w:rsidDel="00541083" w:rsidTr="00763800">
        <w:trPr>
          <w:trHeight w:val="135"/>
          <w:del w:id="2797" w:author="erradi" w:date="2011-08-06T10:44:00Z"/>
        </w:trPr>
        <w:tc>
          <w:tcPr>
            <w:tcW w:w="2142" w:type="dxa"/>
            <w:vMerge/>
          </w:tcPr>
          <w:p w:rsidR="00767BB9" w:rsidDel="00541083" w:rsidRDefault="00767BB9" w:rsidP="0097258D">
            <w:pPr>
              <w:pStyle w:val="Paragraphedeliste"/>
              <w:ind w:left="709"/>
              <w:jc w:val="center"/>
              <w:rPr>
                <w:del w:id="2798" w:author="erradi" w:date="2011-08-06T10:44:00Z"/>
                <w:rFonts w:ascii="Times New Roman" w:hAnsi="Times New Roman" w:cs="Times New Roman"/>
                <w:sz w:val="24"/>
                <w:szCs w:val="24"/>
                <w:lang w:val="en-US"/>
              </w:rPr>
            </w:pPr>
          </w:p>
        </w:tc>
        <w:tc>
          <w:tcPr>
            <w:tcW w:w="714" w:type="dxa"/>
          </w:tcPr>
          <w:p w:rsidR="00767BB9" w:rsidDel="00541083" w:rsidRDefault="00767BB9" w:rsidP="0097258D">
            <w:pPr>
              <w:pStyle w:val="Paragraphedeliste"/>
              <w:ind w:left="709"/>
              <w:jc w:val="center"/>
              <w:rPr>
                <w:del w:id="2799" w:author="erradi" w:date="2011-08-06T10:44:00Z"/>
                <w:rFonts w:ascii="Times New Roman" w:hAnsi="Times New Roman" w:cs="Times New Roman"/>
                <w:sz w:val="24"/>
                <w:szCs w:val="24"/>
                <w:lang w:val="en-US"/>
              </w:rPr>
            </w:pPr>
            <w:del w:id="2800" w:author="erradi" w:date="2011-08-06T10:44:00Z">
              <w:r w:rsidDel="00541083">
                <w:rPr>
                  <w:rFonts w:ascii="Times New Roman" w:hAnsi="Times New Roman" w:cs="Times New Roman"/>
                  <w:sz w:val="24"/>
                  <w:szCs w:val="24"/>
                  <w:lang w:val="en-US"/>
                </w:rPr>
                <w:delText>SR</w:delText>
              </w:r>
            </w:del>
          </w:p>
        </w:tc>
        <w:tc>
          <w:tcPr>
            <w:tcW w:w="714" w:type="dxa"/>
          </w:tcPr>
          <w:p w:rsidR="00767BB9" w:rsidDel="00541083" w:rsidRDefault="00767BB9" w:rsidP="0097258D">
            <w:pPr>
              <w:pStyle w:val="Paragraphedeliste"/>
              <w:ind w:left="709"/>
              <w:jc w:val="center"/>
              <w:rPr>
                <w:del w:id="2801" w:author="erradi" w:date="2011-08-06T10:44:00Z"/>
                <w:rFonts w:ascii="Times New Roman" w:hAnsi="Times New Roman" w:cs="Times New Roman"/>
                <w:sz w:val="24"/>
                <w:szCs w:val="24"/>
                <w:lang w:val="en-US"/>
              </w:rPr>
            </w:pPr>
            <w:del w:id="2802" w:author="erradi" w:date="2011-08-06T10:44:00Z">
              <w:r w:rsidDel="00541083">
                <w:rPr>
                  <w:rFonts w:ascii="Times New Roman" w:hAnsi="Times New Roman" w:cs="Times New Roman"/>
                  <w:sz w:val="24"/>
                  <w:szCs w:val="24"/>
                  <w:lang w:val="en-US"/>
                </w:rPr>
                <w:delText>TR</w:delText>
              </w:r>
            </w:del>
          </w:p>
        </w:tc>
        <w:tc>
          <w:tcPr>
            <w:tcW w:w="714" w:type="dxa"/>
          </w:tcPr>
          <w:p w:rsidR="00767BB9" w:rsidDel="00541083" w:rsidRDefault="00767BB9" w:rsidP="0097258D">
            <w:pPr>
              <w:pStyle w:val="Paragraphedeliste"/>
              <w:ind w:left="709"/>
              <w:jc w:val="center"/>
              <w:rPr>
                <w:del w:id="2803" w:author="erradi" w:date="2011-08-06T10:44:00Z"/>
                <w:rFonts w:ascii="Times New Roman" w:hAnsi="Times New Roman" w:cs="Times New Roman"/>
                <w:sz w:val="24"/>
                <w:szCs w:val="24"/>
                <w:lang w:val="en-US"/>
              </w:rPr>
            </w:pPr>
            <w:del w:id="2804" w:author="erradi" w:date="2011-08-06T10:44:00Z">
              <w:r w:rsidDel="00541083">
                <w:rPr>
                  <w:rFonts w:ascii="Times New Roman" w:hAnsi="Times New Roman" w:cs="Times New Roman"/>
                  <w:sz w:val="24"/>
                  <w:szCs w:val="24"/>
                  <w:lang w:val="en-US"/>
                </w:rPr>
                <w:delText>PR</w:delText>
              </w:r>
            </w:del>
          </w:p>
        </w:tc>
        <w:tc>
          <w:tcPr>
            <w:tcW w:w="714" w:type="dxa"/>
          </w:tcPr>
          <w:p w:rsidR="00767BB9" w:rsidDel="00541083" w:rsidRDefault="00767BB9" w:rsidP="0097258D">
            <w:pPr>
              <w:pStyle w:val="Paragraphedeliste"/>
              <w:ind w:left="709"/>
              <w:jc w:val="center"/>
              <w:rPr>
                <w:del w:id="2805" w:author="erradi" w:date="2011-08-06T10:44:00Z"/>
                <w:rFonts w:ascii="Times New Roman" w:hAnsi="Times New Roman" w:cs="Times New Roman"/>
                <w:sz w:val="24"/>
                <w:szCs w:val="24"/>
                <w:lang w:val="en-US"/>
              </w:rPr>
            </w:pPr>
            <w:del w:id="2806" w:author="erradi" w:date="2011-08-06T10:44:00Z">
              <w:r w:rsidDel="00541083">
                <w:rPr>
                  <w:rFonts w:ascii="Times New Roman" w:hAnsi="Times New Roman" w:cs="Times New Roman"/>
                  <w:sz w:val="24"/>
                  <w:szCs w:val="24"/>
                  <w:lang w:val="en-US"/>
                </w:rPr>
                <w:delText>SR</w:delText>
              </w:r>
            </w:del>
          </w:p>
        </w:tc>
        <w:tc>
          <w:tcPr>
            <w:tcW w:w="714" w:type="dxa"/>
          </w:tcPr>
          <w:p w:rsidR="00767BB9" w:rsidDel="00541083" w:rsidRDefault="00767BB9" w:rsidP="0097258D">
            <w:pPr>
              <w:pStyle w:val="Paragraphedeliste"/>
              <w:ind w:left="709"/>
              <w:jc w:val="center"/>
              <w:rPr>
                <w:del w:id="2807" w:author="erradi" w:date="2011-08-06T10:44:00Z"/>
                <w:rFonts w:ascii="Times New Roman" w:hAnsi="Times New Roman" w:cs="Times New Roman"/>
                <w:sz w:val="24"/>
                <w:szCs w:val="24"/>
                <w:lang w:val="en-US"/>
              </w:rPr>
            </w:pPr>
            <w:del w:id="2808" w:author="erradi" w:date="2011-08-06T10:44:00Z">
              <w:r w:rsidDel="00541083">
                <w:rPr>
                  <w:rFonts w:ascii="Times New Roman" w:hAnsi="Times New Roman" w:cs="Times New Roman"/>
                  <w:sz w:val="24"/>
                  <w:szCs w:val="24"/>
                  <w:lang w:val="en-US"/>
                </w:rPr>
                <w:delText>TR</w:delText>
              </w:r>
            </w:del>
          </w:p>
        </w:tc>
        <w:tc>
          <w:tcPr>
            <w:tcW w:w="714" w:type="dxa"/>
          </w:tcPr>
          <w:p w:rsidR="00767BB9" w:rsidDel="00541083" w:rsidRDefault="00767BB9" w:rsidP="0097258D">
            <w:pPr>
              <w:pStyle w:val="Paragraphedeliste"/>
              <w:ind w:left="709"/>
              <w:jc w:val="center"/>
              <w:rPr>
                <w:del w:id="2809" w:author="erradi" w:date="2011-08-06T10:44:00Z"/>
                <w:rFonts w:ascii="Times New Roman" w:hAnsi="Times New Roman" w:cs="Times New Roman"/>
                <w:sz w:val="24"/>
                <w:szCs w:val="24"/>
                <w:lang w:val="en-US"/>
              </w:rPr>
            </w:pPr>
            <w:del w:id="2810" w:author="erradi" w:date="2011-08-06T10:44:00Z">
              <w:r w:rsidDel="00541083">
                <w:rPr>
                  <w:rFonts w:ascii="Times New Roman" w:hAnsi="Times New Roman" w:cs="Times New Roman"/>
                  <w:sz w:val="24"/>
                  <w:szCs w:val="24"/>
                  <w:lang w:val="en-US"/>
                </w:rPr>
                <w:delText>PR</w:delText>
              </w:r>
            </w:del>
          </w:p>
        </w:tc>
        <w:tc>
          <w:tcPr>
            <w:tcW w:w="714" w:type="dxa"/>
          </w:tcPr>
          <w:p w:rsidR="00767BB9" w:rsidDel="00541083" w:rsidRDefault="00767BB9" w:rsidP="0097258D">
            <w:pPr>
              <w:pStyle w:val="Paragraphedeliste"/>
              <w:ind w:left="709"/>
              <w:jc w:val="center"/>
              <w:rPr>
                <w:del w:id="2811" w:author="erradi" w:date="2011-08-06T10:44:00Z"/>
                <w:rFonts w:ascii="Times New Roman" w:hAnsi="Times New Roman" w:cs="Times New Roman"/>
                <w:sz w:val="24"/>
                <w:szCs w:val="24"/>
                <w:lang w:val="en-US"/>
              </w:rPr>
            </w:pPr>
            <w:del w:id="2812" w:author="erradi" w:date="2011-08-06T10:44:00Z">
              <w:r w:rsidDel="00541083">
                <w:rPr>
                  <w:rFonts w:ascii="Times New Roman" w:hAnsi="Times New Roman" w:cs="Times New Roman"/>
                  <w:sz w:val="24"/>
                  <w:szCs w:val="24"/>
                  <w:lang w:val="en-US"/>
                </w:rPr>
                <w:delText>SR</w:delText>
              </w:r>
            </w:del>
          </w:p>
        </w:tc>
        <w:tc>
          <w:tcPr>
            <w:tcW w:w="714" w:type="dxa"/>
          </w:tcPr>
          <w:p w:rsidR="00767BB9" w:rsidDel="00541083" w:rsidRDefault="00767BB9" w:rsidP="0097258D">
            <w:pPr>
              <w:pStyle w:val="Paragraphedeliste"/>
              <w:ind w:left="709"/>
              <w:jc w:val="center"/>
              <w:rPr>
                <w:del w:id="2813" w:author="erradi" w:date="2011-08-06T10:44:00Z"/>
                <w:rFonts w:ascii="Times New Roman" w:hAnsi="Times New Roman" w:cs="Times New Roman"/>
                <w:sz w:val="24"/>
                <w:szCs w:val="24"/>
                <w:lang w:val="en-US"/>
              </w:rPr>
            </w:pPr>
            <w:del w:id="2814" w:author="erradi" w:date="2011-08-06T10:44:00Z">
              <w:r w:rsidDel="00541083">
                <w:rPr>
                  <w:rFonts w:ascii="Times New Roman" w:hAnsi="Times New Roman" w:cs="Times New Roman"/>
                  <w:sz w:val="24"/>
                  <w:szCs w:val="24"/>
                  <w:lang w:val="en-US"/>
                </w:rPr>
                <w:delText>TR</w:delText>
              </w:r>
            </w:del>
          </w:p>
        </w:tc>
        <w:tc>
          <w:tcPr>
            <w:tcW w:w="714" w:type="dxa"/>
          </w:tcPr>
          <w:p w:rsidR="00767BB9" w:rsidDel="00541083" w:rsidRDefault="00767BB9" w:rsidP="0097258D">
            <w:pPr>
              <w:pStyle w:val="Paragraphedeliste"/>
              <w:ind w:left="709"/>
              <w:jc w:val="center"/>
              <w:rPr>
                <w:del w:id="2815" w:author="erradi" w:date="2011-08-06T10:44:00Z"/>
                <w:rFonts w:ascii="Times New Roman" w:hAnsi="Times New Roman" w:cs="Times New Roman"/>
                <w:sz w:val="24"/>
                <w:szCs w:val="24"/>
                <w:lang w:val="en-US"/>
              </w:rPr>
            </w:pPr>
            <w:del w:id="2816" w:author="erradi" w:date="2011-08-06T10:44:00Z">
              <w:r w:rsidDel="00541083">
                <w:rPr>
                  <w:rFonts w:ascii="Times New Roman" w:hAnsi="Times New Roman" w:cs="Times New Roman"/>
                  <w:sz w:val="24"/>
                  <w:szCs w:val="24"/>
                  <w:lang w:val="en-US"/>
                </w:rPr>
                <w:delText>PR</w:delText>
              </w:r>
            </w:del>
          </w:p>
        </w:tc>
      </w:tr>
      <w:tr w:rsidR="00767BB9" w:rsidRPr="00763800" w:rsidDel="00541083" w:rsidTr="00763800">
        <w:trPr>
          <w:del w:id="2817" w:author="erradi" w:date="2011-08-06T10:44:00Z"/>
        </w:trPr>
        <w:tc>
          <w:tcPr>
            <w:tcW w:w="2142" w:type="dxa"/>
          </w:tcPr>
          <w:p w:rsidR="00767BB9" w:rsidDel="00541083" w:rsidRDefault="00767BB9" w:rsidP="0097258D">
            <w:pPr>
              <w:pStyle w:val="Paragraphedeliste"/>
              <w:ind w:left="709"/>
              <w:jc w:val="center"/>
              <w:rPr>
                <w:del w:id="2818" w:author="erradi" w:date="2011-08-06T10:44:00Z"/>
                <w:rFonts w:ascii="Times New Roman" w:hAnsi="Times New Roman" w:cs="Times New Roman"/>
                <w:sz w:val="24"/>
                <w:szCs w:val="24"/>
                <w:lang w:val="en-US"/>
              </w:rPr>
            </w:pPr>
            <w:del w:id="2819" w:author="erradi" w:date="2011-08-06T10:44:00Z">
              <w:r w:rsidDel="00541083">
                <w:rPr>
                  <w:rFonts w:ascii="Times New Roman" w:hAnsi="Times New Roman" w:cs="Times New Roman"/>
                  <w:sz w:val="24"/>
                  <w:szCs w:val="24"/>
                  <w:lang w:val="en-US"/>
                </w:rPr>
                <w:delText>registr</w:delText>
              </w:r>
            </w:del>
          </w:p>
        </w:tc>
        <w:tc>
          <w:tcPr>
            <w:tcW w:w="714" w:type="dxa"/>
          </w:tcPr>
          <w:p w:rsidR="00767BB9" w:rsidDel="00541083" w:rsidRDefault="00767BB9" w:rsidP="0097258D">
            <w:pPr>
              <w:pStyle w:val="Paragraphedeliste"/>
              <w:ind w:left="709"/>
              <w:jc w:val="center"/>
              <w:rPr>
                <w:del w:id="2820" w:author="erradi" w:date="2011-08-06T10:44:00Z"/>
                <w:rFonts w:ascii="Times New Roman" w:hAnsi="Times New Roman" w:cs="Times New Roman"/>
                <w:sz w:val="24"/>
                <w:szCs w:val="24"/>
                <w:lang w:val="en-US"/>
              </w:rPr>
            </w:pPr>
            <w:del w:id="2821"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22" w:author="erradi" w:date="2011-08-06T10:44:00Z"/>
                <w:rFonts w:ascii="Times New Roman" w:hAnsi="Times New Roman" w:cs="Times New Roman"/>
                <w:sz w:val="24"/>
                <w:szCs w:val="24"/>
                <w:lang w:val="en-US"/>
              </w:rPr>
            </w:pPr>
            <w:del w:id="2823"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24" w:author="erradi" w:date="2011-08-06T10:44:00Z"/>
                <w:rFonts w:ascii="Times New Roman" w:hAnsi="Times New Roman" w:cs="Times New Roman"/>
                <w:sz w:val="24"/>
                <w:szCs w:val="24"/>
                <w:lang w:val="en-US"/>
              </w:rPr>
            </w:pPr>
            <w:del w:id="2825"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26" w:author="erradi" w:date="2011-08-06T10:44:00Z"/>
                <w:rFonts w:ascii="Times New Roman" w:hAnsi="Times New Roman" w:cs="Times New Roman"/>
                <w:sz w:val="24"/>
                <w:szCs w:val="24"/>
                <w:lang w:val="en-US"/>
              </w:rPr>
            </w:pPr>
            <w:del w:id="2827"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28" w:author="erradi" w:date="2011-08-06T10:44:00Z"/>
                <w:rFonts w:ascii="Times New Roman" w:hAnsi="Times New Roman" w:cs="Times New Roman"/>
                <w:sz w:val="24"/>
                <w:szCs w:val="24"/>
                <w:lang w:val="en-US"/>
              </w:rPr>
            </w:pPr>
            <w:del w:id="2829"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30" w:author="erradi" w:date="2011-08-06T10:44:00Z"/>
                <w:rFonts w:ascii="Times New Roman" w:hAnsi="Times New Roman" w:cs="Times New Roman"/>
                <w:sz w:val="24"/>
                <w:szCs w:val="24"/>
                <w:lang w:val="en-US"/>
              </w:rPr>
            </w:pPr>
            <w:del w:id="2831"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32" w:author="erradi" w:date="2011-08-06T10:44:00Z"/>
                <w:rFonts w:ascii="Times New Roman" w:hAnsi="Times New Roman" w:cs="Times New Roman"/>
                <w:sz w:val="24"/>
                <w:szCs w:val="24"/>
                <w:lang w:val="en-US"/>
              </w:rPr>
            </w:pPr>
            <w:del w:id="2833"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34" w:author="erradi" w:date="2011-08-06T10:44:00Z"/>
                <w:rFonts w:ascii="Times New Roman" w:hAnsi="Times New Roman" w:cs="Times New Roman"/>
                <w:sz w:val="24"/>
                <w:szCs w:val="24"/>
                <w:lang w:val="en-US"/>
              </w:rPr>
            </w:pPr>
            <w:del w:id="2835"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36" w:author="erradi" w:date="2011-08-06T10:44:00Z"/>
                <w:rFonts w:ascii="Times New Roman" w:hAnsi="Times New Roman" w:cs="Times New Roman"/>
                <w:sz w:val="24"/>
                <w:szCs w:val="24"/>
                <w:lang w:val="en-US"/>
              </w:rPr>
            </w:pPr>
            <w:del w:id="2837"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2838" w:author="erradi" w:date="2011-08-06T10:44:00Z"/>
        </w:trPr>
        <w:tc>
          <w:tcPr>
            <w:tcW w:w="2142" w:type="dxa"/>
          </w:tcPr>
          <w:p w:rsidR="00767BB9" w:rsidDel="00541083" w:rsidRDefault="00767BB9" w:rsidP="0097258D">
            <w:pPr>
              <w:pStyle w:val="Paragraphedeliste"/>
              <w:ind w:left="709"/>
              <w:jc w:val="center"/>
              <w:rPr>
                <w:del w:id="2839" w:author="erradi" w:date="2011-08-06T10:44:00Z"/>
                <w:rFonts w:ascii="Times New Roman" w:hAnsi="Times New Roman" w:cs="Times New Roman"/>
                <w:sz w:val="24"/>
                <w:szCs w:val="24"/>
                <w:lang w:val="en-US"/>
              </w:rPr>
            </w:pPr>
            <w:del w:id="2840" w:author="erradi" w:date="2011-08-06T10:44:00Z">
              <w:r w:rsidDel="00541083">
                <w:rPr>
                  <w:rFonts w:ascii="Times New Roman" w:hAnsi="Times New Roman" w:cs="Times New Roman"/>
                  <w:sz w:val="24"/>
                  <w:szCs w:val="24"/>
                  <w:lang w:val="en-US"/>
                </w:rPr>
                <w:delText>w</w:delText>
              </w:r>
            </w:del>
          </w:p>
        </w:tc>
        <w:tc>
          <w:tcPr>
            <w:tcW w:w="714" w:type="dxa"/>
          </w:tcPr>
          <w:p w:rsidR="00767BB9" w:rsidDel="00541083" w:rsidRDefault="00767BB9" w:rsidP="0097258D">
            <w:pPr>
              <w:pStyle w:val="Paragraphedeliste"/>
              <w:ind w:left="709"/>
              <w:jc w:val="center"/>
              <w:rPr>
                <w:del w:id="2841" w:author="erradi" w:date="2011-08-06T10:44:00Z"/>
                <w:rFonts w:ascii="Times New Roman" w:hAnsi="Times New Roman" w:cs="Times New Roman"/>
                <w:sz w:val="24"/>
                <w:szCs w:val="24"/>
                <w:lang w:val="en-US"/>
              </w:rPr>
            </w:pPr>
            <w:del w:id="2842"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43" w:author="erradi" w:date="2011-08-06T10:44:00Z"/>
                <w:rFonts w:ascii="Times New Roman" w:hAnsi="Times New Roman" w:cs="Times New Roman"/>
                <w:sz w:val="24"/>
                <w:szCs w:val="24"/>
                <w:lang w:val="en-US"/>
              </w:rPr>
            </w:pPr>
            <w:del w:id="2844"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45" w:author="erradi" w:date="2011-08-06T10:44:00Z"/>
                <w:rFonts w:ascii="Times New Roman" w:hAnsi="Times New Roman" w:cs="Times New Roman"/>
                <w:sz w:val="24"/>
                <w:szCs w:val="24"/>
                <w:lang w:val="en-US"/>
              </w:rPr>
            </w:pPr>
            <w:del w:id="2846"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47" w:author="erradi" w:date="2011-08-06T10:44:00Z"/>
                <w:rFonts w:ascii="Times New Roman" w:hAnsi="Times New Roman" w:cs="Times New Roman"/>
                <w:sz w:val="24"/>
                <w:szCs w:val="24"/>
                <w:lang w:val="en-US"/>
              </w:rPr>
            </w:pPr>
            <w:del w:id="2848"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49" w:author="erradi" w:date="2011-08-06T10:44:00Z"/>
                <w:rFonts w:ascii="Times New Roman" w:hAnsi="Times New Roman" w:cs="Times New Roman"/>
                <w:sz w:val="24"/>
                <w:szCs w:val="24"/>
                <w:lang w:val="en-US"/>
              </w:rPr>
            </w:pPr>
            <w:del w:id="2850"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51" w:author="erradi" w:date="2011-08-06T10:44:00Z"/>
                <w:rFonts w:ascii="Times New Roman" w:hAnsi="Times New Roman" w:cs="Times New Roman"/>
                <w:sz w:val="24"/>
                <w:szCs w:val="24"/>
                <w:lang w:val="en-US"/>
              </w:rPr>
            </w:pPr>
            <w:del w:id="2852"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53" w:author="erradi" w:date="2011-08-06T10:44:00Z"/>
                <w:rFonts w:ascii="Times New Roman" w:hAnsi="Times New Roman" w:cs="Times New Roman"/>
                <w:sz w:val="24"/>
                <w:szCs w:val="24"/>
                <w:lang w:val="en-US"/>
              </w:rPr>
            </w:pPr>
            <w:del w:id="2854"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55" w:author="erradi" w:date="2011-08-06T10:44:00Z"/>
                <w:rFonts w:ascii="Times New Roman" w:hAnsi="Times New Roman" w:cs="Times New Roman"/>
                <w:sz w:val="24"/>
                <w:szCs w:val="24"/>
                <w:lang w:val="en-US"/>
              </w:rPr>
            </w:pPr>
            <w:del w:id="2856"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57" w:author="erradi" w:date="2011-08-06T10:44:00Z"/>
                <w:rFonts w:ascii="Times New Roman" w:hAnsi="Times New Roman" w:cs="Times New Roman"/>
                <w:sz w:val="24"/>
                <w:szCs w:val="24"/>
                <w:lang w:val="en-US"/>
              </w:rPr>
            </w:pPr>
            <w:del w:id="2858"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2859" w:author="erradi" w:date="2011-08-06T10:44:00Z"/>
        </w:trPr>
        <w:tc>
          <w:tcPr>
            <w:tcW w:w="2142" w:type="dxa"/>
          </w:tcPr>
          <w:p w:rsidR="00767BB9" w:rsidDel="00541083" w:rsidRDefault="00767BB9" w:rsidP="0097258D">
            <w:pPr>
              <w:pStyle w:val="Paragraphedeliste"/>
              <w:ind w:left="709"/>
              <w:jc w:val="center"/>
              <w:rPr>
                <w:del w:id="2860" w:author="erradi" w:date="2011-08-06T10:44:00Z"/>
                <w:rFonts w:ascii="Times New Roman" w:hAnsi="Times New Roman" w:cs="Times New Roman"/>
                <w:sz w:val="24"/>
                <w:szCs w:val="24"/>
                <w:lang w:val="en-US"/>
              </w:rPr>
            </w:pPr>
            <w:del w:id="2861" w:author="erradi" w:date="2011-08-06T10:44:00Z">
              <w:r w:rsidDel="00541083">
                <w:rPr>
                  <w:rFonts w:ascii="Times New Roman" w:hAnsi="Times New Roman" w:cs="Times New Roman"/>
                  <w:sz w:val="24"/>
                  <w:szCs w:val="24"/>
                  <w:lang w:val="en-US"/>
                </w:rPr>
                <w:delText>act</w:delText>
              </w:r>
            </w:del>
          </w:p>
        </w:tc>
        <w:tc>
          <w:tcPr>
            <w:tcW w:w="714" w:type="dxa"/>
          </w:tcPr>
          <w:p w:rsidR="00767BB9" w:rsidDel="00541083" w:rsidRDefault="00767BB9" w:rsidP="0097258D">
            <w:pPr>
              <w:pStyle w:val="Paragraphedeliste"/>
              <w:ind w:left="709"/>
              <w:jc w:val="center"/>
              <w:rPr>
                <w:del w:id="2862" w:author="erradi" w:date="2011-08-06T10:44:00Z"/>
                <w:rFonts w:ascii="Times New Roman" w:hAnsi="Times New Roman" w:cs="Times New Roman"/>
                <w:sz w:val="24"/>
                <w:szCs w:val="24"/>
                <w:lang w:val="en-US"/>
              </w:rPr>
            </w:pPr>
            <w:del w:id="2863"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64" w:author="erradi" w:date="2011-08-06T10:44:00Z"/>
                <w:rFonts w:ascii="Times New Roman" w:hAnsi="Times New Roman" w:cs="Times New Roman"/>
                <w:sz w:val="24"/>
                <w:szCs w:val="24"/>
                <w:lang w:val="en-US"/>
              </w:rPr>
            </w:pPr>
            <w:del w:id="2865"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66" w:author="erradi" w:date="2011-08-06T10:44:00Z"/>
                <w:rFonts w:ascii="Times New Roman" w:hAnsi="Times New Roman" w:cs="Times New Roman"/>
                <w:sz w:val="24"/>
                <w:szCs w:val="24"/>
                <w:lang w:val="en-US"/>
              </w:rPr>
            </w:pPr>
            <w:del w:id="2867"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68" w:author="erradi" w:date="2011-08-06T10:44:00Z"/>
                <w:rFonts w:ascii="Times New Roman" w:hAnsi="Times New Roman" w:cs="Times New Roman"/>
                <w:sz w:val="24"/>
                <w:szCs w:val="24"/>
                <w:lang w:val="en-US"/>
              </w:rPr>
            </w:pPr>
            <w:del w:id="2869"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70" w:author="erradi" w:date="2011-08-06T10:44:00Z"/>
                <w:rFonts w:ascii="Times New Roman" w:hAnsi="Times New Roman" w:cs="Times New Roman"/>
                <w:sz w:val="24"/>
                <w:szCs w:val="24"/>
                <w:lang w:val="en-US"/>
              </w:rPr>
            </w:pPr>
            <w:del w:id="2871"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72" w:author="erradi" w:date="2011-08-06T10:44:00Z"/>
                <w:rFonts w:ascii="Times New Roman" w:hAnsi="Times New Roman" w:cs="Times New Roman"/>
                <w:sz w:val="24"/>
                <w:szCs w:val="24"/>
                <w:lang w:val="en-US"/>
              </w:rPr>
            </w:pPr>
            <w:del w:id="2873"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74" w:author="erradi" w:date="2011-08-06T10:44:00Z"/>
                <w:rFonts w:ascii="Times New Roman" w:hAnsi="Times New Roman" w:cs="Times New Roman"/>
                <w:sz w:val="24"/>
                <w:szCs w:val="24"/>
                <w:lang w:val="en-US"/>
              </w:rPr>
            </w:pPr>
            <w:del w:id="2875"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76" w:author="erradi" w:date="2011-08-06T10:44:00Z"/>
                <w:rFonts w:ascii="Times New Roman" w:hAnsi="Times New Roman" w:cs="Times New Roman"/>
                <w:sz w:val="24"/>
                <w:szCs w:val="24"/>
                <w:lang w:val="en-US"/>
              </w:rPr>
            </w:pPr>
            <w:del w:id="2877"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78" w:author="erradi" w:date="2011-08-06T10:44:00Z"/>
                <w:rFonts w:ascii="Times New Roman" w:hAnsi="Times New Roman" w:cs="Times New Roman"/>
                <w:sz w:val="24"/>
                <w:szCs w:val="24"/>
                <w:lang w:val="en-US"/>
              </w:rPr>
            </w:pPr>
            <w:del w:id="2879"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2880" w:author="erradi" w:date="2011-08-06T10:44:00Z"/>
        </w:trPr>
        <w:tc>
          <w:tcPr>
            <w:tcW w:w="2142" w:type="dxa"/>
          </w:tcPr>
          <w:p w:rsidR="00767BB9" w:rsidDel="00541083" w:rsidRDefault="00767BB9" w:rsidP="0097258D">
            <w:pPr>
              <w:pStyle w:val="Paragraphedeliste"/>
              <w:ind w:left="709"/>
              <w:jc w:val="center"/>
              <w:rPr>
                <w:del w:id="2881" w:author="erradi" w:date="2011-08-06T10:44:00Z"/>
                <w:rFonts w:ascii="Times New Roman" w:hAnsi="Times New Roman" w:cs="Times New Roman"/>
                <w:sz w:val="24"/>
                <w:szCs w:val="24"/>
                <w:lang w:val="en-US"/>
              </w:rPr>
            </w:pPr>
            <w:del w:id="2882" w:author="erradi" w:date="2011-08-06T10:44:00Z">
              <w:r w:rsidDel="00541083">
                <w:rPr>
                  <w:rFonts w:ascii="Times New Roman" w:hAnsi="Times New Roman" w:cs="Times New Roman"/>
                  <w:sz w:val="24"/>
                  <w:szCs w:val="24"/>
                  <w:lang w:val="en-US"/>
                </w:rPr>
                <w:delText>h-up</w:delText>
              </w:r>
            </w:del>
          </w:p>
        </w:tc>
        <w:tc>
          <w:tcPr>
            <w:tcW w:w="714" w:type="dxa"/>
          </w:tcPr>
          <w:p w:rsidR="00767BB9" w:rsidDel="00541083" w:rsidRDefault="00767BB9" w:rsidP="0097258D">
            <w:pPr>
              <w:pStyle w:val="Paragraphedeliste"/>
              <w:ind w:left="709"/>
              <w:jc w:val="center"/>
              <w:rPr>
                <w:del w:id="2883" w:author="erradi" w:date="2011-08-06T10:44:00Z"/>
                <w:rFonts w:ascii="Times New Roman" w:hAnsi="Times New Roman" w:cs="Times New Roman"/>
                <w:sz w:val="24"/>
                <w:szCs w:val="24"/>
                <w:lang w:val="en-US"/>
              </w:rPr>
            </w:pPr>
            <w:del w:id="2884"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85" w:author="erradi" w:date="2011-08-06T10:44:00Z"/>
                <w:rFonts w:ascii="Times New Roman" w:hAnsi="Times New Roman" w:cs="Times New Roman"/>
                <w:sz w:val="24"/>
                <w:szCs w:val="24"/>
                <w:lang w:val="en-US"/>
              </w:rPr>
            </w:pPr>
            <w:del w:id="2886"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87" w:author="erradi" w:date="2011-08-06T10:44:00Z"/>
                <w:rFonts w:ascii="Times New Roman" w:hAnsi="Times New Roman" w:cs="Times New Roman"/>
                <w:sz w:val="24"/>
                <w:szCs w:val="24"/>
                <w:lang w:val="en-US"/>
              </w:rPr>
            </w:pPr>
            <w:del w:id="2888" w:author="erradi" w:date="2011-08-06T10:44:00Z">
              <w:r w:rsidDel="00541083">
                <w:rPr>
                  <w:rFonts w:ascii="Times New Roman" w:hAnsi="Times New Roman" w:cs="Times New Roman"/>
                  <w:sz w:val="24"/>
                  <w:szCs w:val="24"/>
                  <w:lang w:val="en-US"/>
                </w:rPr>
                <w:delText>1</w:delText>
              </w:r>
            </w:del>
          </w:p>
        </w:tc>
        <w:tc>
          <w:tcPr>
            <w:tcW w:w="714" w:type="dxa"/>
          </w:tcPr>
          <w:p w:rsidR="00767BB9" w:rsidDel="00541083" w:rsidRDefault="00767BB9" w:rsidP="0097258D">
            <w:pPr>
              <w:pStyle w:val="Paragraphedeliste"/>
              <w:ind w:left="709"/>
              <w:jc w:val="center"/>
              <w:rPr>
                <w:del w:id="2889" w:author="erradi" w:date="2011-08-06T10:44:00Z"/>
                <w:rFonts w:ascii="Times New Roman" w:hAnsi="Times New Roman" w:cs="Times New Roman"/>
                <w:sz w:val="24"/>
                <w:szCs w:val="24"/>
                <w:lang w:val="en-US"/>
              </w:rPr>
            </w:pPr>
            <w:del w:id="2890"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91" w:author="erradi" w:date="2011-08-06T10:44:00Z"/>
                <w:rFonts w:ascii="Times New Roman" w:hAnsi="Times New Roman" w:cs="Times New Roman"/>
                <w:sz w:val="24"/>
                <w:szCs w:val="24"/>
                <w:lang w:val="en-US"/>
              </w:rPr>
            </w:pPr>
            <w:del w:id="2892"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93" w:author="erradi" w:date="2011-08-06T10:44:00Z"/>
                <w:rFonts w:ascii="Times New Roman" w:hAnsi="Times New Roman" w:cs="Times New Roman"/>
                <w:sz w:val="24"/>
                <w:szCs w:val="24"/>
                <w:lang w:val="en-US"/>
              </w:rPr>
            </w:pPr>
            <w:del w:id="2894"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95" w:author="erradi" w:date="2011-08-06T10:44:00Z"/>
                <w:rFonts w:ascii="Times New Roman" w:hAnsi="Times New Roman" w:cs="Times New Roman"/>
                <w:sz w:val="24"/>
                <w:szCs w:val="24"/>
                <w:lang w:val="en-US"/>
              </w:rPr>
            </w:pPr>
            <w:del w:id="2896"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97" w:author="erradi" w:date="2011-08-06T10:44:00Z"/>
                <w:rFonts w:ascii="Times New Roman" w:hAnsi="Times New Roman" w:cs="Times New Roman"/>
                <w:sz w:val="24"/>
                <w:szCs w:val="24"/>
                <w:lang w:val="en-US"/>
              </w:rPr>
            </w:pPr>
            <w:del w:id="2898" w:author="erradi" w:date="2011-08-06T10:44:00Z">
              <w:r w:rsidDel="00541083">
                <w:rPr>
                  <w:rFonts w:ascii="Times New Roman" w:hAnsi="Times New Roman" w:cs="Times New Roman"/>
                  <w:sz w:val="24"/>
                  <w:szCs w:val="24"/>
                  <w:lang w:val="en-US"/>
                </w:rPr>
                <w:delText>0</w:delText>
              </w:r>
            </w:del>
          </w:p>
        </w:tc>
        <w:tc>
          <w:tcPr>
            <w:tcW w:w="714" w:type="dxa"/>
          </w:tcPr>
          <w:p w:rsidR="00767BB9" w:rsidDel="00541083" w:rsidRDefault="00767BB9" w:rsidP="0097258D">
            <w:pPr>
              <w:pStyle w:val="Paragraphedeliste"/>
              <w:ind w:left="709"/>
              <w:jc w:val="center"/>
              <w:rPr>
                <w:del w:id="2899" w:author="erradi" w:date="2011-08-06T10:44:00Z"/>
                <w:rFonts w:ascii="Times New Roman" w:hAnsi="Times New Roman" w:cs="Times New Roman"/>
                <w:sz w:val="24"/>
                <w:szCs w:val="24"/>
                <w:lang w:val="en-US"/>
              </w:rPr>
            </w:pPr>
            <w:del w:id="2900" w:author="erradi" w:date="2011-08-06T10:44:00Z">
              <w:r w:rsidDel="00541083">
                <w:rPr>
                  <w:rFonts w:ascii="Times New Roman" w:hAnsi="Times New Roman" w:cs="Times New Roman"/>
                  <w:sz w:val="24"/>
                  <w:szCs w:val="24"/>
                  <w:lang w:val="en-US"/>
                </w:rPr>
                <w:delText>0</w:delText>
              </w:r>
            </w:del>
          </w:p>
        </w:tc>
      </w:tr>
    </w:tbl>
    <w:p w:rsidR="00767BB9" w:rsidDel="00541083" w:rsidRDefault="00767BB9" w:rsidP="0097258D">
      <w:pPr>
        <w:ind w:left="709"/>
        <w:rPr>
          <w:del w:id="2901" w:author="erradi" w:date="2011-08-06T10:44:00Z"/>
          <w:rFonts w:ascii="Times New Roman" w:hAnsi="Times New Roman" w:cs="Times New Roman"/>
          <w:sz w:val="24"/>
          <w:szCs w:val="24"/>
          <w:lang w:val="en-US"/>
        </w:rPr>
      </w:pPr>
    </w:p>
    <w:p w:rsidR="00767BB9" w:rsidRPr="009D592F" w:rsidDel="00541083" w:rsidRDefault="00767BB9" w:rsidP="0097258D">
      <w:pPr>
        <w:spacing w:after="0" w:line="240" w:lineRule="auto"/>
        <w:ind w:left="709"/>
        <w:jc w:val="center"/>
        <w:rPr>
          <w:del w:id="2902" w:author="erradi" w:date="2011-08-06T10:44:00Z"/>
          <w:rFonts w:ascii="Times New Roman" w:hAnsi="Times New Roman" w:cs="Times New Roman"/>
          <w:color w:val="C00000"/>
          <w:sz w:val="24"/>
          <w:szCs w:val="24"/>
          <w:lang w:val="en-US"/>
        </w:rPr>
      </w:pPr>
      <w:del w:id="2903"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Look w:val="04A0"/>
      </w:tblPr>
      <w:tblGrid>
        <w:gridCol w:w="2125"/>
        <w:gridCol w:w="1711"/>
        <w:gridCol w:w="1712"/>
        <w:gridCol w:w="2125"/>
        <w:gridCol w:w="1615"/>
      </w:tblGrid>
      <w:tr w:rsidR="00767BB9" w:rsidRPr="00763800" w:rsidDel="00541083" w:rsidTr="00763800">
        <w:trPr>
          <w:del w:id="2904" w:author="erradi" w:date="2011-08-06T10:44:00Z"/>
        </w:trPr>
        <w:tc>
          <w:tcPr>
            <w:tcW w:w="1842" w:type="dxa"/>
          </w:tcPr>
          <w:p w:rsidR="00767BB9" w:rsidDel="00541083" w:rsidRDefault="00767BB9" w:rsidP="0097258D">
            <w:pPr>
              <w:ind w:left="709"/>
              <w:jc w:val="center"/>
              <w:rPr>
                <w:del w:id="2905" w:author="erradi" w:date="2011-08-06T10:44:00Z"/>
                <w:rFonts w:ascii="Times New Roman" w:hAnsi="Times New Roman" w:cs="Times New Roman"/>
                <w:sz w:val="24"/>
                <w:szCs w:val="24"/>
                <w:lang w:val="en-US"/>
              </w:rPr>
            </w:pPr>
          </w:p>
        </w:tc>
        <w:tc>
          <w:tcPr>
            <w:tcW w:w="1842" w:type="dxa"/>
          </w:tcPr>
          <w:p w:rsidR="00767BB9" w:rsidDel="00541083" w:rsidRDefault="00767BB9" w:rsidP="0097258D">
            <w:pPr>
              <w:ind w:left="709"/>
              <w:jc w:val="center"/>
              <w:rPr>
                <w:del w:id="2906" w:author="erradi" w:date="2011-08-06T10:44:00Z"/>
                <w:rFonts w:ascii="Times New Roman" w:hAnsi="Times New Roman" w:cs="Times New Roman"/>
                <w:sz w:val="24"/>
                <w:szCs w:val="24"/>
                <w:lang w:val="en-US"/>
              </w:rPr>
            </w:pPr>
            <w:del w:id="2907" w:author="erradi" w:date="2011-08-06T10:44:00Z">
              <w:r w:rsidDel="00541083">
                <w:rPr>
                  <w:rFonts w:ascii="Times New Roman" w:hAnsi="Times New Roman" w:cs="Times New Roman"/>
                  <w:sz w:val="24"/>
                  <w:szCs w:val="24"/>
                  <w:lang w:val="en-US"/>
                </w:rPr>
                <w:delText>Patient</w:delText>
              </w:r>
            </w:del>
          </w:p>
        </w:tc>
        <w:tc>
          <w:tcPr>
            <w:tcW w:w="1842" w:type="dxa"/>
          </w:tcPr>
          <w:p w:rsidR="00767BB9" w:rsidDel="00541083" w:rsidRDefault="00767BB9" w:rsidP="0097258D">
            <w:pPr>
              <w:ind w:left="709"/>
              <w:jc w:val="center"/>
              <w:rPr>
                <w:del w:id="2908" w:author="erradi" w:date="2011-08-06T10:44:00Z"/>
                <w:rFonts w:ascii="Times New Roman" w:hAnsi="Times New Roman" w:cs="Times New Roman"/>
                <w:sz w:val="24"/>
                <w:szCs w:val="24"/>
                <w:lang w:val="en-US"/>
              </w:rPr>
            </w:pPr>
            <w:del w:id="2909" w:author="erradi" w:date="2011-08-06T10:44:00Z">
              <w:r w:rsidDel="00541083">
                <w:rPr>
                  <w:rFonts w:ascii="Times New Roman" w:hAnsi="Times New Roman" w:cs="Times New Roman"/>
                  <w:sz w:val="24"/>
                  <w:szCs w:val="24"/>
                  <w:lang w:val="en-US"/>
                </w:rPr>
                <w:delText>Doctor</w:delText>
              </w:r>
            </w:del>
          </w:p>
        </w:tc>
        <w:tc>
          <w:tcPr>
            <w:tcW w:w="1843" w:type="dxa"/>
          </w:tcPr>
          <w:p w:rsidR="00767BB9" w:rsidDel="00541083" w:rsidRDefault="00767BB9" w:rsidP="0097258D">
            <w:pPr>
              <w:ind w:left="709"/>
              <w:jc w:val="center"/>
              <w:rPr>
                <w:del w:id="2910" w:author="erradi" w:date="2011-08-06T10:44:00Z"/>
                <w:rFonts w:ascii="Times New Roman" w:hAnsi="Times New Roman" w:cs="Times New Roman"/>
                <w:sz w:val="24"/>
                <w:szCs w:val="24"/>
                <w:lang w:val="en-US"/>
              </w:rPr>
            </w:pPr>
            <w:del w:id="2911" w:author="erradi" w:date="2011-08-06T10:44:00Z">
              <w:r w:rsidDel="00541083">
                <w:rPr>
                  <w:rFonts w:ascii="Times New Roman" w:hAnsi="Times New Roman" w:cs="Times New Roman"/>
                  <w:sz w:val="24"/>
                  <w:szCs w:val="24"/>
                  <w:lang w:val="en-US"/>
                </w:rPr>
                <w:delText>Receptionist</w:delText>
              </w:r>
            </w:del>
          </w:p>
        </w:tc>
        <w:tc>
          <w:tcPr>
            <w:tcW w:w="1843" w:type="dxa"/>
          </w:tcPr>
          <w:p w:rsidR="00767BB9" w:rsidDel="00541083" w:rsidRDefault="00767BB9" w:rsidP="0097258D">
            <w:pPr>
              <w:ind w:left="709"/>
              <w:jc w:val="center"/>
              <w:rPr>
                <w:del w:id="2912" w:author="erradi" w:date="2011-08-06T10:44:00Z"/>
                <w:rFonts w:ascii="Times New Roman" w:hAnsi="Times New Roman" w:cs="Times New Roman"/>
                <w:sz w:val="24"/>
                <w:szCs w:val="24"/>
                <w:lang w:val="en-US"/>
              </w:rPr>
            </w:pPr>
            <w:del w:id="2913"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2914" w:author="erradi" w:date="2011-08-06T10:44:00Z"/>
        </w:trPr>
        <w:tc>
          <w:tcPr>
            <w:tcW w:w="1842" w:type="dxa"/>
          </w:tcPr>
          <w:p w:rsidR="00767BB9" w:rsidDel="00541083" w:rsidRDefault="00767BB9" w:rsidP="0097258D">
            <w:pPr>
              <w:ind w:left="709"/>
              <w:jc w:val="center"/>
              <w:rPr>
                <w:del w:id="2915" w:author="erradi" w:date="2011-08-06T10:44:00Z"/>
                <w:rFonts w:ascii="Times New Roman" w:hAnsi="Times New Roman" w:cs="Times New Roman"/>
                <w:sz w:val="24"/>
                <w:szCs w:val="24"/>
                <w:lang w:val="en-US"/>
              </w:rPr>
            </w:pPr>
            <w:del w:id="2916" w:author="erradi" w:date="2011-08-06T10:44:00Z">
              <w:r w:rsidDel="00541083">
                <w:rPr>
                  <w:rFonts w:ascii="Times New Roman" w:hAnsi="Times New Roman" w:cs="Times New Roman"/>
                  <w:sz w:val="24"/>
                  <w:szCs w:val="24"/>
                  <w:lang w:val="en-US"/>
                </w:rPr>
                <w:delText>Patient</w:delText>
              </w:r>
            </w:del>
          </w:p>
        </w:tc>
        <w:tc>
          <w:tcPr>
            <w:tcW w:w="1842" w:type="dxa"/>
          </w:tcPr>
          <w:p w:rsidR="00767BB9" w:rsidDel="00541083" w:rsidRDefault="00767BB9" w:rsidP="0097258D">
            <w:pPr>
              <w:ind w:left="709"/>
              <w:jc w:val="center"/>
              <w:rPr>
                <w:del w:id="2917" w:author="erradi" w:date="2011-08-06T10:44:00Z"/>
                <w:rFonts w:ascii="Times New Roman" w:hAnsi="Times New Roman" w:cs="Times New Roman"/>
                <w:sz w:val="24"/>
                <w:szCs w:val="24"/>
                <w:lang w:val="en-US"/>
              </w:rPr>
            </w:pPr>
            <w:del w:id="2918" w:author="erradi" w:date="2011-08-06T10:44:00Z">
              <w:r w:rsidDel="00541083">
                <w:rPr>
                  <w:rFonts w:ascii="Times New Roman" w:hAnsi="Times New Roman" w:cs="Times New Roman"/>
                  <w:sz w:val="24"/>
                  <w:szCs w:val="24"/>
                  <w:lang w:val="en-US"/>
                </w:rPr>
                <w:delText>1</w:delText>
              </w:r>
            </w:del>
          </w:p>
        </w:tc>
        <w:tc>
          <w:tcPr>
            <w:tcW w:w="1842" w:type="dxa"/>
          </w:tcPr>
          <w:p w:rsidR="00767BB9" w:rsidDel="00541083" w:rsidRDefault="00767BB9" w:rsidP="0097258D">
            <w:pPr>
              <w:ind w:left="709"/>
              <w:jc w:val="center"/>
              <w:rPr>
                <w:del w:id="2919" w:author="erradi" w:date="2011-08-06T10:44:00Z"/>
                <w:rFonts w:ascii="Times New Roman" w:hAnsi="Times New Roman" w:cs="Times New Roman"/>
                <w:sz w:val="24"/>
                <w:szCs w:val="24"/>
                <w:lang w:val="en-US"/>
              </w:rPr>
            </w:pPr>
            <w:del w:id="2920"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2921" w:author="erradi" w:date="2011-08-06T10:44:00Z"/>
                <w:rFonts w:ascii="Times New Roman" w:hAnsi="Times New Roman" w:cs="Times New Roman"/>
                <w:sz w:val="24"/>
                <w:szCs w:val="24"/>
                <w:lang w:val="en-US"/>
              </w:rPr>
            </w:pPr>
            <w:del w:id="2922"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2923" w:author="erradi" w:date="2011-08-06T10:44:00Z"/>
                <w:rFonts w:ascii="Times New Roman" w:hAnsi="Times New Roman" w:cs="Times New Roman"/>
                <w:sz w:val="24"/>
                <w:szCs w:val="24"/>
                <w:lang w:val="en-US"/>
              </w:rPr>
            </w:pPr>
            <w:del w:id="2924"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2925" w:author="erradi" w:date="2011-08-06T10:44:00Z"/>
        </w:trPr>
        <w:tc>
          <w:tcPr>
            <w:tcW w:w="1842" w:type="dxa"/>
          </w:tcPr>
          <w:p w:rsidR="00767BB9" w:rsidDel="00541083" w:rsidRDefault="00767BB9" w:rsidP="0097258D">
            <w:pPr>
              <w:ind w:left="709"/>
              <w:jc w:val="center"/>
              <w:rPr>
                <w:del w:id="2926" w:author="erradi" w:date="2011-08-06T10:44:00Z"/>
                <w:rFonts w:ascii="Times New Roman" w:hAnsi="Times New Roman" w:cs="Times New Roman"/>
                <w:sz w:val="24"/>
                <w:szCs w:val="24"/>
                <w:lang w:val="en-US"/>
              </w:rPr>
            </w:pPr>
            <w:del w:id="2927" w:author="erradi" w:date="2011-08-06T10:44:00Z">
              <w:r w:rsidDel="00541083">
                <w:rPr>
                  <w:rFonts w:ascii="Times New Roman" w:hAnsi="Times New Roman" w:cs="Times New Roman"/>
                  <w:sz w:val="24"/>
                  <w:szCs w:val="24"/>
                  <w:lang w:val="en-US"/>
                </w:rPr>
                <w:delText>Doctor</w:delText>
              </w:r>
            </w:del>
          </w:p>
        </w:tc>
        <w:tc>
          <w:tcPr>
            <w:tcW w:w="1842" w:type="dxa"/>
          </w:tcPr>
          <w:p w:rsidR="00767BB9" w:rsidDel="00541083" w:rsidRDefault="00767BB9" w:rsidP="0097258D">
            <w:pPr>
              <w:ind w:left="709"/>
              <w:jc w:val="center"/>
              <w:rPr>
                <w:del w:id="2928" w:author="erradi" w:date="2011-08-06T10:44:00Z"/>
                <w:rFonts w:ascii="Times New Roman" w:hAnsi="Times New Roman" w:cs="Times New Roman"/>
                <w:sz w:val="24"/>
                <w:szCs w:val="24"/>
                <w:lang w:val="en-US"/>
              </w:rPr>
            </w:pPr>
            <w:del w:id="2929" w:author="erradi" w:date="2011-08-06T10:44:00Z">
              <w:r w:rsidDel="00541083">
                <w:rPr>
                  <w:rFonts w:ascii="Times New Roman" w:hAnsi="Times New Roman" w:cs="Times New Roman"/>
                  <w:sz w:val="24"/>
                  <w:szCs w:val="24"/>
                  <w:lang w:val="en-US"/>
                </w:rPr>
                <w:delText>0</w:delText>
              </w:r>
            </w:del>
          </w:p>
        </w:tc>
        <w:tc>
          <w:tcPr>
            <w:tcW w:w="1842" w:type="dxa"/>
          </w:tcPr>
          <w:p w:rsidR="00767BB9" w:rsidDel="00541083" w:rsidRDefault="00767BB9" w:rsidP="0097258D">
            <w:pPr>
              <w:ind w:left="709"/>
              <w:jc w:val="center"/>
              <w:rPr>
                <w:del w:id="2930" w:author="erradi" w:date="2011-08-06T10:44:00Z"/>
                <w:rFonts w:ascii="Times New Roman" w:hAnsi="Times New Roman" w:cs="Times New Roman"/>
                <w:sz w:val="24"/>
                <w:szCs w:val="24"/>
                <w:lang w:val="en-US"/>
              </w:rPr>
            </w:pPr>
            <w:del w:id="2931" w:author="erradi" w:date="2011-08-06T10:44:00Z">
              <w:r w:rsidDel="00541083">
                <w:rPr>
                  <w:rFonts w:ascii="Times New Roman" w:hAnsi="Times New Roman" w:cs="Times New Roman"/>
                  <w:sz w:val="24"/>
                  <w:szCs w:val="24"/>
                  <w:lang w:val="en-US"/>
                </w:rPr>
                <w:delText>1</w:delText>
              </w:r>
            </w:del>
          </w:p>
        </w:tc>
        <w:tc>
          <w:tcPr>
            <w:tcW w:w="1843" w:type="dxa"/>
          </w:tcPr>
          <w:p w:rsidR="00767BB9" w:rsidDel="00541083" w:rsidRDefault="00767BB9" w:rsidP="0097258D">
            <w:pPr>
              <w:ind w:left="709"/>
              <w:jc w:val="center"/>
              <w:rPr>
                <w:del w:id="2932" w:author="erradi" w:date="2011-08-06T10:44:00Z"/>
                <w:rFonts w:ascii="Times New Roman" w:hAnsi="Times New Roman" w:cs="Times New Roman"/>
                <w:sz w:val="24"/>
                <w:szCs w:val="24"/>
                <w:lang w:val="en-US"/>
              </w:rPr>
            </w:pPr>
            <w:del w:id="2933"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2934" w:author="erradi" w:date="2011-08-06T10:44:00Z"/>
                <w:rFonts w:ascii="Times New Roman" w:hAnsi="Times New Roman" w:cs="Times New Roman"/>
                <w:sz w:val="24"/>
                <w:szCs w:val="24"/>
                <w:lang w:val="en-US"/>
              </w:rPr>
            </w:pPr>
            <w:del w:id="2935"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2936" w:author="erradi" w:date="2011-08-06T10:44:00Z"/>
        </w:trPr>
        <w:tc>
          <w:tcPr>
            <w:tcW w:w="1842" w:type="dxa"/>
          </w:tcPr>
          <w:p w:rsidR="00767BB9" w:rsidDel="00541083" w:rsidRDefault="00767BB9" w:rsidP="0097258D">
            <w:pPr>
              <w:ind w:left="709"/>
              <w:jc w:val="center"/>
              <w:rPr>
                <w:del w:id="2937" w:author="erradi" w:date="2011-08-06T10:44:00Z"/>
                <w:rFonts w:ascii="Times New Roman" w:hAnsi="Times New Roman" w:cs="Times New Roman"/>
                <w:sz w:val="24"/>
                <w:szCs w:val="24"/>
                <w:lang w:val="en-US"/>
              </w:rPr>
            </w:pPr>
            <w:del w:id="2938" w:author="erradi" w:date="2011-08-06T10:44:00Z">
              <w:r w:rsidDel="00541083">
                <w:rPr>
                  <w:rFonts w:ascii="Times New Roman" w:hAnsi="Times New Roman" w:cs="Times New Roman"/>
                  <w:sz w:val="24"/>
                  <w:szCs w:val="24"/>
                  <w:lang w:val="en-US"/>
                </w:rPr>
                <w:delText>Receptionist</w:delText>
              </w:r>
            </w:del>
          </w:p>
        </w:tc>
        <w:tc>
          <w:tcPr>
            <w:tcW w:w="1842" w:type="dxa"/>
          </w:tcPr>
          <w:p w:rsidR="00767BB9" w:rsidDel="00541083" w:rsidRDefault="00767BB9" w:rsidP="0097258D">
            <w:pPr>
              <w:ind w:left="709"/>
              <w:jc w:val="center"/>
              <w:rPr>
                <w:del w:id="2939" w:author="erradi" w:date="2011-08-06T10:44:00Z"/>
                <w:rFonts w:ascii="Times New Roman" w:hAnsi="Times New Roman" w:cs="Times New Roman"/>
                <w:sz w:val="24"/>
                <w:szCs w:val="24"/>
                <w:lang w:val="en-US"/>
              </w:rPr>
            </w:pPr>
            <w:del w:id="2940" w:author="erradi" w:date="2011-08-06T10:44:00Z">
              <w:r w:rsidDel="00541083">
                <w:rPr>
                  <w:rFonts w:ascii="Times New Roman" w:hAnsi="Times New Roman" w:cs="Times New Roman"/>
                  <w:sz w:val="24"/>
                  <w:szCs w:val="24"/>
                  <w:lang w:val="en-US"/>
                </w:rPr>
                <w:delText>0</w:delText>
              </w:r>
            </w:del>
          </w:p>
        </w:tc>
        <w:tc>
          <w:tcPr>
            <w:tcW w:w="1842" w:type="dxa"/>
          </w:tcPr>
          <w:p w:rsidR="00767BB9" w:rsidDel="00541083" w:rsidRDefault="00767BB9" w:rsidP="0097258D">
            <w:pPr>
              <w:ind w:left="709"/>
              <w:jc w:val="center"/>
              <w:rPr>
                <w:del w:id="2941" w:author="erradi" w:date="2011-08-06T10:44:00Z"/>
                <w:rFonts w:ascii="Times New Roman" w:hAnsi="Times New Roman" w:cs="Times New Roman"/>
                <w:sz w:val="24"/>
                <w:szCs w:val="24"/>
                <w:lang w:val="en-US"/>
              </w:rPr>
            </w:pPr>
            <w:del w:id="2942"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2943" w:author="erradi" w:date="2011-08-06T10:44:00Z"/>
                <w:rFonts w:ascii="Times New Roman" w:hAnsi="Times New Roman" w:cs="Times New Roman"/>
                <w:sz w:val="24"/>
                <w:szCs w:val="24"/>
                <w:lang w:val="en-US"/>
              </w:rPr>
            </w:pPr>
            <w:del w:id="2944" w:author="erradi" w:date="2011-08-06T10:44:00Z">
              <w:r w:rsidDel="00541083">
                <w:rPr>
                  <w:rFonts w:ascii="Times New Roman" w:hAnsi="Times New Roman" w:cs="Times New Roman"/>
                  <w:sz w:val="24"/>
                  <w:szCs w:val="24"/>
                  <w:lang w:val="en-US"/>
                </w:rPr>
                <w:delText>1</w:delText>
              </w:r>
            </w:del>
          </w:p>
        </w:tc>
        <w:tc>
          <w:tcPr>
            <w:tcW w:w="1843" w:type="dxa"/>
          </w:tcPr>
          <w:p w:rsidR="00767BB9" w:rsidDel="00541083" w:rsidRDefault="00767BB9" w:rsidP="0097258D">
            <w:pPr>
              <w:ind w:left="709"/>
              <w:jc w:val="center"/>
              <w:rPr>
                <w:del w:id="2945" w:author="erradi" w:date="2011-08-06T10:44:00Z"/>
                <w:rFonts w:ascii="Times New Roman" w:hAnsi="Times New Roman" w:cs="Times New Roman"/>
                <w:sz w:val="24"/>
                <w:szCs w:val="24"/>
                <w:lang w:val="en-US"/>
              </w:rPr>
            </w:pPr>
            <w:del w:id="2946" w:author="erradi" w:date="2011-08-06T10:44:00Z">
              <w:r w:rsidDel="00541083">
                <w:rPr>
                  <w:rFonts w:ascii="Times New Roman" w:hAnsi="Times New Roman" w:cs="Times New Roman"/>
                  <w:sz w:val="24"/>
                  <w:szCs w:val="24"/>
                  <w:lang w:val="en-US"/>
                </w:rPr>
                <w:delText>0</w:delText>
              </w:r>
            </w:del>
          </w:p>
        </w:tc>
      </w:tr>
    </w:tbl>
    <w:p w:rsidR="00767BB9" w:rsidDel="00541083" w:rsidRDefault="00767BB9" w:rsidP="0097258D">
      <w:pPr>
        <w:ind w:left="709"/>
        <w:rPr>
          <w:del w:id="2947"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2948" w:author="erradi" w:date="2011-08-06T10:44:00Z"/>
          <w:rFonts w:ascii="Times New Roman" w:hAnsi="Times New Roman" w:cs="Times New Roman"/>
          <w:color w:val="C00000"/>
          <w:sz w:val="24"/>
          <w:szCs w:val="24"/>
          <w:lang w:val="en-US"/>
        </w:rPr>
      </w:pPr>
      <w:del w:id="2949"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845"/>
        <w:gridCol w:w="2427"/>
        <w:gridCol w:w="2019"/>
        <w:gridCol w:w="1592"/>
        <w:gridCol w:w="1405"/>
      </w:tblGrid>
      <w:tr w:rsidR="00767BB9" w:rsidRPr="00763800" w:rsidDel="00541083" w:rsidTr="00763800">
        <w:trPr>
          <w:trHeight w:val="135"/>
          <w:del w:id="2950" w:author="erradi" w:date="2011-08-06T10:44:00Z"/>
        </w:trPr>
        <w:tc>
          <w:tcPr>
            <w:tcW w:w="1526" w:type="dxa"/>
            <w:vMerge w:val="restart"/>
          </w:tcPr>
          <w:p w:rsidR="00767BB9" w:rsidDel="00541083" w:rsidRDefault="00767BB9" w:rsidP="0097258D">
            <w:pPr>
              <w:ind w:left="709"/>
              <w:jc w:val="center"/>
              <w:rPr>
                <w:del w:id="2951" w:author="erradi" w:date="2011-08-06T10:44:00Z"/>
                <w:rFonts w:ascii="Times New Roman" w:hAnsi="Times New Roman" w:cs="Times New Roman"/>
                <w:sz w:val="24"/>
                <w:szCs w:val="24"/>
                <w:lang w:val="en-US"/>
              </w:rPr>
            </w:pPr>
            <w:del w:id="2952" w:author="erradi" w:date="2011-08-06T10:44:00Z">
              <w:r w:rsidDel="00541083">
                <w:rPr>
                  <w:rFonts w:ascii="Times New Roman" w:hAnsi="Times New Roman" w:cs="Times New Roman"/>
                  <w:sz w:val="24"/>
                  <w:szCs w:val="24"/>
                  <w:lang w:val="en-US"/>
                </w:rPr>
                <w:delText>ID</w:delText>
              </w:r>
            </w:del>
          </w:p>
        </w:tc>
        <w:tc>
          <w:tcPr>
            <w:tcW w:w="4615" w:type="dxa"/>
            <w:vMerge w:val="restart"/>
          </w:tcPr>
          <w:p w:rsidR="00767BB9" w:rsidDel="00541083" w:rsidRDefault="00767BB9" w:rsidP="0097258D">
            <w:pPr>
              <w:ind w:left="709"/>
              <w:jc w:val="center"/>
              <w:rPr>
                <w:del w:id="2953" w:author="erradi" w:date="2011-08-06T10:44:00Z"/>
                <w:rFonts w:ascii="Times New Roman" w:hAnsi="Times New Roman" w:cs="Times New Roman"/>
                <w:sz w:val="24"/>
                <w:szCs w:val="24"/>
                <w:lang w:val="en-US"/>
              </w:rPr>
            </w:pPr>
            <w:del w:id="2954" w:author="erradi" w:date="2011-08-06T10:44:00Z">
              <w:r w:rsidDel="00541083">
                <w:rPr>
                  <w:rFonts w:ascii="Times New Roman" w:hAnsi="Times New Roman" w:cs="Times New Roman"/>
                  <w:sz w:val="24"/>
                  <w:szCs w:val="24"/>
                  <w:lang w:val="en-US"/>
                </w:rPr>
                <w:delText>Expréssion</w:delText>
              </w:r>
            </w:del>
          </w:p>
        </w:tc>
        <w:tc>
          <w:tcPr>
            <w:tcW w:w="3071" w:type="dxa"/>
            <w:gridSpan w:val="3"/>
          </w:tcPr>
          <w:p w:rsidR="00767BB9" w:rsidDel="00541083" w:rsidRDefault="00767BB9" w:rsidP="0097258D">
            <w:pPr>
              <w:ind w:left="709"/>
              <w:jc w:val="center"/>
              <w:rPr>
                <w:del w:id="2955" w:author="erradi" w:date="2011-08-06T10:44:00Z"/>
                <w:rFonts w:ascii="Times New Roman" w:hAnsi="Times New Roman" w:cs="Times New Roman"/>
                <w:sz w:val="24"/>
                <w:szCs w:val="24"/>
                <w:lang w:val="en-US"/>
              </w:rPr>
            </w:pPr>
            <w:del w:id="2956"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2957" w:author="erradi" w:date="2011-08-06T10:44:00Z"/>
        </w:trPr>
        <w:tc>
          <w:tcPr>
            <w:tcW w:w="1526" w:type="dxa"/>
            <w:vMerge/>
          </w:tcPr>
          <w:p w:rsidR="00767BB9" w:rsidDel="00541083" w:rsidRDefault="00767BB9" w:rsidP="0097258D">
            <w:pPr>
              <w:ind w:left="709"/>
              <w:jc w:val="center"/>
              <w:rPr>
                <w:del w:id="2958" w:author="erradi" w:date="2011-08-06T10:44:00Z"/>
                <w:rFonts w:ascii="Times New Roman" w:hAnsi="Times New Roman" w:cs="Times New Roman"/>
                <w:sz w:val="24"/>
                <w:szCs w:val="24"/>
                <w:lang w:val="en-US"/>
              </w:rPr>
            </w:pPr>
          </w:p>
        </w:tc>
        <w:tc>
          <w:tcPr>
            <w:tcW w:w="4615" w:type="dxa"/>
            <w:vMerge/>
          </w:tcPr>
          <w:p w:rsidR="00767BB9" w:rsidDel="00541083" w:rsidRDefault="00767BB9" w:rsidP="0097258D">
            <w:pPr>
              <w:ind w:left="709"/>
              <w:jc w:val="center"/>
              <w:rPr>
                <w:del w:id="2959"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2960" w:author="erradi" w:date="2011-08-06T10:44:00Z"/>
                <w:rFonts w:ascii="Times New Roman" w:hAnsi="Times New Roman" w:cs="Times New Roman"/>
                <w:sz w:val="24"/>
                <w:szCs w:val="24"/>
                <w:lang w:val="en-US"/>
              </w:rPr>
            </w:pPr>
            <w:del w:id="2961" w:author="erradi" w:date="2011-08-06T10:44:00Z">
              <w:r w:rsidDel="00541083">
                <w:rPr>
                  <w:rFonts w:ascii="Times New Roman" w:hAnsi="Times New Roman" w:cs="Times New Roman"/>
                  <w:sz w:val="24"/>
                  <w:szCs w:val="24"/>
                  <w:lang w:val="en-US"/>
                </w:rPr>
                <w:delText>Date</w:delText>
              </w:r>
            </w:del>
          </w:p>
        </w:tc>
        <w:tc>
          <w:tcPr>
            <w:tcW w:w="1024" w:type="dxa"/>
          </w:tcPr>
          <w:p w:rsidR="00767BB9" w:rsidDel="00541083" w:rsidRDefault="00767BB9" w:rsidP="0097258D">
            <w:pPr>
              <w:ind w:left="709"/>
              <w:jc w:val="center"/>
              <w:rPr>
                <w:del w:id="2962" w:author="erradi" w:date="2011-08-06T10:44:00Z"/>
                <w:rFonts w:ascii="Times New Roman" w:hAnsi="Times New Roman" w:cs="Times New Roman"/>
                <w:sz w:val="24"/>
                <w:szCs w:val="24"/>
                <w:lang w:val="en-US"/>
              </w:rPr>
            </w:pPr>
            <w:del w:id="2963" w:author="erradi" w:date="2011-08-06T10:44:00Z">
              <w:r w:rsidDel="00541083">
                <w:rPr>
                  <w:rFonts w:ascii="Times New Roman" w:hAnsi="Times New Roman" w:cs="Times New Roman"/>
                  <w:sz w:val="24"/>
                  <w:szCs w:val="24"/>
                  <w:lang w:val="en-US"/>
                </w:rPr>
                <w:delText>Hour</w:delText>
              </w:r>
            </w:del>
          </w:p>
        </w:tc>
        <w:tc>
          <w:tcPr>
            <w:tcW w:w="1024" w:type="dxa"/>
          </w:tcPr>
          <w:p w:rsidR="00767BB9" w:rsidDel="00541083" w:rsidRDefault="00767BB9" w:rsidP="0097258D">
            <w:pPr>
              <w:ind w:left="709"/>
              <w:jc w:val="center"/>
              <w:rPr>
                <w:del w:id="2964" w:author="erradi" w:date="2011-08-06T10:44:00Z"/>
                <w:rFonts w:ascii="Times New Roman" w:hAnsi="Times New Roman" w:cs="Times New Roman"/>
                <w:sz w:val="24"/>
                <w:szCs w:val="24"/>
                <w:lang w:val="en-US"/>
              </w:rPr>
            </w:pPr>
            <w:del w:id="2965"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646"/>
          <w:del w:id="2966" w:author="erradi" w:date="2011-08-06T10:44:00Z"/>
        </w:trPr>
        <w:tc>
          <w:tcPr>
            <w:tcW w:w="1526" w:type="dxa"/>
          </w:tcPr>
          <w:p w:rsidR="00767BB9" w:rsidDel="00541083" w:rsidRDefault="00767BB9" w:rsidP="0097258D">
            <w:pPr>
              <w:ind w:left="709"/>
              <w:jc w:val="center"/>
              <w:rPr>
                <w:del w:id="2967" w:author="erradi" w:date="2011-08-06T10:44:00Z"/>
                <w:rFonts w:ascii="Times New Roman" w:hAnsi="Times New Roman" w:cs="Times New Roman"/>
                <w:sz w:val="24"/>
                <w:szCs w:val="24"/>
                <w:lang w:val="en-US"/>
              </w:rPr>
            </w:pPr>
            <w:del w:id="2968"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615" w:type="dxa"/>
          </w:tcPr>
          <w:p w:rsidR="00767BB9" w:rsidRPr="00763800" w:rsidDel="00541083" w:rsidRDefault="00767BB9" w:rsidP="0097258D">
            <w:pPr>
              <w:pStyle w:val="p1a"/>
              <w:ind w:left="709"/>
              <w:jc w:val="center"/>
              <w:rPr>
                <w:del w:id="2969" w:author="erradi" w:date="2011-08-06T10:44:00Z"/>
                <w:rFonts w:ascii="Times New Roman" w:hAnsi="Times New Roman"/>
              </w:rPr>
            </w:pPr>
            <w:del w:id="2970"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2971"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2972" w:author="erradi" w:date="2011-08-06T10:44:00Z"/>
                <w:rFonts w:ascii="Times New Roman" w:hAnsi="Times New Roman" w:cs="Times New Roman"/>
                <w:sz w:val="24"/>
                <w:szCs w:val="24"/>
                <w:lang w:val="en-US"/>
              </w:rPr>
            </w:pPr>
            <w:del w:id="2973" w:author="erradi" w:date="2011-08-06T10:44:00Z">
              <w:r w:rsidDel="00541083">
                <w:rPr>
                  <w:rFonts w:ascii="Times New Roman" w:hAnsi="Times New Roman" w:cs="Times New Roman"/>
                  <w:sz w:val="24"/>
                  <w:szCs w:val="24"/>
                  <w:lang w:val="en-US"/>
                </w:rPr>
                <w:delText>03/08/2011</w:delText>
              </w:r>
            </w:del>
          </w:p>
        </w:tc>
        <w:tc>
          <w:tcPr>
            <w:tcW w:w="1024" w:type="dxa"/>
          </w:tcPr>
          <w:p w:rsidR="00767BB9" w:rsidDel="00541083" w:rsidRDefault="00767BB9" w:rsidP="0097258D">
            <w:pPr>
              <w:ind w:left="709"/>
              <w:jc w:val="center"/>
              <w:rPr>
                <w:del w:id="2974" w:author="erradi" w:date="2011-08-06T10:44:00Z"/>
                <w:rFonts w:ascii="Times New Roman" w:hAnsi="Times New Roman" w:cs="Times New Roman"/>
                <w:sz w:val="24"/>
                <w:szCs w:val="24"/>
                <w:lang w:val="en-US"/>
              </w:rPr>
            </w:pPr>
            <w:del w:id="2975" w:author="erradi" w:date="2011-08-06T10:44:00Z">
              <w:r w:rsidDel="00541083">
                <w:rPr>
                  <w:rFonts w:ascii="Times New Roman" w:hAnsi="Times New Roman" w:cs="Times New Roman"/>
                  <w:sz w:val="24"/>
                  <w:szCs w:val="24"/>
                  <w:lang w:val="en-US"/>
                </w:rPr>
                <w:delText>17h:00</w:delText>
              </w:r>
            </w:del>
          </w:p>
        </w:tc>
        <w:tc>
          <w:tcPr>
            <w:tcW w:w="1024" w:type="dxa"/>
          </w:tcPr>
          <w:p w:rsidR="00767BB9" w:rsidRPr="00094455" w:rsidDel="00541083" w:rsidRDefault="00767BB9" w:rsidP="0097258D">
            <w:pPr>
              <w:ind w:left="709"/>
              <w:jc w:val="center"/>
              <w:rPr>
                <w:del w:id="2976" w:author="erradi" w:date="2011-08-06T10:44:00Z"/>
                <w:rFonts w:ascii="Times New Roman" w:hAnsi="Times New Roman" w:cs="Times New Roman"/>
                <w:color w:val="C00000"/>
                <w:sz w:val="24"/>
                <w:szCs w:val="24"/>
                <w:lang w:val="en-US"/>
              </w:rPr>
            </w:pPr>
            <w:del w:id="2977" w:author="erradi" w:date="2011-08-06T10:44:00Z">
              <w:r w:rsidRPr="00094455" w:rsidDel="00541083">
                <w:rPr>
                  <w:rFonts w:ascii="Times New Roman" w:hAnsi="Times New Roman" w:cs="Times New Roman"/>
                  <w:color w:val="C00000"/>
                  <w:sz w:val="24"/>
                  <w:szCs w:val="24"/>
                  <w:lang w:val="en-US"/>
                </w:rPr>
                <w:delText>0</w:delText>
              </w:r>
            </w:del>
          </w:p>
        </w:tc>
      </w:tr>
    </w:tbl>
    <w:p w:rsidR="00767BB9" w:rsidDel="00541083" w:rsidRDefault="00767BB9" w:rsidP="0097258D">
      <w:pPr>
        <w:ind w:left="709"/>
        <w:rPr>
          <w:del w:id="2978" w:author="erradi" w:date="2011-08-06T10:44:00Z"/>
          <w:rFonts w:ascii="Times New Roman" w:hAnsi="Times New Roman" w:cs="Times New Roman"/>
          <w:sz w:val="24"/>
          <w:szCs w:val="24"/>
          <w:lang w:val="en-US"/>
        </w:rPr>
      </w:pPr>
      <w:del w:id="2979" w:author="erradi" w:date="2011-08-06T10:44:00Z">
        <w:r w:rsidDel="00541083">
          <w:rPr>
            <w:rFonts w:ascii="Times New Roman" w:hAnsi="Times New Roman" w:cs="Times New Roman"/>
            <w:sz w:val="24"/>
            <w:szCs w:val="24"/>
            <w:lang w:val="en-US"/>
          </w:rPr>
          <w:tab/>
        </w:r>
      </w:del>
    </w:p>
    <w:p w:rsidR="00767BB9" w:rsidRPr="00BC481E" w:rsidDel="00541083" w:rsidRDefault="00767BB9" w:rsidP="0097258D">
      <w:pPr>
        <w:spacing w:after="0"/>
        <w:ind w:left="709"/>
        <w:jc w:val="center"/>
        <w:rPr>
          <w:del w:id="2980" w:author="erradi" w:date="2011-08-06T10:44:00Z"/>
          <w:rFonts w:ascii="Times New Roman" w:hAnsi="Times New Roman" w:cs="Times New Roman"/>
          <w:color w:val="C00000"/>
          <w:sz w:val="24"/>
          <w:szCs w:val="24"/>
          <w:lang w:val="en-US"/>
        </w:rPr>
      </w:pPr>
      <w:del w:id="2981" w:author="erradi" w:date="2011-08-06T10:44:00Z">
        <w:r w:rsidRPr="00BC481E" w:rsidDel="00541083">
          <w:rPr>
            <w:rFonts w:ascii="Times New Roman" w:hAnsi="Times New Roman" w:cs="Times New Roman"/>
            <w:color w:val="C00000"/>
            <w:sz w:val="24"/>
            <w:szCs w:val="24"/>
            <w:lang w:val="en-US"/>
          </w:rPr>
          <w:delText>Conflictual Matrix</w:delText>
        </w:r>
      </w:del>
    </w:p>
    <w:tbl>
      <w:tblPr>
        <w:tblStyle w:val="Grilledutableau"/>
        <w:tblW w:w="0" w:type="auto"/>
        <w:tblLook w:val="04A0"/>
      </w:tblPr>
      <w:tblGrid>
        <w:gridCol w:w="1672"/>
        <w:gridCol w:w="1438"/>
        <w:gridCol w:w="1592"/>
        <w:gridCol w:w="1672"/>
        <w:gridCol w:w="1619"/>
        <w:gridCol w:w="1295"/>
      </w:tblGrid>
      <w:tr w:rsidR="00767BB9" w:rsidRPr="00763800" w:rsidDel="00541083" w:rsidTr="00763800">
        <w:trPr>
          <w:del w:id="2982" w:author="erradi" w:date="2011-08-06T10:44:00Z"/>
        </w:trPr>
        <w:tc>
          <w:tcPr>
            <w:tcW w:w="1535" w:type="dxa"/>
          </w:tcPr>
          <w:p w:rsidR="00767BB9" w:rsidDel="00541083" w:rsidRDefault="00767BB9" w:rsidP="0097258D">
            <w:pPr>
              <w:ind w:left="709"/>
              <w:jc w:val="center"/>
              <w:rPr>
                <w:del w:id="2983" w:author="erradi" w:date="2011-08-06T10:44:00Z"/>
                <w:rFonts w:ascii="Times New Roman" w:hAnsi="Times New Roman" w:cs="Times New Roman"/>
                <w:sz w:val="24"/>
                <w:szCs w:val="24"/>
                <w:lang w:val="en-US"/>
              </w:rPr>
            </w:pPr>
          </w:p>
        </w:tc>
        <w:tc>
          <w:tcPr>
            <w:tcW w:w="1535" w:type="dxa"/>
          </w:tcPr>
          <w:p w:rsidR="00767BB9" w:rsidDel="00541083" w:rsidRDefault="00767BB9" w:rsidP="0097258D">
            <w:pPr>
              <w:ind w:left="709"/>
              <w:jc w:val="center"/>
              <w:rPr>
                <w:del w:id="2984" w:author="erradi" w:date="2011-08-06T10:44:00Z"/>
                <w:rFonts w:ascii="Times New Roman" w:hAnsi="Times New Roman" w:cs="Times New Roman"/>
                <w:sz w:val="24"/>
                <w:szCs w:val="24"/>
                <w:lang w:val="en-US"/>
              </w:rPr>
            </w:pPr>
            <w:del w:id="2985" w:author="erradi" w:date="2011-08-06T10:44:00Z">
              <w:r w:rsidDel="00541083">
                <w:rPr>
                  <w:rFonts w:ascii="Times New Roman" w:hAnsi="Times New Roman" w:cs="Times New Roman"/>
                  <w:sz w:val="24"/>
                  <w:szCs w:val="24"/>
                  <w:lang w:val="en-US"/>
                </w:rPr>
                <w:delText>Wait</w:delText>
              </w:r>
            </w:del>
          </w:p>
        </w:tc>
        <w:tc>
          <w:tcPr>
            <w:tcW w:w="1535" w:type="dxa"/>
          </w:tcPr>
          <w:p w:rsidR="00767BB9" w:rsidDel="00541083" w:rsidRDefault="00767BB9" w:rsidP="0097258D">
            <w:pPr>
              <w:ind w:left="709"/>
              <w:jc w:val="center"/>
              <w:rPr>
                <w:del w:id="2986" w:author="erradi" w:date="2011-08-06T10:44:00Z"/>
                <w:rFonts w:ascii="Times New Roman" w:hAnsi="Times New Roman" w:cs="Times New Roman"/>
                <w:sz w:val="24"/>
                <w:szCs w:val="24"/>
                <w:lang w:val="en-US"/>
              </w:rPr>
            </w:pPr>
            <w:del w:id="2987" w:author="erradi" w:date="2011-08-06T10:44:00Z">
              <w:r w:rsidDel="00541083">
                <w:rPr>
                  <w:rFonts w:ascii="Times New Roman" w:hAnsi="Times New Roman" w:cs="Times New Roman"/>
                  <w:sz w:val="24"/>
                  <w:szCs w:val="24"/>
                  <w:lang w:val="en-US"/>
                </w:rPr>
                <w:delText>Assign</w:delText>
              </w:r>
            </w:del>
          </w:p>
        </w:tc>
        <w:tc>
          <w:tcPr>
            <w:tcW w:w="1535" w:type="dxa"/>
          </w:tcPr>
          <w:p w:rsidR="00767BB9" w:rsidDel="00541083" w:rsidRDefault="00767BB9" w:rsidP="0097258D">
            <w:pPr>
              <w:ind w:left="709"/>
              <w:jc w:val="center"/>
              <w:rPr>
                <w:del w:id="2988" w:author="erradi" w:date="2011-08-06T10:44:00Z"/>
                <w:rFonts w:ascii="Times New Roman" w:hAnsi="Times New Roman" w:cs="Times New Roman"/>
                <w:sz w:val="24"/>
                <w:szCs w:val="24"/>
                <w:lang w:val="en-US"/>
              </w:rPr>
            </w:pPr>
            <w:del w:id="2989" w:author="erradi" w:date="2011-08-06T10:44:00Z">
              <w:r w:rsidDel="00541083">
                <w:rPr>
                  <w:rFonts w:ascii="Times New Roman" w:hAnsi="Times New Roman" w:cs="Times New Roman"/>
                  <w:sz w:val="24"/>
                  <w:szCs w:val="24"/>
                  <w:lang w:val="en-US"/>
                </w:rPr>
                <w:delText>Consult</w:delText>
              </w:r>
            </w:del>
          </w:p>
        </w:tc>
        <w:tc>
          <w:tcPr>
            <w:tcW w:w="1536" w:type="dxa"/>
          </w:tcPr>
          <w:p w:rsidR="00767BB9" w:rsidDel="00541083" w:rsidRDefault="00767BB9" w:rsidP="0097258D">
            <w:pPr>
              <w:ind w:left="709"/>
              <w:jc w:val="center"/>
              <w:rPr>
                <w:del w:id="2990" w:author="erradi" w:date="2011-08-06T10:44:00Z"/>
                <w:rFonts w:ascii="Times New Roman" w:hAnsi="Times New Roman" w:cs="Times New Roman"/>
                <w:sz w:val="24"/>
                <w:szCs w:val="24"/>
                <w:lang w:val="en-US"/>
              </w:rPr>
            </w:pPr>
            <w:del w:id="2991" w:author="erradi" w:date="2011-08-06T10:44:00Z">
              <w:r w:rsidDel="00541083">
                <w:rPr>
                  <w:rFonts w:ascii="Times New Roman" w:hAnsi="Times New Roman" w:cs="Times New Roman"/>
                  <w:sz w:val="24"/>
                  <w:szCs w:val="24"/>
                  <w:lang w:val="en-US"/>
                </w:rPr>
                <w:delText>Registr</w:delText>
              </w:r>
            </w:del>
          </w:p>
        </w:tc>
        <w:tc>
          <w:tcPr>
            <w:tcW w:w="1536" w:type="dxa"/>
          </w:tcPr>
          <w:p w:rsidR="00767BB9" w:rsidDel="00541083" w:rsidRDefault="00767BB9" w:rsidP="0097258D">
            <w:pPr>
              <w:ind w:left="709"/>
              <w:jc w:val="center"/>
              <w:rPr>
                <w:del w:id="2992" w:author="erradi" w:date="2011-08-06T10:44:00Z"/>
                <w:rFonts w:ascii="Times New Roman" w:hAnsi="Times New Roman" w:cs="Times New Roman"/>
                <w:sz w:val="24"/>
                <w:szCs w:val="24"/>
                <w:lang w:val="en-US"/>
              </w:rPr>
            </w:pPr>
            <w:del w:id="2993" w:author="erradi" w:date="2011-08-06T10:44:00Z">
              <w:r w:rsidDel="00541083">
                <w:rPr>
                  <w:rFonts w:ascii="Times New Roman" w:hAnsi="Times New Roman" w:cs="Times New Roman"/>
                  <w:sz w:val="24"/>
                  <w:szCs w:val="24"/>
                  <w:lang w:val="en-US"/>
                </w:rPr>
                <w:delText>H-up</w:delText>
              </w:r>
            </w:del>
          </w:p>
        </w:tc>
      </w:tr>
      <w:tr w:rsidR="00767BB9" w:rsidRPr="00763800" w:rsidDel="00541083" w:rsidTr="00763800">
        <w:trPr>
          <w:del w:id="2994" w:author="erradi" w:date="2011-08-06T10:44:00Z"/>
        </w:trPr>
        <w:tc>
          <w:tcPr>
            <w:tcW w:w="1535" w:type="dxa"/>
          </w:tcPr>
          <w:p w:rsidR="00767BB9" w:rsidDel="00541083" w:rsidRDefault="00767BB9" w:rsidP="0097258D">
            <w:pPr>
              <w:ind w:left="709"/>
              <w:jc w:val="center"/>
              <w:rPr>
                <w:del w:id="2995" w:author="erradi" w:date="2011-08-06T10:44:00Z"/>
                <w:rFonts w:ascii="Times New Roman" w:hAnsi="Times New Roman" w:cs="Times New Roman"/>
                <w:sz w:val="24"/>
                <w:szCs w:val="24"/>
                <w:lang w:val="en-US"/>
              </w:rPr>
            </w:pPr>
            <w:del w:id="2996" w:author="erradi" w:date="2011-08-06T10:44:00Z">
              <w:r w:rsidDel="00541083">
                <w:rPr>
                  <w:rFonts w:ascii="Times New Roman" w:hAnsi="Times New Roman" w:cs="Times New Roman"/>
                  <w:sz w:val="24"/>
                  <w:szCs w:val="24"/>
                  <w:lang w:val="en-US"/>
                </w:rPr>
                <w:delText>Wait</w:delText>
              </w:r>
            </w:del>
          </w:p>
        </w:tc>
        <w:tc>
          <w:tcPr>
            <w:tcW w:w="1535" w:type="dxa"/>
          </w:tcPr>
          <w:p w:rsidR="00767BB9" w:rsidDel="00541083" w:rsidRDefault="00767BB9" w:rsidP="0097258D">
            <w:pPr>
              <w:ind w:left="709"/>
              <w:jc w:val="center"/>
              <w:rPr>
                <w:del w:id="2997" w:author="erradi" w:date="2011-08-06T10:44:00Z"/>
                <w:rFonts w:ascii="Times New Roman" w:hAnsi="Times New Roman" w:cs="Times New Roman"/>
                <w:sz w:val="24"/>
                <w:szCs w:val="24"/>
                <w:lang w:val="en-US"/>
              </w:rPr>
            </w:pPr>
            <w:del w:id="2998"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2999" w:author="erradi" w:date="2011-08-06T10:44:00Z"/>
                <w:rFonts w:ascii="Times New Roman" w:hAnsi="Times New Roman" w:cs="Times New Roman"/>
                <w:sz w:val="24"/>
                <w:szCs w:val="24"/>
                <w:lang w:val="en-US"/>
              </w:rPr>
            </w:pPr>
            <w:del w:id="3000"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01" w:author="erradi" w:date="2011-08-06T10:44:00Z"/>
                <w:rFonts w:ascii="Times New Roman" w:hAnsi="Times New Roman" w:cs="Times New Roman"/>
                <w:sz w:val="24"/>
                <w:szCs w:val="24"/>
                <w:lang w:val="en-US"/>
              </w:rPr>
            </w:pPr>
            <w:del w:id="3002"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03" w:author="erradi" w:date="2011-08-06T10:44:00Z"/>
                <w:rFonts w:ascii="Times New Roman" w:hAnsi="Times New Roman" w:cs="Times New Roman"/>
                <w:sz w:val="24"/>
                <w:szCs w:val="24"/>
                <w:lang w:val="en-US"/>
              </w:rPr>
            </w:pPr>
            <w:del w:id="3004"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05" w:author="erradi" w:date="2011-08-06T10:44:00Z"/>
                <w:rFonts w:ascii="Times New Roman" w:hAnsi="Times New Roman" w:cs="Times New Roman"/>
                <w:sz w:val="24"/>
                <w:szCs w:val="24"/>
                <w:lang w:val="en-US"/>
              </w:rPr>
            </w:pPr>
            <w:del w:id="3006"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007" w:author="erradi" w:date="2011-08-06T10:44:00Z"/>
        </w:trPr>
        <w:tc>
          <w:tcPr>
            <w:tcW w:w="1535" w:type="dxa"/>
          </w:tcPr>
          <w:p w:rsidR="00767BB9" w:rsidDel="00541083" w:rsidRDefault="00767BB9" w:rsidP="0097258D">
            <w:pPr>
              <w:ind w:left="709"/>
              <w:jc w:val="center"/>
              <w:rPr>
                <w:del w:id="3008" w:author="erradi" w:date="2011-08-06T10:44:00Z"/>
                <w:rFonts w:ascii="Times New Roman" w:hAnsi="Times New Roman" w:cs="Times New Roman"/>
                <w:sz w:val="24"/>
                <w:szCs w:val="24"/>
                <w:lang w:val="en-US"/>
              </w:rPr>
            </w:pPr>
            <w:del w:id="3009" w:author="erradi" w:date="2011-08-06T10:44:00Z">
              <w:r w:rsidDel="00541083">
                <w:rPr>
                  <w:rFonts w:ascii="Times New Roman" w:hAnsi="Times New Roman" w:cs="Times New Roman"/>
                  <w:sz w:val="24"/>
                  <w:szCs w:val="24"/>
                  <w:lang w:val="en-US"/>
                </w:rPr>
                <w:delText>Assign</w:delText>
              </w:r>
            </w:del>
          </w:p>
        </w:tc>
        <w:tc>
          <w:tcPr>
            <w:tcW w:w="1535" w:type="dxa"/>
          </w:tcPr>
          <w:p w:rsidR="00767BB9" w:rsidDel="00541083" w:rsidRDefault="00767BB9" w:rsidP="0097258D">
            <w:pPr>
              <w:ind w:left="709"/>
              <w:jc w:val="center"/>
              <w:rPr>
                <w:del w:id="3010" w:author="erradi" w:date="2011-08-06T10:44:00Z"/>
                <w:rFonts w:ascii="Times New Roman" w:hAnsi="Times New Roman" w:cs="Times New Roman"/>
                <w:sz w:val="24"/>
                <w:szCs w:val="24"/>
                <w:lang w:val="en-US"/>
              </w:rPr>
            </w:pPr>
            <w:del w:id="3011"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12" w:author="erradi" w:date="2011-08-06T10:44:00Z"/>
                <w:rFonts w:ascii="Times New Roman" w:hAnsi="Times New Roman" w:cs="Times New Roman"/>
                <w:sz w:val="24"/>
                <w:szCs w:val="24"/>
                <w:lang w:val="en-US"/>
              </w:rPr>
            </w:pPr>
            <w:del w:id="3013"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14" w:author="erradi" w:date="2011-08-06T10:44:00Z"/>
                <w:rFonts w:ascii="Times New Roman" w:hAnsi="Times New Roman" w:cs="Times New Roman"/>
                <w:sz w:val="24"/>
                <w:szCs w:val="24"/>
                <w:lang w:val="en-US"/>
              </w:rPr>
            </w:pPr>
            <w:del w:id="3015"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16" w:author="erradi" w:date="2011-08-06T10:44:00Z"/>
                <w:rFonts w:ascii="Times New Roman" w:hAnsi="Times New Roman" w:cs="Times New Roman"/>
                <w:sz w:val="24"/>
                <w:szCs w:val="24"/>
                <w:lang w:val="en-US"/>
              </w:rPr>
            </w:pPr>
            <w:del w:id="3017"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18" w:author="erradi" w:date="2011-08-06T10:44:00Z"/>
                <w:rFonts w:ascii="Times New Roman" w:hAnsi="Times New Roman" w:cs="Times New Roman"/>
                <w:sz w:val="24"/>
                <w:szCs w:val="24"/>
                <w:lang w:val="en-US"/>
              </w:rPr>
            </w:pPr>
            <w:del w:id="3019"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020" w:author="erradi" w:date="2011-08-06T10:44:00Z"/>
        </w:trPr>
        <w:tc>
          <w:tcPr>
            <w:tcW w:w="1535" w:type="dxa"/>
          </w:tcPr>
          <w:p w:rsidR="00767BB9" w:rsidDel="00541083" w:rsidRDefault="00767BB9" w:rsidP="0097258D">
            <w:pPr>
              <w:ind w:left="709"/>
              <w:jc w:val="center"/>
              <w:rPr>
                <w:del w:id="3021" w:author="erradi" w:date="2011-08-06T10:44:00Z"/>
                <w:rFonts w:ascii="Times New Roman" w:hAnsi="Times New Roman" w:cs="Times New Roman"/>
                <w:sz w:val="24"/>
                <w:szCs w:val="24"/>
                <w:lang w:val="en-US"/>
              </w:rPr>
            </w:pPr>
            <w:del w:id="3022" w:author="erradi" w:date="2011-08-06T10:44:00Z">
              <w:r w:rsidDel="00541083">
                <w:rPr>
                  <w:rFonts w:ascii="Times New Roman" w:hAnsi="Times New Roman" w:cs="Times New Roman"/>
                  <w:sz w:val="24"/>
                  <w:szCs w:val="24"/>
                  <w:lang w:val="en-US"/>
                </w:rPr>
                <w:delText>Consult</w:delText>
              </w:r>
            </w:del>
          </w:p>
        </w:tc>
        <w:tc>
          <w:tcPr>
            <w:tcW w:w="1535" w:type="dxa"/>
          </w:tcPr>
          <w:p w:rsidR="00767BB9" w:rsidDel="00541083" w:rsidRDefault="00767BB9" w:rsidP="0097258D">
            <w:pPr>
              <w:ind w:left="709"/>
              <w:jc w:val="center"/>
              <w:rPr>
                <w:del w:id="3023" w:author="erradi" w:date="2011-08-06T10:44:00Z"/>
                <w:rFonts w:ascii="Times New Roman" w:hAnsi="Times New Roman" w:cs="Times New Roman"/>
                <w:sz w:val="24"/>
                <w:szCs w:val="24"/>
                <w:lang w:val="en-US"/>
              </w:rPr>
            </w:pPr>
            <w:del w:id="3024"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25" w:author="erradi" w:date="2011-08-06T10:44:00Z"/>
                <w:rFonts w:ascii="Times New Roman" w:hAnsi="Times New Roman" w:cs="Times New Roman"/>
                <w:sz w:val="24"/>
                <w:szCs w:val="24"/>
                <w:lang w:val="en-US"/>
              </w:rPr>
            </w:pPr>
            <w:del w:id="3026"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27" w:author="erradi" w:date="2011-08-06T10:44:00Z"/>
                <w:rFonts w:ascii="Times New Roman" w:hAnsi="Times New Roman" w:cs="Times New Roman"/>
                <w:sz w:val="24"/>
                <w:szCs w:val="24"/>
                <w:lang w:val="en-US"/>
              </w:rPr>
            </w:pPr>
            <w:del w:id="3028"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29" w:author="erradi" w:date="2011-08-06T10:44:00Z"/>
                <w:rFonts w:ascii="Times New Roman" w:hAnsi="Times New Roman" w:cs="Times New Roman"/>
                <w:sz w:val="24"/>
                <w:szCs w:val="24"/>
                <w:lang w:val="en-US"/>
              </w:rPr>
            </w:pPr>
            <w:del w:id="3030"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31" w:author="erradi" w:date="2011-08-06T10:44:00Z"/>
                <w:rFonts w:ascii="Times New Roman" w:hAnsi="Times New Roman" w:cs="Times New Roman"/>
                <w:sz w:val="24"/>
                <w:szCs w:val="24"/>
                <w:lang w:val="en-US"/>
              </w:rPr>
            </w:pPr>
            <w:del w:id="3032"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033" w:author="erradi" w:date="2011-08-06T10:44:00Z"/>
        </w:trPr>
        <w:tc>
          <w:tcPr>
            <w:tcW w:w="1535" w:type="dxa"/>
          </w:tcPr>
          <w:p w:rsidR="00767BB9" w:rsidDel="00541083" w:rsidRDefault="00767BB9" w:rsidP="0097258D">
            <w:pPr>
              <w:ind w:left="709"/>
              <w:jc w:val="center"/>
              <w:rPr>
                <w:del w:id="3034" w:author="erradi" w:date="2011-08-06T10:44:00Z"/>
                <w:rFonts w:ascii="Times New Roman" w:hAnsi="Times New Roman" w:cs="Times New Roman"/>
                <w:sz w:val="24"/>
                <w:szCs w:val="24"/>
                <w:lang w:val="en-US"/>
              </w:rPr>
            </w:pPr>
            <w:del w:id="3035" w:author="erradi" w:date="2011-08-06T10:44:00Z">
              <w:r w:rsidDel="00541083">
                <w:rPr>
                  <w:rFonts w:ascii="Times New Roman" w:hAnsi="Times New Roman" w:cs="Times New Roman"/>
                  <w:sz w:val="24"/>
                  <w:szCs w:val="24"/>
                  <w:lang w:val="en-US"/>
                </w:rPr>
                <w:delText>Registr</w:delText>
              </w:r>
            </w:del>
          </w:p>
        </w:tc>
        <w:tc>
          <w:tcPr>
            <w:tcW w:w="1535" w:type="dxa"/>
          </w:tcPr>
          <w:p w:rsidR="00767BB9" w:rsidDel="00541083" w:rsidRDefault="00767BB9" w:rsidP="0097258D">
            <w:pPr>
              <w:ind w:left="709"/>
              <w:jc w:val="center"/>
              <w:rPr>
                <w:del w:id="3036" w:author="erradi" w:date="2011-08-06T10:44:00Z"/>
                <w:rFonts w:ascii="Times New Roman" w:hAnsi="Times New Roman" w:cs="Times New Roman"/>
                <w:sz w:val="24"/>
                <w:szCs w:val="24"/>
                <w:lang w:val="en-US"/>
              </w:rPr>
            </w:pPr>
            <w:del w:id="3037"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38" w:author="erradi" w:date="2011-08-06T10:44:00Z"/>
                <w:rFonts w:ascii="Times New Roman" w:hAnsi="Times New Roman" w:cs="Times New Roman"/>
                <w:sz w:val="24"/>
                <w:szCs w:val="24"/>
                <w:lang w:val="en-US"/>
              </w:rPr>
            </w:pPr>
            <w:del w:id="3039"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40" w:author="erradi" w:date="2011-08-06T10:44:00Z"/>
                <w:rFonts w:ascii="Times New Roman" w:hAnsi="Times New Roman" w:cs="Times New Roman"/>
                <w:sz w:val="24"/>
                <w:szCs w:val="24"/>
                <w:lang w:val="en-US"/>
              </w:rPr>
            </w:pPr>
            <w:del w:id="3041"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42" w:author="erradi" w:date="2011-08-06T10:44:00Z"/>
                <w:rFonts w:ascii="Times New Roman" w:hAnsi="Times New Roman" w:cs="Times New Roman"/>
                <w:sz w:val="24"/>
                <w:szCs w:val="24"/>
                <w:lang w:val="en-US"/>
              </w:rPr>
            </w:pPr>
            <w:del w:id="3043"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44" w:author="erradi" w:date="2011-08-06T10:44:00Z"/>
                <w:rFonts w:ascii="Times New Roman" w:hAnsi="Times New Roman" w:cs="Times New Roman"/>
                <w:sz w:val="24"/>
                <w:szCs w:val="24"/>
                <w:lang w:val="en-US"/>
              </w:rPr>
            </w:pPr>
            <w:del w:id="3045"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046" w:author="erradi" w:date="2011-08-06T10:44:00Z"/>
        </w:trPr>
        <w:tc>
          <w:tcPr>
            <w:tcW w:w="1535" w:type="dxa"/>
          </w:tcPr>
          <w:p w:rsidR="00767BB9" w:rsidDel="00541083" w:rsidRDefault="00767BB9" w:rsidP="0097258D">
            <w:pPr>
              <w:ind w:left="709"/>
              <w:jc w:val="center"/>
              <w:rPr>
                <w:del w:id="3047" w:author="erradi" w:date="2011-08-06T10:44:00Z"/>
                <w:rFonts w:ascii="Times New Roman" w:hAnsi="Times New Roman" w:cs="Times New Roman"/>
                <w:sz w:val="24"/>
                <w:szCs w:val="24"/>
                <w:lang w:val="en-US"/>
              </w:rPr>
            </w:pPr>
            <w:del w:id="3048" w:author="erradi" w:date="2011-08-06T10:44:00Z">
              <w:r w:rsidDel="00541083">
                <w:rPr>
                  <w:rFonts w:ascii="Times New Roman" w:hAnsi="Times New Roman" w:cs="Times New Roman"/>
                  <w:sz w:val="24"/>
                  <w:szCs w:val="24"/>
                  <w:lang w:val="en-US"/>
                </w:rPr>
                <w:delText>H-up</w:delText>
              </w:r>
            </w:del>
          </w:p>
        </w:tc>
        <w:tc>
          <w:tcPr>
            <w:tcW w:w="1535" w:type="dxa"/>
          </w:tcPr>
          <w:p w:rsidR="00767BB9" w:rsidDel="00541083" w:rsidRDefault="00767BB9" w:rsidP="0097258D">
            <w:pPr>
              <w:ind w:left="709"/>
              <w:jc w:val="center"/>
              <w:rPr>
                <w:del w:id="3049" w:author="erradi" w:date="2011-08-06T10:44:00Z"/>
                <w:rFonts w:ascii="Times New Roman" w:hAnsi="Times New Roman" w:cs="Times New Roman"/>
                <w:sz w:val="24"/>
                <w:szCs w:val="24"/>
                <w:lang w:val="en-US"/>
              </w:rPr>
            </w:pPr>
            <w:del w:id="3050"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51" w:author="erradi" w:date="2011-08-06T10:44:00Z"/>
                <w:rFonts w:ascii="Times New Roman" w:hAnsi="Times New Roman" w:cs="Times New Roman"/>
                <w:sz w:val="24"/>
                <w:szCs w:val="24"/>
                <w:lang w:val="en-US"/>
              </w:rPr>
            </w:pPr>
            <w:del w:id="3052"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53" w:author="erradi" w:date="2011-08-06T10:44:00Z"/>
                <w:rFonts w:ascii="Times New Roman" w:hAnsi="Times New Roman" w:cs="Times New Roman"/>
                <w:sz w:val="24"/>
                <w:szCs w:val="24"/>
                <w:lang w:val="en-US"/>
              </w:rPr>
            </w:pPr>
            <w:del w:id="3054"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55" w:author="erradi" w:date="2011-08-06T10:44:00Z"/>
                <w:rFonts w:ascii="Times New Roman" w:hAnsi="Times New Roman" w:cs="Times New Roman"/>
                <w:sz w:val="24"/>
                <w:szCs w:val="24"/>
                <w:lang w:val="en-US"/>
              </w:rPr>
            </w:pPr>
            <w:del w:id="3056"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57" w:author="erradi" w:date="2011-08-06T10:44:00Z"/>
                <w:rFonts w:ascii="Times New Roman" w:hAnsi="Times New Roman" w:cs="Times New Roman"/>
                <w:sz w:val="24"/>
                <w:szCs w:val="24"/>
                <w:lang w:val="en-US"/>
              </w:rPr>
            </w:pPr>
            <w:del w:id="3058" w:author="erradi" w:date="2011-08-06T10:44:00Z">
              <w:r w:rsidDel="00541083">
                <w:rPr>
                  <w:rFonts w:ascii="Times New Roman" w:hAnsi="Times New Roman" w:cs="Times New Roman"/>
                  <w:sz w:val="24"/>
                  <w:szCs w:val="24"/>
                  <w:lang w:val="en-US"/>
                </w:rPr>
                <w:delText>0</w:delText>
              </w:r>
            </w:del>
          </w:p>
        </w:tc>
      </w:tr>
    </w:tbl>
    <w:p w:rsidR="00767BB9" w:rsidRPr="003E40FF" w:rsidDel="00541083" w:rsidRDefault="00767BB9" w:rsidP="0097258D">
      <w:pPr>
        <w:ind w:left="709"/>
        <w:rPr>
          <w:del w:id="3059"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3060" w:author="erradi" w:date="2011-08-06T10:44:00Z"/>
          <w:rFonts w:ascii="Times New Roman" w:hAnsi="Times New Roman" w:cs="Times New Roman"/>
          <w:color w:val="C00000"/>
          <w:sz w:val="24"/>
          <w:szCs w:val="24"/>
          <w:lang w:val="en-US"/>
        </w:rPr>
      </w:pPr>
      <w:del w:id="3061" w:author="erradi" w:date="2011-08-06T10:44:00Z">
        <w:r w:rsidRPr="00BC481E" w:rsidDel="00541083">
          <w:rPr>
            <w:rFonts w:ascii="Times New Roman" w:hAnsi="Times New Roman" w:cs="Times New Roman"/>
            <w:color w:val="C00000"/>
            <w:sz w:val="24"/>
            <w:szCs w:val="24"/>
            <w:lang w:val="en-US"/>
          </w:rPr>
          <w:delText>Synchronous Matrix</w:delText>
        </w:r>
      </w:del>
    </w:p>
    <w:tbl>
      <w:tblPr>
        <w:tblStyle w:val="Grilledutableau"/>
        <w:tblW w:w="0" w:type="auto"/>
        <w:tblLook w:val="04A0"/>
      </w:tblPr>
      <w:tblGrid>
        <w:gridCol w:w="1672"/>
        <w:gridCol w:w="1438"/>
        <w:gridCol w:w="1592"/>
        <w:gridCol w:w="1672"/>
        <w:gridCol w:w="1619"/>
        <w:gridCol w:w="1295"/>
      </w:tblGrid>
      <w:tr w:rsidR="00767BB9" w:rsidRPr="00763800" w:rsidDel="00541083" w:rsidTr="00763800">
        <w:trPr>
          <w:del w:id="3062" w:author="erradi" w:date="2011-08-06T10:44:00Z"/>
        </w:trPr>
        <w:tc>
          <w:tcPr>
            <w:tcW w:w="1535" w:type="dxa"/>
          </w:tcPr>
          <w:p w:rsidR="00767BB9" w:rsidDel="00541083" w:rsidRDefault="00767BB9" w:rsidP="0097258D">
            <w:pPr>
              <w:ind w:left="709"/>
              <w:jc w:val="center"/>
              <w:rPr>
                <w:del w:id="3063" w:author="erradi" w:date="2011-08-06T10:44:00Z"/>
                <w:rFonts w:ascii="Times New Roman" w:hAnsi="Times New Roman" w:cs="Times New Roman"/>
                <w:sz w:val="24"/>
                <w:szCs w:val="24"/>
                <w:lang w:val="en-US"/>
              </w:rPr>
            </w:pPr>
          </w:p>
        </w:tc>
        <w:tc>
          <w:tcPr>
            <w:tcW w:w="1535" w:type="dxa"/>
          </w:tcPr>
          <w:p w:rsidR="00767BB9" w:rsidDel="00541083" w:rsidRDefault="00767BB9" w:rsidP="0097258D">
            <w:pPr>
              <w:ind w:left="709"/>
              <w:jc w:val="center"/>
              <w:rPr>
                <w:del w:id="3064" w:author="erradi" w:date="2011-08-06T10:44:00Z"/>
                <w:rFonts w:ascii="Times New Roman" w:hAnsi="Times New Roman" w:cs="Times New Roman"/>
                <w:sz w:val="24"/>
                <w:szCs w:val="24"/>
                <w:lang w:val="en-US"/>
              </w:rPr>
            </w:pPr>
            <w:del w:id="3065" w:author="erradi" w:date="2011-08-06T10:44:00Z">
              <w:r w:rsidDel="00541083">
                <w:rPr>
                  <w:rFonts w:ascii="Times New Roman" w:hAnsi="Times New Roman" w:cs="Times New Roman"/>
                  <w:sz w:val="24"/>
                  <w:szCs w:val="24"/>
                  <w:lang w:val="en-US"/>
                </w:rPr>
                <w:delText>Wait</w:delText>
              </w:r>
            </w:del>
          </w:p>
        </w:tc>
        <w:tc>
          <w:tcPr>
            <w:tcW w:w="1535" w:type="dxa"/>
          </w:tcPr>
          <w:p w:rsidR="00767BB9" w:rsidDel="00541083" w:rsidRDefault="00767BB9" w:rsidP="0097258D">
            <w:pPr>
              <w:ind w:left="709"/>
              <w:jc w:val="center"/>
              <w:rPr>
                <w:del w:id="3066" w:author="erradi" w:date="2011-08-06T10:44:00Z"/>
                <w:rFonts w:ascii="Times New Roman" w:hAnsi="Times New Roman" w:cs="Times New Roman"/>
                <w:sz w:val="24"/>
                <w:szCs w:val="24"/>
                <w:lang w:val="en-US"/>
              </w:rPr>
            </w:pPr>
            <w:del w:id="3067" w:author="erradi" w:date="2011-08-06T10:44:00Z">
              <w:r w:rsidDel="00541083">
                <w:rPr>
                  <w:rFonts w:ascii="Times New Roman" w:hAnsi="Times New Roman" w:cs="Times New Roman"/>
                  <w:sz w:val="24"/>
                  <w:szCs w:val="24"/>
                  <w:lang w:val="en-US"/>
                </w:rPr>
                <w:delText>Assign</w:delText>
              </w:r>
            </w:del>
          </w:p>
        </w:tc>
        <w:tc>
          <w:tcPr>
            <w:tcW w:w="1535" w:type="dxa"/>
          </w:tcPr>
          <w:p w:rsidR="00767BB9" w:rsidDel="00541083" w:rsidRDefault="00767BB9" w:rsidP="0097258D">
            <w:pPr>
              <w:ind w:left="709"/>
              <w:jc w:val="center"/>
              <w:rPr>
                <w:del w:id="3068" w:author="erradi" w:date="2011-08-06T10:44:00Z"/>
                <w:rFonts w:ascii="Times New Roman" w:hAnsi="Times New Roman" w:cs="Times New Roman"/>
                <w:sz w:val="24"/>
                <w:szCs w:val="24"/>
                <w:lang w:val="en-US"/>
              </w:rPr>
            </w:pPr>
            <w:del w:id="3069" w:author="erradi" w:date="2011-08-06T10:44:00Z">
              <w:r w:rsidDel="00541083">
                <w:rPr>
                  <w:rFonts w:ascii="Times New Roman" w:hAnsi="Times New Roman" w:cs="Times New Roman"/>
                  <w:sz w:val="24"/>
                  <w:szCs w:val="24"/>
                  <w:lang w:val="en-US"/>
                </w:rPr>
                <w:delText>Consult</w:delText>
              </w:r>
            </w:del>
          </w:p>
        </w:tc>
        <w:tc>
          <w:tcPr>
            <w:tcW w:w="1536" w:type="dxa"/>
          </w:tcPr>
          <w:p w:rsidR="00767BB9" w:rsidDel="00541083" w:rsidRDefault="00767BB9" w:rsidP="0097258D">
            <w:pPr>
              <w:ind w:left="709"/>
              <w:jc w:val="center"/>
              <w:rPr>
                <w:del w:id="3070" w:author="erradi" w:date="2011-08-06T10:44:00Z"/>
                <w:rFonts w:ascii="Times New Roman" w:hAnsi="Times New Roman" w:cs="Times New Roman"/>
                <w:sz w:val="24"/>
                <w:szCs w:val="24"/>
                <w:lang w:val="en-US"/>
              </w:rPr>
            </w:pPr>
            <w:del w:id="3071" w:author="erradi" w:date="2011-08-06T10:44:00Z">
              <w:r w:rsidDel="00541083">
                <w:rPr>
                  <w:rFonts w:ascii="Times New Roman" w:hAnsi="Times New Roman" w:cs="Times New Roman"/>
                  <w:sz w:val="24"/>
                  <w:szCs w:val="24"/>
                  <w:lang w:val="en-US"/>
                </w:rPr>
                <w:delText>Registr</w:delText>
              </w:r>
            </w:del>
          </w:p>
        </w:tc>
        <w:tc>
          <w:tcPr>
            <w:tcW w:w="1536" w:type="dxa"/>
          </w:tcPr>
          <w:p w:rsidR="00767BB9" w:rsidDel="00541083" w:rsidRDefault="00767BB9" w:rsidP="0097258D">
            <w:pPr>
              <w:ind w:left="709"/>
              <w:jc w:val="center"/>
              <w:rPr>
                <w:del w:id="3072" w:author="erradi" w:date="2011-08-06T10:44:00Z"/>
                <w:rFonts w:ascii="Times New Roman" w:hAnsi="Times New Roman" w:cs="Times New Roman"/>
                <w:sz w:val="24"/>
                <w:szCs w:val="24"/>
                <w:lang w:val="en-US"/>
              </w:rPr>
            </w:pPr>
            <w:del w:id="3073" w:author="erradi" w:date="2011-08-06T10:44:00Z">
              <w:r w:rsidDel="00541083">
                <w:rPr>
                  <w:rFonts w:ascii="Times New Roman" w:hAnsi="Times New Roman" w:cs="Times New Roman"/>
                  <w:sz w:val="24"/>
                  <w:szCs w:val="24"/>
                  <w:lang w:val="en-US"/>
                </w:rPr>
                <w:delText>H-up</w:delText>
              </w:r>
            </w:del>
          </w:p>
        </w:tc>
      </w:tr>
      <w:tr w:rsidR="00767BB9" w:rsidRPr="00763800" w:rsidDel="00541083" w:rsidTr="00763800">
        <w:trPr>
          <w:del w:id="3074" w:author="erradi" w:date="2011-08-06T10:44:00Z"/>
        </w:trPr>
        <w:tc>
          <w:tcPr>
            <w:tcW w:w="1535" w:type="dxa"/>
          </w:tcPr>
          <w:p w:rsidR="00767BB9" w:rsidDel="00541083" w:rsidRDefault="00767BB9" w:rsidP="0097258D">
            <w:pPr>
              <w:ind w:left="709"/>
              <w:jc w:val="center"/>
              <w:rPr>
                <w:del w:id="3075" w:author="erradi" w:date="2011-08-06T10:44:00Z"/>
                <w:rFonts w:ascii="Times New Roman" w:hAnsi="Times New Roman" w:cs="Times New Roman"/>
                <w:sz w:val="24"/>
                <w:szCs w:val="24"/>
                <w:lang w:val="en-US"/>
              </w:rPr>
            </w:pPr>
            <w:del w:id="3076" w:author="erradi" w:date="2011-08-06T10:44:00Z">
              <w:r w:rsidDel="00541083">
                <w:rPr>
                  <w:rFonts w:ascii="Times New Roman" w:hAnsi="Times New Roman" w:cs="Times New Roman"/>
                  <w:sz w:val="24"/>
                  <w:szCs w:val="24"/>
                  <w:lang w:val="en-US"/>
                </w:rPr>
                <w:delText>Wait</w:delText>
              </w:r>
            </w:del>
          </w:p>
        </w:tc>
        <w:tc>
          <w:tcPr>
            <w:tcW w:w="1535" w:type="dxa"/>
          </w:tcPr>
          <w:p w:rsidR="00767BB9" w:rsidDel="00541083" w:rsidRDefault="00767BB9" w:rsidP="0097258D">
            <w:pPr>
              <w:ind w:left="709"/>
              <w:jc w:val="center"/>
              <w:rPr>
                <w:del w:id="3077" w:author="erradi" w:date="2011-08-06T10:44:00Z"/>
                <w:rFonts w:ascii="Times New Roman" w:hAnsi="Times New Roman" w:cs="Times New Roman"/>
                <w:sz w:val="24"/>
                <w:szCs w:val="24"/>
                <w:lang w:val="en-US"/>
              </w:rPr>
            </w:pPr>
            <w:del w:id="3078" w:author="erradi" w:date="2011-08-06T10:44:00Z">
              <w:r w:rsidDel="00541083">
                <w:rPr>
                  <w:rFonts w:ascii="Times New Roman" w:hAnsi="Times New Roman" w:cs="Times New Roman"/>
                  <w:sz w:val="24"/>
                  <w:szCs w:val="24"/>
                  <w:lang w:val="en-US"/>
                </w:rPr>
                <w:delText>1</w:delText>
              </w:r>
            </w:del>
          </w:p>
        </w:tc>
        <w:tc>
          <w:tcPr>
            <w:tcW w:w="1535" w:type="dxa"/>
          </w:tcPr>
          <w:p w:rsidR="00767BB9" w:rsidDel="00541083" w:rsidRDefault="00767BB9" w:rsidP="0097258D">
            <w:pPr>
              <w:ind w:left="709"/>
              <w:jc w:val="center"/>
              <w:rPr>
                <w:del w:id="3079" w:author="erradi" w:date="2011-08-06T10:44:00Z"/>
                <w:rFonts w:ascii="Times New Roman" w:hAnsi="Times New Roman" w:cs="Times New Roman"/>
                <w:sz w:val="24"/>
                <w:szCs w:val="24"/>
                <w:lang w:val="en-US"/>
              </w:rPr>
            </w:pPr>
            <w:del w:id="3080"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81" w:author="erradi" w:date="2011-08-06T10:44:00Z"/>
                <w:rFonts w:ascii="Times New Roman" w:hAnsi="Times New Roman" w:cs="Times New Roman"/>
                <w:sz w:val="24"/>
                <w:szCs w:val="24"/>
                <w:lang w:val="en-US"/>
              </w:rPr>
            </w:pPr>
            <w:del w:id="3082"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83" w:author="erradi" w:date="2011-08-06T10:44:00Z"/>
                <w:rFonts w:ascii="Times New Roman" w:hAnsi="Times New Roman" w:cs="Times New Roman"/>
                <w:sz w:val="24"/>
                <w:szCs w:val="24"/>
                <w:lang w:val="en-US"/>
              </w:rPr>
            </w:pPr>
            <w:del w:id="3084"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85" w:author="erradi" w:date="2011-08-06T10:44:00Z"/>
                <w:rFonts w:ascii="Times New Roman" w:hAnsi="Times New Roman" w:cs="Times New Roman"/>
                <w:sz w:val="24"/>
                <w:szCs w:val="24"/>
                <w:lang w:val="en-US"/>
              </w:rPr>
            </w:pPr>
            <w:del w:id="3086"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087" w:author="erradi" w:date="2011-08-06T10:44:00Z"/>
        </w:trPr>
        <w:tc>
          <w:tcPr>
            <w:tcW w:w="1535" w:type="dxa"/>
          </w:tcPr>
          <w:p w:rsidR="00767BB9" w:rsidDel="00541083" w:rsidRDefault="00767BB9" w:rsidP="0097258D">
            <w:pPr>
              <w:ind w:left="709"/>
              <w:jc w:val="center"/>
              <w:rPr>
                <w:del w:id="3088" w:author="erradi" w:date="2011-08-06T10:44:00Z"/>
                <w:rFonts w:ascii="Times New Roman" w:hAnsi="Times New Roman" w:cs="Times New Roman"/>
                <w:sz w:val="24"/>
                <w:szCs w:val="24"/>
                <w:lang w:val="en-US"/>
              </w:rPr>
            </w:pPr>
            <w:del w:id="3089" w:author="erradi" w:date="2011-08-06T10:44:00Z">
              <w:r w:rsidDel="00541083">
                <w:rPr>
                  <w:rFonts w:ascii="Times New Roman" w:hAnsi="Times New Roman" w:cs="Times New Roman"/>
                  <w:sz w:val="24"/>
                  <w:szCs w:val="24"/>
                  <w:lang w:val="en-US"/>
                </w:rPr>
                <w:delText>Assign</w:delText>
              </w:r>
            </w:del>
          </w:p>
        </w:tc>
        <w:tc>
          <w:tcPr>
            <w:tcW w:w="1535" w:type="dxa"/>
          </w:tcPr>
          <w:p w:rsidR="00767BB9" w:rsidDel="00541083" w:rsidRDefault="00767BB9" w:rsidP="0097258D">
            <w:pPr>
              <w:ind w:left="709"/>
              <w:jc w:val="center"/>
              <w:rPr>
                <w:del w:id="3090" w:author="erradi" w:date="2011-08-06T10:44:00Z"/>
                <w:rFonts w:ascii="Times New Roman" w:hAnsi="Times New Roman" w:cs="Times New Roman"/>
                <w:sz w:val="24"/>
                <w:szCs w:val="24"/>
                <w:lang w:val="en-US"/>
              </w:rPr>
            </w:pPr>
            <w:del w:id="3091"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092" w:author="erradi" w:date="2011-08-06T10:44:00Z"/>
                <w:rFonts w:ascii="Times New Roman" w:hAnsi="Times New Roman" w:cs="Times New Roman"/>
                <w:sz w:val="24"/>
                <w:szCs w:val="24"/>
                <w:lang w:val="en-US"/>
              </w:rPr>
            </w:pPr>
            <w:del w:id="3093" w:author="erradi" w:date="2011-08-06T10:44:00Z">
              <w:r w:rsidDel="00541083">
                <w:rPr>
                  <w:rFonts w:ascii="Times New Roman" w:hAnsi="Times New Roman" w:cs="Times New Roman"/>
                  <w:sz w:val="24"/>
                  <w:szCs w:val="24"/>
                  <w:lang w:val="en-US"/>
                </w:rPr>
                <w:delText>1</w:delText>
              </w:r>
            </w:del>
          </w:p>
        </w:tc>
        <w:tc>
          <w:tcPr>
            <w:tcW w:w="1535" w:type="dxa"/>
          </w:tcPr>
          <w:p w:rsidR="00767BB9" w:rsidDel="00541083" w:rsidRDefault="00767BB9" w:rsidP="0097258D">
            <w:pPr>
              <w:ind w:left="709"/>
              <w:jc w:val="center"/>
              <w:rPr>
                <w:del w:id="3094" w:author="erradi" w:date="2011-08-06T10:44:00Z"/>
                <w:rFonts w:ascii="Times New Roman" w:hAnsi="Times New Roman" w:cs="Times New Roman"/>
                <w:sz w:val="24"/>
                <w:szCs w:val="24"/>
                <w:lang w:val="en-US"/>
              </w:rPr>
            </w:pPr>
            <w:del w:id="3095"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96" w:author="erradi" w:date="2011-08-06T10:44:00Z"/>
                <w:rFonts w:ascii="Times New Roman" w:hAnsi="Times New Roman" w:cs="Times New Roman"/>
                <w:sz w:val="24"/>
                <w:szCs w:val="24"/>
                <w:lang w:val="en-US"/>
              </w:rPr>
            </w:pPr>
            <w:del w:id="3097"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098" w:author="erradi" w:date="2011-08-06T10:44:00Z"/>
                <w:rFonts w:ascii="Times New Roman" w:hAnsi="Times New Roman" w:cs="Times New Roman"/>
                <w:sz w:val="24"/>
                <w:szCs w:val="24"/>
                <w:lang w:val="en-US"/>
              </w:rPr>
            </w:pPr>
            <w:del w:id="3099"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100" w:author="erradi" w:date="2011-08-06T10:44:00Z"/>
        </w:trPr>
        <w:tc>
          <w:tcPr>
            <w:tcW w:w="1535" w:type="dxa"/>
          </w:tcPr>
          <w:p w:rsidR="00767BB9" w:rsidDel="00541083" w:rsidRDefault="00767BB9" w:rsidP="0097258D">
            <w:pPr>
              <w:ind w:left="709"/>
              <w:jc w:val="center"/>
              <w:rPr>
                <w:del w:id="3101" w:author="erradi" w:date="2011-08-06T10:44:00Z"/>
                <w:rFonts w:ascii="Times New Roman" w:hAnsi="Times New Roman" w:cs="Times New Roman"/>
                <w:sz w:val="24"/>
                <w:szCs w:val="24"/>
                <w:lang w:val="en-US"/>
              </w:rPr>
            </w:pPr>
            <w:del w:id="3102" w:author="erradi" w:date="2011-08-06T10:44:00Z">
              <w:r w:rsidDel="00541083">
                <w:rPr>
                  <w:rFonts w:ascii="Times New Roman" w:hAnsi="Times New Roman" w:cs="Times New Roman"/>
                  <w:sz w:val="24"/>
                  <w:szCs w:val="24"/>
                  <w:lang w:val="en-US"/>
                </w:rPr>
                <w:delText>Consult</w:delText>
              </w:r>
            </w:del>
          </w:p>
        </w:tc>
        <w:tc>
          <w:tcPr>
            <w:tcW w:w="1535" w:type="dxa"/>
          </w:tcPr>
          <w:p w:rsidR="00767BB9" w:rsidDel="00541083" w:rsidRDefault="00767BB9" w:rsidP="0097258D">
            <w:pPr>
              <w:ind w:left="709"/>
              <w:jc w:val="center"/>
              <w:rPr>
                <w:del w:id="3103" w:author="erradi" w:date="2011-08-06T10:44:00Z"/>
                <w:rFonts w:ascii="Times New Roman" w:hAnsi="Times New Roman" w:cs="Times New Roman"/>
                <w:sz w:val="24"/>
                <w:szCs w:val="24"/>
                <w:lang w:val="en-US"/>
              </w:rPr>
            </w:pPr>
            <w:del w:id="3104"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05" w:author="erradi" w:date="2011-08-06T10:44:00Z"/>
                <w:rFonts w:ascii="Times New Roman" w:hAnsi="Times New Roman" w:cs="Times New Roman"/>
                <w:sz w:val="24"/>
                <w:szCs w:val="24"/>
                <w:lang w:val="en-US"/>
              </w:rPr>
            </w:pPr>
            <w:del w:id="3106"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07" w:author="erradi" w:date="2011-08-06T10:44:00Z"/>
                <w:rFonts w:ascii="Times New Roman" w:hAnsi="Times New Roman" w:cs="Times New Roman"/>
                <w:sz w:val="24"/>
                <w:szCs w:val="24"/>
                <w:lang w:val="en-US"/>
              </w:rPr>
            </w:pPr>
            <w:del w:id="3108" w:author="erradi" w:date="2011-08-06T10:44:00Z">
              <w:r w:rsidDel="00541083">
                <w:rPr>
                  <w:rFonts w:ascii="Times New Roman" w:hAnsi="Times New Roman" w:cs="Times New Roman"/>
                  <w:sz w:val="24"/>
                  <w:szCs w:val="24"/>
                  <w:lang w:val="en-US"/>
                </w:rPr>
                <w:delText>1</w:delText>
              </w:r>
            </w:del>
          </w:p>
        </w:tc>
        <w:tc>
          <w:tcPr>
            <w:tcW w:w="1536" w:type="dxa"/>
          </w:tcPr>
          <w:p w:rsidR="00767BB9" w:rsidDel="00541083" w:rsidRDefault="00767BB9" w:rsidP="0097258D">
            <w:pPr>
              <w:ind w:left="709"/>
              <w:jc w:val="center"/>
              <w:rPr>
                <w:del w:id="3109" w:author="erradi" w:date="2011-08-06T10:44:00Z"/>
                <w:rFonts w:ascii="Times New Roman" w:hAnsi="Times New Roman" w:cs="Times New Roman"/>
                <w:sz w:val="24"/>
                <w:szCs w:val="24"/>
                <w:lang w:val="en-US"/>
              </w:rPr>
            </w:pPr>
            <w:del w:id="3110"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111" w:author="erradi" w:date="2011-08-06T10:44:00Z"/>
                <w:rFonts w:ascii="Times New Roman" w:hAnsi="Times New Roman" w:cs="Times New Roman"/>
                <w:sz w:val="24"/>
                <w:szCs w:val="24"/>
                <w:lang w:val="en-US"/>
              </w:rPr>
            </w:pPr>
            <w:del w:id="3112"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113" w:author="erradi" w:date="2011-08-06T10:44:00Z"/>
        </w:trPr>
        <w:tc>
          <w:tcPr>
            <w:tcW w:w="1535" w:type="dxa"/>
          </w:tcPr>
          <w:p w:rsidR="00767BB9" w:rsidDel="00541083" w:rsidRDefault="00767BB9" w:rsidP="0097258D">
            <w:pPr>
              <w:ind w:left="709"/>
              <w:jc w:val="center"/>
              <w:rPr>
                <w:del w:id="3114" w:author="erradi" w:date="2011-08-06T10:44:00Z"/>
                <w:rFonts w:ascii="Times New Roman" w:hAnsi="Times New Roman" w:cs="Times New Roman"/>
                <w:sz w:val="24"/>
                <w:szCs w:val="24"/>
                <w:lang w:val="en-US"/>
              </w:rPr>
            </w:pPr>
            <w:del w:id="3115" w:author="erradi" w:date="2011-08-06T10:44:00Z">
              <w:r w:rsidDel="00541083">
                <w:rPr>
                  <w:rFonts w:ascii="Times New Roman" w:hAnsi="Times New Roman" w:cs="Times New Roman"/>
                  <w:sz w:val="24"/>
                  <w:szCs w:val="24"/>
                  <w:lang w:val="en-US"/>
                </w:rPr>
                <w:delText>Registr</w:delText>
              </w:r>
            </w:del>
          </w:p>
        </w:tc>
        <w:tc>
          <w:tcPr>
            <w:tcW w:w="1535" w:type="dxa"/>
          </w:tcPr>
          <w:p w:rsidR="00767BB9" w:rsidDel="00541083" w:rsidRDefault="00767BB9" w:rsidP="0097258D">
            <w:pPr>
              <w:ind w:left="709"/>
              <w:jc w:val="center"/>
              <w:rPr>
                <w:del w:id="3116" w:author="erradi" w:date="2011-08-06T10:44:00Z"/>
                <w:rFonts w:ascii="Times New Roman" w:hAnsi="Times New Roman" w:cs="Times New Roman"/>
                <w:sz w:val="24"/>
                <w:szCs w:val="24"/>
                <w:lang w:val="en-US"/>
              </w:rPr>
            </w:pPr>
            <w:del w:id="3117"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18" w:author="erradi" w:date="2011-08-06T10:44:00Z"/>
                <w:rFonts w:ascii="Times New Roman" w:hAnsi="Times New Roman" w:cs="Times New Roman"/>
                <w:sz w:val="24"/>
                <w:szCs w:val="24"/>
                <w:lang w:val="en-US"/>
              </w:rPr>
            </w:pPr>
            <w:del w:id="3119"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20" w:author="erradi" w:date="2011-08-06T10:44:00Z"/>
                <w:rFonts w:ascii="Times New Roman" w:hAnsi="Times New Roman" w:cs="Times New Roman"/>
                <w:sz w:val="24"/>
                <w:szCs w:val="24"/>
                <w:lang w:val="en-US"/>
              </w:rPr>
            </w:pPr>
            <w:del w:id="3121"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122" w:author="erradi" w:date="2011-08-06T10:44:00Z"/>
                <w:rFonts w:ascii="Times New Roman" w:hAnsi="Times New Roman" w:cs="Times New Roman"/>
                <w:sz w:val="24"/>
                <w:szCs w:val="24"/>
                <w:lang w:val="en-US"/>
              </w:rPr>
            </w:pPr>
            <w:del w:id="3123" w:author="erradi" w:date="2011-08-06T10:44:00Z">
              <w:r w:rsidDel="00541083">
                <w:rPr>
                  <w:rFonts w:ascii="Times New Roman" w:hAnsi="Times New Roman" w:cs="Times New Roman"/>
                  <w:sz w:val="24"/>
                  <w:szCs w:val="24"/>
                  <w:lang w:val="en-US"/>
                </w:rPr>
                <w:delText>1</w:delText>
              </w:r>
            </w:del>
          </w:p>
        </w:tc>
        <w:tc>
          <w:tcPr>
            <w:tcW w:w="1536" w:type="dxa"/>
          </w:tcPr>
          <w:p w:rsidR="00767BB9" w:rsidDel="00541083" w:rsidRDefault="00767BB9" w:rsidP="0097258D">
            <w:pPr>
              <w:ind w:left="709"/>
              <w:jc w:val="center"/>
              <w:rPr>
                <w:del w:id="3124" w:author="erradi" w:date="2011-08-06T10:44:00Z"/>
                <w:rFonts w:ascii="Times New Roman" w:hAnsi="Times New Roman" w:cs="Times New Roman"/>
                <w:sz w:val="24"/>
                <w:szCs w:val="24"/>
                <w:lang w:val="en-US"/>
              </w:rPr>
            </w:pPr>
            <w:del w:id="3125"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126" w:author="erradi" w:date="2011-08-06T10:44:00Z"/>
        </w:trPr>
        <w:tc>
          <w:tcPr>
            <w:tcW w:w="1535" w:type="dxa"/>
          </w:tcPr>
          <w:p w:rsidR="00767BB9" w:rsidDel="00541083" w:rsidRDefault="00767BB9" w:rsidP="0097258D">
            <w:pPr>
              <w:ind w:left="709"/>
              <w:jc w:val="center"/>
              <w:rPr>
                <w:del w:id="3127" w:author="erradi" w:date="2011-08-06T10:44:00Z"/>
                <w:rFonts w:ascii="Times New Roman" w:hAnsi="Times New Roman" w:cs="Times New Roman"/>
                <w:sz w:val="24"/>
                <w:szCs w:val="24"/>
                <w:lang w:val="en-US"/>
              </w:rPr>
            </w:pPr>
            <w:del w:id="3128" w:author="erradi" w:date="2011-08-06T10:44:00Z">
              <w:r w:rsidDel="00541083">
                <w:rPr>
                  <w:rFonts w:ascii="Times New Roman" w:hAnsi="Times New Roman" w:cs="Times New Roman"/>
                  <w:sz w:val="24"/>
                  <w:szCs w:val="24"/>
                  <w:lang w:val="en-US"/>
                </w:rPr>
                <w:delText>H-up</w:delText>
              </w:r>
            </w:del>
          </w:p>
        </w:tc>
        <w:tc>
          <w:tcPr>
            <w:tcW w:w="1535" w:type="dxa"/>
          </w:tcPr>
          <w:p w:rsidR="00767BB9" w:rsidDel="00541083" w:rsidRDefault="00767BB9" w:rsidP="0097258D">
            <w:pPr>
              <w:ind w:left="709"/>
              <w:jc w:val="center"/>
              <w:rPr>
                <w:del w:id="3129" w:author="erradi" w:date="2011-08-06T10:44:00Z"/>
                <w:rFonts w:ascii="Times New Roman" w:hAnsi="Times New Roman" w:cs="Times New Roman"/>
                <w:sz w:val="24"/>
                <w:szCs w:val="24"/>
                <w:lang w:val="en-US"/>
              </w:rPr>
            </w:pPr>
            <w:del w:id="3130"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31" w:author="erradi" w:date="2011-08-06T10:44:00Z"/>
                <w:rFonts w:ascii="Times New Roman" w:hAnsi="Times New Roman" w:cs="Times New Roman"/>
                <w:sz w:val="24"/>
                <w:szCs w:val="24"/>
                <w:lang w:val="en-US"/>
              </w:rPr>
            </w:pPr>
            <w:del w:id="3132" w:author="erradi" w:date="2011-08-06T10:44:00Z">
              <w:r w:rsidDel="00541083">
                <w:rPr>
                  <w:rFonts w:ascii="Times New Roman" w:hAnsi="Times New Roman" w:cs="Times New Roman"/>
                  <w:sz w:val="24"/>
                  <w:szCs w:val="24"/>
                  <w:lang w:val="en-US"/>
                </w:rPr>
                <w:delText>0</w:delText>
              </w:r>
            </w:del>
          </w:p>
        </w:tc>
        <w:tc>
          <w:tcPr>
            <w:tcW w:w="1535" w:type="dxa"/>
          </w:tcPr>
          <w:p w:rsidR="00767BB9" w:rsidDel="00541083" w:rsidRDefault="00767BB9" w:rsidP="0097258D">
            <w:pPr>
              <w:ind w:left="709"/>
              <w:jc w:val="center"/>
              <w:rPr>
                <w:del w:id="3133" w:author="erradi" w:date="2011-08-06T10:44:00Z"/>
                <w:rFonts w:ascii="Times New Roman" w:hAnsi="Times New Roman" w:cs="Times New Roman"/>
                <w:sz w:val="24"/>
                <w:szCs w:val="24"/>
                <w:lang w:val="en-US"/>
              </w:rPr>
            </w:pPr>
            <w:del w:id="3134"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135" w:author="erradi" w:date="2011-08-06T10:44:00Z"/>
                <w:rFonts w:ascii="Times New Roman" w:hAnsi="Times New Roman" w:cs="Times New Roman"/>
                <w:sz w:val="24"/>
                <w:szCs w:val="24"/>
                <w:lang w:val="en-US"/>
              </w:rPr>
            </w:pPr>
            <w:del w:id="3136" w:author="erradi" w:date="2011-08-06T10:44:00Z">
              <w:r w:rsidDel="00541083">
                <w:rPr>
                  <w:rFonts w:ascii="Times New Roman" w:hAnsi="Times New Roman" w:cs="Times New Roman"/>
                  <w:sz w:val="24"/>
                  <w:szCs w:val="24"/>
                  <w:lang w:val="en-US"/>
                </w:rPr>
                <w:delText>0</w:delText>
              </w:r>
            </w:del>
          </w:p>
        </w:tc>
        <w:tc>
          <w:tcPr>
            <w:tcW w:w="1536" w:type="dxa"/>
          </w:tcPr>
          <w:p w:rsidR="00767BB9" w:rsidDel="00541083" w:rsidRDefault="00767BB9" w:rsidP="0097258D">
            <w:pPr>
              <w:ind w:left="709"/>
              <w:jc w:val="center"/>
              <w:rPr>
                <w:del w:id="3137" w:author="erradi" w:date="2011-08-06T10:44:00Z"/>
                <w:rFonts w:ascii="Times New Roman" w:hAnsi="Times New Roman" w:cs="Times New Roman"/>
                <w:sz w:val="24"/>
                <w:szCs w:val="24"/>
                <w:lang w:val="en-US"/>
              </w:rPr>
            </w:pPr>
            <w:del w:id="3138" w:author="erradi" w:date="2011-08-06T10:44:00Z">
              <w:r w:rsidDel="00541083">
                <w:rPr>
                  <w:rFonts w:ascii="Times New Roman" w:hAnsi="Times New Roman" w:cs="Times New Roman"/>
                  <w:sz w:val="24"/>
                  <w:szCs w:val="24"/>
                  <w:lang w:val="en-US"/>
                </w:rPr>
                <w:delText>1</w:delText>
              </w:r>
            </w:del>
          </w:p>
        </w:tc>
      </w:tr>
    </w:tbl>
    <w:p w:rsidR="00767BB9" w:rsidDel="00541083" w:rsidRDefault="00767BB9" w:rsidP="0097258D">
      <w:pPr>
        <w:pStyle w:val="Paragraphedeliste"/>
        <w:ind w:left="709"/>
        <w:rPr>
          <w:del w:id="3139" w:author="erradi" w:date="2011-08-06T10:44:00Z"/>
          <w:rFonts w:ascii="Times New Roman" w:hAnsi="Times New Roman" w:cs="Times New Roman"/>
          <w:sz w:val="24"/>
          <w:szCs w:val="24"/>
          <w:lang w:val="en-US"/>
        </w:rPr>
      </w:pPr>
    </w:p>
    <w:p w:rsidR="00767BB9" w:rsidRPr="00820B92" w:rsidDel="00541083" w:rsidRDefault="00767BB9" w:rsidP="0097258D">
      <w:pPr>
        <w:pStyle w:val="Paragraphedeliste"/>
        <w:ind w:left="709"/>
        <w:rPr>
          <w:del w:id="3140"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numPr>
          <w:ilvl w:val="3"/>
          <w:numId w:val="1"/>
        </w:numPr>
        <w:ind w:left="709"/>
        <w:rPr>
          <w:del w:id="3141" w:author="erradi" w:date="2011-08-06T10:44:00Z"/>
          <w:rFonts w:ascii="Times New Roman" w:hAnsi="Times New Roman" w:cs="Times New Roman"/>
          <w:sz w:val="24"/>
          <w:szCs w:val="24"/>
          <w:lang w:val="en-US"/>
        </w:rPr>
      </w:pPr>
      <w:del w:id="3142" w:author="erradi" w:date="2011-08-06T10:44:00Z">
        <w:r w:rsidRPr="0097258D" w:rsidDel="00541083">
          <w:rPr>
            <w:rFonts w:ascii="Times New Roman" w:hAnsi="Times New Roman" w:cs="Times New Roman"/>
            <w:sz w:val="24"/>
            <w:szCs w:val="24"/>
            <w:lang w:val="en-US"/>
          </w:rPr>
          <w:delText>Algorithm running</w:delText>
        </w:r>
      </w:del>
    </w:p>
    <w:p w:rsidR="00767BB9" w:rsidRPr="0097258D" w:rsidDel="00541083" w:rsidRDefault="00767BB9" w:rsidP="0097258D">
      <w:pPr>
        <w:pStyle w:val="Paragraphedeliste"/>
        <w:ind w:left="709"/>
        <w:rPr>
          <w:del w:id="3143" w:author="erradi" w:date="2011-08-06T10:44:00Z"/>
          <w:rFonts w:ascii="Times New Roman" w:hAnsi="Times New Roman" w:cs="Times New Roman"/>
          <w:sz w:val="24"/>
          <w:szCs w:val="24"/>
          <w:lang w:val="en-US"/>
        </w:rPr>
      </w:pPr>
      <w:del w:id="3144" w:author="erradi" w:date="2011-08-06T10:44:00Z">
        <w:r w:rsidRPr="0097258D" w:rsidDel="00541083">
          <w:rPr>
            <w:rFonts w:ascii="Times New Roman" w:hAnsi="Times New Roman" w:cs="Times New Roman"/>
            <w:sz w:val="24"/>
            <w:szCs w:val="24"/>
            <w:lang w:val="en-US"/>
          </w:rPr>
          <w:delText>Lancement de MétaT(</w:delText>
        </w:r>
        <w:r w:rsidRPr="005D47B1" w:rsidDel="00541083">
          <w:rPr>
            <w:rFonts w:ascii="Times New Roman" w:hAnsi="Times New Roman" w:cs="Times New Roman"/>
          </w:rPr>
          <w:delText>ε</w:delText>
        </w:r>
        <w:r w:rsidRPr="0097258D" w:rsidDel="00541083">
          <w:rPr>
            <w:rFonts w:ascii="Times New Roman" w:hAnsi="Times New Roman" w:cs="Times New Roman"/>
            <w:lang w:val="en-US"/>
          </w:rPr>
          <w:delText>,telemed</w:delText>
        </w:r>
        <w:r w:rsidRPr="0097258D" w:rsidDel="00541083">
          <w:rPr>
            <w:rFonts w:ascii="Times New Roman" w:hAnsi="Times New Roman" w:cs="Times New Roman"/>
            <w:vertAlign w:val="subscript"/>
            <w:lang w:val="en-US"/>
          </w:rPr>
          <w:delText>1</w:delText>
        </w:r>
        <w:r w:rsidRPr="0097258D" w:rsidDel="00541083">
          <w:rPr>
            <w:rFonts w:ascii="Times New Roman" w:hAnsi="Times New Roman" w:cs="Times New Roman"/>
            <w:lang w:val="en-US"/>
          </w:rPr>
          <w:delText>) :</w:delText>
        </w:r>
      </w:del>
    </w:p>
    <w:p w:rsidR="00767BB9" w:rsidRPr="0097258D" w:rsidDel="00541083" w:rsidRDefault="00767BB9" w:rsidP="0097258D">
      <w:pPr>
        <w:pStyle w:val="Paragraphedeliste"/>
        <w:ind w:left="709"/>
        <w:rPr>
          <w:del w:id="3145" w:author="erradi" w:date="2011-08-06T10:44:00Z"/>
          <w:rFonts w:ascii="Times New Roman" w:hAnsi="Times New Roman" w:cs="Times New Roman"/>
          <w:i/>
          <w:sz w:val="24"/>
          <w:szCs w:val="24"/>
          <w:u w:val="single"/>
          <w:lang w:val="en-US"/>
        </w:rPr>
      </w:pPr>
      <w:del w:id="3146" w:author="erradi" w:date="2011-08-06T10:44:00Z">
        <w:r w:rsidRPr="0097258D" w:rsidDel="00541083">
          <w:rPr>
            <w:rFonts w:ascii="Times New Roman" w:hAnsi="Times New Roman" w:cs="Times New Roman"/>
            <w:i/>
            <w:sz w:val="24"/>
            <w:szCs w:val="24"/>
            <w:u w:val="single"/>
            <w:lang w:val="en-US"/>
          </w:rPr>
          <w:delText>Structural Conformance</w:delText>
        </w:r>
      </w:del>
    </w:p>
    <w:p w:rsidR="00767BB9" w:rsidRPr="0097258D" w:rsidDel="00541083" w:rsidRDefault="00767BB9" w:rsidP="0097258D">
      <w:pPr>
        <w:pStyle w:val="Paragraphedeliste"/>
        <w:ind w:left="709"/>
        <w:rPr>
          <w:del w:id="3147" w:author="erradi" w:date="2011-08-06T10:44:00Z"/>
          <w:rFonts w:ascii="Times New Roman" w:hAnsi="Times New Roman" w:cs="Times New Roman"/>
          <w:sz w:val="24"/>
          <w:szCs w:val="24"/>
          <w:lang w:val="en-US"/>
        </w:rPr>
      </w:pPr>
      <w:del w:id="3148"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Syntax Conformance Result</w:delText>
        </w:r>
        <w:r w:rsidRPr="0097258D" w:rsidDel="00541083">
          <w:rPr>
            <w:rFonts w:ascii="Times New Roman" w:hAnsi="Times New Roman" w:cs="Times New Roman"/>
            <w:sz w:val="24"/>
            <w:szCs w:val="24"/>
            <w:lang w:val="en-US"/>
          </w:rPr>
          <w:delText> :</w:delText>
        </w:r>
      </w:del>
    </w:p>
    <w:p w:rsidR="00767BB9" w:rsidRPr="00763800" w:rsidDel="00541083" w:rsidRDefault="00767BB9" w:rsidP="0097258D">
      <w:pPr>
        <w:pStyle w:val="p1a"/>
        <w:ind w:left="709" w:firstLine="12"/>
        <w:rPr>
          <w:del w:id="3149" w:author="erradi" w:date="2011-08-06T10:44:00Z"/>
          <w:rFonts w:ascii="Times New Roman" w:hAnsi="Times New Roman"/>
          <w:color w:val="C00000"/>
          <w:sz w:val="22"/>
          <w:szCs w:val="22"/>
        </w:rPr>
      </w:pPr>
      <w:del w:id="3150" w:author="erradi" w:date="2011-08-06T10:44:00Z">
        <w:r w:rsidRPr="00763800" w:rsidDel="00541083">
          <w:rPr>
            <w:rFonts w:ascii="Times New Roman" w:hAnsi="Times New Roman"/>
            <w:color w:val="C00000"/>
            <w:sz w:val="22"/>
            <w:szCs w:val="22"/>
          </w:rPr>
          <w:delText>&lt;telemed</w:delText>
        </w:r>
        <w:r w:rsidRPr="00763800" w:rsidDel="00541083">
          <w:rPr>
            <w:rFonts w:ascii="Times New Roman" w:hAnsi="Times New Roman"/>
            <w:color w:val="C00000"/>
            <w:sz w:val="22"/>
            <w:szCs w:val="22"/>
            <w:vertAlign w:val="subscript"/>
          </w:rPr>
          <w:delText>1</w:delText>
        </w:r>
        <w:r w:rsidRPr="00763800" w:rsidDel="00541083">
          <w:rPr>
            <w:rFonts w:ascii="Times New Roman" w:hAnsi="Times New Roman"/>
            <w:color w:val="C00000"/>
            <w:sz w:val="22"/>
            <w:szCs w:val="22"/>
          </w:rPr>
          <w:delText>&gt;=&lt;registr&gt;{</w:delText>
        </w:r>
        <w:r w:rsidRPr="00763800" w:rsidDel="00541083">
          <w:rPr>
            <w:rFonts w:ascii="Times New Roman" w:hAnsi="Times New Roman"/>
            <w:color w:val="C00000"/>
            <w:sz w:val="22"/>
            <w:szCs w:val="22"/>
            <w:vertAlign w:val="subscript"/>
          </w:rPr>
          <w:delText>s</w:delText>
        </w:r>
        <w:r w:rsidRPr="00763800" w:rsidDel="00541083">
          <w:rPr>
            <w:rFonts w:ascii="Times New Roman" w:hAnsi="Times New Roman"/>
            <w:color w:val="C00000"/>
            <w:sz w:val="22"/>
            <w:szCs w:val="22"/>
          </w:rPr>
          <w:delText>P</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,R};</w:delText>
        </w:r>
        <w:r w:rsidRPr="00763800" w:rsidDel="00541083">
          <w:rPr>
            <w:rFonts w:ascii="Times New Roman" w:hAnsi="Times New Roman"/>
            <w:color w:val="C00000"/>
            <w:sz w:val="22"/>
            <w:szCs w:val="22"/>
            <w:vertAlign w:val="subscript"/>
          </w:rPr>
          <w:delText>w</w:delText>
        </w:r>
        <w:r w:rsidRPr="00763800" w:rsidDel="00541083">
          <w:rPr>
            <w:rFonts w:ascii="Times New Roman" w:hAnsi="Times New Roman"/>
            <w:color w:val="C00000"/>
            <w:sz w:val="22"/>
            <w:szCs w:val="22"/>
          </w:rPr>
          <w:delText>((&lt;wait&gt;{P</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w:delText>
        </w:r>
        <w:r w:rsidRPr="00763800" w:rsidDel="00541083">
          <w:rPr>
            <w:rFonts w:ascii="Times New Roman" w:hAnsi="Times New Roman"/>
            <w:color w:val="C00000"/>
            <w:sz w:val="22"/>
            <w:szCs w:val="22"/>
            <w:vertAlign w:val="subscript"/>
          </w:rPr>
          <w:delText>s</w:delText>
        </w:r>
        <w:r w:rsidRPr="00763800" w:rsidDel="00541083">
          <w:rPr>
            <w:rFonts w:ascii="Times New Roman" w:hAnsi="Times New Roman"/>
            <w:color w:val="C00000"/>
            <w:sz w:val="22"/>
            <w:szCs w:val="22"/>
          </w:rPr>
          <w:delText>R}*</w:delText>
        </w:r>
        <w:r w:rsidRPr="00763800" w:rsidDel="00541083">
          <w:rPr>
            <w:rFonts w:ascii="Times New Roman" w:hAnsi="Times New Roman"/>
            <w:color w:val="C00000"/>
            <w:sz w:val="22"/>
            <w:szCs w:val="22"/>
            <w:vertAlign w:val="subscript"/>
          </w:rPr>
          <w:delText>w</w:delText>
        </w:r>
        <w:r w:rsidRPr="00F24074" w:rsidDel="00541083">
          <w:rPr>
            <w:rFonts w:ascii="Times New Roman" w:hAnsi="Times New Roman"/>
            <w:color w:val="C00000"/>
            <w:sz w:val="22"/>
            <w:szCs w:val="22"/>
          </w:rPr>
          <w:delText>ε</w:delText>
        </w:r>
        <w:r w:rsidRPr="00763800" w:rsidDel="00541083">
          <w:rPr>
            <w:rFonts w:ascii="Times New Roman" w:hAnsi="Times New Roman"/>
            <w:color w:val="C00000"/>
            <w:sz w:val="22"/>
            <w:szCs w:val="22"/>
          </w:rPr>
          <w:delText>) |&gt; &lt;h-up&gt;{</w:delText>
        </w:r>
        <w:r w:rsidRPr="00763800" w:rsidDel="00541083">
          <w:rPr>
            <w:rFonts w:ascii="Times New Roman" w:hAnsi="Times New Roman"/>
            <w:color w:val="C00000"/>
            <w:sz w:val="22"/>
            <w:szCs w:val="22"/>
            <w:vertAlign w:val="subscript"/>
          </w:rPr>
          <w:delText>s</w:delText>
        </w:r>
        <w:r w:rsidRPr="00763800" w:rsidDel="00541083">
          <w:rPr>
            <w:rFonts w:ascii="Times New Roman" w:hAnsi="Times New Roman"/>
            <w:color w:val="C00000"/>
            <w:sz w:val="22"/>
            <w:szCs w:val="22"/>
          </w:rPr>
          <w:delText>P</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 else (&lt;assign&gt;{</w:delText>
        </w:r>
        <w:r w:rsidRPr="00763800" w:rsidDel="00541083">
          <w:rPr>
            <w:rFonts w:ascii="Times New Roman" w:hAnsi="Times New Roman"/>
            <w:color w:val="C00000"/>
            <w:sz w:val="22"/>
            <w:szCs w:val="22"/>
            <w:vertAlign w:val="subscript"/>
          </w:rPr>
          <w:delText>s</w:delText>
        </w:r>
        <w:r w:rsidRPr="00763800" w:rsidDel="00541083">
          <w:rPr>
            <w:rFonts w:ascii="Times New Roman" w:hAnsi="Times New Roman"/>
            <w:color w:val="C00000"/>
            <w:sz w:val="22"/>
            <w:szCs w:val="22"/>
          </w:rPr>
          <w:delText>R</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 D};</w:delText>
        </w:r>
        <w:r w:rsidRPr="00763800" w:rsidDel="00541083">
          <w:rPr>
            <w:rFonts w:ascii="Times New Roman" w:hAnsi="Times New Roman"/>
            <w:color w:val="C00000"/>
            <w:sz w:val="22"/>
            <w:szCs w:val="22"/>
            <w:vertAlign w:val="subscript"/>
          </w:rPr>
          <w:delText>w</w:delText>
        </w:r>
        <w:r w:rsidRPr="00763800" w:rsidDel="00541083">
          <w:rPr>
            <w:rFonts w:ascii="Times New Roman" w:hAnsi="Times New Roman"/>
            <w:color w:val="C00000"/>
            <w:sz w:val="22"/>
            <w:szCs w:val="22"/>
          </w:rPr>
          <w:delText>&lt;consult&gt;{P</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 xml:space="preserve">, </w:delText>
        </w:r>
        <w:r w:rsidRPr="00763800" w:rsidDel="00541083">
          <w:rPr>
            <w:rFonts w:ascii="Times New Roman" w:hAnsi="Times New Roman"/>
            <w:color w:val="C00000"/>
            <w:sz w:val="22"/>
            <w:szCs w:val="22"/>
            <w:vertAlign w:val="subscript"/>
          </w:rPr>
          <w:delText>s</w:delText>
        </w:r>
        <w:r w:rsidRPr="00763800" w:rsidDel="00541083">
          <w:rPr>
            <w:rFonts w:ascii="Times New Roman" w:hAnsi="Times New Roman"/>
            <w:color w:val="C00000"/>
            <w:sz w:val="22"/>
            <w:szCs w:val="22"/>
          </w:rPr>
          <w:delText>D</w:delText>
        </w:r>
        <w:r w:rsidRPr="00763800" w:rsidDel="00541083">
          <w:rPr>
            <w:rFonts w:ascii="Times New Roman" w:hAnsi="Times New Roman"/>
            <w:color w:val="C00000"/>
            <w:sz w:val="22"/>
            <w:szCs w:val="22"/>
            <w:vertAlign w:val="subscript"/>
          </w:rPr>
          <w:delText>t</w:delText>
        </w:r>
        <w:r w:rsidRPr="00763800" w:rsidDel="00541083">
          <w:rPr>
            <w:rFonts w:ascii="Times New Roman" w:hAnsi="Times New Roman"/>
            <w:color w:val="C00000"/>
            <w:sz w:val="22"/>
            <w:szCs w:val="22"/>
          </w:rPr>
          <w:delText>})</w:delText>
        </w:r>
        <w:r w:rsidRPr="00763800" w:rsidDel="00541083">
          <w:rPr>
            <w:rFonts w:ascii="Times New Roman" w:hAnsi="Times New Roman"/>
            <w:color w:val="C00000"/>
            <w:sz w:val="22"/>
            <w:szCs w:val="22"/>
            <w:vertAlign w:val="superscript"/>
          </w:rPr>
          <w:delText xml:space="preserve"> </w:delText>
        </w:r>
        <w:r w:rsidRPr="00763800" w:rsidDel="00541083">
          <w:rPr>
            <w:rFonts w:ascii="Times New Roman" w:hAnsi="Times New Roman"/>
            <w:color w:val="C00000"/>
            <w:sz w:val="22"/>
            <w:szCs w:val="22"/>
          </w:rPr>
          <w:delText>)</w:delText>
        </w:r>
      </w:del>
    </w:p>
    <w:p w:rsidR="00767BB9" w:rsidDel="00541083" w:rsidRDefault="00767BB9" w:rsidP="0097258D">
      <w:pPr>
        <w:pStyle w:val="Paragraphedeliste"/>
        <w:ind w:left="709"/>
        <w:rPr>
          <w:del w:id="3151" w:author="erradi" w:date="2011-08-06T10:44:00Z"/>
          <w:rFonts w:ascii="Times New Roman" w:hAnsi="Times New Roman" w:cs="Times New Roman"/>
          <w:sz w:val="24"/>
          <w:szCs w:val="24"/>
          <w:lang w:val="en-US"/>
        </w:rPr>
      </w:pPr>
      <w:del w:id="3152" w:author="erradi" w:date="2011-08-06T10:44:00Z">
        <w:r w:rsidRPr="0097258D" w:rsidDel="00541083">
          <w:rPr>
            <w:rFonts w:ascii="Times New Roman" w:hAnsi="Times New Roman" w:cs="Times New Roman"/>
            <w:sz w:val="24"/>
            <w:szCs w:val="24"/>
            <w:lang w:val="en-US"/>
          </w:rPr>
          <w:tab/>
        </w:r>
        <w:r w:rsidRPr="00EF4D01" w:rsidDel="00541083">
          <w:rPr>
            <w:rFonts w:ascii="Times New Roman" w:hAnsi="Times New Roman" w:cs="Times New Roman"/>
            <w:sz w:val="24"/>
            <w:szCs w:val="24"/>
            <w:u w:val="single"/>
            <w:lang w:val="en-US"/>
          </w:rPr>
          <w:delText xml:space="preserve">Expression syntaxically correct </w:delText>
        </w:r>
        <w:r w:rsidDel="00541083">
          <w:rPr>
            <w:rFonts w:ascii="Times New Roman" w:hAnsi="Times New Roman" w:cs="Times New Roman"/>
            <w:sz w:val="24"/>
            <w:szCs w:val="24"/>
            <w:lang w:val="en-US"/>
          </w:rPr>
          <w:delText>: Every Operator has two sub-collaborations around it.</w:delText>
        </w:r>
      </w:del>
    </w:p>
    <w:p w:rsidR="00767BB9" w:rsidRPr="00E839E6" w:rsidDel="00541083" w:rsidRDefault="00767BB9" w:rsidP="0097258D">
      <w:pPr>
        <w:pStyle w:val="Paragraphedeliste"/>
        <w:ind w:left="709"/>
        <w:rPr>
          <w:del w:id="3153" w:author="erradi" w:date="2011-08-06T10:44:00Z"/>
          <w:rFonts w:ascii="Times New Roman" w:hAnsi="Times New Roman" w:cs="Times New Roman"/>
          <w:sz w:val="24"/>
          <w:szCs w:val="24"/>
          <w:lang w:val="en-US"/>
        </w:rPr>
      </w:pPr>
      <w:del w:id="3154"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r>
      </w:del>
    </w:p>
    <w:p w:rsidR="00767BB9" w:rsidRPr="00FB1C2E" w:rsidDel="00541083" w:rsidRDefault="00767BB9" w:rsidP="0097258D">
      <w:pPr>
        <w:pStyle w:val="Paragraphedeliste"/>
        <w:ind w:left="709"/>
        <w:rPr>
          <w:del w:id="3155" w:author="erradi" w:date="2011-08-06T10:44:00Z"/>
          <w:rFonts w:ascii="Times New Roman" w:hAnsi="Times New Roman" w:cs="Times New Roman"/>
          <w:sz w:val="24"/>
          <w:szCs w:val="24"/>
          <w:lang w:val="en-US"/>
        </w:rPr>
      </w:pPr>
      <w:del w:id="3156" w:author="erradi" w:date="2011-08-06T10:44:00Z">
        <w:r w:rsidRPr="00F24074" w:rsidDel="00541083">
          <w:rPr>
            <w:rFonts w:ascii="Times New Roman" w:hAnsi="Times New Roman" w:cs="Times New Roman"/>
            <w:sz w:val="24"/>
            <w:szCs w:val="24"/>
            <w:lang w:val="en-US"/>
          </w:rPr>
          <w:tab/>
        </w:r>
        <w:r w:rsidRPr="00FB1C2E" w:rsidDel="00541083">
          <w:rPr>
            <w:rFonts w:ascii="Times New Roman" w:hAnsi="Times New Roman" w:cs="Times New Roman"/>
            <w:b/>
            <w:sz w:val="24"/>
            <w:szCs w:val="24"/>
            <w:lang w:val="en-US"/>
          </w:rPr>
          <w:delText>Collaboration Conformance Result</w:delText>
        </w:r>
        <w:r w:rsidRPr="00FB1C2E" w:rsidDel="00541083">
          <w:rPr>
            <w:rFonts w:ascii="Times New Roman" w:hAnsi="Times New Roman" w:cs="Times New Roman"/>
            <w:sz w:val="24"/>
            <w:szCs w:val="24"/>
            <w:lang w:val="en-US"/>
          </w:rPr>
          <w:delText> :</w:delText>
        </w:r>
      </w:del>
    </w:p>
    <w:p w:rsidR="00767BB9" w:rsidRPr="00FB1C2E" w:rsidDel="00541083" w:rsidRDefault="00767BB9" w:rsidP="0097258D">
      <w:pPr>
        <w:pStyle w:val="Paragraphedeliste"/>
        <w:ind w:left="709"/>
        <w:rPr>
          <w:del w:id="3157" w:author="erradi" w:date="2011-08-06T10:44:00Z"/>
          <w:rFonts w:ascii="Times New Roman" w:hAnsi="Times New Roman" w:cs="Times New Roman"/>
          <w:sz w:val="24"/>
          <w:szCs w:val="24"/>
          <w:lang w:val="en-US"/>
        </w:rPr>
      </w:pPr>
      <w:del w:id="3158" w:author="erradi" w:date="2011-08-06T10:44:00Z">
        <w:r w:rsidRPr="00FB1C2E" w:rsidDel="00541083">
          <w:rPr>
            <w:rFonts w:ascii="Times New Roman" w:hAnsi="Times New Roman" w:cs="Times New Roman"/>
            <w:sz w:val="24"/>
            <w:szCs w:val="24"/>
            <w:u w:val="single"/>
            <w:lang w:val="en-US"/>
          </w:rPr>
          <w:delText>Expression Collaborations Conformance correct</w:delText>
        </w:r>
        <w:r w:rsidRPr="00FB1C2E" w:rsidDel="00541083">
          <w:rPr>
            <w:rFonts w:ascii="Times New Roman" w:hAnsi="Times New Roman" w:cs="Times New Roman"/>
            <w:sz w:val="24"/>
            <w:szCs w:val="24"/>
            <w:lang w:val="en-US"/>
          </w:rPr>
          <w:delText> : Every Collaboration has roles.</w:delText>
        </w:r>
      </w:del>
    </w:p>
    <w:p w:rsidR="00767BB9" w:rsidRPr="00FB1C2E" w:rsidDel="00541083" w:rsidRDefault="00767BB9" w:rsidP="0097258D">
      <w:pPr>
        <w:pStyle w:val="Paragraphedeliste"/>
        <w:ind w:left="709"/>
        <w:rPr>
          <w:del w:id="3159" w:author="erradi" w:date="2011-08-06T10:44:00Z"/>
          <w:rFonts w:ascii="Times New Roman" w:hAnsi="Times New Roman" w:cs="Times New Roman"/>
          <w:i/>
          <w:sz w:val="24"/>
          <w:szCs w:val="24"/>
          <w:u w:val="single"/>
          <w:lang w:val="en-US"/>
        </w:rPr>
      </w:pPr>
      <w:del w:id="3160" w:author="erradi" w:date="2011-08-06T10:44:00Z">
        <w:r w:rsidRPr="00FB1C2E" w:rsidDel="00541083">
          <w:rPr>
            <w:rFonts w:ascii="Times New Roman" w:hAnsi="Times New Roman" w:cs="Times New Roman"/>
            <w:i/>
            <w:sz w:val="24"/>
            <w:szCs w:val="24"/>
            <w:u w:val="single"/>
            <w:lang w:val="en-US"/>
          </w:rPr>
          <w:delText>Behavioral Conformance</w:delText>
        </w:r>
      </w:del>
    </w:p>
    <w:p w:rsidR="00767BB9" w:rsidRPr="00FB1C2E" w:rsidDel="00541083" w:rsidRDefault="00767BB9" w:rsidP="0097258D">
      <w:pPr>
        <w:pStyle w:val="Paragraphedeliste"/>
        <w:ind w:left="709"/>
        <w:rPr>
          <w:del w:id="3161" w:author="erradi" w:date="2011-08-06T10:44:00Z"/>
          <w:rFonts w:ascii="Times New Roman" w:hAnsi="Times New Roman" w:cs="Times New Roman"/>
          <w:sz w:val="24"/>
          <w:szCs w:val="24"/>
          <w:lang w:val="en-US"/>
        </w:rPr>
      </w:pPr>
      <w:del w:id="3162" w:author="erradi" w:date="2011-08-06T10:44:00Z">
        <w:r w:rsidRPr="00FB1C2E" w:rsidDel="00541083">
          <w:rPr>
            <w:rFonts w:ascii="Times New Roman" w:hAnsi="Times New Roman" w:cs="Times New Roman"/>
            <w:sz w:val="24"/>
            <w:szCs w:val="24"/>
            <w:lang w:val="en-US"/>
          </w:rPr>
          <w:tab/>
        </w:r>
        <w:r w:rsidRPr="00FB1C2E" w:rsidDel="00541083">
          <w:rPr>
            <w:rFonts w:ascii="Times New Roman" w:hAnsi="Times New Roman" w:cs="Times New Roman"/>
            <w:b/>
            <w:sz w:val="24"/>
            <w:szCs w:val="24"/>
            <w:lang w:val="en-US"/>
          </w:rPr>
          <w:delText>Message Blocking Conformance</w:delText>
        </w:r>
        <w:r w:rsidRPr="00FB1C2E" w:rsidDel="00541083">
          <w:rPr>
            <w:rFonts w:ascii="Times New Roman" w:hAnsi="Times New Roman" w:cs="Times New Roman"/>
            <w:sz w:val="24"/>
            <w:szCs w:val="24"/>
            <w:lang w:val="en-US"/>
          </w:rPr>
          <w:delText> :</w:delText>
        </w:r>
      </w:del>
    </w:p>
    <w:p w:rsidR="00767BB9" w:rsidDel="00541083" w:rsidRDefault="00767BB9" w:rsidP="0097258D">
      <w:pPr>
        <w:pStyle w:val="Paragraphedeliste"/>
        <w:ind w:left="709"/>
        <w:rPr>
          <w:del w:id="3163" w:author="erradi" w:date="2011-08-06T10:44:00Z"/>
          <w:rFonts w:ascii="Times New Roman" w:hAnsi="Times New Roman" w:cs="Times New Roman"/>
          <w:sz w:val="24"/>
          <w:szCs w:val="24"/>
          <w:lang w:val="en-US"/>
        </w:rPr>
      </w:pPr>
      <w:del w:id="3164" w:author="erradi" w:date="2011-08-06T10:44:00Z">
        <w:r w:rsidRPr="00E839E6" w:rsidDel="00541083">
          <w:rPr>
            <w:rFonts w:ascii="Times New Roman" w:hAnsi="Times New Roman" w:cs="Times New Roman"/>
            <w:sz w:val="24"/>
            <w:szCs w:val="24"/>
            <w:lang w:val="en-US"/>
          </w:rPr>
          <w:delText xml:space="preserve">The interupt operator is the only one that can create Message Blocking Conformance. </w:delText>
        </w:r>
      </w:del>
    </w:p>
    <w:p w:rsidR="00767BB9" w:rsidRPr="0008328E" w:rsidDel="00541083" w:rsidRDefault="00767BB9" w:rsidP="0097258D">
      <w:pPr>
        <w:pStyle w:val="Paragraphedeliste"/>
        <w:ind w:left="709"/>
        <w:rPr>
          <w:del w:id="3165" w:author="erradi" w:date="2011-08-06T10:44:00Z"/>
          <w:rFonts w:ascii="Times New Roman" w:hAnsi="Times New Roman" w:cs="Times New Roman"/>
          <w:sz w:val="24"/>
          <w:szCs w:val="24"/>
          <w:lang w:val="en-US"/>
        </w:rPr>
      </w:pPr>
      <w:del w:id="3166" w:author="erradi" w:date="2011-08-06T10:44:00Z">
        <w:r w:rsidDel="00541083">
          <w:rPr>
            <w:rFonts w:ascii="Times New Roman" w:hAnsi="Times New Roman" w:cs="Times New Roman"/>
            <w:sz w:val="24"/>
            <w:szCs w:val="24"/>
            <w:lang w:val="en-US"/>
          </w:rPr>
          <w:tab/>
        </w:r>
        <w:r w:rsidRPr="0008328E" w:rsidDel="00541083">
          <w:rPr>
            <w:rFonts w:ascii="Times New Roman" w:hAnsi="Times New Roman" w:cs="Times New Roman"/>
            <w:b/>
            <w:sz w:val="24"/>
            <w:szCs w:val="24"/>
            <w:u w:val="single"/>
            <w:lang w:val="en-US"/>
          </w:rPr>
          <w:delText>Analyse</w:delText>
        </w:r>
        <w:r w:rsidDel="00541083">
          <w:rPr>
            <w:rFonts w:ascii="Times New Roman" w:hAnsi="Times New Roman" w:cs="Times New Roman"/>
            <w:sz w:val="24"/>
            <w:szCs w:val="24"/>
            <w:lang w:val="en-US"/>
          </w:rPr>
          <w:delText xml:space="preserve"> : Col</w:delText>
        </w:r>
        <w:r w:rsidDel="00541083">
          <w:rPr>
            <w:rFonts w:ascii="Times New Roman" w:hAnsi="Times New Roman" w:cs="Times New Roman"/>
            <w:sz w:val="24"/>
            <w:szCs w:val="24"/>
            <w:vertAlign w:val="subscript"/>
            <w:lang w:val="en-US"/>
          </w:rPr>
          <w:delText>1</w:delText>
        </w:r>
        <w:r w:rsidDel="00541083">
          <w:rPr>
            <w:rFonts w:ascii="Times New Roman" w:hAnsi="Times New Roman" w:cs="Times New Roman"/>
            <w:sz w:val="24"/>
            <w:szCs w:val="24"/>
            <w:lang w:val="en-US"/>
          </w:rPr>
          <w:delText xml:space="preserve"> = &lt;w&gt; ; Col</w:delText>
        </w:r>
        <w:r w:rsidDel="00541083">
          <w:rPr>
            <w:rFonts w:ascii="Times New Roman" w:hAnsi="Times New Roman" w:cs="Times New Roman"/>
            <w:sz w:val="24"/>
            <w:szCs w:val="24"/>
            <w:vertAlign w:val="subscript"/>
            <w:lang w:val="en-US"/>
          </w:rPr>
          <w:delText>2</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r w:rsidRPr="0008328E" w:rsidDel="00541083">
          <w:rPr>
            <w:rFonts w:ascii="Times New Roman" w:hAnsi="Times New Roman"/>
            <w:color w:val="000000" w:themeColor="text1"/>
            <w:lang w:val="en-US"/>
          </w:rPr>
          <w:delText xml:space="preserve"> and Col</w:delText>
        </w:r>
        <w:r w:rsidDel="00541083">
          <w:rPr>
            <w:rFonts w:ascii="Times New Roman" w:hAnsi="Times New Roman"/>
            <w:color w:val="000000" w:themeColor="text1"/>
            <w:vertAlign w:val="subscript"/>
            <w:lang w:val="en-US"/>
          </w:rPr>
          <w:delText>3</w:delText>
        </w:r>
        <w:r w:rsidDel="00541083">
          <w:rPr>
            <w:rFonts w:ascii="Times New Roman" w:hAnsi="Times New Roman"/>
            <w:color w:val="000000" w:themeColor="text1"/>
            <w:lang w:val="en-US"/>
          </w:rPr>
          <w:delText xml:space="preserve"> = &lt;act&gt;</w:delText>
        </w:r>
      </w:del>
    </w:p>
    <w:p w:rsidR="00767BB9" w:rsidDel="00541083" w:rsidRDefault="00767BB9" w:rsidP="0097258D">
      <w:pPr>
        <w:pStyle w:val="Paragraphedeliste"/>
        <w:ind w:left="709"/>
        <w:rPr>
          <w:del w:id="3167" w:author="erradi" w:date="2011-08-06T10:44:00Z"/>
          <w:rFonts w:ascii="Times New Roman" w:hAnsi="Times New Roman"/>
          <w:color w:val="000000" w:themeColor="text1"/>
          <w:lang w:val="en-US"/>
        </w:rPr>
      </w:pPr>
      <w:del w:id="3168"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delText>TR(&lt;w&gt;) = {R} and SR(Col</w:delText>
        </w:r>
        <w:r w:rsidDel="00541083">
          <w:rPr>
            <w:rFonts w:ascii="Times New Roman" w:hAnsi="Times New Roman" w:cs="Times New Roman"/>
            <w:sz w:val="24"/>
            <w:szCs w:val="24"/>
            <w:vertAlign w:val="subscript"/>
            <w:lang w:val="en-US"/>
          </w:rPr>
          <w:delText>2</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r w:rsidRPr="00742EC3" w:rsidDel="00541083">
          <w:rPr>
            <w:rFonts w:ascii="Times New Roman" w:hAnsi="Times New Roman"/>
            <w:color w:val="000000" w:themeColor="text1"/>
            <w:lang w:val="en-US"/>
          </w:rPr>
          <w:delText xml:space="preserve">  and SR(</w:delText>
        </w:r>
        <w:r w:rsidDel="00541083">
          <w:rPr>
            <w:rFonts w:ascii="Times New Roman" w:hAnsi="Times New Roman"/>
            <w:color w:val="000000" w:themeColor="text1"/>
            <w:lang w:val="en-US"/>
          </w:rPr>
          <w:delText>&lt;act&gt;) = {R}</w:delText>
        </w:r>
      </w:del>
    </w:p>
    <w:p w:rsidR="00767BB9" w:rsidDel="00541083" w:rsidRDefault="00767BB9" w:rsidP="0097258D">
      <w:pPr>
        <w:pStyle w:val="Paragraphedeliste"/>
        <w:ind w:left="709" w:firstLine="12"/>
        <w:rPr>
          <w:del w:id="3169" w:author="erradi" w:date="2011-08-06T10:44:00Z"/>
          <w:rFonts w:ascii="Times New Roman" w:hAnsi="Times New Roman"/>
          <w:color w:val="000000" w:themeColor="text1"/>
          <w:lang w:val="en-US"/>
        </w:rPr>
      </w:pPr>
      <w:del w:id="3170" w:author="erradi" w:date="2011-08-06T10:44:00Z">
        <w:r w:rsidDel="00541083">
          <w:rPr>
            <w:rFonts w:ascii="Times New Roman" w:hAnsi="Times New Roman" w:cs="Times New Roman"/>
            <w:sz w:val="24"/>
            <w:szCs w:val="24"/>
            <w:lang w:val="en-US"/>
          </w:rPr>
          <w:delText>Thus TR(Col</w:delText>
        </w:r>
        <w:r w:rsidDel="00541083">
          <w:rPr>
            <w:rFonts w:ascii="Times New Roman" w:hAnsi="Times New Roman" w:cs="Times New Roman"/>
            <w:sz w:val="24"/>
            <w:szCs w:val="24"/>
            <w:vertAlign w:val="subscript"/>
            <w:lang w:val="en-US"/>
          </w:rPr>
          <w:delText>1</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r w:rsidRPr="0008328E" w:rsidDel="00541083">
          <w:rPr>
            <w:rFonts w:ascii="Times New Roman" w:hAnsi="Times New Roman"/>
            <w:color w:val="000000" w:themeColor="text1"/>
            <w:lang w:val="en-US"/>
          </w:rPr>
          <w:delText xml:space="preserve"> and </w:delText>
        </w:r>
        <w:r w:rsidDel="00541083">
          <w:rPr>
            <w:rFonts w:ascii="Times New Roman" w:hAnsi="Times New Roman" w:cs="Times New Roman"/>
            <w:sz w:val="24"/>
            <w:szCs w:val="24"/>
            <w:lang w:val="en-US"/>
          </w:rPr>
          <w:delText>SR(Col</w:delText>
        </w:r>
        <w:r w:rsidDel="00541083">
          <w:rPr>
            <w:rFonts w:ascii="Times New Roman" w:hAnsi="Times New Roman" w:cs="Times New Roman"/>
            <w:sz w:val="24"/>
            <w:szCs w:val="24"/>
            <w:vertAlign w:val="subscript"/>
            <w:lang w:val="en-US"/>
          </w:rPr>
          <w:delText>2</w:delText>
        </w:r>
        <w:r w:rsidDel="00541083">
          <w:rPr>
            <w:rFonts w:ascii="Times New Roman" w:hAnsi="Times New Roman" w:cs="Times New Roman"/>
            <w:sz w:val="24"/>
            <w:szCs w:val="24"/>
            <w:lang w:val="en-US"/>
          </w:rPr>
          <w:delText xml:space="preserve">’) U </w:delText>
        </w:r>
        <w:r w:rsidRPr="00742EC3" w:rsidDel="00541083">
          <w:rPr>
            <w:rFonts w:ascii="Times New Roman" w:hAnsi="Times New Roman"/>
            <w:color w:val="000000" w:themeColor="text1"/>
            <w:lang w:val="en-US"/>
          </w:rPr>
          <w:delText>SR(</w:delText>
        </w:r>
        <w:r w:rsidDel="00541083">
          <w:rPr>
            <w:rFonts w:ascii="Times New Roman" w:hAnsi="Times New Roman"/>
            <w:color w:val="000000" w:themeColor="text1"/>
            <w:lang w:val="en-US"/>
          </w:rPr>
          <w:delText xml:space="preserve">&lt;act&gt;) </w:delText>
        </w:r>
        <w:r w:rsidDel="00541083">
          <w:rPr>
            <w:rFonts w:ascii="Times New Roman" w:hAnsi="Times New Roman" w:cs="Times New Roman"/>
            <w:sz w:val="24"/>
            <w:szCs w:val="24"/>
            <w:lang w:val="en-US"/>
          </w:rPr>
          <w:delText xml:space="preserve">!= </w:delText>
        </w:r>
        <w:r w:rsidRPr="00742EC3" w:rsidDel="00541083">
          <w:rPr>
            <w:rFonts w:ascii="Times New Roman" w:hAnsi="Times New Roman"/>
            <w:color w:val="000000" w:themeColor="text1"/>
          </w:rPr>
          <w:delText>ε</w:delText>
        </w:r>
        <w:r w:rsidRPr="0008328E" w:rsidDel="00541083">
          <w:rPr>
            <w:rFonts w:ascii="Times New Roman" w:hAnsi="Times New Roman"/>
            <w:color w:val="000000" w:themeColor="text1"/>
            <w:lang w:val="en-US"/>
          </w:rPr>
          <w:delText xml:space="preserve"> and </w:delText>
        </w:r>
        <w:r w:rsidDel="00541083">
          <w:rPr>
            <w:rFonts w:ascii="Times New Roman" w:hAnsi="Times New Roman"/>
            <w:color w:val="000000" w:themeColor="text1"/>
            <w:lang w:val="en-US"/>
          </w:rPr>
          <w:delText>SR(</w:delText>
        </w:r>
        <w:r w:rsidDel="00541083">
          <w:rPr>
            <w:rFonts w:ascii="Times New Roman" w:hAnsi="Times New Roman" w:cs="Times New Roman"/>
            <w:sz w:val="24"/>
            <w:szCs w:val="24"/>
            <w:lang w:val="en-US"/>
          </w:rPr>
          <w:delText>Col</w:delText>
        </w:r>
        <w:r w:rsidDel="00541083">
          <w:rPr>
            <w:rFonts w:ascii="Times New Roman" w:hAnsi="Times New Roman" w:cs="Times New Roman"/>
            <w:sz w:val="24"/>
            <w:szCs w:val="24"/>
            <w:vertAlign w:val="subscript"/>
            <w:lang w:val="en-US"/>
          </w:rPr>
          <w:delText>1</w:delText>
        </w:r>
        <w:r w:rsidDel="00541083">
          <w:rPr>
            <w:rFonts w:ascii="Times New Roman" w:hAnsi="Times New Roman"/>
            <w:color w:val="000000" w:themeColor="text1"/>
            <w:lang w:val="en-US"/>
          </w:rPr>
          <w:delText>) = TR(</w:delText>
        </w:r>
        <w:r w:rsidDel="00541083">
          <w:rPr>
            <w:rFonts w:ascii="Times New Roman" w:hAnsi="Times New Roman" w:cs="Times New Roman"/>
            <w:sz w:val="24"/>
            <w:szCs w:val="24"/>
            <w:lang w:val="en-US"/>
          </w:rPr>
          <w:delText>Col</w:delText>
        </w:r>
        <w:r w:rsidDel="00541083">
          <w:rPr>
            <w:rFonts w:ascii="Times New Roman" w:hAnsi="Times New Roman" w:cs="Times New Roman"/>
            <w:sz w:val="24"/>
            <w:szCs w:val="24"/>
            <w:vertAlign w:val="subscript"/>
            <w:lang w:val="en-US"/>
          </w:rPr>
          <w:delText>1</w:delText>
        </w:r>
        <w:r w:rsidDel="00541083">
          <w:rPr>
            <w:rFonts w:ascii="Times New Roman" w:hAnsi="Times New Roman"/>
            <w:color w:val="000000" w:themeColor="text1"/>
            <w:lang w:val="en-US"/>
          </w:rPr>
          <w:delText xml:space="preserve">) </w:delText>
        </w:r>
      </w:del>
    </w:p>
    <w:p w:rsidR="00767BB9" w:rsidRPr="0008328E" w:rsidDel="00541083" w:rsidRDefault="00767BB9" w:rsidP="0097258D">
      <w:pPr>
        <w:pStyle w:val="Paragraphedeliste"/>
        <w:ind w:left="709"/>
        <w:rPr>
          <w:del w:id="3171" w:author="erradi" w:date="2011-08-06T10:44:00Z"/>
          <w:rFonts w:ascii="Times New Roman" w:hAnsi="Times New Roman"/>
          <w:color w:val="000000" w:themeColor="text1"/>
          <w:lang w:val="en-US"/>
        </w:rPr>
      </w:pPr>
      <w:del w:id="3172" w:author="erradi" w:date="2011-08-06T10:44:00Z">
        <w:r w:rsidDel="00541083">
          <w:rPr>
            <w:rFonts w:ascii="Times New Roman" w:hAnsi="Times New Roman" w:cs="Times New Roman"/>
            <w:sz w:val="24"/>
            <w:szCs w:val="24"/>
            <w:lang w:val="en-US"/>
          </w:rPr>
          <w:tab/>
        </w:r>
        <w:r w:rsidDel="00541083">
          <w:rPr>
            <w:rFonts w:ascii="Times New Roman" w:hAnsi="Times New Roman" w:cs="Times New Roman"/>
            <w:sz w:val="24"/>
            <w:szCs w:val="24"/>
            <w:lang w:val="en-US"/>
          </w:rPr>
          <w:tab/>
          <w:delText>So nothing needed to be changed.</w:delText>
        </w:r>
      </w:del>
    </w:p>
    <w:p w:rsidR="00767BB9" w:rsidRPr="00742EC3" w:rsidDel="00541083" w:rsidRDefault="00767BB9" w:rsidP="0097258D">
      <w:pPr>
        <w:pStyle w:val="Paragraphedeliste"/>
        <w:ind w:left="709"/>
        <w:rPr>
          <w:del w:id="3173" w:author="erradi" w:date="2011-08-06T10:44:00Z"/>
          <w:rFonts w:ascii="Times New Roman" w:hAnsi="Times New Roman" w:cs="Times New Roman"/>
          <w:sz w:val="24"/>
          <w:szCs w:val="24"/>
          <w:lang w:val="en-US"/>
        </w:rPr>
      </w:pPr>
      <w:del w:id="3174" w:author="erradi" w:date="2011-08-06T10:44:00Z">
        <w:r w:rsidRPr="00E839E6" w:rsidDel="00541083">
          <w:rPr>
            <w:rFonts w:ascii="Times New Roman" w:hAnsi="Times New Roman" w:cs="Times New Roman"/>
            <w:sz w:val="24"/>
            <w:szCs w:val="24"/>
            <w:lang w:val="en-US"/>
          </w:rPr>
          <w:tab/>
        </w:r>
        <w:r w:rsidRPr="00742EC3" w:rsidDel="00541083">
          <w:rPr>
            <w:rFonts w:ascii="Times New Roman" w:hAnsi="Times New Roman" w:cs="Times New Roman"/>
            <w:b/>
            <w:sz w:val="24"/>
            <w:szCs w:val="24"/>
            <w:lang w:val="en-US"/>
          </w:rPr>
          <w:delText>Deep Blocking Conformance</w:delText>
        </w:r>
        <w:r w:rsidRPr="00742EC3" w:rsidDel="00541083">
          <w:rPr>
            <w:rFonts w:ascii="Times New Roman" w:hAnsi="Times New Roman" w:cs="Times New Roman"/>
            <w:sz w:val="24"/>
            <w:szCs w:val="24"/>
            <w:lang w:val="en-US"/>
          </w:rPr>
          <w:delText> :</w:delText>
        </w:r>
      </w:del>
    </w:p>
    <w:p w:rsidR="00767BB9" w:rsidRPr="00742EC3" w:rsidDel="00541083" w:rsidRDefault="00767BB9" w:rsidP="0097258D">
      <w:pPr>
        <w:pStyle w:val="Paragraphedeliste"/>
        <w:ind w:left="709"/>
        <w:jc w:val="both"/>
        <w:rPr>
          <w:del w:id="3175" w:author="erradi" w:date="2011-08-06T10:44:00Z"/>
          <w:rFonts w:ascii="Times New Roman" w:hAnsi="Times New Roman" w:cs="Times New Roman"/>
          <w:sz w:val="24"/>
          <w:szCs w:val="24"/>
          <w:lang w:val="en-US"/>
        </w:rPr>
      </w:pPr>
      <w:del w:id="3176" w:author="erradi" w:date="2011-08-06T10:44:00Z">
        <w:r w:rsidDel="00541083">
          <w:rPr>
            <w:rFonts w:ascii="Times New Roman" w:hAnsi="Times New Roman" w:cs="Times New Roman"/>
            <w:sz w:val="24"/>
            <w:szCs w:val="24"/>
            <w:lang w:val="en-US"/>
          </w:rPr>
          <w:delText>Each matrix are neutral and doen’t show a real conflictual or synchromous situation. So nothing to be done : Deep Blocking won’t happen.</w:delText>
        </w:r>
      </w:del>
    </w:p>
    <w:p w:rsidR="00767BB9" w:rsidRPr="00742EC3" w:rsidDel="00541083" w:rsidRDefault="00767BB9" w:rsidP="0097258D">
      <w:pPr>
        <w:pStyle w:val="Paragraphedeliste"/>
        <w:ind w:left="709"/>
        <w:rPr>
          <w:del w:id="3177" w:author="erradi" w:date="2011-08-06T10:44:00Z"/>
          <w:rFonts w:ascii="Times New Roman" w:hAnsi="Times New Roman" w:cs="Times New Roman"/>
          <w:i/>
          <w:sz w:val="24"/>
          <w:szCs w:val="24"/>
          <w:u w:val="single"/>
          <w:lang w:val="en-US"/>
        </w:rPr>
      </w:pPr>
      <w:del w:id="3178" w:author="erradi" w:date="2011-08-06T10:44:00Z">
        <w:r w:rsidRPr="00742EC3" w:rsidDel="00541083">
          <w:rPr>
            <w:rFonts w:ascii="Times New Roman" w:hAnsi="Times New Roman" w:cs="Times New Roman"/>
            <w:i/>
            <w:sz w:val="24"/>
            <w:szCs w:val="24"/>
            <w:u w:val="single"/>
            <w:lang w:val="en-US"/>
          </w:rPr>
          <w:delText>Changement Propagation</w:delText>
        </w:r>
      </w:del>
    </w:p>
    <w:p w:rsidR="00767BB9" w:rsidDel="00541083" w:rsidRDefault="00767BB9" w:rsidP="0097258D">
      <w:pPr>
        <w:pStyle w:val="Paragraphedeliste"/>
        <w:ind w:left="709" w:firstLine="336"/>
        <w:rPr>
          <w:del w:id="3179" w:author="erradi" w:date="2011-08-06T10:44:00Z"/>
          <w:rFonts w:ascii="Times New Roman" w:hAnsi="Times New Roman" w:cs="Times New Roman"/>
          <w:sz w:val="24"/>
          <w:szCs w:val="24"/>
          <w:lang w:val="en-US"/>
        </w:rPr>
      </w:pPr>
      <w:del w:id="3180" w:author="erradi" w:date="2011-08-06T10:44:00Z">
        <w:r w:rsidDel="00541083">
          <w:rPr>
            <w:rFonts w:ascii="Times New Roman" w:hAnsi="Times New Roman" w:cs="Times New Roman"/>
            <w:sz w:val="24"/>
            <w:szCs w:val="24"/>
            <w:lang w:val="en-US"/>
          </w:rPr>
          <w:delText>Let see the propagation on components :</w:delText>
        </w:r>
      </w:del>
    </w:p>
    <w:p w:rsidR="00767BB9" w:rsidDel="00541083" w:rsidRDefault="00767BB9" w:rsidP="0097258D">
      <w:pPr>
        <w:pStyle w:val="Paragraphedeliste"/>
        <w:spacing w:after="0"/>
        <w:ind w:left="709"/>
        <w:rPr>
          <w:del w:id="3181" w:author="erradi" w:date="2011-08-06T10:44:00Z"/>
          <w:rFonts w:ascii="Times New Roman" w:hAnsi="Times New Roman" w:cs="Times New Roman"/>
          <w:sz w:val="24"/>
          <w:szCs w:val="24"/>
          <w:lang w:val="en-US"/>
        </w:rPr>
      </w:pPr>
      <w:del w:id="3182" w:author="erradi" w:date="2011-08-06T10:44:00Z">
        <w:r w:rsidRPr="0008328E" w:rsidDel="00541083">
          <w:rPr>
            <w:rFonts w:ascii="Times New Roman" w:hAnsi="Times New Roman" w:cs="Times New Roman"/>
            <w:b/>
            <w:sz w:val="24"/>
            <w:szCs w:val="24"/>
            <w:u w:val="single"/>
            <w:lang w:val="en-US"/>
          </w:rPr>
          <w:delText>Patient</w:delText>
        </w:r>
        <w:r w:rsidDel="00541083">
          <w:rPr>
            <w:rFonts w:ascii="Times New Roman" w:hAnsi="Times New Roman" w:cs="Times New Roman"/>
            <w:sz w:val="24"/>
            <w:szCs w:val="24"/>
            <w:lang w:val="en-US"/>
          </w:rPr>
          <w:delText xml:space="preserve"> : </w:delText>
        </w:r>
      </w:del>
    </w:p>
    <w:p w:rsidR="00767BB9" w:rsidRPr="008653AD" w:rsidDel="00541083" w:rsidRDefault="00767BB9" w:rsidP="0097258D">
      <w:pPr>
        <w:pStyle w:val="Paragraphedeliste"/>
        <w:spacing w:after="0"/>
        <w:ind w:left="709"/>
        <w:rPr>
          <w:del w:id="3183" w:author="erradi" w:date="2011-08-06T10:44:00Z"/>
          <w:rFonts w:ascii="Times New Roman" w:hAnsi="Times New Roman"/>
          <w:color w:val="000000" w:themeColor="text1"/>
          <w:lang w:val="en-US"/>
        </w:rPr>
      </w:pPr>
      <w:del w:id="3184"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RPr="00327E84" w:rsidDel="00541083">
          <w:rPr>
            <w:rFonts w:ascii="Times New Roman" w:hAnsi="Times New Roman" w:cs="Times New Roman"/>
            <w:b/>
            <w:color w:val="000000" w:themeColor="text1"/>
            <w:sz w:val="24"/>
            <w:szCs w:val="24"/>
            <w:lang w:val="en-US"/>
          </w:rPr>
          <w:delText>(</w:delText>
        </w:r>
        <w:r w:rsidRPr="00327E84" w:rsidDel="00541083">
          <w:rPr>
            <w:rFonts w:ascii="Times New Roman" w:hAnsi="Times New Roman"/>
            <w:b/>
            <w:color w:val="000000" w:themeColor="text1"/>
          </w:rPr>
          <w:delText>ε</w:delText>
        </w:r>
        <w:r w:rsidRPr="008653AD" w:rsidDel="00541083">
          <w:rPr>
            <w:rFonts w:ascii="Times New Roman" w:hAnsi="Times New Roman"/>
            <w:b/>
            <w:color w:val="000000" w:themeColor="text1"/>
            <w:lang w:val="en-US"/>
          </w:rPr>
          <w:delText>)</w:delText>
        </w:r>
        <w:r w:rsidRPr="008653AD" w:rsidDel="00541083">
          <w:rPr>
            <w:rFonts w:ascii="Times New Roman" w:hAnsi="Times New Roman"/>
            <w:color w:val="000000" w:themeColor="text1"/>
            <w:lang w:val="en-US"/>
          </w:rPr>
          <w:delText xml:space="preserve"> = </w:delText>
        </w:r>
        <w:r w:rsidRPr="00742EC3" w:rsidDel="00541083">
          <w:rPr>
            <w:rFonts w:ascii="Times New Roman" w:hAnsi="Times New Roman"/>
            <w:color w:val="000000" w:themeColor="text1"/>
          </w:rPr>
          <w:delText>ε</w:delText>
        </w:r>
      </w:del>
    </w:p>
    <w:p w:rsidR="00767BB9" w:rsidRPr="008653AD" w:rsidDel="00541083" w:rsidRDefault="00767BB9" w:rsidP="0097258D">
      <w:pPr>
        <w:pStyle w:val="Paragraphedeliste"/>
        <w:spacing w:after="0"/>
        <w:ind w:left="709"/>
        <w:rPr>
          <w:del w:id="3185" w:author="erradi" w:date="2011-08-06T10:44:00Z"/>
          <w:rFonts w:ascii="Times New Roman" w:hAnsi="Times New Roman"/>
          <w:color w:val="000000" w:themeColor="text1"/>
          <w:lang w:val="en-US"/>
        </w:rPr>
      </w:pPr>
      <w:del w:id="3186"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sz w:val="24"/>
            <w:szCs w:val="24"/>
            <w:lang w:val="en-US"/>
          </w:rPr>
          <w:delText>T</w:delText>
        </w:r>
        <w:r w:rsidRPr="00327E84" w:rsidDel="00541083">
          <w:rPr>
            <w:rFonts w:ascii="Times New Roman" w:hAnsi="Times New Roman" w:cs="Times New Roman"/>
            <w:b/>
            <w:sz w:val="24"/>
            <w:szCs w:val="24"/>
            <w:vertAlign w:val="subscript"/>
            <w:lang w:val="en-US"/>
          </w:rPr>
          <w:delText>Patient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del>
    </w:p>
    <w:p w:rsidR="00767BB9" w:rsidDel="00541083" w:rsidRDefault="00767BB9" w:rsidP="0097258D">
      <w:pPr>
        <w:pStyle w:val="Paragraphedeliste"/>
        <w:spacing w:after="0"/>
        <w:ind w:left="709"/>
        <w:rPr>
          <w:del w:id="3187" w:author="erradi" w:date="2011-08-06T10:44:00Z"/>
          <w:rFonts w:ascii="Times New Roman" w:hAnsi="Times New Roman" w:cs="Times New Roman"/>
          <w:sz w:val="24"/>
          <w:szCs w:val="24"/>
          <w:lang w:val="en-US"/>
        </w:rPr>
      </w:pPr>
      <w:del w:id="3188" w:author="erradi" w:date="2011-08-06T10:44:00Z">
        <w:r w:rsidDel="00541083">
          <w:rPr>
            <w:rFonts w:ascii="Times New Roman" w:hAnsi="Times New Roman" w:cs="Times New Roman"/>
            <w:sz w:val="24"/>
            <w:szCs w:val="24"/>
            <w:lang w:val="en-US"/>
          </w:rPr>
          <w:tab/>
          <w:delText xml:space="preserve">So </w:delText>
        </w:r>
        <w:r w:rsidRPr="00327E84"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w:delText>
        </w:r>
        <w:r w:rsidRPr="00327E84" w:rsidDel="00541083">
          <w:rPr>
            <w:rFonts w:ascii="Times New Roman" w:hAnsi="Times New Roman" w:cs="Times New Roman"/>
            <w:b/>
            <w:sz w:val="24"/>
            <w:szCs w:val="24"/>
            <w:lang w:val="en-US"/>
          </w:rPr>
          <w:delText>CreateM(x)</w:delText>
        </w:r>
        <w:r w:rsidDel="00541083">
          <w:rPr>
            <w:rFonts w:ascii="Times New Roman" w:hAnsi="Times New Roman" w:cs="Times New Roman"/>
            <w:sz w:val="24"/>
            <w:szCs w:val="24"/>
            <w:lang w:val="en-US"/>
          </w:rPr>
          <w:delText xml:space="preserve"> to </w:delText>
        </w:r>
        <w:r w:rsidRPr="00327E84" w:rsidDel="00541083">
          <w:rPr>
            <w:rFonts w:ascii="Times New Roman" w:hAnsi="Times New Roman" w:cs="Times New Roman"/>
            <w:b/>
            <w:sz w:val="24"/>
            <w:szCs w:val="24"/>
            <w:lang w:val="en-US"/>
          </w:rPr>
          <w:delText>MétaUpdateStructure.Create(Patient, T</w:delText>
        </w:r>
        <w:r w:rsidRPr="00327E84" w:rsidDel="00541083">
          <w:rPr>
            <w:rFonts w:ascii="Times New Roman" w:hAnsi="Times New Roman" w:cs="Times New Roman"/>
            <w:b/>
            <w:sz w:val="24"/>
            <w:szCs w:val="24"/>
            <w:vertAlign w:val="subscript"/>
            <w:lang w:val="en-US"/>
          </w:rPr>
          <w:delText>Patient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w:delText>
        </w:r>
      </w:del>
    </w:p>
    <w:p w:rsidR="00767BB9" w:rsidRPr="00EF4D01" w:rsidDel="00541083" w:rsidRDefault="00767BB9" w:rsidP="0097258D">
      <w:pPr>
        <w:spacing w:after="0" w:line="240" w:lineRule="auto"/>
        <w:ind w:left="709"/>
        <w:jc w:val="both"/>
        <w:rPr>
          <w:del w:id="3189" w:author="erradi" w:date="2011-08-06T10:44:00Z"/>
          <w:rFonts w:ascii="Times New Roman" w:hAnsi="Times New Roman" w:cs="Times New Roman"/>
          <w:lang w:val="en-US"/>
        </w:rPr>
      </w:pPr>
      <w:del w:id="3190" w:author="erradi" w:date="2011-08-06T10:44:00Z">
        <w:r w:rsidRPr="00327E84" w:rsidDel="00541083">
          <w:rPr>
            <w:rFonts w:ascii="Times New Roman" w:hAnsi="Times New Roman" w:cs="Times New Roman"/>
            <w:b/>
            <w:sz w:val="24"/>
            <w:szCs w:val="24"/>
            <w:lang w:val="en-US"/>
          </w:rPr>
          <w:delText>T</w:delText>
        </w:r>
        <w:r w:rsidRPr="00327E84" w:rsidDel="00541083">
          <w:rPr>
            <w:rFonts w:ascii="Times New Roman" w:hAnsi="Times New Roman" w:cs="Times New Roman"/>
            <w:b/>
            <w:sz w:val="24"/>
            <w:szCs w:val="24"/>
            <w:vertAlign w:val="subscript"/>
            <w:lang w:val="en-US"/>
          </w:rPr>
          <w:delText>Patient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 </w:delText>
        </w:r>
        <w:r w:rsidRPr="005D47B1" w:rsidDel="00541083">
          <w:rPr>
            <w:rFonts w:ascii="Times New Roman" w:hAnsi="Times New Roman" w:cs="Times New Roman"/>
            <w:lang w:val="en-US"/>
          </w:rPr>
          <w:delText>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(&lt;registr&gt;)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 receive cim(y)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 )</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receive iem(z)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&lt;h-up&gt;; Interr := true; send im(z) to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w:delText>
        </w:r>
      </w:del>
    </w:p>
    <w:p w:rsidR="00767BB9" w:rsidDel="00541083" w:rsidRDefault="00767BB9" w:rsidP="0097258D">
      <w:pPr>
        <w:pStyle w:val="Paragraphedeliste"/>
        <w:spacing w:after="0"/>
        <w:ind w:left="709"/>
        <w:rPr>
          <w:del w:id="3191" w:author="erradi" w:date="2011-08-06T10:44:00Z"/>
          <w:rFonts w:ascii="Times New Roman" w:hAnsi="Times New Roman" w:cs="Times New Roman"/>
          <w:sz w:val="24"/>
          <w:szCs w:val="24"/>
          <w:lang w:val="en-US"/>
        </w:rPr>
      </w:pPr>
      <w:del w:id="3192" w:author="erradi" w:date="2011-08-06T10:44:00Z">
        <w:r w:rsidRPr="0008328E" w:rsidDel="00541083">
          <w:rPr>
            <w:rFonts w:ascii="Times New Roman" w:hAnsi="Times New Roman" w:cs="Times New Roman"/>
            <w:b/>
            <w:sz w:val="24"/>
            <w:szCs w:val="24"/>
            <w:u w:val="single"/>
            <w:lang w:val="en-US"/>
          </w:rPr>
          <w:delText>Doctor</w:delText>
        </w:r>
        <w:r w:rsidDel="00541083">
          <w:rPr>
            <w:rFonts w:ascii="Times New Roman" w:hAnsi="Times New Roman" w:cs="Times New Roman"/>
            <w:sz w:val="24"/>
            <w:szCs w:val="24"/>
            <w:lang w:val="en-US"/>
          </w:rPr>
          <w:delText xml:space="preserve"> : </w:delText>
        </w:r>
      </w:del>
    </w:p>
    <w:p w:rsidR="00767BB9" w:rsidRPr="00327E84" w:rsidDel="00541083" w:rsidRDefault="00767BB9" w:rsidP="0097258D">
      <w:pPr>
        <w:pStyle w:val="Paragraphedeliste"/>
        <w:spacing w:after="0"/>
        <w:ind w:left="709"/>
        <w:rPr>
          <w:del w:id="3193" w:author="erradi" w:date="2011-08-06T10:44:00Z"/>
          <w:rFonts w:ascii="Times New Roman" w:hAnsi="Times New Roman"/>
          <w:color w:val="000000" w:themeColor="text1"/>
          <w:lang w:val="en-US"/>
        </w:rPr>
      </w:pPr>
      <w:del w:id="3194"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RPr="00327E84" w:rsidDel="00541083">
          <w:rPr>
            <w:rFonts w:ascii="Times New Roman" w:hAnsi="Times New Roman" w:cs="Times New Roman"/>
            <w:b/>
            <w:color w:val="000000" w:themeColor="text1"/>
            <w:sz w:val="24"/>
            <w:szCs w:val="24"/>
            <w:lang w:val="en-US"/>
          </w:rPr>
          <w:delText>(</w:delText>
        </w:r>
        <w:r w:rsidRPr="00327E84" w:rsidDel="00541083">
          <w:rPr>
            <w:rFonts w:ascii="Times New Roman" w:hAnsi="Times New Roman"/>
            <w:b/>
            <w:color w:val="000000" w:themeColor="text1"/>
          </w:rPr>
          <w:delText>ε</w:delText>
        </w:r>
        <w:r w:rsidRPr="00327E84" w:rsidDel="00541083">
          <w:rPr>
            <w:rFonts w:ascii="Times New Roman" w:hAnsi="Times New Roman"/>
            <w:b/>
            <w:color w:val="000000" w:themeColor="text1"/>
            <w:lang w:val="en-US"/>
          </w:rPr>
          <w:delText>)</w:delText>
        </w:r>
        <w:r w:rsidRPr="00327E84" w:rsidDel="00541083">
          <w:rPr>
            <w:rFonts w:ascii="Times New Roman" w:hAnsi="Times New Roman"/>
            <w:color w:val="000000" w:themeColor="text1"/>
            <w:lang w:val="en-US"/>
          </w:rPr>
          <w:delText xml:space="preserve"> = </w:delText>
        </w:r>
        <w:r w:rsidRPr="00742EC3" w:rsidDel="00541083">
          <w:rPr>
            <w:rFonts w:ascii="Times New Roman" w:hAnsi="Times New Roman"/>
            <w:color w:val="000000" w:themeColor="text1"/>
          </w:rPr>
          <w:delText>ε</w:delText>
        </w:r>
      </w:del>
    </w:p>
    <w:p w:rsidR="00767BB9" w:rsidRPr="00327E84" w:rsidDel="00541083" w:rsidRDefault="00767BB9" w:rsidP="0097258D">
      <w:pPr>
        <w:pStyle w:val="Paragraphedeliste"/>
        <w:spacing w:after="0"/>
        <w:ind w:left="709"/>
        <w:rPr>
          <w:del w:id="3195" w:author="erradi" w:date="2011-08-06T10:44:00Z"/>
          <w:rFonts w:ascii="Times New Roman" w:hAnsi="Times New Roman"/>
          <w:color w:val="000000" w:themeColor="text1"/>
          <w:lang w:val="en-US"/>
        </w:rPr>
      </w:pPr>
      <w:del w:id="3196"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sz w:val="24"/>
            <w:szCs w:val="24"/>
            <w:lang w:val="en-US"/>
          </w:rPr>
          <w:delText>T</w:delText>
        </w:r>
        <w:r w:rsidDel="00541083">
          <w:rPr>
            <w:rFonts w:ascii="Times New Roman" w:hAnsi="Times New Roman" w:cs="Times New Roman"/>
            <w:b/>
            <w:sz w:val="24"/>
            <w:szCs w:val="24"/>
            <w:vertAlign w:val="subscript"/>
            <w:lang w:val="en-US"/>
          </w:rPr>
          <w:delText>Doctor</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del>
    </w:p>
    <w:p w:rsidR="00767BB9" w:rsidDel="00541083" w:rsidRDefault="00767BB9" w:rsidP="0097258D">
      <w:pPr>
        <w:pStyle w:val="Paragraphedeliste"/>
        <w:spacing w:after="0"/>
        <w:ind w:left="709"/>
        <w:rPr>
          <w:del w:id="3197" w:author="erradi" w:date="2011-08-06T10:44:00Z"/>
          <w:rFonts w:ascii="Times New Roman" w:hAnsi="Times New Roman" w:cs="Times New Roman"/>
          <w:sz w:val="24"/>
          <w:szCs w:val="24"/>
          <w:lang w:val="en-US"/>
        </w:rPr>
      </w:pPr>
      <w:del w:id="3198" w:author="erradi" w:date="2011-08-06T10:44:00Z">
        <w:r w:rsidDel="00541083">
          <w:rPr>
            <w:rFonts w:ascii="Times New Roman" w:hAnsi="Times New Roman" w:cs="Times New Roman"/>
            <w:sz w:val="24"/>
            <w:szCs w:val="24"/>
            <w:lang w:val="en-US"/>
          </w:rPr>
          <w:tab/>
          <w:delText xml:space="preserve">So </w:delText>
        </w:r>
        <w:r w:rsidRPr="00327E84"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w:delText>
        </w:r>
        <w:r w:rsidRPr="00327E84" w:rsidDel="00541083">
          <w:rPr>
            <w:rFonts w:ascii="Times New Roman" w:hAnsi="Times New Roman" w:cs="Times New Roman"/>
            <w:b/>
            <w:sz w:val="24"/>
            <w:szCs w:val="24"/>
            <w:lang w:val="en-US"/>
          </w:rPr>
          <w:delText>CreateM(x)</w:delText>
        </w:r>
        <w:r w:rsidDel="00541083">
          <w:rPr>
            <w:rFonts w:ascii="Times New Roman" w:hAnsi="Times New Roman" w:cs="Times New Roman"/>
            <w:sz w:val="24"/>
            <w:szCs w:val="24"/>
            <w:lang w:val="en-US"/>
          </w:rPr>
          <w:delText xml:space="preserve"> to </w:delText>
        </w:r>
        <w:r w:rsidRPr="00327E84" w:rsidDel="00541083">
          <w:rPr>
            <w:rFonts w:ascii="Times New Roman" w:hAnsi="Times New Roman" w:cs="Times New Roman"/>
            <w:b/>
            <w:sz w:val="24"/>
            <w:szCs w:val="24"/>
            <w:lang w:val="en-US"/>
          </w:rPr>
          <w:delText>MétaUpdateStructure.Create(</w:delText>
        </w:r>
        <w:r w:rsidDel="00541083">
          <w:rPr>
            <w:rFonts w:ascii="Times New Roman" w:hAnsi="Times New Roman" w:cs="Times New Roman"/>
            <w:b/>
            <w:sz w:val="24"/>
            <w:szCs w:val="24"/>
            <w:lang w:val="en-US"/>
          </w:rPr>
          <w:delText>Doctor</w:delText>
        </w:r>
        <w:r w:rsidRPr="00327E84" w:rsidDel="00541083">
          <w:rPr>
            <w:rFonts w:ascii="Times New Roman" w:hAnsi="Times New Roman" w:cs="Times New Roman"/>
            <w:b/>
            <w:sz w:val="24"/>
            <w:szCs w:val="24"/>
            <w:lang w:val="en-US"/>
          </w:rPr>
          <w:delText>, T</w:delText>
        </w:r>
        <w:r w:rsidDel="00541083">
          <w:rPr>
            <w:rFonts w:ascii="Times New Roman" w:hAnsi="Times New Roman" w:cs="Times New Roman"/>
            <w:b/>
            <w:sz w:val="24"/>
            <w:szCs w:val="24"/>
            <w:vertAlign w:val="subscript"/>
            <w:lang w:val="en-US"/>
          </w:rPr>
          <w:delText>Doctor</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w:delText>
        </w:r>
      </w:del>
    </w:p>
    <w:p w:rsidR="00767BB9" w:rsidRPr="00763800" w:rsidDel="00541083" w:rsidRDefault="00767BB9" w:rsidP="0097258D">
      <w:pPr>
        <w:pStyle w:val="p1a"/>
        <w:ind w:left="709"/>
        <w:rPr>
          <w:del w:id="3199" w:author="erradi" w:date="2011-08-06T10:44:00Z"/>
          <w:rFonts w:ascii="Times New Roman" w:hAnsi="Times New Roman"/>
        </w:rPr>
      </w:pPr>
      <w:del w:id="3200" w:author="erradi" w:date="2011-08-06T10:44:00Z">
        <w:r w:rsidRPr="00763800" w:rsidDel="00541083">
          <w:rPr>
            <w:rFonts w:ascii="Times New Roman" w:hAnsi="Times New Roman"/>
            <w:b/>
            <w:sz w:val="24"/>
            <w:szCs w:val="24"/>
          </w:rPr>
          <w:delText>T</w:delText>
        </w:r>
        <w:r w:rsidRPr="00763800" w:rsidDel="00541083">
          <w:rPr>
            <w:rFonts w:ascii="Times New Roman" w:hAnsi="Times New Roman"/>
            <w:b/>
            <w:sz w:val="24"/>
            <w:szCs w:val="24"/>
            <w:vertAlign w:val="subscript"/>
          </w:rPr>
          <w:delText>Doctor</w:delText>
        </w:r>
        <w:r w:rsidRPr="00763800" w:rsidDel="00541083">
          <w:rPr>
            <w:rFonts w:ascii="Times New Roman" w:hAnsi="Times New Roman"/>
            <w:b/>
            <w:sz w:val="24"/>
            <w:szCs w:val="24"/>
          </w:rPr>
          <w:delText>(telemed</w:delText>
        </w:r>
        <w:r w:rsidRPr="00763800" w:rsidDel="00541083">
          <w:rPr>
            <w:rFonts w:ascii="Times New Roman" w:hAnsi="Times New Roman"/>
            <w:b/>
            <w:sz w:val="24"/>
            <w:szCs w:val="24"/>
            <w:vertAlign w:val="subscript"/>
          </w:rPr>
          <w:delText>1</w:delText>
        </w:r>
        <w:r w:rsidRPr="00763800" w:rsidDel="00541083">
          <w:rPr>
            <w:rFonts w:ascii="Times New Roman" w:hAnsi="Times New Roman"/>
            <w:b/>
            <w:sz w:val="24"/>
            <w:szCs w:val="24"/>
          </w:rPr>
          <w:delText xml:space="preserve">) </w:delText>
        </w:r>
        <w:r w:rsidRPr="00763800" w:rsidDel="00541083">
          <w:rPr>
            <w:rFonts w:ascii="Times New Roman" w:hAnsi="Times New Roman"/>
            <w:sz w:val="24"/>
            <w:szCs w:val="24"/>
          </w:rPr>
          <w:delText>=</w:delText>
        </w:r>
        <w:r w:rsidRPr="00763800" w:rsidDel="00541083">
          <w:rPr>
            <w:rFonts w:ascii="Times New Roman" w:hAnsi="Times New Roman"/>
          </w:rPr>
          <w:delText xml:space="preserve"> (T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(&lt;assign&gt;) ; T</w:delText>
        </w:r>
        <w:r w:rsidRPr="00763800" w:rsidDel="00541083">
          <w:rPr>
            <w:rFonts w:ascii="Times New Roman" w:hAnsi="Times New Roman"/>
            <w:vertAlign w:val="subscript"/>
          </w:rPr>
          <w:delText>D</w:delText>
        </w:r>
        <w:r w:rsidRPr="00763800" w:rsidDel="00541083">
          <w:rPr>
            <w:rFonts w:ascii="Times New Roman" w:hAnsi="Times New Roman"/>
          </w:rPr>
          <w:delText xml:space="preserve"> (&lt;consult&gt;))  [] receive cim(y) from Receptionist</w:delText>
        </w:r>
      </w:del>
    </w:p>
    <w:p w:rsidR="00767BB9" w:rsidDel="00541083" w:rsidRDefault="00767BB9" w:rsidP="0097258D">
      <w:pPr>
        <w:pStyle w:val="Paragraphedeliste"/>
        <w:spacing w:after="0"/>
        <w:ind w:left="709"/>
        <w:rPr>
          <w:del w:id="3201" w:author="erradi" w:date="2011-08-06T10:44:00Z"/>
          <w:rFonts w:ascii="Times New Roman" w:hAnsi="Times New Roman" w:cs="Times New Roman"/>
          <w:sz w:val="24"/>
          <w:szCs w:val="24"/>
          <w:lang w:val="en-US"/>
        </w:rPr>
      </w:pPr>
      <w:del w:id="3202" w:author="erradi" w:date="2011-08-06T10:44:00Z">
        <w:r w:rsidRPr="0008328E" w:rsidDel="00541083">
          <w:rPr>
            <w:rFonts w:ascii="Times New Roman" w:hAnsi="Times New Roman" w:cs="Times New Roman"/>
            <w:b/>
            <w:sz w:val="24"/>
            <w:szCs w:val="24"/>
            <w:u w:val="single"/>
            <w:lang w:val="en-US"/>
          </w:rPr>
          <w:delText>Receptionist</w:delText>
        </w:r>
        <w:r w:rsidDel="00541083">
          <w:rPr>
            <w:rFonts w:ascii="Times New Roman" w:hAnsi="Times New Roman" w:cs="Times New Roman"/>
            <w:sz w:val="24"/>
            <w:szCs w:val="24"/>
            <w:lang w:val="en-US"/>
          </w:rPr>
          <w:delText xml:space="preserve"> :</w:delText>
        </w:r>
      </w:del>
    </w:p>
    <w:p w:rsidR="00767BB9" w:rsidRPr="00327E84" w:rsidDel="00541083" w:rsidRDefault="00767BB9" w:rsidP="0097258D">
      <w:pPr>
        <w:pStyle w:val="Paragraphedeliste"/>
        <w:spacing w:after="0"/>
        <w:ind w:left="709"/>
        <w:rPr>
          <w:del w:id="3203" w:author="erradi" w:date="2011-08-06T10:44:00Z"/>
          <w:rFonts w:ascii="Times New Roman" w:hAnsi="Times New Roman"/>
          <w:color w:val="000000" w:themeColor="text1"/>
          <w:lang w:val="en-US"/>
        </w:rPr>
      </w:pPr>
      <w:del w:id="3204"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RPr="00327E84" w:rsidDel="00541083">
          <w:rPr>
            <w:rFonts w:ascii="Times New Roman" w:hAnsi="Times New Roman" w:cs="Times New Roman"/>
            <w:b/>
            <w:color w:val="000000" w:themeColor="text1"/>
            <w:sz w:val="24"/>
            <w:szCs w:val="24"/>
            <w:lang w:val="en-US"/>
          </w:rPr>
          <w:delText>(</w:delText>
        </w:r>
        <w:r w:rsidRPr="00327E84" w:rsidDel="00541083">
          <w:rPr>
            <w:rFonts w:ascii="Times New Roman" w:hAnsi="Times New Roman"/>
            <w:b/>
            <w:color w:val="000000" w:themeColor="text1"/>
          </w:rPr>
          <w:delText>ε</w:delText>
        </w:r>
        <w:r w:rsidRPr="00327E84" w:rsidDel="00541083">
          <w:rPr>
            <w:rFonts w:ascii="Times New Roman" w:hAnsi="Times New Roman"/>
            <w:b/>
            <w:color w:val="000000" w:themeColor="text1"/>
            <w:lang w:val="en-US"/>
          </w:rPr>
          <w:delText>)</w:delText>
        </w:r>
        <w:r w:rsidRPr="00327E84" w:rsidDel="00541083">
          <w:rPr>
            <w:rFonts w:ascii="Times New Roman" w:hAnsi="Times New Roman"/>
            <w:color w:val="000000" w:themeColor="text1"/>
            <w:lang w:val="en-US"/>
          </w:rPr>
          <w:delText xml:space="preserve"> = </w:delText>
        </w:r>
        <w:r w:rsidRPr="00742EC3" w:rsidDel="00541083">
          <w:rPr>
            <w:rFonts w:ascii="Times New Roman" w:hAnsi="Times New Roman"/>
            <w:color w:val="000000" w:themeColor="text1"/>
          </w:rPr>
          <w:delText>ε</w:delText>
        </w:r>
      </w:del>
    </w:p>
    <w:p w:rsidR="00767BB9" w:rsidRPr="00327E84" w:rsidDel="00541083" w:rsidRDefault="00767BB9" w:rsidP="0097258D">
      <w:pPr>
        <w:pStyle w:val="Paragraphedeliste"/>
        <w:spacing w:after="0"/>
        <w:ind w:left="709"/>
        <w:rPr>
          <w:del w:id="3205" w:author="erradi" w:date="2011-08-06T10:44:00Z"/>
          <w:rFonts w:ascii="Times New Roman" w:hAnsi="Times New Roman"/>
          <w:color w:val="000000" w:themeColor="text1"/>
          <w:lang w:val="en-US"/>
        </w:rPr>
      </w:pPr>
      <w:del w:id="3206"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sz w:val="24"/>
            <w:szCs w:val="24"/>
            <w:lang w:val="en-US"/>
          </w:rPr>
          <w:delText>T</w:delText>
        </w:r>
        <w:r w:rsidDel="00541083">
          <w:rPr>
            <w:rFonts w:ascii="Times New Roman" w:hAnsi="Times New Roman" w:cs="Times New Roman"/>
            <w:b/>
            <w:sz w:val="24"/>
            <w:szCs w:val="24"/>
            <w:vertAlign w:val="subscript"/>
            <w:lang w:val="en-US"/>
          </w:rPr>
          <w:delText>Receptionist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 xml:space="preserve"> != </w:delText>
        </w:r>
        <w:r w:rsidRPr="00742EC3" w:rsidDel="00541083">
          <w:rPr>
            <w:rFonts w:ascii="Times New Roman" w:hAnsi="Times New Roman"/>
            <w:color w:val="000000" w:themeColor="text1"/>
          </w:rPr>
          <w:delText>ε</w:delText>
        </w:r>
      </w:del>
    </w:p>
    <w:p w:rsidR="00767BB9" w:rsidDel="00541083" w:rsidRDefault="00767BB9" w:rsidP="0097258D">
      <w:pPr>
        <w:pStyle w:val="Paragraphedeliste"/>
        <w:spacing w:after="0"/>
        <w:ind w:left="709"/>
        <w:rPr>
          <w:del w:id="3207" w:author="erradi" w:date="2011-08-06T10:44:00Z"/>
          <w:rFonts w:ascii="Times New Roman" w:hAnsi="Times New Roman" w:cs="Times New Roman"/>
          <w:sz w:val="24"/>
          <w:szCs w:val="24"/>
          <w:lang w:val="en-US"/>
        </w:rPr>
      </w:pPr>
      <w:del w:id="3208" w:author="erradi" w:date="2011-08-06T10:44:00Z">
        <w:r w:rsidDel="00541083">
          <w:rPr>
            <w:rFonts w:ascii="Times New Roman" w:hAnsi="Times New Roman" w:cs="Times New Roman"/>
            <w:sz w:val="24"/>
            <w:szCs w:val="24"/>
            <w:lang w:val="en-US"/>
          </w:rPr>
          <w:delText xml:space="preserve">So </w:delText>
        </w:r>
        <w:r w:rsidRPr="00327E84"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w:delText>
        </w:r>
        <w:r w:rsidRPr="00327E84" w:rsidDel="00541083">
          <w:rPr>
            <w:rFonts w:ascii="Times New Roman" w:hAnsi="Times New Roman" w:cs="Times New Roman"/>
            <w:b/>
            <w:sz w:val="24"/>
            <w:szCs w:val="24"/>
            <w:lang w:val="en-US"/>
          </w:rPr>
          <w:delText>CreateM(x)</w:delText>
        </w:r>
        <w:r w:rsidDel="00541083">
          <w:rPr>
            <w:rFonts w:ascii="Times New Roman" w:hAnsi="Times New Roman" w:cs="Times New Roman"/>
            <w:sz w:val="24"/>
            <w:szCs w:val="24"/>
            <w:lang w:val="en-US"/>
          </w:rPr>
          <w:delText xml:space="preserve"> to </w:delText>
        </w:r>
        <w:r w:rsidRPr="00327E84" w:rsidDel="00541083">
          <w:rPr>
            <w:rFonts w:ascii="Times New Roman" w:hAnsi="Times New Roman" w:cs="Times New Roman"/>
            <w:b/>
            <w:sz w:val="24"/>
            <w:szCs w:val="24"/>
            <w:lang w:val="en-US"/>
          </w:rPr>
          <w:delText>MétaUpdateStructure.Create(</w:delText>
        </w:r>
        <w:r w:rsidDel="00541083">
          <w:rPr>
            <w:rFonts w:ascii="Times New Roman" w:hAnsi="Times New Roman" w:cs="Times New Roman"/>
            <w:b/>
            <w:sz w:val="24"/>
            <w:szCs w:val="24"/>
            <w:lang w:val="en-US"/>
          </w:rPr>
          <w:delText>Doctor</w:delText>
        </w:r>
        <w:r w:rsidRPr="00327E84" w:rsidDel="00541083">
          <w:rPr>
            <w:rFonts w:ascii="Times New Roman" w:hAnsi="Times New Roman" w:cs="Times New Roman"/>
            <w:b/>
            <w:sz w:val="24"/>
            <w:szCs w:val="24"/>
            <w:lang w:val="en-US"/>
          </w:rPr>
          <w:delText>, T</w:delText>
        </w:r>
        <w:r w:rsidDel="00541083">
          <w:rPr>
            <w:rFonts w:ascii="Times New Roman" w:hAnsi="Times New Roman" w:cs="Times New Roman"/>
            <w:b/>
            <w:sz w:val="24"/>
            <w:szCs w:val="24"/>
            <w:vertAlign w:val="subscript"/>
            <w:lang w:val="en-US"/>
          </w:rPr>
          <w:delText>Receptionist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sz w:val="24"/>
            <w:szCs w:val="24"/>
            <w:lang w:val="en-US"/>
          </w:rPr>
          <w:delText>.</w:delText>
        </w:r>
      </w:del>
    </w:p>
    <w:p w:rsidR="00767BB9" w:rsidRPr="00653AEE" w:rsidDel="00541083" w:rsidRDefault="00767BB9" w:rsidP="0097258D">
      <w:pPr>
        <w:spacing w:after="0" w:line="240" w:lineRule="auto"/>
        <w:ind w:left="709"/>
        <w:jc w:val="both"/>
        <w:rPr>
          <w:del w:id="3209" w:author="erradi" w:date="2011-08-06T10:44:00Z"/>
          <w:rFonts w:ascii="Times New Roman" w:hAnsi="Times New Roman" w:cs="Times New Roman"/>
          <w:lang w:val="en-US"/>
        </w:rPr>
      </w:pPr>
      <w:del w:id="3210" w:author="erradi" w:date="2011-08-06T10:44:00Z">
        <w:r w:rsidRPr="00327E84" w:rsidDel="00541083">
          <w:rPr>
            <w:rFonts w:ascii="Times New Roman" w:hAnsi="Times New Roman" w:cs="Times New Roman"/>
            <w:b/>
            <w:sz w:val="24"/>
            <w:szCs w:val="24"/>
            <w:lang w:val="en-US"/>
          </w:rPr>
          <w:delText>T</w:delText>
        </w:r>
        <w:r w:rsidDel="00541083">
          <w:rPr>
            <w:rFonts w:ascii="Times New Roman" w:hAnsi="Times New Roman" w:cs="Times New Roman"/>
            <w:b/>
            <w:sz w:val="24"/>
            <w:szCs w:val="24"/>
            <w:vertAlign w:val="subscript"/>
            <w:lang w:val="en-US"/>
          </w:rPr>
          <w:delText>Receptionist</w:delText>
        </w:r>
        <w:r w:rsidRPr="00327E84" w:rsidDel="00541083">
          <w:rPr>
            <w:rFonts w:ascii="Times New Roman" w:hAnsi="Times New Roman" w:cs="Times New Roman"/>
            <w:b/>
            <w:sz w:val="24"/>
            <w:szCs w:val="24"/>
            <w:lang w:val="en-US"/>
          </w:rPr>
          <w:delText>(telemed</w:delText>
        </w:r>
        <w:r w:rsidRPr="00327E84" w:rsidDel="00541083">
          <w:rPr>
            <w:rFonts w:ascii="Times New Roman" w:hAnsi="Times New Roman" w:cs="Times New Roman"/>
            <w:b/>
            <w:sz w:val="24"/>
            <w:szCs w:val="24"/>
            <w:vertAlign w:val="subscript"/>
            <w:lang w:val="en-US"/>
          </w:rPr>
          <w:delText>1</w:delText>
        </w:r>
        <w:r w:rsidRPr="00327E84" w:rsidDel="00541083">
          <w:rPr>
            <w:rFonts w:ascii="Times New Roman" w:hAnsi="Times New Roman" w:cs="Times New Roman"/>
            <w:b/>
            <w:sz w:val="24"/>
            <w:szCs w:val="24"/>
            <w:lang w:val="en-US"/>
          </w:rPr>
          <w:delText>)</w:delText>
        </w:r>
        <w:r w:rsidDel="00541083">
          <w:rPr>
            <w:rFonts w:ascii="Times New Roman" w:hAnsi="Times New Roman" w:cs="Times New Roman"/>
            <w:b/>
            <w:sz w:val="24"/>
            <w:szCs w:val="24"/>
            <w:lang w:val="en-US"/>
          </w:rPr>
          <w:delText xml:space="preserve"> </w:delText>
        </w:r>
        <w:r w:rsidDel="00541083">
          <w:rPr>
            <w:rFonts w:ascii="Times New Roman" w:hAnsi="Times New Roman" w:cs="Times New Roman"/>
            <w:sz w:val="24"/>
            <w:szCs w:val="24"/>
            <w:lang w:val="en-US"/>
          </w:rPr>
          <w:delText xml:space="preserve">= </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Recptionist</w:delText>
        </w:r>
        <w:r w:rsidRPr="005D47B1" w:rsidDel="00541083">
          <w:rPr>
            <w:rFonts w:ascii="Times New Roman" w:hAnsi="Times New Roman" w:cs="Times New Roman"/>
            <w:lang w:val="en-US"/>
          </w:rPr>
          <w:delText xml:space="preserve"> (&lt;registr&gt;)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Doctor</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receive fim(x, i)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if i then  Interrupted := true;  if not Interrupted then T</w:delText>
        </w:r>
        <w:r w:rsidRPr="005D47B1" w:rsidDel="00541083">
          <w:rPr>
            <w:rFonts w:ascii="Times New Roman" w:hAnsi="Times New Roman" w:cs="Times New Roman"/>
            <w:vertAlign w:val="subscript"/>
            <w:lang w:val="en-US"/>
          </w:rPr>
          <w:delText>R</w:delText>
        </w:r>
        <w:r w:rsidDel="00541083">
          <w:rPr>
            <w:rFonts w:ascii="Times New Roman" w:hAnsi="Times New Roman" w:cs="Times New Roman"/>
            <w:vertAlign w:val="subscript"/>
            <w:lang w:val="en-US"/>
          </w:rPr>
          <w:delText>eceptionist</w:delText>
        </w:r>
        <w:r w:rsidRPr="005D47B1" w:rsidDel="00541083">
          <w:rPr>
            <w:rFonts w:ascii="Times New Roman" w:hAnsi="Times New Roman" w:cs="Times New Roman"/>
            <w:lang w:val="en-US"/>
          </w:rPr>
          <w:delText xml:space="preserve"> (&lt;act&gt;) )    | |   (wait(Interrupted); send cim(y) to D</w:delText>
        </w:r>
        <w:r w:rsidDel="00541083">
          <w:rPr>
            <w:rFonts w:ascii="Times New Roman" w:hAnsi="Times New Roman" w:cs="Times New Roman"/>
            <w:lang w:val="en-US"/>
          </w:rPr>
          <w:delText>octor</w:delText>
        </w:r>
        <w:r w:rsidRPr="005D47B1" w:rsidDel="00541083">
          <w:rPr>
            <w:rFonts w:ascii="Times New Roman" w:hAnsi="Times New Roman" w:cs="Times New Roman"/>
            <w:lang w:val="en-US"/>
          </w:rPr>
          <w:delText xml:space="preserve"> and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xml:space="preserve"> )</w:delText>
        </w:r>
        <w:r w:rsidRPr="00653AEE" w:rsidDel="00541083">
          <w:rPr>
            <w:rFonts w:ascii="Times New Roman" w:hAnsi="Times New Roman" w:cs="Times New Roman"/>
            <w:lang w:val="en-US"/>
          </w:rPr>
          <w:delText>)</w:delText>
        </w:r>
        <w:r w:rsidRPr="00653AEE" w:rsidDel="00541083">
          <w:rPr>
            <w:rFonts w:ascii="Times New Roman" w:hAnsi="Times New Roman" w:cs="Times New Roman"/>
            <w:vertAlign w:val="subscript"/>
            <w:lang w:val="en-US"/>
          </w:rPr>
          <w:delText xml:space="preserve"> </w:delText>
        </w:r>
        <w:r w:rsidRPr="00653AEE" w:rsidDel="00541083">
          <w:rPr>
            <w:rFonts w:ascii="Times New Roman" w:hAnsi="Times New Roman" w:cs="Times New Roman"/>
            <w:lang w:val="en-US"/>
          </w:rPr>
          <w:delText xml:space="preserve">  |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send iem(z) to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receive im(z)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Interr := true</w:delText>
        </w:r>
        <w:r w:rsidDel="00541083">
          <w:rPr>
            <w:rFonts w:ascii="Times New Roman" w:hAnsi="Times New Roman" w:cs="Times New Roman"/>
            <w:lang w:val="en-US"/>
          </w:rPr>
          <w:delText>)</w:delText>
        </w:r>
        <w:r w:rsidRPr="00653AEE" w:rsidDel="00541083">
          <w:rPr>
            <w:rFonts w:ascii="Times New Roman" w:hAnsi="Times New Roman" w:cs="Times New Roman"/>
            <w:lang w:val="en-US"/>
          </w:rPr>
          <w:delText>)</w:delText>
        </w:r>
      </w:del>
    </w:p>
    <w:p w:rsidR="00767BB9" w:rsidDel="00541083" w:rsidRDefault="00767BB9" w:rsidP="0097258D">
      <w:pPr>
        <w:pStyle w:val="Paragraphedeliste"/>
        <w:ind w:left="709"/>
        <w:rPr>
          <w:del w:id="3211"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3212"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3213" w:author="erradi" w:date="2011-08-06T10:44:00Z"/>
          <w:rFonts w:ascii="Times New Roman" w:hAnsi="Times New Roman" w:cs="Times New Roman"/>
          <w:i/>
          <w:sz w:val="24"/>
          <w:szCs w:val="24"/>
          <w:u w:val="single"/>
          <w:lang w:val="en-US"/>
        </w:rPr>
      </w:pPr>
      <w:del w:id="3214" w:author="erradi" w:date="2011-08-06T10:44:00Z">
        <w:r w:rsidRPr="0097258D" w:rsidDel="00541083">
          <w:rPr>
            <w:rFonts w:ascii="Times New Roman" w:hAnsi="Times New Roman" w:cs="Times New Roman"/>
            <w:i/>
            <w:sz w:val="24"/>
            <w:szCs w:val="24"/>
            <w:u w:val="single"/>
            <w:lang w:val="en-US"/>
          </w:rPr>
          <w:delText xml:space="preserve">Conclusion Partielle </w:delText>
        </w:r>
      </w:del>
    </w:p>
    <w:p w:rsidR="00767BB9" w:rsidRPr="0097258D" w:rsidDel="00541083" w:rsidRDefault="00767BB9" w:rsidP="0097258D">
      <w:pPr>
        <w:pStyle w:val="Paragraphedeliste"/>
        <w:ind w:left="709"/>
        <w:rPr>
          <w:del w:id="3215" w:author="erradi" w:date="2011-08-06T10:44:00Z"/>
          <w:rFonts w:ascii="Times New Roman" w:hAnsi="Times New Roman" w:cs="Times New Roman"/>
          <w:sz w:val="24"/>
          <w:szCs w:val="24"/>
          <w:lang w:val="en-US"/>
        </w:rPr>
      </w:pPr>
      <w:del w:id="3216" w:author="erradi" w:date="2011-08-06T10:44:00Z">
        <w:r w:rsidRPr="0097258D" w:rsidDel="00541083">
          <w:rPr>
            <w:rFonts w:ascii="Times New Roman" w:hAnsi="Times New Roman" w:cs="Times New Roman"/>
            <w:sz w:val="24"/>
            <w:szCs w:val="24"/>
            <w:lang w:val="en-US"/>
          </w:rPr>
          <w:delText>Finallement les composants derivés sont identiques à ceux du cas statique. De ce fait le modèle du professeur Bochmann est conservé. Dans ce qui suit nous allons faire des changement dans le global Behavior. Voilà l’état des matrices à la fin de la dérivation.</w:delText>
        </w:r>
      </w:del>
    </w:p>
    <w:p w:rsidR="00767BB9" w:rsidRPr="0097258D" w:rsidDel="00541083" w:rsidRDefault="00767BB9" w:rsidP="0097258D">
      <w:pPr>
        <w:pStyle w:val="Paragraphedeliste"/>
        <w:ind w:left="709"/>
        <w:rPr>
          <w:del w:id="3217" w:author="erradi" w:date="2011-08-06T10:44:00Z"/>
          <w:rFonts w:ascii="Times New Roman" w:hAnsi="Times New Roman" w:cs="Times New Roman"/>
          <w:sz w:val="24"/>
          <w:szCs w:val="24"/>
          <w:lang w:val="en-US"/>
        </w:rPr>
      </w:pPr>
    </w:p>
    <w:p w:rsidR="00767BB9" w:rsidRPr="009D592F" w:rsidDel="00541083" w:rsidRDefault="00767BB9" w:rsidP="0097258D">
      <w:pPr>
        <w:spacing w:after="0" w:line="240" w:lineRule="auto"/>
        <w:ind w:left="709"/>
        <w:jc w:val="center"/>
        <w:rPr>
          <w:del w:id="3218" w:author="erradi" w:date="2011-08-06T10:44:00Z"/>
          <w:rFonts w:ascii="Times New Roman" w:hAnsi="Times New Roman" w:cs="Times New Roman"/>
          <w:color w:val="C00000"/>
          <w:sz w:val="24"/>
          <w:szCs w:val="24"/>
          <w:lang w:val="en-US"/>
        </w:rPr>
      </w:pPr>
      <w:del w:id="3219"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Look w:val="04A0"/>
      </w:tblPr>
      <w:tblGrid>
        <w:gridCol w:w="2125"/>
        <w:gridCol w:w="1711"/>
        <w:gridCol w:w="1712"/>
        <w:gridCol w:w="2125"/>
        <w:gridCol w:w="1615"/>
      </w:tblGrid>
      <w:tr w:rsidR="00767BB9" w:rsidRPr="00763800" w:rsidDel="00541083" w:rsidTr="00763800">
        <w:trPr>
          <w:del w:id="3220" w:author="erradi" w:date="2011-08-06T10:44:00Z"/>
        </w:trPr>
        <w:tc>
          <w:tcPr>
            <w:tcW w:w="1842" w:type="dxa"/>
          </w:tcPr>
          <w:p w:rsidR="00767BB9" w:rsidDel="00541083" w:rsidRDefault="00767BB9" w:rsidP="0097258D">
            <w:pPr>
              <w:ind w:left="709"/>
              <w:jc w:val="center"/>
              <w:rPr>
                <w:del w:id="3221" w:author="erradi" w:date="2011-08-06T10:44:00Z"/>
                <w:rFonts w:ascii="Times New Roman" w:hAnsi="Times New Roman" w:cs="Times New Roman"/>
                <w:sz w:val="24"/>
                <w:szCs w:val="24"/>
                <w:lang w:val="en-US"/>
              </w:rPr>
            </w:pPr>
          </w:p>
        </w:tc>
        <w:tc>
          <w:tcPr>
            <w:tcW w:w="1842" w:type="dxa"/>
          </w:tcPr>
          <w:p w:rsidR="00767BB9" w:rsidDel="00541083" w:rsidRDefault="00767BB9" w:rsidP="0097258D">
            <w:pPr>
              <w:ind w:left="709"/>
              <w:jc w:val="center"/>
              <w:rPr>
                <w:del w:id="3222" w:author="erradi" w:date="2011-08-06T10:44:00Z"/>
                <w:rFonts w:ascii="Times New Roman" w:hAnsi="Times New Roman" w:cs="Times New Roman"/>
                <w:sz w:val="24"/>
                <w:szCs w:val="24"/>
                <w:lang w:val="en-US"/>
              </w:rPr>
            </w:pPr>
            <w:del w:id="3223" w:author="erradi" w:date="2011-08-06T10:44:00Z">
              <w:r w:rsidDel="00541083">
                <w:rPr>
                  <w:rFonts w:ascii="Times New Roman" w:hAnsi="Times New Roman" w:cs="Times New Roman"/>
                  <w:sz w:val="24"/>
                  <w:szCs w:val="24"/>
                  <w:lang w:val="en-US"/>
                </w:rPr>
                <w:delText>Patient</w:delText>
              </w:r>
            </w:del>
          </w:p>
        </w:tc>
        <w:tc>
          <w:tcPr>
            <w:tcW w:w="1842" w:type="dxa"/>
          </w:tcPr>
          <w:p w:rsidR="00767BB9" w:rsidDel="00541083" w:rsidRDefault="00767BB9" w:rsidP="0097258D">
            <w:pPr>
              <w:ind w:left="709"/>
              <w:jc w:val="center"/>
              <w:rPr>
                <w:del w:id="3224" w:author="erradi" w:date="2011-08-06T10:44:00Z"/>
                <w:rFonts w:ascii="Times New Roman" w:hAnsi="Times New Roman" w:cs="Times New Roman"/>
                <w:sz w:val="24"/>
                <w:szCs w:val="24"/>
                <w:lang w:val="en-US"/>
              </w:rPr>
            </w:pPr>
            <w:del w:id="3225" w:author="erradi" w:date="2011-08-06T10:44:00Z">
              <w:r w:rsidDel="00541083">
                <w:rPr>
                  <w:rFonts w:ascii="Times New Roman" w:hAnsi="Times New Roman" w:cs="Times New Roman"/>
                  <w:sz w:val="24"/>
                  <w:szCs w:val="24"/>
                  <w:lang w:val="en-US"/>
                </w:rPr>
                <w:delText>Doctor</w:delText>
              </w:r>
            </w:del>
          </w:p>
        </w:tc>
        <w:tc>
          <w:tcPr>
            <w:tcW w:w="1843" w:type="dxa"/>
          </w:tcPr>
          <w:p w:rsidR="00767BB9" w:rsidDel="00541083" w:rsidRDefault="00767BB9" w:rsidP="0097258D">
            <w:pPr>
              <w:ind w:left="709"/>
              <w:jc w:val="center"/>
              <w:rPr>
                <w:del w:id="3226" w:author="erradi" w:date="2011-08-06T10:44:00Z"/>
                <w:rFonts w:ascii="Times New Roman" w:hAnsi="Times New Roman" w:cs="Times New Roman"/>
                <w:sz w:val="24"/>
                <w:szCs w:val="24"/>
                <w:lang w:val="en-US"/>
              </w:rPr>
            </w:pPr>
            <w:del w:id="3227" w:author="erradi" w:date="2011-08-06T10:44:00Z">
              <w:r w:rsidDel="00541083">
                <w:rPr>
                  <w:rFonts w:ascii="Times New Roman" w:hAnsi="Times New Roman" w:cs="Times New Roman"/>
                  <w:sz w:val="24"/>
                  <w:szCs w:val="24"/>
                  <w:lang w:val="en-US"/>
                </w:rPr>
                <w:delText>Receptionist</w:delText>
              </w:r>
            </w:del>
          </w:p>
        </w:tc>
        <w:tc>
          <w:tcPr>
            <w:tcW w:w="1843" w:type="dxa"/>
          </w:tcPr>
          <w:p w:rsidR="00767BB9" w:rsidDel="00541083" w:rsidRDefault="00767BB9" w:rsidP="0097258D">
            <w:pPr>
              <w:ind w:left="709"/>
              <w:jc w:val="center"/>
              <w:rPr>
                <w:del w:id="3228" w:author="erradi" w:date="2011-08-06T10:44:00Z"/>
                <w:rFonts w:ascii="Times New Roman" w:hAnsi="Times New Roman" w:cs="Times New Roman"/>
                <w:sz w:val="24"/>
                <w:szCs w:val="24"/>
                <w:lang w:val="en-US"/>
              </w:rPr>
            </w:pPr>
            <w:del w:id="3229"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3230" w:author="erradi" w:date="2011-08-06T10:44:00Z"/>
        </w:trPr>
        <w:tc>
          <w:tcPr>
            <w:tcW w:w="1842" w:type="dxa"/>
          </w:tcPr>
          <w:p w:rsidR="00767BB9" w:rsidDel="00541083" w:rsidRDefault="00767BB9" w:rsidP="0097258D">
            <w:pPr>
              <w:ind w:left="709"/>
              <w:jc w:val="center"/>
              <w:rPr>
                <w:del w:id="3231" w:author="erradi" w:date="2011-08-06T10:44:00Z"/>
                <w:rFonts w:ascii="Times New Roman" w:hAnsi="Times New Roman" w:cs="Times New Roman"/>
                <w:sz w:val="24"/>
                <w:szCs w:val="24"/>
                <w:lang w:val="en-US"/>
              </w:rPr>
            </w:pPr>
            <w:del w:id="3232" w:author="erradi" w:date="2011-08-06T10:44:00Z">
              <w:r w:rsidDel="00541083">
                <w:rPr>
                  <w:rFonts w:ascii="Times New Roman" w:hAnsi="Times New Roman" w:cs="Times New Roman"/>
                  <w:sz w:val="24"/>
                  <w:szCs w:val="24"/>
                  <w:lang w:val="en-US"/>
                </w:rPr>
                <w:delText>Patient</w:delText>
              </w:r>
            </w:del>
          </w:p>
        </w:tc>
        <w:tc>
          <w:tcPr>
            <w:tcW w:w="1842" w:type="dxa"/>
          </w:tcPr>
          <w:p w:rsidR="00767BB9" w:rsidDel="00541083" w:rsidRDefault="00767BB9" w:rsidP="0097258D">
            <w:pPr>
              <w:ind w:left="709"/>
              <w:jc w:val="center"/>
              <w:rPr>
                <w:del w:id="3233" w:author="erradi" w:date="2011-08-06T10:44:00Z"/>
                <w:rFonts w:ascii="Times New Roman" w:hAnsi="Times New Roman" w:cs="Times New Roman"/>
                <w:sz w:val="24"/>
                <w:szCs w:val="24"/>
                <w:lang w:val="en-US"/>
              </w:rPr>
            </w:pPr>
            <w:del w:id="3234" w:author="erradi" w:date="2011-08-06T10:44:00Z">
              <w:r w:rsidDel="00541083">
                <w:rPr>
                  <w:rFonts w:ascii="Times New Roman" w:hAnsi="Times New Roman" w:cs="Times New Roman"/>
                  <w:sz w:val="24"/>
                  <w:szCs w:val="24"/>
                  <w:lang w:val="en-US"/>
                </w:rPr>
                <w:delText>1</w:delText>
              </w:r>
            </w:del>
          </w:p>
        </w:tc>
        <w:tc>
          <w:tcPr>
            <w:tcW w:w="1842" w:type="dxa"/>
          </w:tcPr>
          <w:p w:rsidR="00767BB9" w:rsidDel="00541083" w:rsidRDefault="00767BB9" w:rsidP="0097258D">
            <w:pPr>
              <w:ind w:left="709"/>
              <w:jc w:val="center"/>
              <w:rPr>
                <w:del w:id="3235" w:author="erradi" w:date="2011-08-06T10:44:00Z"/>
                <w:rFonts w:ascii="Times New Roman" w:hAnsi="Times New Roman" w:cs="Times New Roman"/>
                <w:sz w:val="24"/>
                <w:szCs w:val="24"/>
                <w:lang w:val="en-US"/>
              </w:rPr>
            </w:pPr>
            <w:del w:id="3236"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3237" w:author="erradi" w:date="2011-08-06T10:44:00Z"/>
                <w:rFonts w:ascii="Times New Roman" w:hAnsi="Times New Roman" w:cs="Times New Roman"/>
                <w:sz w:val="24"/>
                <w:szCs w:val="24"/>
                <w:lang w:val="en-US"/>
              </w:rPr>
            </w:pPr>
            <w:del w:id="3238"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3239" w:author="erradi" w:date="2011-08-06T10:44:00Z"/>
                <w:rFonts w:ascii="Times New Roman" w:hAnsi="Times New Roman" w:cs="Times New Roman"/>
                <w:sz w:val="24"/>
                <w:szCs w:val="24"/>
                <w:lang w:val="en-US"/>
              </w:rPr>
            </w:pPr>
            <w:del w:id="324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241" w:author="erradi" w:date="2011-08-06T10:44:00Z"/>
        </w:trPr>
        <w:tc>
          <w:tcPr>
            <w:tcW w:w="1842" w:type="dxa"/>
          </w:tcPr>
          <w:p w:rsidR="00767BB9" w:rsidDel="00541083" w:rsidRDefault="00767BB9" w:rsidP="0097258D">
            <w:pPr>
              <w:ind w:left="709"/>
              <w:jc w:val="center"/>
              <w:rPr>
                <w:del w:id="3242" w:author="erradi" w:date="2011-08-06T10:44:00Z"/>
                <w:rFonts w:ascii="Times New Roman" w:hAnsi="Times New Roman" w:cs="Times New Roman"/>
                <w:sz w:val="24"/>
                <w:szCs w:val="24"/>
                <w:lang w:val="en-US"/>
              </w:rPr>
            </w:pPr>
            <w:del w:id="3243" w:author="erradi" w:date="2011-08-06T10:44:00Z">
              <w:r w:rsidDel="00541083">
                <w:rPr>
                  <w:rFonts w:ascii="Times New Roman" w:hAnsi="Times New Roman" w:cs="Times New Roman"/>
                  <w:sz w:val="24"/>
                  <w:szCs w:val="24"/>
                  <w:lang w:val="en-US"/>
                </w:rPr>
                <w:delText>Doctor</w:delText>
              </w:r>
            </w:del>
          </w:p>
        </w:tc>
        <w:tc>
          <w:tcPr>
            <w:tcW w:w="1842" w:type="dxa"/>
          </w:tcPr>
          <w:p w:rsidR="00767BB9" w:rsidDel="00541083" w:rsidRDefault="00767BB9" w:rsidP="0097258D">
            <w:pPr>
              <w:ind w:left="709"/>
              <w:jc w:val="center"/>
              <w:rPr>
                <w:del w:id="3244" w:author="erradi" w:date="2011-08-06T10:44:00Z"/>
                <w:rFonts w:ascii="Times New Roman" w:hAnsi="Times New Roman" w:cs="Times New Roman"/>
                <w:sz w:val="24"/>
                <w:szCs w:val="24"/>
                <w:lang w:val="en-US"/>
              </w:rPr>
            </w:pPr>
            <w:del w:id="3245" w:author="erradi" w:date="2011-08-06T10:44:00Z">
              <w:r w:rsidDel="00541083">
                <w:rPr>
                  <w:rFonts w:ascii="Times New Roman" w:hAnsi="Times New Roman" w:cs="Times New Roman"/>
                  <w:sz w:val="24"/>
                  <w:szCs w:val="24"/>
                  <w:lang w:val="en-US"/>
                </w:rPr>
                <w:delText>0</w:delText>
              </w:r>
            </w:del>
          </w:p>
        </w:tc>
        <w:tc>
          <w:tcPr>
            <w:tcW w:w="1842" w:type="dxa"/>
          </w:tcPr>
          <w:p w:rsidR="00767BB9" w:rsidDel="00541083" w:rsidRDefault="00767BB9" w:rsidP="0097258D">
            <w:pPr>
              <w:ind w:left="709"/>
              <w:jc w:val="center"/>
              <w:rPr>
                <w:del w:id="3246" w:author="erradi" w:date="2011-08-06T10:44:00Z"/>
                <w:rFonts w:ascii="Times New Roman" w:hAnsi="Times New Roman" w:cs="Times New Roman"/>
                <w:sz w:val="24"/>
                <w:szCs w:val="24"/>
                <w:lang w:val="en-US"/>
              </w:rPr>
            </w:pPr>
            <w:del w:id="3247" w:author="erradi" w:date="2011-08-06T10:44:00Z">
              <w:r w:rsidDel="00541083">
                <w:rPr>
                  <w:rFonts w:ascii="Times New Roman" w:hAnsi="Times New Roman" w:cs="Times New Roman"/>
                  <w:sz w:val="24"/>
                  <w:szCs w:val="24"/>
                  <w:lang w:val="en-US"/>
                </w:rPr>
                <w:delText>1</w:delText>
              </w:r>
            </w:del>
          </w:p>
        </w:tc>
        <w:tc>
          <w:tcPr>
            <w:tcW w:w="1843" w:type="dxa"/>
          </w:tcPr>
          <w:p w:rsidR="00767BB9" w:rsidDel="00541083" w:rsidRDefault="00767BB9" w:rsidP="0097258D">
            <w:pPr>
              <w:ind w:left="709"/>
              <w:jc w:val="center"/>
              <w:rPr>
                <w:del w:id="3248" w:author="erradi" w:date="2011-08-06T10:44:00Z"/>
                <w:rFonts w:ascii="Times New Roman" w:hAnsi="Times New Roman" w:cs="Times New Roman"/>
                <w:sz w:val="24"/>
                <w:szCs w:val="24"/>
                <w:lang w:val="en-US"/>
              </w:rPr>
            </w:pPr>
            <w:del w:id="3249"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3250" w:author="erradi" w:date="2011-08-06T10:44:00Z"/>
                <w:rFonts w:ascii="Times New Roman" w:hAnsi="Times New Roman" w:cs="Times New Roman"/>
                <w:sz w:val="24"/>
                <w:szCs w:val="24"/>
                <w:lang w:val="en-US"/>
              </w:rPr>
            </w:pPr>
            <w:del w:id="3251"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252" w:author="erradi" w:date="2011-08-06T10:44:00Z"/>
        </w:trPr>
        <w:tc>
          <w:tcPr>
            <w:tcW w:w="1842" w:type="dxa"/>
          </w:tcPr>
          <w:p w:rsidR="00767BB9" w:rsidDel="00541083" w:rsidRDefault="00767BB9" w:rsidP="0097258D">
            <w:pPr>
              <w:ind w:left="709"/>
              <w:jc w:val="center"/>
              <w:rPr>
                <w:del w:id="3253" w:author="erradi" w:date="2011-08-06T10:44:00Z"/>
                <w:rFonts w:ascii="Times New Roman" w:hAnsi="Times New Roman" w:cs="Times New Roman"/>
                <w:sz w:val="24"/>
                <w:szCs w:val="24"/>
                <w:lang w:val="en-US"/>
              </w:rPr>
            </w:pPr>
            <w:del w:id="3254" w:author="erradi" w:date="2011-08-06T10:44:00Z">
              <w:r w:rsidDel="00541083">
                <w:rPr>
                  <w:rFonts w:ascii="Times New Roman" w:hAnsi="Times New Roman" w:cs="Times New Roman"/>
                  <w:sz w:val="24"/>
                  <w:szCs w:val="24"/>
                  <w:lang w:val="en-US"/>
                </w:rPr>
                <w:delText>Receptionist</w:delText>
              </w:r>
            </w:del>
          </w:p>
        </w:tc>
        <w:tc>
          <w:tcPr>
            <w:tcW w:w="1842" w:type="dxa"/>
          </w:tcPr>
          <w:p w:rsidR="00767BB9" w:rsidDel="00541083" w:rsidRDefault="00767BB9" w:rsidP="0097258D">
            <w:pPr>
              <w:ind w:left="709"/>
              <w:jc w:val="center"/>
              <w:rPr>
                <w:del w:id="3255" w:author="erradi" w:date="2011-08-06T10:44:00Z"/>
                <w:rFonts w:ascii="Times New Roman" w:hAnsi="Times New Roman" w:cs="Times New Roman"/>
                <w:sz w:val="24"/>
                <w:szCs w:val="24"/>
                <w:lang w:val="en-US"/>
              </w:rPr>
            </w:pPr>
            <w:del w:id="3256" w:author="erradi" w:date="2011-08-06T10:44:00Z">
              <w:r w:rsidDel="00541083">
                <w:rPr>
                  <w:rFonts w:ascii="Times New Roman" w:hAnsi="Times New Roman" w:cs="Times New Roman"/>
                  <w:sz w:val="24"/>
                  <w:szCs w:val="24"/>
                  <w:lang w:val="en-US"/>
                </w:rPr>
                <w:delText>0</w:delText>
              </w:r>
            </w:del>
          </w:p>
        </w:tc>
        <w:tc>
          <w:tcPr>
            <w:tcW w:w="1842" w:type="dxa"/>
          </w:tcPr>
          <w:p w:rsidR="00767BB9" w:rsidDel="00541083" w:rsidRDefault="00767BB9" w:rsidP="0097258D">
            <w:pPr>
              <w:ind w:left="709"/>
              <w:jc w:val="center"/>
              <w:rPr>
                <w:del w:id="3257" w:author="erradi" w:date="2011-08-06T10:44:00Z"/>
                <w:rFonts w:ascii="Times New Roman" w:hAnsi="Times New Roman" w:cs="Times New Roman"/>
                <w:sz w:val="24"/>
                <w:szCs w:val="24"/>
                <w:lang w:val="en-US"/>
              </w:rPr>
            </w:pPr>
            <w:del w:id="3258" w:author="erradi" w:date="2011-08-06T10:44:00Z">
              <w:r w:rsidDel="00541083">
                <w:rPr>
                  <w:rFonts w:ascii="Times New Roman" w:hAnsi="Times New Roman" w:cs="Times New Roman"/>
                  <w:sz w:val="24"/>
                  <w:szCs w:val="24"/>
                  <w:lang w:val="en-US"/>
                </w:rPr>
                <w:delText>0</w:delText>
              </w:r>
            </w:del>
          </w:p>
        </w:tc>
        <w:tc>
          <w:tcPr>
            <w:tcW w:w="1843" w:type="dxa"/>
          </w:tcPr>
          <w:p w:rsidR="00767BB9" w:rsidDel="00541083" w:rsidRDefault="00767BB9" w:rsidP="0097258D">
            <w:pPr>
              <w:ind w:left="709"/>
              <w:jc w:val="center"/>
              <w:rPr>
                <w:del w:id="3259" w:author="erradi" w:date="2011-08-06T10:44:00Z"/>
                <w:rFonts w:ascii="Times New Roman" w:hAnsi="Times New Roman" w:cs="Times New Roman"/>
                <w:sz w:val="24"/>
                <w:szCs w:val="24"/>
                <w:lang w:val="en-US"/>
              </w:rPr>
            </w:pPr>
            <w:del w:id="3260" w:author="erradi" w:date="2011-08-06T10:44:00Z">
              <w:r w:rsidDel="00541083">
                <w:rPr>
                  <w:rFonts w:ascii="Times New Roman" w:hAnsi="Times New Roman" w:cs="Times New Roman"/>
                  <w:sz w:val="24"/>
                  <w:szCs w:val="24"/>
                  <w:lang w:val="en-US"/>
                </w:rPr>
                <w:delText>1</w:delText>
              </w:r>
            </w:del>
          </w:p>
        </w:tc>
        <w:tc>
          <w:tcPr>
            <w:tcW w:w="1843" w:type="dxa"/>
          </w:tcPr>
          <w:p w:rsidR="00767BB9" w:rsidDel="00541083" w:rsidRDefault="00767BB9" w:rsidP="0097258D">
            <w:pPr>
              <w:ind w:left="709"/>
              <w:jc w:val="center"/>
              <w:rPr>
                <w:del w:id="3261" w:author="erradi" w:date="2011-08-06T10:44:00Z"/>
                <w:rFonts w:ascii="Times New Roman" w:hAnsi="Times New Roman" w:cs="Times New Roman"/>
                <w:sz w:val="24"/>
                <w:szCs w:val="24"/>
                <w:lang w:val="en-US"/>
              </w:rPr>
            </w:pPr>
            <w:del w:id="3262" w:author="erradi" w:date="2011-08-06T10:44:00Z">
              <w:r w:rsidDel="00541083">
                <w:rPr>
                  <w:rFonts w:ascii="Times New Roman" w:hAnsi="Times New Roman" w:cs="Times New Roman"/>
                  <w:sz w:val="24"/>
                  <w:szCs w:val="24"/>
                  <w:lang w:val="en-US"/>
                </w:rPr>
                <w:delText>1</w:delText>
              </w:r>
            </w:del>
          </w:p>
        </w:tc>
      </w:tr>
    </w:tbl>
    <w:p w:rsidR="00767BB9" w:rsidDel="00541083" w:rsidRDefault="00767BB9" w:rsidP="0097258D">
      <w:pPr>
        <w:ind w:left="709"/>
        <w:rPr>
          <w:del w:id="3263" w:author="erradi" w:date="2011-08-06T10:44:00Z"/>
          <w:rFonts w:ascii="Times New Roman" w:hAnsi="Times New Roman" w:cs="Times New Roman"/>
          <w:sz w:val="24"/>
          <w:szCs w:val="24"/>
          <w:lang w:val="en-US"/>
        </w:rPr>
      </w:pPr>
    </w:p>
    <w:p w:rsidR="00767BB9" w:rsidDel="00541083" w:rsidRDefault="00767BB9" w:rsidP="0097258D">
      <w:pPr>
        <w:ind w:left="709"/>
        <w:rPr>
          <w:del w:id="3264"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3265" w:author="erradi" w:date="2011-08-06T10:44:00Z"/>
          <w:rFonts w:ascii="Times New Roman" w:hAnsi="Times New Roman" w:cs="Times New Roman"/>
          <w:color w:val="C00000"/>
          <w:sz w:val="24"/>
          <w:szCs w:val="24"/>
          <w:lang w:val="en-US"/>
        </w:rPr>
      </w:pPr>
      <w:del w:id="3266"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845"/>
        <w:gridCol w:w="2427"/>
        <w:gridCol w:w="2019"/>
        <w:gridCol w:w="1592"/>
        <w:gridCol w:w="1405"/>
      </w:tblGrid>
      <w:tr w:rsidR="00767BB9" w:rsidRPr="00763800" w:rsidDel="00541083" w:rsidTr="00763800">
        <w:trPr>
          <w:trHeight w:val="135"/>
          <w:del w:id="3267" w:author="erradi" w:date="2011-08-06T10:44:00Z"/>
        </w:trPr>
        <w:tc>
          <w:tcPr>
            <w:tcW w:w="1526" w:type="dxa"/>
            <w:vMerge w:val="restart"/>
          </w:tcPr>
          <w:p w:rsidR="00767BB9" w:rsidDel="00541083" w:rsidRDefault="00767BB9" w:rsidP="0097258D">
            <w:pPr>
              <w:ind w:left="709"/>
              <w:jc w:val="center"/>
              <w:rPr>
                <w:del w:id="3268" w:author="erradi" w:date="2011-08-06T10:44:00Z"/>
                <w:rFonts w:ascii="Times New Roman" w:hAnsi="Times New Roman" w:cs="Times New Roman"/>
                <w:sz w:val="24"/>
                <w:szCs w:val="24"/>
                <w:lang w:val="en-US"/>
              </w:rPr>
            </w:pPr>
            <w:del w:id="3269" w:author="erradi" w:date="2011-08-06T10:44:00Z">
              <w:r w:rsidDel="00541083">
                <w:rPr>
                  <w:rFonts w:ascii="Times New Roman" w:hAnsi="Times New Roman" w:cs="Times New Roman"/>
                  <w:sz w:val="24"/>
                  <w:szCs w:val="24"/>
                  <w:lang w:val="en-US"/>
                </w:rPr>
                <w:delText>ID</w:delText>
              </w:r>
            </w:del>
          </w:p>
        </w:tc>
        <w:tc>
          <w:tcPr>
            <w:tcW w:w="4615" w:type="dxa"/>
            <w:vMerge w:val="restart"/>
          </w:tcPr>
          <w:p w:rsidR="00767BB9" w:rsidDel="00541083" w:rsidRDefault="00767BB9" w:rsidP="0097258D">
            <w:pPr>
              <w:ind w:left="709"/>
              <w:jc w:val="center"/>
              <w:rPr>
                <w:del w:id="3270" w:author="erradi" w:date="2011-08-06T10:44:00Z"/>
                <w:rFonts w:ascii="Times New Roman" w:hAnsi="Times New Roman" w:cs="Times New Roman"/>
                <w:sz w:val="24"/>
                <w:szCs w:val="24"/>
                <w:lang w:val="en-US"/>
              </w:rPr>
            </w:pPr>
            <w:del w:id="3271" w:author="erradi" w:date="2011-08-06T10:44:00Z">
              <w:r w:rsidDel="00541083">
                <w:rPr>
                  <w:rFonts w:ascii="Times New Roman" w:hAnsi="Times New Roman" w:cs="Times New Roman"/>
                  <w:sz w:val="24"/>
                  <w:szCs w:val="24"/>
                  <w:lang w:val="en-US"/>
                </w:rPr>
                <w:delText>Expréssion</w:delText>
              </w:r>
            </w:del>
          </w:p>
        </w:tc>
        <w:tc>
          <w:tcPr>
            <w:tcW w:w="3071" w:type="dxa"/>
            <w:gridSpan w:val="3"/>
          </w:tcPr>
          <w:p w:rsidR="00767BB9" w:rsidDel="00541083" w:rsidRDefault="00767BB9" w:rsidP="0097258D">
            <w:pPr>
              <w:ind w:left="709"/>
              <w:jc w:val="center"/>
              <w:rPr>
                <w:del w:id="3272" w:author="erradi" w:date="2011-08-06T10:44:00Z"/>
                <w:rFonts w:ascii="Times New Roman" w:hAnsi="Times New Roman" w:cs="Times New Roman"/>
                <w:sz w:val="24"/>
                <w:szCs w:val="24"/>
                <w:lang w:val="en-US"/>
              </w:rPr>
            </w:pPr>
            <w:del w:id="3273"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3274" w:author="erradi" w:date="2011-08-06T10:44:00Z"/>
        </w:trPr>
        <w:tc>
          <w:tcPr>
            <w:tcW w:w="1526" w:type="dxa"/>
            <w:vMerge/>
          </w:tcPr>
          <w:p w:rsidR="00767BB9" w:rsidDel="00541083" w:rsidRDefault="00767BB9" w:rsidP="0097258D">
            <w:pPr>
              <w:ind w:left="709"/>
              <w:jc w:val="center"/>
              <w:rPr>
                <w:del w:id="3275" w:author="erradi" w:date="2011-08-06T10:44:00Z"/>
                <w:rFonts w:ascii="Times New Roman" w:hAnsi="Times New Roman" w:cs="Times New Roman"/>
                <w:sz w:val="24"/>
                <w:szCs w:val="24"/>
                <w:lang w:val="en-US"/>
              </w:rPr>
            </w:pPr>
          </w:p>
        </w:tc>
        <w:tc>
          <w:tcPr>
            <w:tcW w:w="4615" w:type="dxa"/>
            <w:vMerge/>
          </w:tcPr>
          <w:p w:rsidR="00767BB9" w:rsidDel="00541083" w:rsidRDefault="00767BB9" w:rsidP="0097258D">
            <w:pPr>
              <w:ind w:left="709"/>
              <w:jc w:val="center"/>
              <w:rPr>
                <w:del w:id="3276"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3277" w:author="erradi" w:date="2011-08-06T10:44:00Z"/>
                <w:rFonts w:ascii="Times New Roman" w:hAnsi="Times New Roman" w:cs="Times New Roman"/>
                <w:sz w:val="24"/>
                <w:szCs w:val="24"/>
                <w:lang w:val="en-US"/>
              </w:rPr>
            </w:pPr>
            <w:del w:id="3278" w:author="erradi" w:date="2011-08-06T10:44:00Z">
              <w:r w:rsidDel="00541083">
                <w:rPr>
                  <w:rFonts w:ascii="Times New Roman" w:hAnsi="Times New Roman" w:cs="Times New Roman"/>
                  <w:sz w:val="24"/>
                  <w:szCs w:val="24"/>
                  <w:lang w:val="en-US"/>
                </w:rPr>
                <w:delText>Date</w:delText>
              </w:r>
            </w:del>
          </w:p>
        </w:tc>
        <w:tc>
          <w:tcPr>
            <w:tcW w:w="1024" w:type="dxa"/>
          </w:tcPr>
          <w:p w:rsidR="00767BB9" w:rsidDel="00541083" w:rsidRDefault="00767BB9" w:rsidP="0097258D">
            <w:pPr>
              <w:ind w:left="709"/>
              <w:jc w:val="center"/>
              <w:rPr>
                <w:del w:id="3279" w:author="erradi" w:date="2011-08-06T10:44:00Z"/>
                <w:rFonts w:ascii="Times New Roman" w:hAnsi="Times New Roman" w:cs="Times New Roman"/>
                <w:sz w:val="24"/>
                <w:szCs w:val="24"/>
                <w:lang w:val="en-US"/>
              </w:rPr>
            </w:pPr>
            <w:del w:id="3280" w:author="erradi" w:date="2011-08-06T10:44:00Z">
              <w:r w:rsidDel="00541083">
                <w:rPr>
                  <w:rFonts w:ascii="Times New Roman" w:hAnsi="Times New Roman" w:cs="Times New Roman"/>
                  <w:sz w:val="24"/>
                  <w:szCs w:val="24"/>
                  <w:lang w:val="en-US"/>
                </w:rPr>
                <w:delText>Hour</w:delText>
              </w:r>
            </w:del>
          </w:p>
        </w:tc>
        <w:tc>
          <w:tcPr>
            <w:tcW w:w="1024" w:type="dxa"/>
          </w:tcPr>
          <w:p w:rsidR="00767BB9" w:rsidDel="00541083" w:rsidRDefault="00767BB9" w:rsidP="0097258D">
            <w:pPr>
              <w:ind w:left="709"/>
              <w:jc w:val="center"/>
              <w:rPr>
                <w:del w:id="3281" w:author="erradi" w:date="2011-08-06T10:44:00Z"/>
                <w:rFonts w:ascii="Times New Roman" w:hAnsi="Times New Roman" w:cs="Times New Roman"/>
                <w:sz w:val="24"/>
                <w:szCs w:val="24"/>
                <w:lang w:val="en-US"/>
              </w:rPr>
            </w:pPr>
            <w:del w:id="3282"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509"/>
          <w:del w:id="3283" w:author="erradi" w:date="2011-08-06T10:44:00Z"/>
        </w:trPr>
        <w:tc>
          <w:tcPr>
            <w:tcW w:w="1526" w:type="dxa"/>
          </w:tcPr>
          <w:p w:rsidR="00767BB9" w:rsidDel="00541083" w:rsidRDefault="00767BB9" w:rsidP="0097258D">
            <w:pPr>
              <w:ind w:left="709"/>
              <w:jc w:val="center"/>
              <w:rPr>
                <w:del w:id="3284" w:author="erradi" w:date="2011-08-06T10:44:00Z"/>
                <w:rFonts w:ascii="Times New Roman" w:hAnsi="Times New Roman" w:cs="Times New Roman"/>
                <w:sz w:val="24"/>
                <w:szCs w:val="24"/>
                <w:lang w:val="en-US"/>
              </w:rPr>
            </w:pPr>
            <w:del w:id="3285"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615" w:type="dxa"/>
          </w:tcPr>
          <w:p w:rsidR="00767BB9" w:rsidRPr="00763800" w:rsidDel="00541083" w:rsidRDefault="00767BB9" w:rsidP="0097258D">
            <w:pPr>
              <w:pStyle w:val="p1a"/>
              <w:ind w:left="709"/>
              <w:jc w:val="center"/>
              <w:rPr>
                <w:del w:id="3286" w:author="erradi" w:date="2011-08-06T10:44:00Z"/>
                <w:rFonts w:ascii="Times New Roman" w:hAnsi="Times New Roman"/>
              </w:rPr>
            </w:pPr>
            <w:del w:id="3287"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3288"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3289" w:author="erradi" w:date="2011-08-06T10:44:00Z"/>
                <w:rFonts w:ascii="Times New Roman" w:hAnsi="Times New Roman" w:cs="Times New Roman"/>
                <w:sz w:val="24"/>
                <w:szCs w:val="24"/>
                <w:lang w:val="en-US"/>
              </w:rPr>
            </w:pPr>
            <w:del w:id="3290" w:author="erradi" w:date="2011-08-06T10:44:00Z">
              <w:r w:rsidDel="00541083">
                <w:rPr>
                  <w:rFonts w:ascii="Times New Roman" w:hAnsi="Times New Roman" w:cs="Times New Roman"/>
                  <w:sz w:val="24"/>
                  <w:szCs w:val="24"/>
                  <w:lang w:val="en-US"/>
                </w:rPr>
                <w:delText>03/08/2011</w:delText>
              </w:r>
            </w:del>
          </w:p>
        </w:tc>
        <w:tc>
          <w:tcPr>
            <w:tcW w:w="1024" w:type="dxa"/>
          </w:tcPr>
          <w:p w:rsidR="00767BB9" w:rsidDel="00541083" w:rsidRDefault="00767BB9" w:rsidP="0097258D">
            <w:pPr>
              <w:ind w:left="709"/>
              <w:jc w:val="center"/>
              <w:rPr>
                <w:del w:id="3291" w:author="erradi" w:date="2011-08-06T10:44:00Z"/>
                <w:rFonts w:ascii="Times New Roman" w:hAnsi="Times New Roman" w:cs="Times New Roman"/>
                <w:sz w:val="24"/>
                <w:szCs w:val="24"/>
                <w:lang w:val="en-US"/>
              </w:rPr>
            </w:pPr>
            <w:del w:id="3292" w:author="erradi" w:date="2011-08-06T10:44:00Z">
              <w:r w:rsidDel="00541083">
                <w:rPr>
                  <w:rFonts w:ascii="Times New Roman" w:hAnsi="Times New Roman" w:cs="Times New Roman"/>
                  <w:sz w:val="24"/>
                  <w:szCs w:val="24"/>
                  <w:lang w:val="en-US"/>
                </w:rPr>
                <w:delText>17h:00</w:delText>
              </w:r>
            </w:del>
          </w:p>
        </w:tc>
        <w:tc>
          <w:tcPr>
            <w:tcW w:w="1024" w:type="dxa"/>
          </w:tcPr>
          <w:p w:rsidR="00767BB9" w:rsidRPr="00094455" w:rsidDel="00541083" w:rsidRDefault="00767BB9" w:rsidP="0097258D">
            <w:pPr>
              <w:ind w:left="709"/>
              <w:jc w:val="center"/>
              <w:rPr>
                <w:del w:id="3293" w:author="erradi" w:date="2011-08-06T10:44:00Z"/>
                <w:rFonts w:ascii="Times New Roman" w:hAnsi="Times New Roman" w:cs="Times New Roman"/>
                <w:color w:val="C00000"/>
                <w:sz w:val="24"/>
                <w:szCs w:val="24"/>
                <w:lang w:val="en-US"/>
              </w:rPr>
            </w:pPr>
            <w:del w:id="3294" w:author="erradi" w:date="2011-08-06T10:44:00Z">
              <w:r w:rsidRPr="00094455" w:rsidDel="00541083">
                <w:rPr>
                  <w:rFonts w:ascii="Times New Roman" w:hAnsi="Times New Roman" w:cs="Times New Roman"/>
                  <w:color w:val="C00000"/>
                  <w:sz w:val="24"/>
                  <w:szCs w:val="24"/>
                  <w:lang w:val="en-US"/>
                </w:rPr>
                <w:delText>1</w:delText>
              </w:r>
            </w:del>
          </w:p>
        </w:tc>
      </w:tr>
    </w:tbl>
    <w:p w:rsidR="00767BB9" w:rsidRPr="0097258D" w:rsidDel="00541083" w:rsidRDefault="00767BB9" w:rsidP="0097258D">
      <w:pPr>
        <w:pStyle w:val="Paragraphedeliste"/>
        <w:ind w:left="709"/>
        <w:rPr>
          <w:del w:id="3295"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3296"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3297" w:author="erradi" w:date="2011-08-06T10:44:00Z"/>
          <w:rFonts w:ascii="Times New Roman" w:hAnsi="Times New Roman" w:cs="Times New Roman"/>
          <w:sz w:val="24"/>
          <w:szCs w:val="24"/>
          <w:lang w:val="en-US"/>
        </w:rPr>
      </w:pPr>
    </w:p>
    <w:p w:rsidR="00767BB9" w:rsidRPr="00820B92" w:rsidDel="00541083" w:rsidRDefault="00767BB9" w:rsidP="0097258D">
      <w:pPr>
        <w:pStyle w:val="Paragraphedeliste"/>
        <w:numPr>
          <w:ilvl w:val="2"/>
          <w:numId w:val="1"/>
        </w:numPr>
        <w:ind w:left="709"/>
        <w:rPr>
          <w:del w:id="3298" w:author="erradi" w:date="2011-08-06T10:44:00Z"/>
          <w:rFonts w:ascii="Times New Roman" w:hAnsi="Times New Roman" w:cs="Times New Roman"/>
          <w:sz w:val="24"/>
          <w:szCs w:val="24"/>
          <w:lang w:val="en-US"/>
        </w:rPr>
      </w:pPr>
      <w:del w:id="3299" w:author="erradi" w:date="2011-08-06T10:44:00Z">
        <w:r w:rsidDel="00541083">
          <w:rPr>
            <w:rFonts w:ascii="Times New Roman" w:hAnsi="Times New Roman" w:cs="Times New Roman"/>
            <w:sz w:val="24"/>
            <w:szCs w:val="24"/>
            <w:lang w:val="en-US"/>
          </w:rPr>
          <w:delText>Evolving Case : Equipement and Urgence Introduction</w:delText>
        </w:r>
      </w:del>
    </w:p>
    <w:p w:rsidR="00767BB9" w:rsidRPr="0097258D" w:rsidDel="00541083" w:rsidRDefault="00767BB9" w:rsidP="0097258D">
      <w:pPr>
        <w:pStyle w:val="Paragraphedeliste"/>
        <w:numPr>
          <w:ilvl w:val="3"/>
          <w:numId w:val="1"/>
        </w:numPr>
        <w:ind w:left="709"/>
        <w:rPr>
          <w:del w:id="3300" w:author="erradi" w:date="2011-08-06T10:44:00Z"/>
          <w:rFonts w:ascii="Times New Roman" w:hAnsi="Times New Roman" w:cs="Times New Roman"/>
          <w:sz w:val="24"/>
          <w:szCs w:val="24"/>
          <w:lang w:val="en-US"/>
        </w:rPr>
      </w:pPr>
      <w:del w:id="3301" w:author="erradi" w:date="2011-08-06T10:44:00Z">
        <w:r w:rsidRPr="0097258D" w:rsidDel="00541083">
          <w:rPr>
            <w:rFonts w:ascii="Times New Roman" w:hAnsi="Times New Roman" w:cs="Times New Roman"/>
            <w:sz w:val="24"/>
            <w:szCs w:val="24"/>
            <w:lang w:val="en-US"/>
          </w:rPr>
          <w:delText>Initialisation</w:delText>
        </w:r>
      </w:del>
    </w:p>
    <w:p w:rsidR="00767BB9" w:rsidRPr="009E0E17" w:rsidDel="00541083" w:rsidRDefault="00767BB9" w:rsidP="0097258D">
      <w:pPr>
        <w:pStyle w:val="Paragraphedeliste"/>
        <w:ind w:left="709"/>
        <w:rPr>
          <w:del w:id="3302" w:author="erradi" w:date="2011-08-06T10:44:00Z"/>
          <w:rFonts w:ascii="Times New Roman" w:hAnsi="Times New Roman" w:cs="Times New Roman"/>
          <w:lang w:val="en-US"/>
        </w:rPr>
      </w:pPr>
      <w:del w:id="3303" w:author="erradi" w:date="2011-08-06T10:44:00Z">
        <w:r w:rsidRPr="009E0E17" w:rsidDel="00541083">
          <w:rPr>
            <w:rFonts w:ascii="Times New Roman" w:hAnsi="Times New Roman" w:cs="Times New Roman"/>
            <w:lang w:val="en-US"/>
          </w:rPr>
          <w:delText>Let Patient = P, Equipment = E, Receptionist = R, UrgentAgent = U and Doctor = D</w:delText>
        </w:r>
        <w:r w:rsidDel="00541083">
          <w:rPr>
            <w:rFonts w:ascii="Times New Roman" w:hAnsi="Times New Roman" w:cs="Times New Roman"/>
            <w:lang w:val="en-US"/>
          </w:rPr>
          <w:delText>.</w:delText>
        </w:r>
      </w:del>
    </w:p>
    <w:p w:rsidR="00767BB9" w:rsidRPr="00840DB6" w:rsidDel="00541083" w:rsidRDefault="00767BB9" w:rsidP="0097258D">
      <w:pPr>
        <w:pStyle w:val="Paragraphedeliste"/>
        <w:ind w:left="709"/>
        <w:rPr>
          <w:del w:id="3304" w:author="erradi" w:date="2011-08-06T10:44:00Z"/>
          <w:rFonts w:ascii="Times New Roman" w:hAnsi="Times New Roman" w:cs="Times New Roman"/>
          <w:i/>
          <w:sz w:val="24"/>
          <w:szCs w:val="24"/>
          <w:u w:val="single"/>
          <w:lang w:val="en-US"/>
        </w:rPr>
      </w:pPr>
      <w:del w:id="3305" w:author="erradi" w:date="2011-08-06T10:44:00Z">
        <w:r w:rsidRPr="00840DB6" w:rsidDel="00541083">
          <w:rPr>
            <w:rFonts w:ascii="Times New Roman" w:hAnsi="Times New Roman" w:cs="Times New Roman"/>
            <w:i/>
            <w:sz w:val="24"/>
            <w:szCs w:val="24"/>
            <w:u w:val="single"/>
            <w:lang w:val="en-US"/>
          </w:rPr>
          <w:delText>Global Behavior Expression</w:delText>
        </w:r>
      </w:del>
    </w:p>
    <w:p w:rsidR="00767BB9" w:rsidRPr="009E0E17" w:rsidDel="00541083" w:rsidRDefault="00767BB9" w:rsidP="0097258D">
      <w:pPr>
        <w:pStyle w:val="Paragraphedeliste"/>
        <w:ind w:left="709"/>
        <w:rPr>
          <w:del w:id="3306" w:author="erradi" w:date="2011-08-06T10:44:00Z"/>
          <w:rFonts w:ascii="Times New Roman" w:hAnsi="Times New Roman" w:cs="Times New Roman"/>
          <w:lang w:val="en-US"/>
        </w:rPr>
      </w:pPr>
      <w:del w:id="3307" w:author="erradi" w:date="2011-08-06T10:44:00Z">
        <w:r w:rsidRPr="009E0E17" w:rsidDel="00541083">
          <w:rPr>
            <w:rFonts w:ascii="Times New Roman" w:hAnsi="Times New Roman" w:cs="Times New Roman"/>
            <w:lang w:val="en-US"/>
          </w:rPr>
          <w:delText>&lt;telemed</w:delText>
        </w:r>
        <w:r w:rsidRPr="009E0E17" w:rsidDel="00541083">
          <w:rPr>
            <w:rFonts w:ascii="Times New Roman" w:hAnsi="Times New Roman" w:cs="Times New Roman"/>
            <w:vertAlign w:val="subscript"/>
            <w:lang w:val="en-US"/>
          </w:rPr>
          <w:delText>2</w:delText>
        </w:r>
        <w:r w:rsidRPr="009E0E17" w:rsidDel="00541083">
          <w:rPr>
            <w:rFonts w:ascii="Times New Roman" w:hAnsi="Times New Roman" w:cs="Times New Roman"/>
            <w:lang w:val="en-US"/>
          </w:rPr>
          <w:delText>&gt; = &lt;Mesures&gt;</w:delText>
        </w:r>
        <w:r w:rsidRPr="009E0E17" w:rsidDel="00541083">
          <w:rPr>
            <w:rFonts w:ascii="Times New Roman" w:hAnsi="Times New Roman" w:cs="Times New Roman"/>
            <w:vertAlign w:val="superscript"/>
            <w:lang w:val="en-US"/>
          </w:rPr>
          <w:delText>{P,E,R}</w:delText>
        </w:r>
        <w:r w:rsidRPr="009E0E17" w:rsidDel="00541083">
          <w:rPr>
            <w:rFonts w:ascii="Times New Roman" w:hAnsi="Times New Roman" w:cs="Times New Roman"/>
            <w:lang w:val="en-US"/>
          </w:rPr>
          <w:delText>;</w:delText>
        </w:r>
        <w:r w:rsidRPr="009E0E17" w:rsidDel="00541083">
          <w:rPr>
            <w:rFonts w:ascii="Times New Roman" w:hAnsi="Times New Roman" w:cs="Times New Roman"/>
            <w:vertAlign w:val="subscript"/>
            <w:lang w:val="en-US"/>
          </w:rPr>
          <w:delText>w</w:delText>
        </w:r>
        <w:r w:rsidRPr="009E0E17" w:rsidDel="00541083">
          <w:rPr>
            <w:rFonts w:ascii="Times New Roman" w:hAnsi="Times New Roman" w:cs="Times New Roman"/>
            <w:lang w:val="en-US"/>
          </w:rPr>
          <w:delText>(&lt;UrgentCase&gt;</w:delText>
        </w:r>
        <w:r w:rsidRPr="009E0E17" w:rsidDel="00541083">
          <w:rPr>
            <w:rFonts w:ascii="Times New Roman" w:hAnsi="Times New Roman" w:cs="Times New Roman"/>
            <w:vertAlign w:val="superscript"/>
            <w:lang w:val="en-US"/>
          </w:rPr>
          <w:delText>{P,R,U}</w:delText>
        </w:r>
        <w:r w:rsidRPr="009E0E17" w:rsidDel="00541083">
          <w:rPr>
            <w:rFonts w:ascii="Times New Roman" w:hAnsi="Times New Roman" w:cs="Times New Roman"/>
            <w:lang w:val="en-US"/>
          </w:rPr>
          <w:delText>[]&lt;UsualCase&gt;</w:delText>
        </w:r>
        <w:r w:rsidRPr="009E0E17" w:rsidDel="00541083">
          <w:rPr>
            <w:rFonts w:ascii="Times New Roman" w:hAnsi="Times New Roman" w:cs="Times New Roman"/>
            <w:vertAlign w:val="superscript"/>
            <w:lang w:val="en-US"/>
          </w:rPr>
          <w:delText>{E</w:delText>
        </w:r>
        <w:r w:rsidDel="00541083">
          <w:rPr>
            <w:rFonts w:ascii="Times New Roman" w:hAnsi="Times New Roman" w:cs="Times New Roman"/>
            <w:vertAlign w:val="superscript"/>
            <w:lang w:val="en-US"/>
          </w:rPr>
          <w:delText>,D</w:delText>
        </w:r>
        <w:r w:rsidRPr="009E0E17" w:rsidDel="00541083">
          <w:rPr>
            <w:rFonts w:ascii="Times New Roman" w:hAnsi="Times New Roman" w:cs="Times New Roman"/>
            <w:vertAlign w:val="superscript"/>
            <w:lang w:val="en-US"/>
          </w:rPr>
          <w:delText>,P,R}</w:delText>
        </w:r>
        <w:r w:rsidRPr="009E0E17" w:rsidDel="00541083">
          <w:rPr>
            <w:rFonts w:ascii="Times New Roman" w:hAnsi="Times New Roman" w:cs="Times New Roman"/>
            <w:lang w:val="en-US"/>
          </w:rPr>
          <w:delText>)</w:delText>
        </w:r>
      </w:del>
    </w:p>
    <w:p w:rsidR="00767BB9" w:rsidRPr="009E0E17" w:rsidDel="00541083" w:rsidRDefault="00767BB9" w:rsidP="0097258D">
      <w:pPr>
        <w:pStyle w:val="Paragraphedeliste"/>
        <w:ind w:left="709"/>
        <w:rPr>
          <w:del w:id="3308" w:author="erradi" w:date="2011-08-06T10:44:00Z"/>
          <w:rFonts w:ascii="Times New Roman" w:hAnsi="Times New Roman" w:cs="Times New Roman"/>
          <w:lang w:val="en-US"/>
        </w:rPr>
      </w:pPr>
      <w:del w:id="3309" w:author="erradi" w:date="2011-08-06T10:44:00Z">
        <w:r w:rsidRPr="009E0E17" w:rsidDel="00541083">
          <w:rPr>
            <w:rFonts w:ascii="Times New Roman" w:hAnsi="Times New Roman" w:cs="Times New Roman"/>
            <w:lang w:val="en-US"/>
          </w:rPr>
          <w:delText>Where :</w:delText>
        </w:r>
      </w:del>
    </w:p>
    <w:p w:rsidR="00767BB9" w:rsidRPr="009E0E17" w:rsidDel="00541083" w:rsidRDefault="00767BB9" w:rsidP="0097258D">
      <w:pPr>
        <w:pStyle w:val="Paragraphedeliste"/>
        <w:ind w:left="709"/>
        <w:rPr>
          <w:del w:id="3310" w:author="erradi" w:date="2011-08-06T10:44:00Z"/>
          <w:rFonts w:ascii="Times New Roman" w:hAnsi="Times New Roman" w:cs="Times New Roman"/>
          <w:lang w:val="en-US"/>
        </w:rPr>
      </w:pPr>
      <w:del w:id="3311" w:author="erradi" w:date="2011-08-06T10:44:00Z">
        <w:r w:rsidRPr="009E0E17" w:rsidDel="00541083">
          <w:rPr>
            <w:rFonts w:ascii="Times New Roman" w:hAnsi="Times New Roman" w:cs="Times New Roman"/>
            <w:lang w:val="en-US"/>
          </w:rPr>
          <w:delText>&lt;Mesures&gt;</w:delText>
        </w:r>
        <w:r w:rsidRPr="009E0E17" w:rsidDel="00541083">
          <w:rPr>
            <w:rFonts w:ascii="Times New Roman" w:hAnsi="Times New Roman" w:cs="Times New Roman"/>
            <w:vertAlign w:val="superscript"/>
            <w:lang w:val="en-US"/>
          </w:rPr>
          <w:delText xml:space="preserve">{P,E,R} </w:delText>
        </w:r>
        <w:r w:rsidRPr="009E0E17" w:rsidDel="00541083">
          <w:rPr>
            <w:rFonts w:ascii="Times New Roman" w:hAnsi="Times New Roman" w:cs="Times New Roman"/>
            <w:lang w:val="en-US"/>
          </w:rPr>
          <w:delText>= (&lt;HealthConstantsCalculating&gt;</w:delText>
        </w:r>
        <w:r w:rsidRPr="009E0E17" w:rsidDel="00541083">
          <w:rPr>
            <w:rFonts w:ascii="Times New Roman" w:hAnsi="Times New Roman" w:cs="Times New Roman"/>
            <w:vertAlign w:val="superscript"/>
            <w:lang w:val="en-US"/>
          </w:rPr>
          <w:delText>{P,E}</w:delText>
        </w:r>
        <w:r w:rsidRPr="009E0E17" w:rsidDel="00541083">
          <w:rPr>
            <w:rFonts w:ascii="Times New Roman" w:hAnsi="Times New Roman" w:cs="Times New Roman"/>
            <w:lang w:val="en-US"/>
          </w:rPr>
          <w:delText xml:space="preserve"> || &lt;DosageMesures&gt;</w:delText>
        </w:r>
        <w:r w:rsidRPr="009E0E17" w:rsidDel="00541083">
          <w:rPr>
            <w:rFonts w:ascii="Times New Roman" w:hAnsi="Times New Roman" w:cs="Times New Roman"/>
            <w:vertAlign w:val="superscript"/>
            <w:lang w:val="en-US"/>
          </w:rPr>
          <w:delText>{E}</w:delText>
        </w:r>
        <w:r w:rsidRPr="009E0E17" w:rsidDel="00541083">
          <w:rPr>
            <w:rFonts w:ascii="Times New Roman" w:hAnsi="Times New Roman" w:cs="Times New Roman"/>
            <w:lang w:val="en-US"/>
          </w:rPr>
          <w:delText>) ;</w:delText>
        </w:r>
        <w:r w:rsidRPr="009E0E17" w:rsidDel="00541083">
          <w:rPr>
            <w:rFonts w:ascii="Times New Roman" w:hAnsi="Times New Roman" w:cs="Times New Roman"/>
            <w:vertAlign w:val="subscript"/>
            <w:lang w:val="en-US"/>
          </w:rPr>
          <w:delText>w</w:delText>
        </w:r>
        <w:r w:rsidRPr="009E0E17" w:rsidDel="00541083">
          <w:rPr>
            <w:rFonts w:ascii="Times New Roman" w:hAnsi="Times New Roman" w:cs="Times New Roman"/>
            <w:lang w:val="en-US"/>
          </w:rPr>
          <w:delText xml:space="preserve"> &lt;Sending-Brief&gt;</w:delText>
        </w:r>
        <w:r w:rsidRPr="009E0E17" w:rsidDel="00541083">
          <w:rPr>
            <w:rFonts w:ascii="Times New Roman" w:hAnsi="Times New Roman" w:cs="Times New Roman"/>
            <w:vertAlign w:val="superscript"/>
            <w:lang w:val="en-US"/>
          </w:rPr>
          <w:delText>{E,R}</w:delText>
        </w:r>
      </w:del>
    </w:p>
    <w:p w:rsidR="00767BB9" w:rsidDel="00541083" w:rsidRDefault="00767BB9" w:rsidP="0097258D">
      <w:pPr>
        <w:pStyle w:val="Paragraphedeliste"/>
        <w:ind w:left="709"/>
        <w:rPr>
          <w:del w:id="3312" w:author="erradi" w:date="2011-08-06T10:44:00Z"/>
          <w:rFonts w:ascii="Times New Roman" w:hAnsi="Times New Roman" w:cs="Times New Roman"/>
          <w:lang w:val="en-US"/>
        </w:rPr>
      </w:pPr>
      <w:del w:id="3313" w:author="erradi" w:date="2011-08-06T10:44:00Z">
        <w:r w:rsidRPr="009E0E17" w:rsidDel="00541083">
          <w:rPr>
            <w:rFonts w:ascii="Times New Roman" w:hAnsi="Times New Roman" w:cs="Times New Roman"/>
            <w:lang w:val="en-US"/>
          </w:rPr>
          <w:delText xml:space="preserve">&lt;UrgentCase&gt; </w:delText>
        </w:r>
        <w:r w:rsidRPr="009E0E17" w:rsidDel="00541083">
          <w:rPr>
            <w:rFonts w:ascii="Times New Roman" w:hAnsi="Times New Roman" w:cs="Times New Roman"/>
            <w:vertAlign w:val="superscript"/>
            <w:lang w:val="en-US"/>
          </w:rPr>
          <w:delText>{P,R,U}</w:delText>
        </w:r>
        <w:r w:rsidRPr="009E0E17" w:rsidDel="00541083">
          <w:rPr>
            <w:rFonts w:ascii="Times New Roman" w:hAnsi="Times New Roman" w:cs="Times New Roman"/>
            <w:lang w:val="en-US"/>
          </w:rPr>
          <w:delText xml:space="preserve"> = </w:delText>
        </w:r>
        <w:r w:rsidDel="00541083">
          <w:rPr>
            <w:rFonts w:ascii="Times New Roman" w:hAnsi="Times New Roman" w:cs="Times New Roman"/>
            <w:lang w:val="en-US"/>
          </w:rPr>
          <w:delText>&lt;wait&gt;</w:delText>
        </w:r>
        <w:r w:rsidRPr="009E0E17" w:rsidDel="00541083">
          <w:rPr>
            <w:rFonts w:ascii="Times New Roman" w:hAnsi="Times New Roman" w:cs="Times New Roman"/>
            <w:vertAlign w:val="superscript"/>
            <w:lang w:val="en-US"/>
          </w:rPr>
          <w:delText xml:space="preserve">{U,R} </w:delText>
        </w:r>
        <w:r w:rsidDel="00541083">
          <w:rPr>
            <w:rFonts w:ascii="Times New Roman" w:hAnsi="Times New Roman" w:cs="Times New Roman"/>
            <w:lang w:val="en-US"/>
          </w:rPr>
          <w:delText>*</w:delText>
        </w:r>
        <w:r w:rsidRPr="009E0E17" w:rsidDel="00541083">
          <w:rPr>
            <w:rFonts w:ascii="Times New Roman" w:hAnsi="Times New Roman" w:cs="Times New Roman"/>
            <w:vertAlign w:val="subscript"/>
            <w:lang w:val="en-US"/>
          </w:rPr>
          <w:delText>w</w:delText>
        </w:r>
        <w:r w:rsidDel="00541083">
          <w:rPr>
            <w:rFonts w:ascii="Times New Roman" w:hAnsi="Times New Roman" w:cs="Times New Roman"/>
            <w:lang w:val="en-US"/>
          </w:rPr>
          <w:delText xml:space="preserve"> &lt;Alert&gt;</w:delText>
        </w:r>
        <w:r w:rsidRPr="009E0E17" w:rsidDel="00541083">
          <w:rPr>
            <w:rFonts w:ascii="Times New Roman" w:hAnsi="Times New Roman" w:cs="Times New Roman"/>
            <w:vertAlign w:val="superscript"/>
            <w:lang w:val="en-US"/>
          </w:rPr>
          <w:delText>{U,P</w:delText>
        </w:r>
        <w:r w:rsidDel="00541083">
          <w:rPr>
            <w:rFonts w:ascii="Times New Roman" w:hAnsi="Times New Roman" w:cs="Times New Roman"/>
            <w:vertAlign w:val="superscript"/>
            <w:lang w:val="en-US"/>
          </w:rPr>
          <w:delText>,R</w:delText>
        </w:r>
        <w:r w:rsidRPr="009E0E17" w:rsidDel="00541083">
          <w:rPr>
            <w:rFonts w:ascii="Times New Roman" w:hAnsi="Times New Roman" w:cs="Times New Roman"/>
            <w:vertAlign w:val="superscript"/>
            <w:lang w:val="en-US"/>
          </w:rPr>
          <w:delText>}</w:delText>
        </w:r>
      </w:del>
    </w:p>
    <w:p w:rsidR="00767BB9" w:rsidDel="00541083" w:rsidRDefault="00767BB9" w:rsidP="0097258D">
      <w:pPr>
        <w:pStyle w:val="Paragraphedeliste"/>
        <w:ind w:left="709"/>
        <w:rPr>
          <w:del w:id="3314" w:author="erradi" w:date="2011-08-06T10:44:00Z"/>
          <w:rFonts w:ascii="Times New Roman" w:hAnsi="Times New Roman" w:cs="Times New Roman"/>
          <w:lang w:val="en-US"/>
        </w:rPr>
      </w:pPr>
      <w:del w:id="3315" w:author="erradi" w:date="2011-08-06T10:44:00Z">
        <w:r w:rsidDel="00541083">
          <w:rPr>
            <w:rFonts w:ascii="Times New Roman" w:hAnsi="Times New Roman" w:cs="Times New Roman"/>
            <w:lang w:val="en-US"/>
          </w:rPr>
          <w:delText>&lt;UsualCase</w:delText>
        </w:r>
        <w:r w:rsidRPr="009E0E17" w:rsidDel="00541083">
          <w:rPr>
            <w:rFonts w:ascii="Times New Roman" w:hAnsi="Times New Roman" w:cs="Times New Roman"/>
            <w:lang w:val="en-US"/>
          </w:rPr>
          <w:delText>&gt;</w:delText>
        </w:r>
        <w:r w:rsidRPr="009E0E17" w:rsidDel="00541083">
          <w:rPr>
            <w:rFonts w:ascii="Times New Roman" w:hAnsi="Times New Roman" w:cs="Times New Roman"/>
            <w:vertAlign w:val="superscript"/>
            <w:lang w:val="en-US"/>
          </w:rPr>
          <w:delText>{D,E,P,R}</w:delText>
        </w:r>
        <w:r w:rsidDel="00541083">
          <w:rPr>
            <w:rFonts w:ascii="Times New Roman" w:hAnsi="Times New Roman" w:cs="Times New Roman"/>
            <w:lang w:val="en-US"/>
          </w:rPr>
          <w:delText xml:space="preserve"> = &lt;w</w:delText>
        </w:r>
        <w:r w:rsidRPr="009E0E17" w:rsidDel="00541083">
          <w:rPr>
            <w:rFonts w:ascii="Times New Roman" w:hAnsi="Times New Roman" w:cs="Times New Roman"/>
            <w:lang w:val="en-US"/>
          </w:rPr>
          <w:delText>&gt;</w:delText>
        </w:r>
        <w:r w:rsidRPr="009E0E17" w:rsidDel="00541083">
          <w:rPr>
            <w:rFonts w:ascii="Times New Roman" w:hAnsi="Times New Roman" w:cs="Times New Roman"/>
            <w:vertAlign w:val="superscript"/>
            <w:lang w:val="en-US"/>
          </w:rPr>
          <w:delText>{E,R}</w:delText>
        </w:r>
        <w:r w:rsidDel="00541083">
          <w:rPr>
            <w:rFonts w:ascii="Times New Roman" w:hAnsi="Times New Roman" w:cs="Times New Roman"/>
            <w:lang w:val="en-US"/>
          </w:rPr>
          <w:delText xml:space="preserve"> |&gt; &lt;Try-Later</w:delText>
        </w:r>
        <w:r w:rsidRPr="009E0E17" w:rsidDel="00541083">
          <w:rPr>
            <w:rFonts w:ascii="Times New Roman" w:hAnsi="Times New Roman" w:cs="Times New Roman"/>
            <w:lang w:val="en-US"/>
          </w:rPr>
          <w:delText>&gt;</w:delText>
        </w:r>
        <w:r w:rsidRPr="009E0E17" w:rsidDel="00541083">
          <w:rPr>
            <w:rFonts w:ascii="Times New Roman" w:hAnsi="Times New Roman" w:cs="Times New Roman"/>
            <w:vertAlign w:val="superscript"/>
            <w:lang w:val="en-US"/>
          </w:rPr>
          <w:delText>{E}</w:delText>
        </w:r>
        <w:r w:rsidDel="00541083">
          <w:rPr>
            <w:rFonts w:ascii="Times New Roman" w:hAnsi="Times New Roman" w:cs="Times New Roman"/>
            <w:lang w:val="en-US"/>
          </w:rPr>
          <w:delText xml:space="preserve"> else &lt;act&gt;</w:delText>
        </w:r>
        <w:r w:rsidRPr="009E0E17" w:rsidDel="00541083">
          <w:rPr>
            <w:rFonts w:ascii="Times New Roman" w:hAnsi="Times New Roman" w:cs="Times New Roman"/>
            <w:vertAlign w:val="superscript"/>
            <w:lang w:val="en-US"/>
          </w:rPr>
          <w:delText>{E,P,D,R}</w:delText>
        </w:r>
      </w:del>
    </w:p>
    <w:p w:rsidR="00767BB9" w:rsidDel="00541083" w:rsidRDefault="00767BB9" w:rsidP="0097258D">
      <w:pPr>
        <w:pStyle w:val="Paragraphedeliste"/>
        <w:ind w:left="709"/>
        <w:rPr>
          <w:del w:id="3316" w:author="erradi" w:date="2011-08-06T10:44:00Z"/>
          <w:rFonts w:ascii="Times New Roman" w:hAnsi="Times New Roman" w:cs="Times New Roman"/>
          <w:lang w:val="en-US"/>
        </w:rPr>
      </w:pPr>
      <w:del w:id="3317" w:author="erradi" w:date="2011-08-06T10:44:00Z">
        <w:r w:rsidDel="00541083">
          <w:rPr>
            <w:rFonts w:ascii="Times New Roman" w:hAnsi="Times New Roman" w:cs="Times New Roman"/>
            <w:lang w:val="en-US"/>
          </w:rPr>
          <w:delText>&lt;w</w:delText>
        </w:r>
        <w:r w:rsidRPr="009E0E17" w:rsidDel="00541083">
          <w:rPr>
            <w:rFonts w:ascii="Times New Roman" w:hAnsi="Times New Roman" w:cs="Times New Roman"/>
            <w:lang w:val="en-US"/>
          </w:rPr>
          <w:delText>&gt;</w:delText>
        </w:r>
        <w:r w:rsidRPr="009E0E17" w:rsidDel="00541083">
          <w:rPr>
            <w:rFonts w:ascii="Times New Roman" w:hAnsi="Times New Roman" w:cs="Times New Roman"/>
            <w:vertAlign w:val="superscript"/>
            <w:lang w:val="en-US"/>
          </w:rPr>
          <w:delText>{E,R}</w:delText>
        </w:r>
        <w:r w:rsidDel="00541083">
          <w:rPr>
            <w:rFonts w:ascii="Times New Roman" w:hAnsi="Times New Roman" w:cs="Times New Roman"/>
            <w:lang w:val="en-US"/>
          </w:rPr>
          <w:delText xml:space="preserve"> = &lt;wait&gt;{E,R} *w </w:delText>
        </w:r>
        <w:r w:rsidRPr="00742EC3" w:rsidDel="00541083">
          <w:rPr>
            <w:rFonts w:ascii="Times New Roman" w:hAnsi="Times New Roman"/>
            <w:color w:val="000000" w:themeColor="text1"/>
          </w:rPr>
          <w:delText>ε</w:delText>
        </w:r>
      </w:del>
    </w:p>
    <w:p w:rsidR="00767BB9" w:rsidRPr="005035C1" w:rsidDel="00541083" w:rsidRDefault="00767BB9" w:rsidP="0097258D">
      <w:pPr>
        <w:pStyle w:val="Paragraphedeliste"/>
        <w:ind w:left="709"/>
        <w:rPr>
          <w:del w:id="3318" w:author="erradi" w:date="2011-08-06T10:44:00Z"/>
          <w:rFonts w:ascii="Times New Roman" w:hAnsi="Times New Roman" w:cs="Times New Roman"/>
          <w:lang w:val="en-US"/>
        </w:rPr>
      </w:pPr>
      <w:del w:id="3319" w:author="erradi" w:date="2011-08-06T10:44:00Z">
        <w:r w:rsidDel="00541083">
          <w:rPr>
            <w:rFonts w:ascii="Times New Roman" w:hAnsi="Times New Roman" w:cs="Times New Roman"/>
            <w:lang w:val="en-US"/>
          </w:rPr>
          <w:delText>act&gt;</w:delText>
        </w:r>
        <w:r w:rsidRPr="009E0E17" w:rsidDel="00541083">
          <w:rPr>
            <w:rFonts w:ascii="Times New Roman" w:hAnsi="Times New Roman" w:cs="Times New Roman"/>
            <w:vertAlign w:val="superscript"/>
            <w:lang w:val="en-US"/>
          </w:rPr>
          <w:delText>{E,P,D,R}</w:delText>
        </w:r>
        <w:r w:rsidDel="00541083">
          <w:rPr>
            <w:rFonts w:ascii="Times New Roman" w:hAnsi="Times New Roman" w:cs="Times New Roman"/>
            <w:lang w:val="en-US"/>
          </w:rPr>
          <w:delText xml:space="preserve"> = (&lt;assign</w:delText>
        </w:r>
        <w:r w:rsidRPr="005035C1" w:rsidDel="00541083">
          <w:rPr>
            <w:rFonts w:ascii="Times New Roman" w:hAnsi="Times New Roman" w:cs="Times New Roman"/>
            <w:lang w:val="en-US"/>
          </w:rPr>
          <w:delText>&gt;</w:delText>
        </w:r>
        <w:r w:rsidRPr="005035C1" w:rsidDel="00541083">
          <w:rPr>
            <w:rFonts w:ascii="Times New Roman" w:hAnsi="Times New Roman" w:cs="Times New Roman"/>
            <w:vertAlign w:val="superscript"/>
            <w:lang w:val="en-US"/>
          </w:rPr>
          <w:delText>{D,R}</w:delText>
        </w:r>
        <w:r w:rsidDel="00541083">
          <w:rPr>
            <w:rFonts w:ascii="Times New Roman" w:hAnsi="Times New Roman" w:cs="Times New Roman"/>
            <w:lang w:val="en-US"/>
          </w:rPr>
          <w:delText xml:space="preserve"> ;</w:delText>
        </w:r>
        <w:r w:rsidRPr="005035C1" w:rsidDel="00541083">
          <w:rPr>
            <w:rFonts w:ascii="Times New Roman" w:hAnsi="Times New Roman" w:cs="Times New Roman"/>
            <w:vertAlign w:val="subscript"/>
            <w:lang w:val="en-US"/>
          </w:rPr>
          <w:delText>w</w:delText>
        </w:r>
        <w:r w:rsidDel="00541083">
          <w:rPr>
            <w:rFonts w:ascii="Times New Roman" w:hAnsi="Times New Roman" w:cs="Times New Roman"/>
            <w:lang w:val="en-US"/>
          </w:rPr>
          <w:delText xml:space="preserve"> &lt;Result-Dosage</w:delText>
        </w:r>
        <w:r w:rsidRPr="005035C1" w:rsidDel="00541083">
          <w:rPr>
            <w:rFonts w:ascii="Times New Roman" w:hAnsi="Times New Roman" w:cs="Times New Roman"/>
            <w:lang w:val="en-US"/>
          </w:rPr>
          <w:delText>&gt;</w:delText>
        </w:r>
        <w:r w:rsidRPr="005035C1" w:rsidDel="00541083">
          <w:rPr>
            <w:rFonts w:ascii="Times New Roman" w:hAnsi="Times New Roman" w:cs="Times New Roman"/>
            <w:vertAlign w:val="superscript"/>
            <w:lang w:val="en-US"/>
          </w:rPr>
          <w:delText>{D,R}</w:delText>
        </w:r>
        <w:r w:rsidRPr="00904187" w:rsidDel="00541083">
          <w:rPr>
            <w:rFonts w:ascii="Times New Roman" w:hAnsi="Times New Roman" w:cs="Times New Roman"/>
            <w:lang w:val="en-US"/>
          </w:rPr>
          <w:delText>)</w:delText>
        </w:r>
        <w:r w:rsidDel="00541083">
          <w:rPr>
            <w:rFonts w:ascii="Times New Roman" w:hAnsi="Times New Roman" w:cs="Times New Roman"/>
            <w:lang w:val="en-US"/>
          </w:rPr>
          <w:delText xml:space="preserve"> ;</w:delText>
        </w:r>
        <w:r w:rsidRPr="005035C1" w:rsidDel="00541083">
          <w:rPr>
            <w:rFonts w:ascii="Times New Roman" w:hAnsi="Times New Roman" w:cs="Times New Roman"/>
            <w:vertAlign w:val="subscript"/>
            <w:lang w:val="en-US"/>
          </w:rPr>
          <w:delText>w</w:delText>
        </w:r>
        <w:r w:rsidDel="00541083">
          <w:rPr>
            <w:rFonts w:ascii="Times New Roman" w:hAnsi="Times New Roman" w:cs="Times New Roman"/>
            <w:lang w:val="en-US"/>
          </w:rPr>
          <w:delText xml:space="preserve"> (&lt;Retrieve-Dosage</w:delText>
        </w:r>
        <w:r w:rsidRPr="005035C1" w:rsidDel="00541083">
          <w:rPr>
            <w:rFonts w:ascii="Times New Roman" w:hAnsi="Times New Roman" w:cs="Times New Roman"/>
            <w:lang w:val="en-US"/>
          </w:rPr>
          <w:delText>&gt;</w:delText>
        </w:r>
        <w:r w:rsidRPr="005035C1" w:rsidDel="00541083">
          <w:rPr>
            <w:rFonts w:ascii="Times New Roman" w:hAnsi="Times New Roman" w:cs="Times New Roman"/>
            <w:vertAlign w:val="superscript"/>
            <w:lang w:val="en-US"/>
          </w:rPr>
          <w:delText>{R,E}</w:delText>
        </w:r>
        <w:r w:rsidDel="00541083">
          <w:rPr>
            <w:rFonts w:ascii="Times New Roman" w:hAnsi="Times New Roman" w:cs="Times New Roman"/>
            <w:lang w:val="en-US"/>
          </w:rPr>
          <w:delText xml:space="preserve"> ;</w:delText>
        </w:r>
        <w:r w:rsidRPr="005035C1" w:rsidDel="00541083">
          <w:rPr>
            <w:rFonts w:ascii="Times New Roman" w:hAnsi="Times New Roman" w:cs="Times New Roman"/>
            <w:vertAlign w:val="subscript"/>
            <w:lang w:val="en-US"/>
          </w:rPr>
          <w:delText>s</w:delText>
        </w:r>
        <w:r w:rsidDel="00541083">
          <w:rPr>
            <w:rFonts w:ascii="Times New Roman" w:hAnsi="Times New Roman" w:cs="Times New Roman"/>
            <w:lang w:val="en-US"/>
          </w:rPr>
          <w:delText xml:space="preserve"> &lt;Dosing-Application</w:delText>
        </w:r>
        <w:r w:rsidRPr="005035C1" w:rsidDel="00541083">
          <w:rPr>
            <w:rFonts w:ascii="Times New Roman" w:hAnsi="Times New Roman" w:cs="Times New Roman"/>
            <w:lang w:val="en-US"/>
          </w:rPr>
          <w:delText>&gt;</w:delText>
        </w:r>
        <w:r w:rsidRPr="005035C1" w:rsidDel="00541083">
          <w:rPr>
            <w:rFonts w:ascii="Times New Roman" w:hAnsi="Times New Roman" w:cs="Times New Roman"/>
            <w:vertAlign w:val="superscript"/>
            <w:lang w:val="en-US"/>
          </w:rPr>
          <w:delText>{E,P}</w:delText>
        </w:r>
        <w:r w:rsidDel="00541083">
          <w:rPr>
            <w:rFonts w:ascii="Times New Roman" w:hAnsi="Times New Roman" w:cs="Times New Roman"/>
            <w:lang w:val="en-US"/>
          </w:rPr>
          <w:delText>)</w:delText>
        </w:r>
      </w:del>
    </w:p>
    <w:p w:rsidR="00767BB9" w:rsidRPr="009E0E17" w:rsidDel="00541083" w:rsidRDefault="00767BB9" w:rsidP="0097258D">
      <w:pPr>
        <w:pStyle w:val="Paragraphedeliste"/>
        <w:ind w:left="709"/>
        <w:rPr>
          <w:del w:id="3320" w:author="erradi" w:date="2011-08-06T10:44:00Z"/>
          <w:rFonts w:ascii="Times New Roman" w:hAnsi="Times New Roman" w:cs="Times New Roman"/>
          <w:lang w:val="en-US"/>
        </w:rPr>
      </w:pPr>
    </w:p>
    <w:p w:rsidR="00767BB9" w:rsidRPr="00840DB6" w:rsidDel="00541083" w:rsidRDefault="00767BB9" w:rsidP="0097258D">
      <w:pPr>
        <w:pStyle w:val="Paragraphedeliste"/>
        <w:ind w:left="709"/>
        <w:rPr>
          <w:del w:id="3321" w:author="erradi" w:date="2011-08-06T10:44:00Z"/>
          <w:rFonts w:ascii="Times New Roman" w:hAnsi="Times New Roman" w:cs="Times New Roman"/>
          <w:i/>
          <w:sz w:val="24"/>
          <w:szCs w:val="24"/>
          <w:u w:val="single"/>
          <w:lang w:val="en-US"/>
        </w:rPr>
      </w:pPr>
      <w:del w:id="3322" w:author="erradi" w:date="2011-08-06T10:44:00Z">
        <w:r w:rsidRPr="00840DB6" w:rsidDel="00541083">
          <w:rPr>
            <w:rFonts w:ascii="Times New Roman" w:hAnsi="Times New Roman" w:cs="Times New Roman"/>
            <w:i/>
            <w:sz w:val="24"/>
            <w:szCs w:val="24"/>
            <w:u w:val="single"/>
            <w:lang w:val="en-US"/>
          </w:rPr>
          <w:delText>UML Activity Diagram</w:delText>
        </w:r>
      </w:del>
    </w:p>
    <w:p w:rsidR="00767BB9" w:rsidRPr="00820B92" w:rsidDel="00541083" w:rsidRDefault="00767BB9" w:rsidP="0097258D">
      <w:pPr>
        <w:pStyle w:val="Paragraphedeliste"/>
        <w:ind w:left="709"/>
        <w:rPr>
          <w:del w:id="3323" w:author="erradi" w:date="2011-08-06T10:44:00Z"/>
          <w:rFonts w:ascii="Times New Roman" w:hAnsi="Times New Roman" w:cs="Times New Roman"/>
          <w:sz w:val="24"/>
          <w:szCs w:val="24"/>
          <w:lang w:val="en-US"/>
        </w:rPr>
      </w:pPr>
    </w:p>
    <w:p w:rsidR="00767BB9" w:rsidRPr="00840DB6" w:rsidDel="00541083" w:rsidRDefault="00767BB9" w:rsidP="0097258D">
      <w:pPr>
        <w:pStyle w:val="Paragraphedeliste"/>
        <w:ind w:left="709"/>
        <w:rPr>
          <w:del w:id="3324" w:author="erradi" w:date="2011-08-06T10:44:00Z"/>
          <w:rFonts w:ascii="Times New Roman" w:hAnsi="Times New Roman" w:cs="Times New Roman"/>
          <w:i/>
          <w:sz w:val="24"/>
          <w:szCs w:val="24"/>
          <w:u w:val="single"/>
          <w:lang w:val="en-US"/>
        </w:rPr>
      </w:pPr>
      <w:del w:id="3325" w:author="erradi" w:date="2011-08-06T10:44:00Z">
        <w:r w:rsidRPr="00840DB6" w:rsidDel="00541083">
          <w:rPr>
            <w:rFonts w:ascii="Times New Roman" w:hAnsi="Times New Roman" w:cs="Times New Roman"/>
            <w:i/>
            <w:sz w:val="24"/>
            <w:szCs w:val="24"/>
            <w:u w:val="single"/>
            <w:lang w:val="en-US"/>
          </w:rPr>
          <w:delText>Matrix Generation</w:delText>
        </w:r>
      </w:del>
    </w:p>
    <w:p w:rsidR="00767BB9" w:rsidDel="00541083" w:rsidRDefault="00767BB9" w:rsidP="0097258D">
      <w:pPr>
        <w:pStyle w:val="Paragraphedeliste"/>
        <w:spacing w:after="0"/>
        <w:ind w:left="709"/>
        <w:jc w:val="center"/>
        <w:rPr>
          <w:del w:id="3326" w:author="erradi" w:date="2011-08-06T10:44:00Z"/>
          <w:rFonts w:ascii="Times New Roman" w:hAnsi="Times New Roman" w:cs="Times New Roman"/>
          <w:color w:val="C00000"/>
          <w:sz w:val="24"/>
          <w:szCs w:val="24"/>
          <w:lang w:val="en-US"/>
        </w:rPr>
      </w:pPr>
    </w:p>
    <w:p w:rsidR="00767BB9" w:rsidRPr="00917FF2" w:rsidDel="00541083" w:rsidRDefault="00767BB9" w:rsidP="0097258D">
      <w:pPr>
        <w:spacing w:after="0"/>
        <w:ind w:left="709"/>
        <w:rPr>
          <w:del w:id="3327" w:author="erradi" w:date="2011-08-06T10:44:00Z"/>
          <w:rFonts w:ascii="Times New Roman" w:hAnsi="Times New Roman" w:cs="Times New Roman"/>
          <w:color w:val="C00000"/>
          <w:sz w:val="24"/>
          <w:szCs w:val="24"/>
          <w:lang w:val="en-US"/>
        </w:rPr>
      </w:pPr>
    </w:p>
    <w:p w:rsidR="00767BB9" w:rsidDel="00541083" w:rsidRDefault="00767BB9" w:rsidP="0097258D">
      <w:pPr>
        <w:pStyle w:val="Paragraphedeliste"/>
        <w:spacing w:after="0"/>
        <w:ind w:left="709"/>
        <w:jc w:val="center"/>
        <w:rPr>
          <w:del w:id="3328" w:author="erradi" w:date="2011-08-06T10:44:00Z"/>
          <w:rFonts w:ascii="Times New Roman" w:hAnsi="Times New Roman" w:cs="Times New Roman"/>
          <w:color w:val="C00000"/>
          <w:sz w:val="24"/>
          <w:szCs w:val="24"/>
          <w:lang w:val="en-US"/>
        </w:rPr>
      </w:pPr>
    </w:p>
    <w:p w:rsidR="00767BB9" w:rsidRPr="009D592F" w:rsidDel="00541083" w:rsidRDefault="00767BB9" w:rsidP="0097258D">
      <w:pPr>
        <w:pStyle w:val="Paragraphedeliste"/>
        <w:spacing w:after="0"/>
        <w:ind w:left="709"/>
        <w:jc w:val="center"/>
        <w:rPr>
          <w:del w:id="3329" w:author="erradi" w:date="2011-08-06T10:44:00Z"/>
          <w:rFonts w:ascii="Times New Roman" w:hAnsi="Times New Roman" w:cs="Times New Roman"/>
          <w:color w:val="C00000"/>
          <w:sz w:val="24"/>
          <w:szCs w:val="24"/>
          <w:lang w:val="en-US"/>
        </w:rPr>
      </w:pPr>
      <w:del w:id="3330" w:author="erradi" w:date="2011-08-06T10:44:00Z">
        <w:r w:rsidRPr="009D592F" w:rsidDel="00541083">
          <w:rPr>
            <w:rFonts w:ascii="Times New Roman" w:hAnsi="Times New Roman" w:cs="Times New Roman"/>
            <w:color w:val="C00000"/>
            <w:sz w:val="24"/>
            <w:szCs w:val="24"/>
            <w:lang w:val="en-US"/>
          </w:rPr>
          <w:delText>Collaboration-Role-Table</w:delText>
        </w:r>
      </w:del>
    </w:p>
    <w:tbl>
      <w:tblPr>
        <w:tblStyle w:val="Grilledutableau"/>
        <w:tblW w:w="0" w:type="auto"/>
        <w:tblLook w:val="04A0"/>
      </w:tblPr>
      <w:tblGrid>
        <w:gridCol w:w="849"/>
        <w:gridCol w:w="560"/>
        <w:gridCol w:w="566"/>
        <w:gridCol w:w="561"/>
        <w:gridCol w:w="561"/>
        <w:gridCol w:w="566"/>
        <w:gridCol w:w="561"/>
        <w:gridCol w:w="561"/>
        <w:gridCol w:w="566"/>
        <w:gridCol w:w="561"/>
        <w:gridCol w:w="561"/>
        <w:gridCol w:w="566"/>
        <w:gridCol w:w="561"/>
        <w:gridCol w:w="561"/>
        <w:gridCol w:w="566"/>
        <w:gridCol w:w="561"/>
      </w:tblGrid>
      <w:tr w:rsidR="00767BB9" w:rsidRPr="00763800" w:rsidDel="00541083" w:rsidTr="00763800">
        <w:trPr>
          <w:trHeight w:val="135"/>
          <w:del w:id="3331" w:author="erradi" w:date="2011-08-06T10:44:00Z"/>
        </w:trPr>
        <w:tc>
          <w:tcPr>
            <w:tcW w:w="1484" w:type="dxa"/>
            <w:vMerge w:val="restart"/>
          </w:tcPr>
          <w:p w:rsidR="00767BB9" w:rsidDel="00541083" w:rsidRDefault="00767BB9" w:rsidP="0097258D">
            <w:pPr>
              <w:ind w:left="709"/>
              <w:rPr>
                <w:del w:id="3332" w:author="erradi" w:date="2011-08-06T10:44:00Z"/>
                <w:rFonts w:ascii="Times New Roman" w:hAnsi="Times New Roman" w:cs="Times New Roman"/>
                <w:sz w:val="24"/>
                <w:szCs w:val="24"/>
                <w:lang w:val="en-US"/>
              </w:rPr>
            </w:pPr>
          </w:p>
        </w:tc>
        <w:tc>
          <w:tcPr>
            <w:tcW w:w="1559" w:type="dxa"/>
            <w:gridSpan w:val="3"/>
          </w:tcPr>
          <w:p w:rsidR="00767BB9" w:rsidDel="00541083" w:rsidRDefault="00767BB9" w:rsidP="0097258D">
            <w:pPr>
              <w:ind w:left="709"/>
              <w:rPr>
                <w:del w:id="3333" w:author="erradi" w:date="2011-08-06T10:44:00Z"/>
                <w:rFonts w:ascii="Times New Roman" w:hAnsi="Times New Roman" w:cs="Times New Roman"/>
                <w:sz w:val="24"/>
                <w:szCs w:val="24"/>
                <w:lang w:val="en-US"/>
              </w:rPr>
            </w:pPr>
            <w:del w:id="3334" w:author="erradi" w:date="2011-08-06T10:44:00Z">
              <w:r w:rsidDel="00541083">
                <w:rPr>
                  <w:rFonts w:ascii="Times New Roman" w:hAnsi="Times New Roman" w:cs="Times New Roman"/>
                  <w:sz w:val="24"/>
                  <w:szCs w:val="24"/>
                  <w:lang w:val="en-US"/>
                </w:rPr>
                <w:delText>Recetionist</w:delText>
              </w:r>
            </w:del>
          </w:p>
        </w:tc>
        <w:tc>
          <w:tcPr>
            <w:tcW w:w="1562" w:type="dxa"/>
            <w:gridSpan w:val="3"/>
          </w:tcPr>
          <w:p w:rsidR="00767BB9" w:rsidDel="00541083" w:rsidRDefault="00767BB9" w:rsidP="0097258D">
            <w:pPr>
              <w:ind w:left="709"/>
              <w:rPr>
                <w:del w:id="3335" w:author="erradi" w:date="2011-08-06T10:44:00Z"/>
                <w:rFonts w:ascii="Times New Roman" w:hAnsi="Times New Roman" w:cs="Times New Roman"/>
                <w:sz w:val="24"/>
                <w:szCs w:val="24"/>
                <w:lang w:val="en-US"/>
              </w:rPr>
            </w:pPr>
            <w:del w:id="3336" w:author="erradi" w:date="2011-08-06T10:44:00Z">
              <w:r w:rsidDel="00541083">
                <w:rPr>
                  <w:rFonts w:ascii="Times New Roman" w:hAnsi="Times New Roman" w:cs="Times New Roman"/>
                  <w:sz w:val="24"/>
                  <w:szCs w:val="24"/>
                  <w:lang w:val="en-US"/>
                </w:rPr>
                <w:delText>Doctor</w:delText>
              </w:r>
            </w:del>
          </w:p>
        </w:tc>
        <w:tc>
          <w:tcPr>
            <w:tcW w:w="1562" w:type="dxa"/>
            <w:gridSpan w:val="3"/>
          </w:tcPr>
          <w:p w:rsidR="00767BB9" w:rsidDel="00541083" w:rsidRDefault="00767BB9" w:rsidP="0097258D">
            <w:pPr>
              <w:ind w:left="709"/>
              <w:rPr>
                <w:del w:id="3337" w:author="erradi" w:date="2011-08-06T10:44:00Z"/>
                <w:rFonts w:ascii="Times New Roman" w:hAnsi="Times New Roman" w:cs="Times New Roman"/>
                <w:sz w:val="24"/>
                <w:szCs w:val="24"/>
                <w:lang w:val="en-US"/>
              </w:rPr>
            </w:pPr>
            <w:del w:id="3338" w:author="erradi" w:date="2011-08-06T10:44:00Z">
              <w:r w:rsidDel="00541083">
                <w:rPr>
                  <w:rFonts w:ascii="Times New Roman" w:hAnsi="Times New Roman" w:cs="Times New Roman"/>
                  <w:sz w:val="24"/>
                  <w:szCs w:val="24"/>
                  <w:lang w:val="en-US"/>
                </w:rPr>
                <w:delText>Equipment</w:delText>
              </w:r>
            </w:del>
          </w:p>
        </w:tc>
        <w:tc>
          <w:tcPr>
            <w:tcW w:w="1562" w:type="dxa"/>
            <w:gridSpan w:val="3"/>
          </w:tcPr>
          <w:p w:rsidR="00767BB9" w:rsidDel="00541083" w:rsidRDefault="00767BB9" w:rsidP="0097258D">
            <w:pPr>
              <w:ind w:left="709"/>
              <w:rPr>
                <w:del w:id="3339" w:author="erradi" w:date="2011-08-06T10:44:00Z"/>
                <w:rFonts w:ascii="Times New Roman" w:hAnsi="Times New Roman" w:cs="Times New Roman"/>
                <w:sz w:val="24"/>
                <w:szCs w:val="24"/>
                <w:lang w:val="en-US"/>
              </w:rPr>
            </w:pPr>
            <w:del w:id="3340" w:author="erradi" w:date="2011-08-06T10:44:00Z">
              <w:r w:rsidDel="00541083">
                <w:rPr>
                  <w:rFonts w:ascii="Times New Roman" w:hAnsi="Times New Roman" w:cs="Times New Roman"/>
                  <w:sz w:val="24"/>
                  <w:szCs w:val="24"/>
                  <w:lang w:val="en-US"/>
                </w:rPr>
                <w:delText>Patient</w:delText>
              </w:r>
            </w:del>
          </w:p>
        </w:tc>
        <w:tc>
          <w:tcPr>
            <w:tcW w:w="1559" w:type="dxa"/>
            <w:gridSpan w:val="3"/>
          </w:tcPr>
          <w:p w:rsidR="00767BB9" w:rsidDel="00541083" w:rsidRDefault="00767BB9" w:rsidP="0097258D">
            <w:pPr>
              <w:ind w:left="709"/>
              <w:rPr>
                <w:del w:id="3341" w:author="erradi" w:date="2011-08-06T10:44:00Z"/>
                <w:rFonts w:ascii="Times New Roman" w:hAnsi="Times New Roman" w:cs="Times New Roman"/>
                <w:sz w:val="24"/>
                <w:szCs w:val="24"/>
                <w:lang w:val="en-US"/>
              </w:rPr>
            </w:pPr>
            <w:del w:id="3342" w:author="erradi" w:date="2011-08-06T10:44:00Z">
              <w:r w:rsidDel="00541083">
                <w:rPr>
                  <w:rFonts w:ascii="Times New Roman" w:hAnsi="Times New Roman" w:cs="Times New Roman"/>
                  <w:sz w:val="24"/>
                  <w:szCs w:val="24"/>
                  <w:lang w:val="en-US"/>
                </w:rPr>
                <w:delText>UrgentAgent</w:delText>
              </w:r>
            </w:del>
          </w:p>
        </w:tc>
      </w:tr>
      <w:tr w:rsidR="00767BB9" w:rsidRPr="00763800" w:rsidDel="00541083" w:rsidTr="00763800">
        <w:trPr>
          <w:trHeight w:val="135"/>
          <w:del w:id="3343" w:author="erradi" w:date="2011-08-06T10:44:00Z"/>
        </w:trPr>
        <w:tc>
          <w:tcPr>
            <w:tcW w:w="1484" w:type="dxa"/>
            <w:vMerge/>
          </w:tcPr>
          <w:p w:rsidR="00767BB9" w:rsidDel="00541083" w:rsidRDefault="00767BB9" w:rsidP="0097258D">
            <w:pPr>
              <w:ind w:left="709"/>
              <w:rPr>
                <w:del w:id="3344" w:author="erradi" w:date="2011-08-06T10:44:00Z"/>
                <w:rFonts w:ascii="Times New Roman" w:hAnsi="Times New Roman" w:cs="Times New Roman"/>
                <w:sz w:val="24"/>
                <w:szCs w:val="24"/>
                <w:lang w:val="en-US"/>
              </w:rPr>
            </w:pPr>
          </w:p>
        </w:tc>
        <w:tc>
          <w:tcPr>
            <w:tcW w:w="517" w:type="dxa"/>
          </w:tcPr>
          <w:p w:rsidR="00767BB9" w:rsidDel="00541083" w:rsidRDefault="00767BB9" w:rsidP="0097258D">
            <w:pPr>
              <w:ind w:left="709"/>
              <w:rPr>
                <w:del w:id="3345" w:author="erradi" w:date="2011-08-06T10:44:00Z"/>
                <w:rFonts w:ascii="Times New Roman" w:hAnsi="Times New Roman" w:cs="Times New Roman"/>
                <w:sz w:val="24"/>
                <w:szCs w:val="24"/>
                <w:lang w:val="en-US"/>
              </w:rPr>
            </w:pPr>
            <w:del w:id="3346" w:author="erradi" w:date="2011-08-06T10:44:00Z">
              <w:r w:rsidDel="00541083">
                <w:rPr>
                  <w:rFonts w:ascii="Times New Roman" w:hAnsi="Times New Roman" w:cs="Times New Roman"/>
                  <w:sz w:val="24"/>
                  <w:szCs w:val="24"/>
                  <w:lang w:val="en-US"/>
                </w:rPr>
                <w:delText>SR</w:delText>
              </w:r>
            </w:del>
          </w:p>
        </w:tc>
        <w:tc>
          <w:tcPr>
            <w:tcW w:w="523" w:type="dxa"/>
          </w:tcPr>
          <w:p w:rsidR="00767BB9" w:rsidDel="00541083" w:rsidRDefault="00767BB9" w:rsidP="0097258D">
            <w:pPr>
              <w:ind w:left="709"/>
              <w:rPr>
                <w:del w:id="3347" w:author="erradi" w:date="2011-08-06T10:44:00Z"/>
                <w:rFonts w:ascii="Times New Roman" w:hAnsi="Times New Roman" w:cs="Times New Roman"/>
                <w:sz w:val="24"/>
                <w:szCs w:val="24"/>
                <w:lang w:val="en-US"/>
              </w:rPr>
            </w:pPr>
            <w:del w:id="3348" w:author="erradi" w:date="2011-08-06T10:44:00Z">
              <w:r w:rsidDel="00541083">
                <w:rPr>
                  <w:rFonts w:ascii="Times New Roman" w:hAnsi="Times New Roman" w:cs="Times New Roman"/>
                  <w:sz w:val="24"/>
                  <w:szCs w:val="24"/>
                  <w:lang w:val="en-US"/>
                </w:rPr>
                <w:delText>TR</w:delText>
              </w:r>
            </w:del>
          </w:p>
        </w:tc>
        <w:tc>
          <w:tcPr>
            <w:tcW w:w="519" w:type="dxa"/>
          </w:tcPr>
          <w:p w:rsidR="00767BB9" w:rsidDel="00541083" w:rsidRDefault="00767BB9" w:rsidP="0097258D">
            <w:pPr>
              <w:ind w:left="709"/>
              <w:rPr>
                <w:del w:id="3349" w:author="erradi" w:date="2011-08-06T10:44:00Z"/>
                <w:rFonts w:ascii="Times New Roman" w:hAnsi="Times New Roman" w:cs="Times New Roman"/>
                <w:sz w:val="24"/>
                <w:szCs w:val="24"/>
                <w:lang w:val="en-US"/>
              </w:rPr>
            </w:pPr>
            <w:del w:id="3350" w:author="erradi" w:date="2011-08-06T10:44:00Z">
              <w:r w:rsidDel="00541083">
                <w:rPr>
                  <w:rFonts w:ascii="Times New Roman" w:hAnsi="Times New Roman" w:cs="Times New Roman"/>
                  <w:sz w:val="24"/>
                  <w:szCs w:val="24"/>
                  <w:lang w:val="en-US"/>
                </w:rPr>
                <w:delText>PR</w:delText>
              </w:r>
            </w:del>
          </w:p>
        </w:tc>
        <w:tc>
          <w:tcPr>
            <w:tcW w:w="519" w:type="dxa"/>
          </w:tcPr>
          <w:p w:rsidR="00767BB9" w:rsidDel="00541083" w:rsidRDefault="00767BB9" w:rsidP="0097258D">
            <w:pPr>
              <w:ind w:left="709"/>
              <w:rPr>
                <w:del w:id="3351" w:author="erradi" w:date="2011-08-06T10:44:00Z"/>
                <w:rFonts w:ascii="Times New Roman" w:hAnsi="Times New Roman" w:cs="Times New Roman"/>
                <w:sz w:val="24"/>
                <w:szCs w:val="24"/>
                <w:lang w:val="en-US"/>
              </w:rPr>
            </w:pPr>
            <w:del w:id="3352" w:author="erradi" w:date="2011-08-06T10:44:00Z">
              <w:r w:rsidDel="00541083">
                <w:rPr>
                  <w:rFonts w:ascii="Times New Roman" w:hAnsi="Times New Roman" w:cs="Times New Roman"/>
                  <w:sz w:val="24"/>
                  <w:szCs w:val="24"/>
                  <w:lang w:val="en-US"/>
                </w:rPr>
                <w:delText>SR</w:delText>
              </w:r>
            </w:del>
          </w:p>
        </w:tc>
        <w:tc>
          <w:tcPr>
            <w:tcW w:w="523" w:type="dxa"/>
          </w:tcPr>
          <w:p w:rsidR="00767BB9" w:rsidDel="00541083" w:rsidRDefault="00767BB9" w:rsidP="0097258D">
            <w:pPr>
              <w:ind w:left="709"/>
              <w:rPr>
                <w:del w:id="3353" w:author="erradi" w:date="2011-08-06T10:44:00Z"/>
                <w:rFonts w:ascii="Times New Roman" w:hAnsi="Times New Roman" w:cs="Times New Roman"/>
                <w:sz w:val="24"/>
                <w:szCs w:val="24"/>
                <w:lang w:val="en-US"/>
              </w:rPr>
            </w:pPr>
            <w:del w:id="3354" w:author="erradi" w:date="2011-08-06T10:44:00Z">
              <w:r w:rsidDel="00541083">
                <w:rPr>
                  <w:rFonts w:ascii="Times New Roman" w:hAnsi="Times New Roman" w:cs="Times New Roman"/>
                  <w:sz w:val="24"/>
                  <w:szCs w:val="24"/>
                  <w:lang w:val="en-US"/>
                </w:rPr>
                <w:delText>TR</w:delText>
              </w:r>
            </w:del>
          </w:p>
        </w:tc>
        <w:tc>
          <w:tcPr>
            <w:tcW w:w="520" w:type="dxa"/>
          </w:tcPr>
          <w:p w:rsidR="00767BB9" w:rsidDel="00541083" w:rsidRDefault="00767BB9" w:rsidP="0097258D">
            <w:pPr>
              <w:ind w:left="709"/>
              <w:rPr>
                <w:del w:id="3355" w:author="erradi" w:date="2011-08-06T10:44:00Z"/>
                <w:rFonts w:ascii="Times New Roman" w:hAnsi="Times New Roman" w:cs="Times New Roman"/>
                <w:sz w:val="24"/>
                <w:szCs w:val="24"/>
                <w:lang w:val="en-US"/>
              </w:rPr>
            </w:pPr>
            <w:del w:id="3356" w:author="erradi" w:date="2011-08-06T10:44:00Z">
              <w:r w:rsidDel="00541083">
                <w:rPr>
                  <w:rFonts w:ascii="Times New Roman" w:hAnsi="Times New Roman" w:cs="Times New Roman"/>
                  <w:sz w:val="24"/>
                  <w:szCs w:val="24"/>
                  <w:lang w:val="en-US"/>
                </w:rPr>
                <w:delText>PR</w:delText>
              </w:r>
            </w:del>
          </w:p>
        </w:tc>
        <w:tc>
          <w:tcPr>
            <w:tcW w:w="519" w:type="dxa"/>
          </w:tcPr>
          <w:p w:rsidR="00767BB9" w:rsidDel="00541083" w:rsidRDefault="00767BB9" w:rsidP="0097258D">
            <w:pPr>
              <w:ind w:left="709"/>
              <w:rPr>
                <w:del w:id="3357" w:author="erradi" w:date="2011-08-06T10:44:00Z"/>
                <w:rFonts w:ascii="Times New Roman" w:hAnsi="Times New Roman" w:cs="Times New Roman"/>
                <w:sz w:val="24"/>
                <w:szCs w:val="24"/>
                <w:lang w:val="en-US"/>
              </w:rPr>
            </w:pPr>
            <w:del w:id="3358" w:author="erradi" w:date="2011-08-06T10:44:00Z">
              <w:r w:rsidDel="00541083">
                <w:rPr>
                  <w:rFonts w:ascii="Times New Roman" w:hAnsi="Times New Roman" w:cs="Times New Roman"/>
                  <w:sz w:val="24"/>
                  <w:szCs w:val="24"/>
                  <w:lang w:val="en-US"/>
                </w:rPr>
                <w:delText>SR</w:delText>
              </w:r>
            </w:del>
          </w:p>
        </w:tc>
        <w:tc>
          <w:tcPr>
            <w:tcW w:w="523" w:type="dxa"/>
          </w:tcPr>
          <w:p w:rsidR="00767BB9" w:rsidDel="00541083" w:rsidRDefault="00767BB9" w:rsidP="0097258D">
            <w:pPr>
              <w:ind w:left="709"/>
              <w:rPr>
                <w:del w:id="3359" w:author="erradi" w:date="2011-08-06T10:44:00Z"/>
                <w:rFonts w:ascii="Times New Roman" w:hAnsi="Times New Roman" w:cs="Times New Roman"/>
                <w:sz w:val="24"/>
                <w:szCs w:val="24"/>
                <w:lang w:val="en-US"/>
              </w:rPr>
            </w:pPr>
            <w:del w:id="3360" w:author="erradi" w:date="2011-08-06T10:44:00Z">
              <w:r w:rsidDel="00541083">
                <w:rPr>
                  <w:rFonts w:ascii="Times New Roman" w:hAnsi="Times New Roman" w:cs="Times New Roman"/>
                  <w:sz w:val="24"/>
                  <w:szCs w:val="24"/>
                  <w:lang w:val="en-US"/>
                </w:rPr>
                <w:delText>TR</w:delText>
              </w:r>
            </w:del>
          </w:p>
        </w:tc>
        <w:tc>
          <w:tcPr>
            <w:tcW w:w="520" w:type="dxa"/>
          </w:tcPr>
          <w:p w:rsidR="00767BB9" w:rsidDel="00541083" w:rsidRDefault="00767BB9" w:rsidP="0097258D">
            <w:pPr>
              <w:ind w:left="709"/>
              <w:rPr>
                <w:del w:id="3361" w:author="erradi" w:date="2011-08-06T10:44:00Z"/>
                <w:rFonts w:ascii="Times New Roman" w:hAnsi="Times New Roman" w:cs="Times New Roman"/>
                <w:sz w:val="24"/>
                <w:szCs w:val="24"/>
                <w:lang w:val="en-US"/>
              </w:rPr>
            </w:pPr>
            <w:del w:id="3362" w:author="erradi" w:date="2011-08-06T10:44:00Z">
              <w:r w:rsidDel="00541083">
                <w:rPr>
                  <w:rFonts w:ascii="Times New Roman" w:hAnsi="Times New Roman" w:cs="Times New Roman"/>
                  <w:sz w:val="24"/>
                  <w:szCs w:val="24"/>
                  <w:lang w:val="en-US"/>
                </w:rPr>
                <w:delText>PR</w:delText>
              </w:r>
            </w:del>
          </w:p>
        </w:tc>
        <w:tc>
          <w:tcPr>
            <w:tcW w:w="519" w:type="dxa"/>
          </w:tcPr>
          <w:p w:rsidR="00767BB9" w:rsidDel="00541083" w:rsidRDefault="00767BB9" w:rsidP="0097258D">
            <w:pPr>
              <w:ind w:left="709"/>
              <w:rPr>
                <w:del w:id="3363" w:author="erradi" w:date="2011-08-06T10:44:00Z"/>
                <w:rFonts w:ascii="Times New Roman" w:hAnsi="Times New Roman" w:cs="Times New Roman"/>
                <w:sz w:val="24"/>
                <w:szCs w:val="24"/>
                <w:lang w:val="en-US"/>
              </w:rPr>
            </w:pPr>
            <w:del w:id="3364" w:author="erradi" w:date="2011-08-06T10:44:00Z">
              <w:r w:rsidDel="00541083">
                <w:rPr>
                  <w:rFonts w:ascii="Times New Roman" w:hAnsi="Times New Roman" w:cs="Times New Roman"/>
                  <w:sz w:val="24"/>
                  <w:szCs w:val="24"/>
                  <w:lang w:val="en-US"/>
                </w:rPr>
                <w:delText>SR</w:delText>
              </w:r>
            </w:del>
          </w:p>
        </w:tc>
        <w:tc>
          <w:tcPr>
            <w:tcW w:w="523" w:type="dxa"/>
          </w:tcPr>
          <w:p w:rsidR="00767BB9" w:rsidDel="00541083" w:rsidRDefault="00767BB9" w:rsidP="0097258D">
            <w:pPr>
              <w:ind w:left="709"/>
              <w:rPr>
                <w:del w:id="3365" w:author="erradi" w:date="2011-08-06T10:44:00Z"/>
                <w:rFonts w:ascii="Times New Roman" w:hAnsi="Times New Roman" w:cs="Times New Roman"/>
                <w:sz w:val="24"/>
                <w:szCs w:val="24"/>
                <w:lang w:val="en-US"/>
              </w:rPr>
            </w:pPr>
            <w:del w:id="3366" w:author="erradi" w:date="2011-08-06T10:44:00Z">
              <w:r w:rsidDel="00541083">
                <w:rPr>
                  <w:rFonts w:ascii="Times New Roman" w:hAnsi="Times New Roman" w:cs="Times New Roman"/>
                  <w:sz w:val="24"/>
                  <w:szCs w:val="24"/>
                  <w:lang w:val="en-US"/>
                </w:rPr>
                <w:delText>TR</w:delText>
              </w:r>
            </w:del>
          </w:p>
        </w:tc>
        <w:tc>
          <w:tcPr>
            <w:tcW w:w="520" w:type="dxa"/>
          </w:tcPr>
          <w:p w:rsidR="00767BB9" w:rsidDel="00541083" w:rsidRDefault="00767BB9" w:rsidP="0097258D">
            <w:pPr>
              <w:ind w:left="709"/>
              <w:rPr>
                <w:del w:id="3367" w:author="erradi" w:date="2011-08-06T10:44:00Z"/>
                <w:rFonts w:ascii="Times New Roman" w:hAnsi="Times New Roman" w:cs="Times New Roman"/>
                <w:sz w:val="24"/>
                <w:szCs w:val="24"/>
                <w:lang w:val="en-US"/>
              </w:rPr>
            </w:pPr>
            <w:del w:id="3368" w:author="erradi" w:date="2011-08-06T10:44:00Z">
              <w:r w:rsidDel="00541083">
                <w:rPr>
                  <w:rFonts w:ascii="Times New Roman" w:hAnsi="Times New Roman" w:cs="Times New Roman"/>
                  <w:sz w:val="24"/>
                  <w:szCs w:val="24"/>
                  <w:lang w:val="en-US"/>
                </w:rPr>
                <w:delText>PR</w:delText>
              </w:r>
            </w:del>
          </w:p>
        </w:tc>
        <w:tc>
          <w:tcPr>
            <w:tcW w:w="518" w:type="dxa"/>
          </w:tcPr>
          <w:p w:rsidR="00767BB9" w:rsidDel="00541083" w:rsidRDefault="00767BB9" w:rsidP="0097258D">
            <w:pPr>
              <w:ind w:left="709"/>
              <w:rPr>
                <w:del w:id="3369" w:author="erradi" w:date="2011-08-06T10:44:00Z"/>
                <w:rFonts w:ascii="Times New Roman" w:hAnsi="Times New Roman" w:cs="Times New Roman"/>
                <w:sz w:val="24"/>
                <w:szCs w:val="24"/>
                <w:lang w:val="en-US"/>
              </w:rPr>
            </w:pPr>
            <w:del w:id="3370" w:author="erradi" w:date="2011-08-06T10:44:00Z">
              <w:r w:rsidDel="00541083">
                <w:rPr>
                  <w:rFonts w:ascii="Times New Roman" w:hAnsi="Times New Roman" w:cs="Times New Roman"/>
                  <w:sz w:val="24"/>
                  <w:szCs w:val="24"/>
                  <w:lang w:val="en-US"/>
                </w:rPr>
                <w:delText>SR</w:delText>
              </w:r>
            </w:del>
          </w:p>
        </w:tc>
        <w:tc>
          <w:tcPr>
            <w:tcW w:w="523" w:type="dxa"/>
          </w:tcPr>
          <w:p w:rsidR="00767BB9" w:rsidDel="00541083" w:rsidRDefault="00767BB9" w:rsidP="0097258D">
            <w:pPr>
              <w:ind w:left="709"/>
              <w:rPr>
                <w:del w:id="3371" w:author="erradi" w:date="2011-08-06T10:44:00Z"/>
                <w:rFonts w:ascii="Times New Roman" w:hAnsi="Times New Roman" w:cs="Times New Roman"/>
                <w:sz w:val="24"/>
                <w:szCs w:val="24"/>
                <w:lang w:val="en-US"/>
              </w:rPr>
            </w:pPr>
            <w:del w:id="3372" w:author="erradi" w:date="2011-08-06T10:44:00Z">
              <w:r w:rsidDel="00541083">
                <w:rPr>
                  <w:rFonts w:ascii="Times New Roman" w:hAnsi="Times New Roman" w:cs="Times New Roman"/>
                  <w:sz w:val="24"/>
                  <w:szCs w:val="24"/>
                  <w:lang w:val="en-US"/>
                </w:rPr>
                <w:delText>TR</w:delText>
              </w:r>
            </w:del>
          </w:p>
        </w:tc>
        <w:tc>
          <w:tcPr>
            <w:tcW w:w="518" w:type="dxa"/>
          </w:tcPr>
          <w:p w:rsidR="00767BB9" w:rsidDel="00541083" w:rsidRDefault="00767BB9" w:rsidP="0097258D">
            <w:pPr>
              <w:ind w:left="709"/>
              <w:rPr>
                <w:del w:id="3373" w:author="erradi" w:date="2011-08-06T10:44:00Z"/>
                <w:rFonts w:ascii="Times New Roman" w:hAnsi="Times New Roman" w:cs="Times New Roman"/>
                <w:sz w:val="24"/>
                <w:szCs w:val="24"/>
                <w:lang w:val="en-US"/>
              </w:rPr>
            </w:pPr>
            <w:del w:id="3374" w:author="erradi" w:date="2011-08-06T10:44:00Z">
              <w:r w:rsidDel="00541083">
                <w:rPr>
                  <w:rFonts w:ascii="Times New Roman" w:hAnsi="Times New Roman" w:cs="Times New Roman"/>
                  <w:sz w:val="24"/>
                  <w:szCs w:val="24"/>
                  <w:lang w:val="en-US"/>
                </w:rPr>
                <w:delText>PR</w:delText>
              </w:r>
            </w:del>
          </w:p>
        </w:tc>
      </w:tr>
      <w:tr w:rsidR="00767BB9" w:rsidRPr="00763800" w:rsidDel="00541083" w:rsidTr="00763800">
        <w:trPr>
          <w:del w:id="3375" w:author="erradi" w:date="2011-08-06T10:44:00Z"/>
        </w:trPr>
        <w:tc>
          <w:tcPr>
            <w:tcW w:w="1484" w:type="dxa"/>
          </w:tcPr>
          <w:p w:rsidR="00767BB9" w:rsidDel="00541083" w:rsidRDefault="00767BB9" w:rsidP="0097258D">
            <w:pPr>
              <w:ind w:left="709"/>
              <w:rPr>
                <w:del w:id="3376" w:author="erradi" w:date="2011-08-06T10:44:00Z"/>
                <w:rFonts w:ascii="Times New Roman" w:hAnsi="Times New Roman" w:cs="Times New Roman"/>
                <w:sz w:val="24"/>
                <w:szCs w:val="24"/>
                <w:lang w:val="en-US"/>
              </w:rPr>
            </w:pPr>
            <w:del w:id="3377" w:author="erradi" w:date="2011-08-06T10:44:00Z">
              <w:r w:rsidDel="00541083">
                <w:rPr>
                  <w:rFonts w:ascii="Times New Roman" w:hAnsi="Times New Roman" w:cs="Times New Roman"/>
                  <w:sz w:val="24"/>
                  <w:szCs w:val="24"/>
                  <w:lang w:val="en-US"/>
                </w:rPr>
                <w:delText>Mesures</w:delText>
              </w:r>
            </w:del>
          </w:p>
        </w:tc>
        <w:tc>
          <w:tcPr>
            <w:tcW w:w="517" w:type="dxa"/>
          </w:tcPr>
          <w:p w:rsidR="00767BB9" w:rsidDel="00541083" w:rsidRDefault="00767BB9" w:rsidP="0097258D">
            <w:pPr>
              <w:ind w:left="709"/>
              <w:rPr>
                <w:del w:id="3378" w:author="erradi" w:date="2011-08-06T10:44:00Z"/>
                <w:rFonts w:ascii="Times New Roman" w:hAnsi="Times New Roman" w:cs="Times New Roman"/>
                <w:sz w:val="24"/>
                <w:szCs w:val="24"/>
                <w:lang w:val="en-US"/>
              </w:rPr>
            </w:pPr>
            <w:del w:id="3379"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380" w:author="erradi" w:date="2011-08-06T10:44:00Z"/>
                <w:rFonts w:ascii="Times New Roman" w:hAnsi="Times New Roman" w:cs="Times New Roman"/>
                <w:sz w:val="24"/>
                <w:szCs w:val="24"/>
                <w:lang w:val="en-US"/>
              </w:rPr>
            </w:pPr>
            <w:del w:id="3381" w:author="erradi" w:date="2011-08-06T10:44:00Z">
              <w:r w:rsidDel="00541083">
                <w:rPr>
                  <w:rFonts w:ascii="Times New Roman" w:hAnsi="Times New Roman" w:cs="Times New Roman"/>
                  <w:sz w:val="24"/>
                  <w:szCs w:val="24"/>
                  <w:lang w:val="en-US"/>
                </w:rPr>
                <w:delText>0</w:delText>
              </w:r>
            </w:del>
          </w:p>
        </w:tc>
        <w:tc>
          <w:tcPr>
            <w:tcW w:w="519" w:type="dxa"/>
          </w:tcPr>
          <w:p w:rsidR="00767BB9" w:rsidDel="00541083" w:rsidRDefault="00767BB9" w:rsidP="0097258D">
            <w:pPr>
              <w:ind w:left="709"/>
              <w:rPr>
                <w:del w:id="3382" w:author="erradi" w:date="2011-08-06T10:44:00Z"/>
                <w:rFonts w:ascii="Times New Roman" w:hAnsi="Times New Roman" w:cs="Times New Roman"/>
                <w:sz w:val="24"/>
                <w:szCs w:val="24"/>
                <w:lang w:val="en-US"/>
              </w:rPr>
            </w:pPr>
            <w:del w:id="3383"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384" w:author="erradi" w:date="2011-08-06T10:44:00Z"/>
                <w:rFonts w:ascii="Times New Roman" w:hAnsi="Times New Roman" w:cs="Times New Roman"/>
                <w:sz w:val="24"/>
                <w:szCs w:val="24"/>
                <w:lang w:val="en-US"/>
              </w:rPr>
            </w:pPr>
            <w:del w:id="3385"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386" w:author="erradi" w:date="2011-08-06T10:44:00Z"/>
                <w:rFonts w:ascii="Times New Roman" w:hAnsi="Times New Roman" w:cs="Times New Roman"/>
                <w:sz w:val="24"/>
                <w:szCs w:val="24"/>
                <w:lang w:val="en-US"/>
              </w:rPr>
            </w:pPr>
            <w:del w:id="3387"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388" w:author="erradi" w:date="2011-08-06T10:44:00Z"/>
                <w:rFonts w:ascii="Times New Roman" w:hAnsi="Times New Roman" w:cs="Times New Roman"/>
                <w:sz w:val="24"/>
                <w:szCs w:val="24"/>
                <w:lang w:val="en-US"/>
              </w:rPr>
            </w:pPr>
            <w:del w:id="3389" w:author="erradi" w:date="2011-08-06T10:44:00Z">
              <w:r w:rsidDel="00541083">
                <w:rPr>
                  <w:rFonts w:ascii="Times New Roman" w:hAnsi="Times New Roman" w:cs="Times New Roman"/>
                  <w:sz w:val="24"/>
                  <w:szCs w:val="24"/>
                  <w:lang w:val="en-US"/>
                </w:rPr>
                <w:delText>0</w:delText>
              </w:r>
            </w:del>
          </w:p>
        </w:tc>
        <w:tc>
          <w:tcPr>
            <w:tcW w:w="519" w:type="dxa"/>
          </w:tcPr>
          <w:p w:rsidR="00767BB9" w:rsidDel="00541083" w:rsidRDefault="00767BB9" w:rsidP="0097258D">
            <w:pPr>
              <w:ind w:left="709"/>
              <w:rPr>
                <w:del w:id="3390" w:author="erradi" w:date="2011-08-06T10:44:00Z"/>
                <w:rFonts w:ascii="Times New Roman" w:hAnsi="Times New Roman" w:cs="Times New Roman"/>
                <w:sz w:val="24"/>
                <w:szCs w:val="24"/>
                <w:lang w:val="en-US"/>
              </w:rPr>
            </w:pPr>
            <w:del w:id="3391" w:author="erradi" w:date="2011-08-06T10:44:00Z">
              <w:r w:rsidDel="00541083">
                <w:rPr>
                  <w:rFonts w:ascii="Times New Roman" w:hAnsi="Times New Roman" w:cs="Times New Roman"/>
                  <w:sz w:val="24"/>
                  <w:szCs w:val="24"/>
                  <w:lang w:val="en-US"/>
                </w:rPr>
                <w:delText>1</w:delText>
              </w:r>
            </w:del>
          </w:p>
        </w:tc>
        <w:tc>
          <w:tcPr>
            <w:tcW w:w="523" w:type="dxa"/>
          </w:tcPr>
          <w:p w:rsidR="00767BB9" w:rsidDel="00541083" w:rsidRDefault="00767BB9" w:rsidP="0097258D">
            <w:pPr>
              <w:ind w:left="709"/>
              <w:rPr>
                <w:del w:id="3392" w:author="erradi" w:date="2011-08-06T10:44:00Z"/>
                <w:rFonts w:ascii="Times New Roman" w:hAnsi="Times New Roman" w:cs="Times New Roman"/>
                <w:sz w:val="24"/>
                <w:szCs w:val="24"/>
                <w:lang w:val="en-US"/>
              </w:rPr>
            </w:pPr>
            <w:del w:id="3393"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394" w:author="erradi" w:date="2011-08-06T10:44:00Z"/>
                <w:rFonts w:ascii="Times New Roman" w:hAnsi="Times New Roman" w:cs="Times New Roman"/>
                <w:sz w:val="24"/>
                <w:szCs w:val="24"/>
                <w:lang w:val="en-US"/>
              </w:rPr>
            </w:pPr>
            <w:del w:id="3395"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396" w:author="erradi" w:date="2011-08-06T10:44:00Z"/>
                <w:rFonts w:ascii="Times New Roman" w:hAnsi="Times New Roman" w:cs="Times New Roman"/>
                <w:sz w:val="24"/>
                <w:szCs w:val="24"/>
                <w:lang w:val="en-US"/>
              </w:rPr>
            </w:pPr>
            <w:del w:id="3397"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398" w:author="erradi" w:date="2011-08-06T10:44:00Z"/>
                <w:rFonts w:ascii="Times New Roman" w:hAnsi="Times New Roman" w:cs="Times New Roman"/>
                <w:sz w:val="24"/>
                <w:szCs w:val="24"/>
                <w:lang w:val="en-US"/>
              </w:rPr>
            </w:pPr>
            <w:del w:id="3399"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400" w:author="erradi" w:date="2011-08-06T10:44:00Z"/>
                <w:rFonts w:ascii="Times New Roman" w:hAnsi="Times New Roman" w:cs="Times New Roman"/>
                <w:sz w:val="24"/>
                <w:szCs w:val="24"/>
                <w:lang w:val="en-US"/>
              </w:rPr>
            </w:pPr>
            <w:del w:id="3401" w:author="erradi" w:date="2011-08-06T10:44:00Z">
              <w:r w:rsidDel="00541083">
                <w:rPr>
                  <w:rFonts w:ascii="Times New Roman" w:hAnsi="Times New Roman" w:cs="Times New Roman"/>
                  <w:sz w:val="24"/>
                  <w:szCs w:val="24"/>
                  <w:lang w:val="en-US"/>
                </w:rPr>
                <w:delText>1</w:delText>
              </w:r>
            </w:del>
          </w:p>
        </w:tc>
        <w:tc>
          <w:tcPr>
            <w:tcW w:w="518" w:type="dxa"/>
          </w:tcPr>
          <w:p w:rsidR="00767BB9" w:rsidDel="00541083" w:rsidRDefault="00767BB9" w:rsidP="0097258D">
            <w:pPr>
              <w:ind w:left="709"/>
              <w:rPr>
                <w:del w:id="3402" w:author="erradi" w:date="2011-08-06T10:44:00Z"/>
                <w:rFonts w:ascii="Times New Roman" w:hAnsi="Times New Roman" w:cs="Times New Roman"/>
                <w:sz w:val="24"/>
                <w:szCs w:val="24"/>
                <w:lang w:val="en-US"/>
              </w:rPr>
            </w:pPr>
            <w:del w:id="3403"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04" w:author="erradi" w:date="2011-08-06T10:44:00Z"/>
                <w:rFonts w:ascii="Times New Roman" w:hAnsi="Times New Roman" w:cs="Times New Roman"/>
                <w:sz w:val="24"/>
                <w:szCs w:val="24"/>
                <w:lang w:val="en-US"/>
              </w:rPr>
            </w:pPr>
            <w:del w:id="3405" w:author="erradi" w:date="2011-08-06T10:44:00Z">
              <w:r w:rsidDel="00541083">
                <w:rPr>
                  <w:rFonts w:ascii="Times New Roman" w:hAnsi="Times New Roman" w:cs="Times New Roman"/>
                  <w:sz w:val="24"/>
                  <w:szCs w:val="24"/>
                  <w:lang w:val="en-US"/>
                </w:rPr>
                <w:delText>0</w:delText>
              </w:r>
            </w:del>
          </w:p>
        </w:tc>
        <w:tc>
          <w:tcPr>
            <w:tcW w:w="518" w:type="dxa"/>
          </w:tcPr>
          <w:p w:rsidR="00767BB9" w:rsidDel="00541083" w:rsidRDefault="00767BB9" w:rsidP="0097258D">
            <w:pPr>
              <w:ind w:left="709"/>
              <w:rPr>
                <w:del w:id="3406" w:author="erradi" w:date="2011-08-06T10:44:00Z"/>
                <w:rFonts w:ascii="Times New Roman" w:hAnsi="Times New Roman" w:cs="Times New Roman"/>
                <w:sz w:val="24"/>
                <w:szCs w:val="24"/>
                <w:lang w:val="en-US"/>
              </w:rPr>
            </w:pPr>
            <w:del w:id="3407"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408" w:author="erradi" w:date="2011-08-06T10:44:00Z"/>
        </w:trPr>
        <w:tc>
          <w:tcPr>
            <w:tcW w:w="1484" w:type="dxa"/>
          </w:tcPr>
          <w:p w:rsidR="00767BB9" w:rsidDel="00541083" w:rsidRDefault="00767BB9" w:rsidP="0097258D">
            <w:pPr>
              <w:ind w:left="709"/>
              <w:rPr>
                <w:del w:id="3409" w:author="erradi" w:date="2011-08-06T10:44:00Z"/>
                <w:rFonts w:ascii="Times New Roman" w:hAnsi="Times New Roman" w:cs="Times New Roman"/>
                <w:sz w:val="24"/>
                <w:szCs w:val="24"/>
                <w:lang w:val="en-US"/>
              </w:rPr>
            </w:pPr>
            <w:del w:id="3410" w:author="erradi" w:date="2011-08-06T10:44:00Z">
              <w:r w:rsidDel="00541083">
                <w:rPr>
                  <w:rFonts w:ascii="Times New Roman" w:hAnsi="Times New Roman" w:cs="Times New Roman"/>
                  <w:sz w:val="24"/>
                  <w:szCs w:val="24"/>
                  <w:lang w:val="en-US"/>
                </w:rPr>
                <w:delText>UrgentCase</w:delText>
              </w:r>
            </w:del>
          </w:p>
        </w:tc>
        <w:tc>
          <w:tcPr>
            <w:tcW w:w="517" w:type="dxa"/>
          </w:tcPr>
          <w:p w:rsidR="00767BB9" w:rsidDel="00541083" w:rsidRDefault="00767BB9" w:rsidP="0097258D">
            <w:pPr>
              <w:ind w:left="709"/>
              <w:rPr>
                <w:del w:id="3411" w:author="erradi" w:date="2011-08-06T10:44:00Z"/>
                <w:rFonts w:ascii="Times New Roman" w:hAnsi="Times New Roman" w:cs="Times New Roman"/>
                <w:sz w:val="24"/>
                <w:szCs w:val="24"/>
                <w:lang w:val="en-US"/>
              </w:rPr>
            </w:pPr>
            <w:del w:id="3412" w:author="erradi" w:date="2011-08-06T10:44:00Z">
              <w:r w:rsidDel="00541083">
                <w:rPr>
                  <w:rFonts w:ascii="Times New Roman" w:hAnsi="Times New Roman" w:cs="Times New Roman"/>
                  <w:sz w:val="24"/>
                  <w:szCs w:val="24"/>
                  <w:lang w:val="en-US"/>
                </w:rPr>
                <w:delText>1</w:delText>
              </w:r>
            </w:del>
          </w:p>
        </w:tc>
        <w:tc>
          <w:tcPr>
            <w:tcW w:w="523" w:type="dxa"/>
          </w:tcPr>
          <w:p w:rsidR="00767BB9" w:rsidDel="00541083" w:rsidRDefault="00767BB9" w:rsidP="0097258D">
            <w:pPr>
              <w:ind w:left="709"/>
              <w:rPr>
                <w:del w:id="3413" w:author="erradi" w:date="2011-08-06T10:44:00Z"/>
                <w:rFonts w:ascii="Times New Roman" w:hAnsi="Times New Roman" w:cs="Times New Roman"/>
                <w:sz w:val="24"/>
                <w:szCs w:val="24"/>
                <w:lang w:val="en-US"/>
              </w:rPr>
            </w:pPr>
            <w:del w:id="3414" w:author="erradi" w:date="2011-08-06T10:44:00Z">
              <w:r w:rsidDel="00541083">
                <w:rPr>
                  <w:rFonts w:ascii="Times New Roman" w:hAnsi="Times New Roman" w:cs="Times New Roman"/>
                  <w:sz w:val="24"/>
                  <w:szCs w:val="24"/>
                  <w:lang w:val="en-US"/>
                </w:rPr>
                <w:delText>0</w:delText>
              </w:r>
            </w:del>
          </w:p>
        </w:tc>
        <w:tc>
          <w:tcPr>
            <w:tcW w:w="519" w:type="dxa"/>
          </w:tcPr>
          <w:p w:rsidR="00767BB9" w:rsidDel="00541083" w:rsidRDefault="00767BB9" w:rsidP="0097258D">
            <w:pPr>
              <w:ind w:left="709"/>
              <w:rPr>
                <w:del w:id="3415" w:author="erradi" w:date="2011-08-06T10:44:00Z"/>
                <w:rFonts w:ascii="Times New Roman" w:hAnsi="Times New Roman" w:cs="Times New Roman"/>
                <w:sz w:val="24"/>
                <w:szCs w:val="24"/>
                <w:lang w:val="en-US"/>
              </w:rPr>
            </w:pPr>
            <w:del w:id="3416"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17" w:author="erradi" w:date="2011-08-06T10:44:00Z"/>
                <w:rFonts w:ascii="Times New Roman" w:hAnsi="Times New Roman" w:cs="Times New Roman"/>
                <w:sz w:val="24"/>
                <w:szCs w:val="24"/>
                <w:lang w:val="en-US"/>
              </w:rPr>
            </w:pPr>
            <w:del w:id="3418"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19" w:author="erradi" w:date="2011-08-06T10:44:00Z"/>
                <w:rFonts w:ascii="Times New Roman" w:hAnsi="Times New Roman" w:cs="Times New Roman"/>
                <w:sz w:val="24"/>
                <w:szCs w:val="24"/>
                <w:lang w:val="en-US"/>
              </w:rPr>
            </w:pPr>
            <w:del w:id="3420"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421" w:author="erradi" w:date="2011-08-06T10:44:00Z"/>
                <w:rFonts w:ascii="Times New Roman" w:hAnsi="Times New Roman" w:cs="Times New Roman"/>
                <w:sz w:val="24"/>
                <w:szCs w:val="24"/>
                <w:lang w:val="en-US"/>
              </w:rPr>
            </w:pPr>
            <w:del w:id="3422" w:author="erradi" w:date="2011-08-06T10:44:00Z">
              <w:r w:rsidDel="00541083">
                <w:rPr>
                  <w:rFonts w:ascii="Times New Roman" w:hAnsi="Times New Roman" w:cs="Times New Roman"/>
                  <w:sz w:val="24"/>
                  <w:szCs w:val="24"/>
                  <w:lang w:val="en-US"/>
                </w:rPr>
                <w:delText>0</w:delText>
              </w:r>
            </w:del>
          </w:p>
        </w:tc>
        <w:tc>
          <w:tcPr>
            <w:tcW w:w="519" w:type="dxa"/>
          </w:tcPr>
          <w:p w:rsidR="00767BB9" w:rsidDel="00541083" w:rsidRDefault="00767BB9" w:rsidP="0097258D">
            <w:pPr>
              <w:ind w:left="709"/>
              <w:rPr>
                <w:del w:id="3423" w:author="erradi" w:date="2011-08-06T10:44:00Z"/>
                <w:rFonts w:ascii="Times New Roman" w:hAnsi="Times New Roman" w:cs="Times New Roman"/>
                <w:sz w:val="24"/>
                <w:szCs w:val="24"/>
                <w:lang w:val="en-US"/>
              </w:rPr>
            </w:pPr>
            <w:del w:id="3424"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25" w:author="erradi" w:date="2011-08-06T10:44:00Z"/>
                <w:rFonts w:ascii="Times New Roman" w:hAnsi="Times New Roman" w:cs="Times New Roman"/>
                <w:sz w:val="24"/>
                <w:szCs w:val="24"/>
                <w:lang w:val="en-US"/>
              </w:rPr>
            </w:pPr>
            <w:del w:id="3426" w:author="erradi" w:date="2011-08-06T10:44:00Z">
              <w:r w:rsidDel="00541083">
                <w:rPr>
                  <w:rFonts w:ascii="Times New Roman" w:hAnsi="Times New Roman" w:cs="Times New Roman"/>
                  <w:sz w:val="24"/>
                  <w:szCs w:val="24"/>
                  <w:lang w:val="en-US"/>
                </w:rPr>
                <w:delText>1</w:delText>
              </w:r>
            </w:del>
          </w:p>
        </w:tc>
        <w:tc>
          <w:tcPr>
            <w:tcW w:w="520" w:type="dxa"/>
          </w:tcPr>
          <w:p w:rsidR="00767BB9" w:rsidDel="00541083" w:rsidRDefault="00767BB9" w:rsidP="0097258D">
            <w:pPr>
              <w:ind w:left="709"/>
              <w:rPr>
                <w:del w:id="3427" w:author="erradi" w:date="2011-08-06T10:44:00Z"/>
                <w:rFonts w:ascii="Times New Roman" w:hAnsi="Times New Roman" w:cs="Times New Roman"/>
                <w:sz w:val="24"/>
                <w:szCs w:val="24"/>
                <w:lang w:val="en-US"/>
              </w:rPr>
            </w:pPr>
            <w:del w:id="3428"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29" w:author="erradi" w:date="2011-08-06T10:44:00Z"/>
                <w:rFonts w:ascii="Times New Roman" w:hAnsi="Times New Roman" w:cs="Times New Roman"/>
                <w:sz w:val="24"/>
                <w:szCs w:val="24"/>
                <w:lang w:val="en-US"/>
              </w:rPr>
            </w:pPr>
            <w:del w:id="3430"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31" w:author="erradi" w:date="2011-08-06T10:44:00Z"/>
                <w:rFonts w:ascii="Times New Roman" w:hAnsi="Times New Roman" w:cs="Times New Roman"/>
                <w:sz w:val="24"/>
                <w:szCs w:val="24"/>
                <w:lang w:val="en-US"/>
              </w:rPr>
            </w:pPr>
            <w:del w:id="3432" w:author="erradi" w:date="2011-08-06T10:44:00Z">
              <w:r w:rsidDel="00541083">
                <w:rPr>
                  <w:rFonts w:ascii="Times New Roman" w:hAnsi="Times New Roman" w:cs="Times New Roman"/>
                  <w:sz w:val="24"/>
                  <w:szCs w:val="24"/>
                  <w:lang w:val="en-US"/>
                </w:rPr>
                <w:delText>1</w:delText>
              </w:r>
            </w:del>
          </w:p>
        </w:tc>
        <w:tc>
          <w:tcPr>
            <w:tcW w:w="520" w:type="dxa"/>
          </w:tcPr>
          <w:p w:rsidR="00767BB9" w:rsidDel="00541083" w:rsidRDefault="00767BB9" w:rsidP="0097258D">
            <w:pPr>
              <w:ind w:left="709"/>
              <w:rPr>
                <w:del w:id="3433" w:author="erradi" w:date="2011-08-06T10:44:00Z"/>
                <w:rFonts w:ascii="Times New Roman" w:hAnsi="Times New Roman" w:cs="Times New Roman"/>
                <w:sz w:val="24"/>
                <w:szCs w:val="24"/>
                <w:lang w:val="en-US"/>
              </w:rPr>
            </w:pPr>
            <w:del w:id="3434" w:author="erradi" w:date="2011-08-06T10:44:00Z">
              <w:r w:rsidDel="00541083">
                <w:rPr>
                  <w:rFonts w:ascii="Times New Roman" w:hAnsi="Times New Roman" w:cs="Times New Roman"/>
                  <w:sz w:val="24"/>
                  <w:szCs w:val="24"/>
                  <w:lang w:val="en-US"/>
                </w:rPr>
                <w:delText>1</w:delText>
              </w:r>
            </w:del>
          </w:p>
        </w:tc>
        <w:tc>
          <w:tcPr>
            <w:tcW w:w="518" w:type="dxa"/>
          </w:tcPr>
          <w:p w:rsidR="00767BB9" w:rsidDel="00541083" w:rsidRDefault="00767BB9" w:rsidP="0097258D">
            <w:pPr>
              <w:ind w:left="709"/>
              <w:rPr>
                <w:del w:id="3435" w:author="erradi" w:date="2011-08-06T10:44:00Z"/>
                <w:rFonts w:ascii="Times New Roman" w:hAnsi="Times New Roman" w:cs="Times New Roman"/>
                <w:sz w:val="24"/>
                <w:szCs w:val="24"/>
                <w:lang w:val="en-US"/>
              </w:rPr>
            </w:pPr>
            <w:del w:id="3436"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37" w:author="erradi" w:date="2011-08-06T10:44:00Z"/>
                <w:rFonts w:ascii="Times New Roman" w:hAnsi="Times New Roman" w:cs="Times New Roman"/>
                <w:sz w:val="24"/>
                <w:szCs w:val="24"/>
                <w:lang w:val="en-US"/>
              </w:rPr>
            </w:pPr>
            <w:del w:id="3438" w:author="erradi" w:date="2011-08-06T10:44:00Z">
              <w:r w:rsidDel="00541083">
                <w:rPr>
                  <w:rFonts w:ascii="Times New Roman" w:hAnsi="Times New Roman" w:cs="Times New Roman"/>
                  <w:sz w:val="24"/>
                  <w:szCs w:val="24"/>
                  <w:lang w:val="en-US"/>
                </w:rPr>
                <w:delText>1</w:delText>
              </w:r>
            </w:del>
          </w:p>
        </w:tc>
        <w:tc>
          <w:tcPr>
            <w:tcW w:w="518" w:type="dxa"/>
          </w:tcPr>
          <w:p w:rsidR="00767BB9" w:rsidDel="00541083" w:rsidRDefault="00767BB9" w:rsidP="0097258D">
            <w:pPr>
              <w:ind w:left="709"/>
              <w:rPr>
                <w:del w:id="3439" w:author="erradi" w:date="2011-08-06T10:44:00Z"/>
                <w:rFonts w:ascii="Times New Roman" w:hAnsi="Times New Roman" w:cs="Times New Roman"/>
                <w:sz w:val="24"/>
                <w:szCs w:val="24"/>
                <w:lang w:val="en-US"/>
              </w:rPr>
            </w:pPr>
            <w:del w:id="344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441" w:author="erradi" w:date="2011-08-06T10:44:00Z"/>
        </w:trPr>
        <w:tc>
          <w:tcPr>
            <w:tcW w:w="1484" w:type="dxa"/>
          </w:tcPr>
          <w:p w:rsidR="00767BB9" w:rsidDel="00541083" w:rsidRDefault="00767BB9" w:rsidP="0097258D">
            <w:pPr>
              <w:ind w:left="709"/>
              <w:rPr>
                <w:del w:id="3442" w:author="erradi" w:date="2011-08-06T10:44:00Z"/>
                <w:rFonts w:ascii="Times New Roman" w:hAnsi="Times New Roman" w:cs="Times New Roman"/>
                <w:sz w:val="24"/>
                <w:szCs w:val="24"/>
                <w:lang w:val="en-US"/>
              </w:rPr>
            </w:pPr>
            <w:del w:id="3443" w:author="erradi" w:date="2011-08-06T10:44:00Z">
              <w:r w:rsidDel="00541083">
                <w:rPr>
                  <w:rFonts w:ascii="Times New Roman" w:hAnsi="Times New Roman" w:cs="Times New Roman"/>
                  <w:sz w:val="24"/>
                  <w:szCs w:val="24"/>
                  <w:lang w:val="en-US"/>
                </w:rPr>
                <w:delText>UsualCase</w:delText>
              </w:r>
            </w:del>
          </w:p>
        </w:tc>
        <w:tc>
          <w:tcPr>
            <w:tcW w:w="517" w:type="dxa"/>
          </w:tcPr>
          <w:p w:rsidR="00767BB9" w:rsidDel="00541083" w:rsidRDefault="00767BB9" w:rsidP="0097258D">
            <w:pPr>
              <w:ind w:left="709"/>
              <w:rPr>
                <w:del w:id="3444" w:author="erradi" w:date="2011-08-06T10:44:00Z"/>
                <w:rFonts w:ascii="Times New Roman" w:hAnsi="Times New Roman" w:cs="Times New Roman"/>
                <w:sz w:val="24"/>
                <w:szCs w:val="24"/>
                <w:lang w:val="en-US"/>
              </w:rPr>
            </w:pPr>
            <w:del w:id="3445" w:author="erradi" w:date="2011-08-06T10:44:00Z">
              <w:r w:rsidDel="00541083">
                <w:rPr>
                  <w:rFonts w:ascii="Times New Roman" w:hAnsi="Times New Roman" w:cs="Times New Roman"/>
                  <w:sz w:val="24"/>
                  <w:szCs w:val="24"/>
                  <w:lang w:val="en-US"/>
                </w:rPr>
                <w:delText>1</w:delText>
              </w:r>
            </w:del>
          </w:p>
        </w:tc>
        <w:tc>
          <w:tcPr>
            <w:tcW w:w="523" w:type="dxa"/>
          </w:tcPr>
          <w:p w:rsidR="00767BB9" w:rsidDel="00541083" w:rsidRDefault="00767BB9" w:rsidP="0097258D">
            <w:pPr>
              <w:ind w:left="709"/>
              <w:rPr>
                <w:del w:id="3446" w:author="erradi" w:date="2011-08-06T10:44:00Z"/>
                <w:rFonts w:ascii="Times New Roman" w:hAnsi="Times New Roman" w:cs="Times New Roman"/>
                <w:sz w:val="24"/>
                <w:szCs w:val="24"/>
                <w:lang w:val="en-US"/>
              </w:rPr>
            </w:pPr>
            <w:del w:id="3447"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48" w:author="erradi" w:date="2011-08-06T10:44:00Z"/>
                <w:rFonts w:ascii="Times New Roman" w:hAnsi="Times New Roman" w:cs="Times New Roman"/>
                <w:sz w:val="24"/>
                <w:szCs w:val="24"/>
                <w:lang w:val="en-US"/>
              </w:rPr>
            </w:pPr>
            <w:del w:id="3449"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50" w:author="erradi" w:date="2011-08-06T10:44:00Z"/>
                <w:rFonts w:ascii="Times New Roman" w:hAnsi="Times New Roman" w:cs="Times New Roman"/>
                <w:sz w:val="24"/>
                <w:szCs w:val="24"/>
                <w:lang w:val="en-US"/>
              </w:rPr>
            </w:pPr>
            <w:del w:id="3451"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52" w:author="erradi" w:date="2011-08-06T10:44:00Z"/>
                <w:rFonts w:ascii="Times New Roman" w:hAnsi="Times New Roman" w:cs="Times New Roman"/>
                <w:sz w:val="24"/>
                <w:szCs w:val="24"/>
                <w:lang w:val="en-US"/>
              </w:rPr>
            </w:pPr>
            <w:del w:id="3453" w:author="erradi" w:date="2011-08-06T10:44:00Z">
              <w:r w:rsidDel="00541083">
                <w:rPr>
                  <w:rFonts w:ascii="Times New Roman" w:hAnsi="Times New Roman" w:cs="Times New Roman"/>
                  <w:sz w:val="24"/>
                  <w:szCs w:val="24"/>
                  <w:lang w:val="en-US"/>
                </w:rPr>
                <w:delText>1</w:delText>
              </w:r>
            </w:del>
          </w:p>
        </w:tc>
        <w:tc>
          <w:tcPr>
            <w:tcW w:w="520" w:type="dxa"/>
          </w:tcPr>
          <w:p w:rsidR="00767BB9" w:rsidDel="00541083" w:rsidRDefault="00767BB9" w:rsidP="0097258D">
            <w:pPr>
              <w:ind w:left="709"/>
              <w:rPr>
                <w:del w:id="3454" w:author="erradi" w:date="2011-08-06T10:44:00Z"/>
                <w:rFonts w:ascii="Times New Roman" w:hAnsi="Times New Roman" w:cs="Times New Roman"/>
                <w:sz w:val="24"/>
                <w:szCs w:val="24"/>
                <w:lang w:val="en-US"/>
              </w:rPr>
            </w:pPr>
            <w:del w:id="3455"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56" w:author="erradi" w:date="2011-08-06T10:44:00Z"/>
                <w:rFonts w:ascii="Times New Roman" w:hAnsi="Times New Roman" w:cs="Times New Roman"/>
                <w:sz w:val="24"/>
                <w:szCs w:val="24"/>
                <w:lang w:val="en-US"/>
              </w:rPr>
            </w:pPr>
            <w:del w:id="3457"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58" w:author="erradi" w:date="2011-08-06T10:44:00Z"/>
                <w:rFonts w:ascii="Times New Roman" w:hAnsi="Times New Roman" w:cs="Times New Roman"/>
                <w:sz w:val="24"/>
                <w:szCs w:val="24"/>
                <w:lang w:val="en-US"/>
              </w:rPr>
            </w:pPr>
            <w:del w:id="3459" w:author="erradi" w:date="2011-08-06T10:44:00Z">
              <w:r w:rsidDel="00541083">
                <w:rPr>
                  <w:rFonts w:ascii="Times New Roman" w:hAnsi="Times New Roman" w:cs="Times New Roman"/>
                  <w:sz w:val="24"/>
                  <w:szCs w:val="24"/>
                  <w:lang w:val="en-US"/>
                </w:rPr>
                <w:delText>1</w:delText>
              </w:r>
            </w:del>
          </w:p>
        </w:tc>
        <w:tc>
          <w:tcPr>
            <w:tcW w:w="520" w:type="dxa"/>
          </w:tcPr>
          <w:p w:rsidR="00767BB9" w:rsidDel="00541083" w:rsidRDefault="00767BB9" w:rsidP="0097258D">
            <w:pPr>
              <w:ind w:left="709"/>
              <w:rPr>
                <w:del w:id="3460" w:author="erradi" w:date="2011-08-06T10:44:00Z"/>
                <w:rFonts w:ascii="Times New Roman" w:hAnsi="Times New Roman" w:cs="Times New Roman"/>
                <w:sz w:val="24"/>
                <w:szCs w:val="24"/>
                <w:lang w:val="en-US"/>
              </w:rPr>
            </w:pPr>
            <w:del w:id="3461"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62" w:author="erradi" w:date="2011-08-06T10:44:00Z"/>
                <w:rFonts w:ascii="Times New Roman" w:hAnsi="Times New Roman" w:cs="Times New Roman"/>
                <w:sz w:val="24"/>
                <w:szCs w:val="24"/>
                <w:lang w:val="en-US"/>
              </w:rPr>
            </w:pPr>
            <w:del w:id="3463" w:author="erradi" w:date="2011-08-06T10:44:00Z">
              <w:r w:rsidDel="00541083">
                <w:rPr>
                  <w:rFonts w:ascii="Times New Roman" w:hAnsi="Times New Roman" w:cs="Times New Roman"/>
                  <w:sz w:val="24"/>
                  <w:szCs w:val="24"/>
                  <w:lang w:val="en-US"/>
                </w:rPr>
                <w:delText>0</w:delText>
              </w:r>
            </w:del>
          </w:p>
        </w:tc>
        <w:tc>
          <w:tcPr>
            <w:tcW w:w="523" w:type="dxa"/>
          </w:tcPr>
          <w:p w:rsidR="00767BB9" w:rsidDel="00541083" w:rsidRDefault="00767BB9" w:rsidP="0097258D">
            <w:pPr>
              <w:ind w:left="709"/>
              <w:rPr>
                <w:del w:id="3464" w:author="erradi" w:date="2011-08-06T10:44:00Z"/>
                <w:rFonts w:ascii="Times New Roman" w:hAnsi="Times New Roman" w:cs="Times New Roman"/>
                <w:sz w:val="24"/>
                <w:szCs w:val="24"/>
                <w:lang w:val="en-US"/>
              </w:rPr>
            </w:pPr>
            <w:del w:id="3465"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466" w:author="erradi" w:date="2011-08-06T10:44:00Z"/>
                <w:rFonts w:ascii="Times New Roman" w:hAnsi="Times New Roman" w:cs="Times New Roman"/>
                <w:sz w:val="24"/>
                <w:szCs w:val="24"/>
                <w:lang w:val="en-US"/>
              </w:rPr>
            </w:pPr>
            <w:del w:id="3467" w:author="erradi" w:date="2011-08-06T10:44:00Z">
              <w:r w:rsidDel="00541083">
                <w:rPr>
                  <w:rFonts w:ascii="Times New Roman" w:hAnsi="Times New Roman" w:cs="Times New Roman"/>
                  <w:sz w:val="24"/>
                  <w:szCs w:val="24"/>
                  <w:lang w:val="en-US"/>
                </w:rPr>
                <w:delText>1</w:delText>
              </w:r>
            </w:del>
          </w:p>
        </w:tc>
        <w:tc>
          <w:tcPr>
            <w:tcW w:w="519" w:type="dxa"/>
          </w:tcPr>
          <w:p w:rsidR="00767BB9" w:rsidDel="00541083" w:rsidRDefault="00767BB9" w:rsidP="0097258D">
            <w:pPr>
              <w:ind w:left="709"/>
              <w:rPr>
                <w:del w:id="3468" w:author="erradi" w:date="2011-08-06T10:44:00Z"/>
                <w:rFonts w:ascii="Times New Roman" w:hAnsi="Times New Roman" w:cs="Times New Roman"/>
                <w:sz w:val="24"/>
                <w:szCs w:val="24"/>
                <w:lang w:val="en-US"/>
              </w:rPr>
            </w:pPr>
            <w:del w:id="3469"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470" w:author="erradi" w:date="2011-08-06T10:44:00Z"/>
                <w:rFonts w:ascii="Times New Roman" w:hAnsi="Times New Roman" w:cs="Times New Roman"/>
                <w:sz w:val="24"/>
                <w:szCs w:val="24"/>
                <w:lang w:val="en-US"/>
              </w:rPr>
            </w:pPr>
            <w:del w:id="3471" w:author="erradi" w:date="2011-08-06T10:44:00Z">
              <w:r w:rsidDel="00541083">
                <w:rPr>
                  <w:rFonts w:ascii="Times New Roman" w:hAnsi="Times New Roman" w:cs="Times New Roman"/>
                  <w:sz w:val="24"/>
                  <w:szCs w:val="24"/>
                  <w:lang w:val="en-US"/>
                </w:rPr>
                <w:delText>0</w:delText>
              </w:r>
            </w:del>
          </w:p>
        </w:tc>
        <w:tc>
          <w:tcPr>
            <w:tcW w:w="520" w:type="dxa"/>
          </w:tcPr>
          <w:p w:rsidR="00767BB9" w:rsidDel="00541083" w:rsidRDefault="00767BB9" w:rsidP="0097258D">
            <w:pPr>
              <w:ind w:left="709"/>
              <w:rPr>
                <w:del w:id="3472" w:author="erradi" w:date="2011-08-06T10:44:00Z"/>
                <w:rFonts w:ascii="Times New Roman" w:hAnsi="Times New Roman" w:cs="Times New Roman"/>
                <w:sz w:val="24"/>
                <w:szCs w:val="24"/>
                <w:lang w:val="en-US"/>
              </w:rPr>
            </w:pPr>
            <w:del w:id="3473" w:author="erradi" w:date="2011-08-06T10:44:00Z">
              <w:r w:rsidDel="00541083">
                <w:rPr>
                  <w:rFonts w:ascii="Times New Roman" w:hAnsi="Times New Roman" w:cs="Times New Roman"/>
                  <w:sz w:val="24"/>
                  <w:szCs w:val="24"/>
                  <w:lang w:val="en-US"/>
                </w:rPr>
                <w:delText>0</w:delText>
              </w:r>
            </w:del>
          </w:p>
        </w:tc>
      </w:tr>
    </w:tbl>
    <w:p w:rsidR="00767BB9" w:rsidRPr="005035C1" w:rsidDel="00541083" w:rsidRDefault="00767BB9" w:rsidP="0097258D">
      <w:pPr>
        <w:ind w:left="709"/>
        <w:rPr>
          <w:del w:id="3474"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center"/>
        <w:rPr>
          <w:del w:id="3475" w:author="erradi" w:date="2011-08-06T10:44:00Z"/>
          <w:rFonts w:ascii="Times New Roman" w:hAnsi="Times New Roman" w:cs="Times New Roman"/>
          <w:sz w:val="24"/>
          <w:szCs w:val="24"/>
          <w:lang w:val="en-US"/>
        </w:rPr>
      </w:pPr>
      <w:del w:id="3476"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Ind w:w="720" w:type="dxa"/>
        <w:tblLook w:val="04A0"/>
      </w:tblPr>
      <w:tblGrid>
        <w:gridCol w:w="1415"/>
        <w:gridCol w:w="1384"/>
        <w:gridCol w:w="1058"/>
        <w:gridCol w:w="1294"/>
        <w:gridCol w:w="1058"/>
        <w:gridCol w:w="1416"/>
        <w:gridCol w:w="943"/>
      </w:tblGrid>
      <w:tr w:rsidR="00767BB9" w:rsidRPr="00763800" w:rsidDel="00541083" w:rsidTr="00763800">
        <w:trPr>
          <w:del w:id="3477" w:author="erradi" w:date="2011-08-06T10:44:00Z"/>
        </w:trPr>
        <w:tc>
          <w:tcPr>
            <w:tcW w:w="1316" w:type="dxa"/>
          </w:tcPr>
          <w:p w:rsidR="00767BB9" w:rsidDel="00541083" w:rsidRDefault="00767BB9" w:rsidP="0097258D">
            <w:pPr>
              <w:pStyle w:val="Paragraphedeliste"/>
              <w:ind w:left="709"/>
              <w:rPr>
                <w:del w:id="3478" w:author="erradi" w:date="2011-08-06T10:44:00Z"/>
                <w:rFonts w:ascii="Times New Roman" w:hAnsi="Times New Roman" w:cs="Times New Roman"/>
                <w:sz w:val="24"/>
                <w:szCs w:val="24"/>
                <w:lang w:val="en-US"/>
              </w:rPr>
            </w:pPr>
          </w:p>
        </w:tc>
        <w:tc>
          <w:tcPr>
            <w:tcW w:w="1316" w:type="dxa"/>
          </w:tcPr>
          <w:p w:rsidR="00767BB9" w:rsidDel="00541083" w:rsidRDefault="00767BB9" w:rsidP="0097258D">
            <w:pPr>
              <w:pStyle w:val="Paragraphedeliste"/>
              <w:ind w:left="709"/>
              <w:rPr>
                <w:del w:id="3479" w:author="erradi" w:date="2011-08-06T10:44:00Z"/>
                <w:rFonts w:ascii="Times New Roman" w:hAnsi="Times New Roman" w:cs="Times New Roman"/>
                <w:sz w:val="24"/>
                <w:szCs w:val="24"/>
                <w:lang w:val="en-US"/>
              </w:rPr>
            </w:pPr>
            <w:del w:id="3480"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3481" w:author="erradi" w:date="2011-08-06T10:44:00Z"/>
                <w:rFonts w:ascii="Times New Roman" w:hAnsi="Times New Roman" w:cs="Times New Roman"/>
                <w:sz w:val="24"/>
                <w:szCs w:val="24"/>
                <w:lang w:val="en-US"/>
              </w:rPr>
            </w:pPr>
            <w:del w:id="3482"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3483" w:author="erradi" w:date="2011-08-06T10:44:00Z"/>
                <w:rFonts w:ascii="Times New Roman" w:hAnsi="Times New Roman" w:cs="Times New Roman"/>
                <w:sz w:val="24"/>
                <w:szCs w:val="24"/>
                <w:lang w:val="en-US"/>
              </w:rPr>
            </w:pPr>
            <w:del w:id="3484"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3485" w:author="erradi" w:date="2011-08-06T10:44:00Z"/>
                <w:rFonts w:ascii="Times New Roman" w:hAnsi="Times New Roman" w:cs="Times New Roman"/>
                <w:sz w:val="24"/>
                <w:szCs w:val="24"/>
                <w:lang w:val="en-US"/>
              </w:rPr>
            </w:pPr>
            <w:del w:id="3486"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3487" w:author="erradi" w:date="2011-08-06T10:44:00Z"/>
                <w:rFonts w:ascii="Times New Roman" w:hAnsi="Times New Roman" w:cs="Times New Roman"/>
                <w:sz w:val="24"/>
                <w:szCs w:val="24"/>
                <w:lang w:val="en-US"/>
              </w:rPr>
            </w:pPr>
            <w:del w:id="3488"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3489" w:author="erradi" w:date="2011-08-06T10:44:00Z"/>
                <w:rFonts w:ascii="Times New Roman" w:hAnsi="Times New Roman" w:cs="Times New Roman"/>
                <w:sz w:val="24"/>
                <w:szCs w:val="24"/>
                <w:lang w:val="en-US"/>
              </w:rPr>
            </w:pPr>
            <w:del w:id="3490"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3491" w:author="erradi" w:date="2011-08-06T10:44:00Z"/>
        </w:trPr>
        <w:tc>
          <w:tcPr>
            <w:tcW w:w="1316" w:type="dxa"/>
          </w:tcPr>
          <w:p w:rsidR="00767BB9" w:rsidDel="00541083" w:rsidRDefault="00767BB9" w:rsidP="0097258D">
            <w:pPr>
              <w:pStyle w:val="Paragraphedeliste"/>
              <w:ind w:left="709"/>
              <w:rPr>
                <w:del w:id="3492" w:author="erradi" w:date="2011-08-06T10:44:00Z"/>
                <w:rFonts w:ascii="Times New Roman" w:hAnsi="Times New Roman" w:cs="Times New Roman"/>
                <w:sz w:val="24"/>
                <w:szCs w:val="24"/>
                <w:lang w:val="en-US"/>
              </w:rPr>
            </w:pPr>
            <w:del w:id="3493"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3494" w:author="erradi" w:date="2011-08-06T10:44:00Z"/>
                <w:rFonts w:ascii="Times New Roman" w:hAnsi="Times New Roman" w:cs="Times New Roman"/>
                <w:sz w:val="24"/>
                <w:szCs w:val="24"/>
                <w:lang w:val="en-US"/>
              </w:rPr>
            </w:pPr>
            <w:del w:id="3495"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3496" w:author="erradi" w:date="2011-08-06T10:44:00Z"/>
                <w:rFonts w:ascii="Times New Roman" w:hAnsi="Times New Roman" w:cs="Times New Roman"/>
                <w:sz w:val="24"/>
                <w:szCs w:val="24"/>
                <w:lang w:val="en-US"/>
              </w:rPr>
            </w:pPr>
            <w:del w:id="349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498" w:author="erradi" w:date="2011-08-06T10:44:00Z"/>
                <w:rFonts w:ascii="Times New Roman" w:hAnsi="Times New Roman" w:cs="Times New Roman"/>
                <w:sz w:val="24"/>
                <w:szCs w:val="24"/>
                <w:lang w:val="en-US"/>
              </w:rPr>
            </w:pPr>
            <w:del w:id="349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00" w:author="erradi" w:date="2011-08-06T10:44:00Z"/>
                <w:rFonts w:ascii="Times New Roman" w:hAnsi="Times New Roman" w:cs="Times New Roman"/>
                <w:sz w:val="24"/>
                <w:szCs w:val="24"/>
                <w:lang w:val="en-US"/>
              </w:rPr>
            </w:pPr>
            <w:del w:id="350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02" w:author="erradi" w:date="2011-08-06T10:44:00Z"/>
                <w:rFonts w:ascii="Times New Roman" w:hAnsi="Times New Roman" w:cs="Times New Roman"/>
                <w:sz w:val="24"/>
                <w:szCs w:val="24"/>
                <w:lang w:val="en-US"/>
              </w:rPr>
            </w:pPr>
            <w:del w:id="350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04" w:author="erradi" w:date="2011-08-06T10:44:00Z"/>
                <w:rFonts w:ascii="Times New Roman" w:hAnsi="Times New Roman" w:cs="Times New Roman"/>
                <w:sz w:val="24"/>
                <w:szCs w:val="24"/>
                <w:lang w:val="en-US"/>
              </w:rPr>
            </w:pPr>
            <w:del w:id="3505"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506" w:author="erradi" w:date="2011-08-06T10:44:00Z"/>
        </w:trPr>
        <w:tc>
          <w:tcPr>
            <w:tcW w:w="1316" w:type="dxa"/>
          </w:tcPr>
          <w:p w:rsidR="00767BB9" w:rsidDel="00541083" w:rsidRDefault="00767BB9" w:rsidP="0097258D">
            <w:pPr>
              <w:pStyle w:val="Paragraphedeliste"/>
              <w:ind w:left="709"/>
              <w:rPr>
                <w:del w:id="3507" w:author="erradi" w:date="2011-08-06T10:44:00Z"/>
                <w:rFonts w:ascii="Times New Roman" w:hAnsi="Times New Roman" w:cs="Times New Roman"/>
                <w:sz w:val="24"/>
                <w:szCs w:val="24"/>
                <w:lang w:val="en-US"/>
              </w:rPr>
            </w:pPr>
            <w:del w:id="3508"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3509" w:author="erradi" w:date="2011-08-06T10:44:00Z"/>
                <w:rFonts w:ascii="Times New Roman" w:hAnsi="Times New Roman" w:cs="Times New Roman"/>
                <w:sz w:val="24"/>
                <w:szCs w:val="24"/>
                <w:lang w:val="en-US"/>
              </w:rPr>
            </w:pPr>
            <w:del w:id="351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11" w:author="erradi" w:date="2011-08-06T10:44:00Z"/>
                <w:rFonts w:ascii="Times New Roman" w:hAnsi="Times New Roman" w:cs="Times New Roman"/>
                <w:sz w:val="24"/>
                <w:szCs w:val="24"/>
                <w:lang w:val="en-US"/>
              </w:rPr>
            </w:pPr>
            <w:del w:id="3512"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3513" w:author="erradi" w:date="2011-08-06T10:44:00Z"/>
                <w:rFonts w:ascii="Times New Roman" w:hAnsi="Times New Roman" w:cs="Times New Roman"/>
                <w:sz w:val="24"/>
                <w:szCs w:val="24"/>
                <w:lang w:val="en-US"/>
              </w:rPr>
            </w:pPr>
            <w:del w:id="351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15" w:author="erradi" w:date="2011-08-06T10:44:00Z"/>
                <w:rFonts w:ascii="Times New Roman" w:hAnsi="Times New Roman" w:cs="Times New Roman"/>
                <w:sz w:val="24"/>
                <w:szCs w:val="24"/>
                <w:lang w:val="en-US"/>
              </w:rPr>
            </w:pPr>
            <w:del w:id="351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17" w:author="erradi" w:date="2011-08-06T10:44:00Z"/>
                <w:rFonts w:ascii="Times New Roman" w:hAnsi="Times New Roman" w:cs="Times New Roman"/>
                <w:sz w:val="24"/>
                <w:szCs w:val="24"/>
                <w:lang w:val="en-US"/>
              </w:rPr>
            </w:pPr>
            <w:del w:id="351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19" w:author="erradi" w:date="2011-08-06T10:44:00Z"/>
                <w:rFonts w:ascii="Times New Roman" w:hAnsi="Times New Roman" w:cs="Times New Roman"/>
                <w:sz w:val="24"/>
                <w:szCs w:val="24"/>
                <w:lang w:val="en-US"/>
              </w:rPr>
            </w:pPr>
            <w:del w:id="352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521" w:author="erradi" w:date="2011-08-06T10:44:00Z"/>
        </w:trPr>
        <w:tc>
          <w:tcPr>
            <w:tcW w:w="1316" w:type="dxa"/>
          </w:tcPr>
          <w:p w:rsidR="00767BB9" w:rsidDel="00541083" w:rsidRDefault="00767BB9" w:rsidP="0097258D">
            <w:pPr>
              <w:pStyle w:val="Paragraphedeliste"/>
              <w:ind w:left="709"/>
              <w:rPr>
                <w:del w:id="3522" w:author="erradi" w:date="2011-08-06T10:44:00Z"/>
                <w:rFonts w:ascii="Times New Roman" w:hAnsi="Times New Roman" w:cs="Times New Roman"/>
                <w:sz w:val="24"/>
                <w:szCs w:val="24"/>
                <w:lang w:val="en-US"/>
              </w:rPr>
            </w:pPr>
            <w:del w:id="3523"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3524" w:author="erradi" w:date="2011-08-06T10:44:00Z"/>
                <w:rFonts w:ascii="Times New Roman" w:hAnsi="Times New Roman" w:cs="Times New Roman"/>
                <w:sz w:val="24"/>
                <w:szCs w:val="24"/>
                <w:lang w:val="en-US"/>
              </w:rPr>
            </w:pPr>
            <w:del w:id="352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26" w:author="erradi" w:date="2011-08-06T10:44:00Z"/>
                <w:rFonts w:ascii="Times New Roman" w:hAnsi="Times New Roman" w:cs="Times New Roman"/>
                <w:sz w:val="24"/>
                <w:szCs w:val="24"/>
                <w:lang w:val="en-US"/>
              </w:rPr>
            </w:pPr>
            <w:del w:id="352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28" w:author="erradi" w:date="2011-08-06T10:44:00Z"/>
                <w:rFonts w:ascii="Times New Roman" w:hAnsi="Times New Roman" w:cs="Times New Roman"/>
                <w:sz w:val="24"/>
                <w:szCs w:val="24"/>
                <w:lang w:val="en-US"/>
              </w:rPr>
            </w:pPr>
            <w:del w:id="3529"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3530" w:author="erradi" w:date="2011-08-06T10:44:00Z"/>
                <w:rFonts w:ascii="Times New Roman" w:hAnsi="Times New Roman" w:cs="Times New Roman"/>
                <w:sz w:val="24"/>
                <w:szCs w:val="24"/>
                <w:lang w:val="en-US"/>
              </w:rPr>
            </w:pPr>
            <w:del w:id="353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32" w:author="erradi" w:date="2011-08-06T10:44:00Z"/>
                <w:rFonts w:ascii="Times New Roman" w:hAnsi="Times New Roman" w:cs="Times New Roman"/>
                <w:sz w:val="24"/>
                <w:szCs w:val="24"/>
                <w:lang w:val="en-US"/>
              </w:rPr>
            </w:pPr>
            <w:del w:id="353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34" w:author="erradi" w:date="2011-08-06T10:44:00Z"/>
                <w:rFonts w:ascii="Times New Roman" w:hAnsi="Times New Roman" w:cs="Times New Roman"/>
                <w:sz w:val="24"/>
                <w:szCs w:val="24"/>
                <w:lang w:val="en-US"/>
              </w:rPr>
            </w:pPr>
            <w:del w:id="3535"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3536" w:author="erradi" w:date="2011-08-06T10:44:00Z"/>
        </w:trPr>
        <w:tc>
          <w:tcPr>
            <w:tcW w:w="1316" w:type="dxa"/>
          </w:tcPr>
          <w:p w:rsidR="00767BB9" w:rsidDel="00541083" w:rsidRDefault="00767BB9" w:rsidP="0097258D">
            <w:pPr>
              <w:pStyle w:val="Paragraphedeliste"/>
              <w:ind w:left="709"/>
              <w:rPr>
                <w:del w:id="3537" w:author="erradi" w:date="2011-08-06T10:44:00Z"/>
                <w:rFonts w:ascii="Times New Roman" w:hAnsi="Times New Roman" w:cs="Times New Roman"/>
                <w:sz w:val="24"/>
                <w:szCs w:val="24"/>
                <w:lang w:val="en-US"/>
              </w:rPr>
            </w:pPr>
            <w:del w:id="3538"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3539" w:author="erradi" w:date="2011-08-06T10:44:00Z"/>
                <w:rFonts w:ascii="Times New Roman" w:hAnsi="Times New Roman" w:cs="Times New Roman"/>
                <w:sz w:val="24"/>
                <w:szCs w:val="24"/>
                <w:lang w:val="en-US"/>
              </w:rPr>
            </w:pPr>
            <w:del w:id="354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41" w:author="erradi" w:date="2011-08-06T10:44:00Z"/>
                <w:rFonts w:ascii="Times New Roman" w:hAnsi="Times New Roman" w:cs="Times New Roman"/>
                <w:sz w:val="24"/>
                <w:szCs w:val="24"/>
                <w:lang w:val="en-US"/>
              </w:rPr>
            </w:pPr>
            <w:del w:id="354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43" w:author="erradi" w:date="2011-08-06T10:44:00Z"/>
                <w:rFonts w:ascii="Times New Roman" w:hAnsi="Times New Roman" w:cs="Times New Roman"/>
                <w:sz w:val="24"/>
                <w:szCs w:val="24"/>
                <w:lang w:val="en-US"/>
              </w:rPr>
            </w:pPr>
            <w:del w:id="354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45" w:author="erradi" w:date="2011-08-06T10:44:00Z"/>
                <w:rFonts w:ascii="Times New Roman" w:hAnsi="Times New Roman" w:cs="Times New Roman"/>
                <w:sz w:val="24"/>
                <w:szCs w:val="24"/>
                <w:lang w:val="en-US"/>
              </w:rPr>
            </w:pPr>
            <w:del w:id="3546"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3547" w:author="erradi" w:date="2011-08-06T10:44:00Z"/>
                <w:rFonts w:ascii="Times New Roman" w:hAnsi="Times New Roman" w:cs="Times New Roman"/>
                <w:sz w:val="24"/>
                <w:szCs w:val="24"/>
                <w:lang w:val="en-US"/>
              </w:rPr>
            </w:pPr>
            <w:del w:id="354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49" w:author="erradi" w:date="2011-08-06T10:44:00Z"/>
                <w:rFonts w:ascii="Times New Roman" w:hAnsi="Times New Roman" w:cs="Times New Roman"/>
                <w:sz w:val="24"/>
                <w:szCs w:val="24"/>
                <w:lang w:val="en-US"/>
              </w:rPr>
            </w:pPr>
            <w:del w:id="355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3551" w:author="erradi" w:date="2011-08-06T10:44:00Z"/>
        </w:trPr>
        <w:tc>
          <w:tcPr>
            <w:tcW w:w="1316" w:type="dxa"/>
          </w:tcPr>
          <w:p w:rsidR="00767BB9" w:rsidDel="00541083" w:rsidRDefault="00767BB9" w:rsidP="0097258D">
            <w:pPr>
              <w:pStyle w:val="Paragraphedeliste"/>
              <w:ind w:left="709"/>
              <w:rPr>
                <w:del w:id="3552" w:author="erradi" w:date="2011-08-06T10:44:00Z"/>
                <w:rFonts w:ascii="Times New Roman" w:hAnsi="Times New Roman" w:cs="Times New Roman"/>
                <w:sz w:val="24"/>
                <w:szCs w:val="24"/>
                <w:lang w:val="en-US"/>
              </w:rPr>
            </w:pPr>
            <w:del w:id="3553"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3554" w:author="erradi" w:date="2011-08-06T10:44:00Z"/>
                <w:rFonts w:ascii="Times New Roman" w:hAnsi="Times New Roman" w:cs="Times New Roman"/>
                <w:sz w:val="24"/>
                <w:szCs w:val="24"/>
                <w:lang w:val="en-US"/>
              </w:rPr>
            </w:pPr>
            <w:del w:id="355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56" w:author="erradi" w:date="2011-08-06T10:44:00Z"/>
                <w:rFonts w:ascii="Times New Roman" w:hAnsi="Times New Roman" w:cs="Times New Roman"/>
                <w:sz w:val="24"/>
                <w:szCs w:val="24"/>
                <w:lang w:val="en-US"/>
              </w:rPr>
            </w:pPr>
            <w:del w:id="355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58" w:author="erradi" w:date="2011-08-06T10:44:00Z"/>
                <w:rFonts w:ascii="Times New Roman" w:hAnsi="Times New Roman" w:cs="Times New Roman"/>
                <w:sz w:val="24"/>
                <w:szCs w:val="24"/>
                <w:lang w:val="en-US"/>
              </w:rPr>
            </w:pPr>
            <w:del w:id="355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60" w:author="erradi" w:date="2011-08-06T10:44:00Z"/>
                <w:rFonts w:ascii="Times New Roman" w:hAnsi="Times New Roman" w:cs="Times New Roman"/>
                <w:sz w:val="24"/>
                <w:szCs w:val="24"/>
                <w:lang w:val="en-US"/>
              </w:rPr>
            </w:pPr>
            <w:del w:id="356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3562" w:author="erradi" w:date="2011-08-06T10:44:00Z"/>
                <w:rFonts w:ascii="Times New Roman" w:hAnsi="Times New Roman" w:cs="Times New Roman"/>
                <w:sz w:val="24"/>
                <w:szCs w:val="24"/>
                <w:lang w:val="en-US"/>
              </w:rPr>
            </w:pPr>
            <w:del w:id="3563"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3564" w:author="erradi" w:date="2011-08-06T10:44:00Z"/>
                <w:rFonts w:ascii="Times New Roman" w:hAnsi="Times New Roman" w:cs="Times New Roman"/>
                <w:sz w:val="24"/>
                <w:szCs w:val="24"/>
                <w:lang w:val="en-US"/>
              </w:rPr>
            </w:pPr>
            <w:del w:id="3565" w:author="erradi" w:date="2011-08-06T10:44:00Z">
              <w:r w:rsidDel="00541083">
                <w:rPr>
                  <w:rFonts w:ascii="Times New Roman" w:hAnsi="Times New Roman" w:cs="Times New Roman"/>
                  <w:sz w:val="24"/>
                  <w:szCs w:val="24"/>
                  <w:lang w:val="en-US"/>
                </w:rPr>
                <w:delText>0</w:delText>
              </w:r>
            </w:del>
          </w:p>
        </w:tc>
      </w:tr>
    </w:tbl>
    <w:p w:rsidR="00767BB9" w:rsidDel="00541083" w:rsidRDefault="00767BB9" w:rsidP="0097258D">
      <w:pPr>
        <w:pStyle w:val="Paragraphedeliste"/>
        <w:ind w:left="709"/>
        <w:rPr>
          <w:del w:id="3566"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3567" w:author="erradi" w:date="2011-08-06T10:44:00Z"/>
          <w:rFonts w:ascii="Times New Roman" w:hAnsi="Times New Roman" w:cs="Times New Roman"/>
          <w:color w:val="C00000"/>
          <w:sz w:val="24"/>
          <w:szCs w:val="24"/>
          <w:lang w:val="en-US"/>
        </w:rPr>
      </w:pPr>
      <w:del w:id="3568"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664"/>
        <w:gridCol w:w="3090"/>
        <w:gridCol w:w="1820"/>
        <w:gridCol w:w="1440"/>
        <w:gridCol w:w="1274"/>
      </w:tblGrid>
      <w:tr w:rsidR="00767BB9" w:rsidRPr="00763800" w:rsidDel="00541083" w:rsidTr="00763800">
        <w:trPr>
          <w:trHeight w:val="135"/>
          <w:del w:id="3569" w:author="erradi" w:date="2011-08-06T10:44:00Z"/>
        </w:trPr>
        <w:tc>
          <w:tcPr>
            <w:tcW w:w="1526" w:type="dxa"/>
            <w:vMerge w:val="restart"/>
          </w:tcPr>
          <w:p w:rsidR="00767BB9" w:rsidDel="00541083" w:rsidRDefault="00767BB9" w:rsidP="0097258D">
            <w:pPr>
              <w:ind w:left="709"/>
              <w:jc w:val="center"/>
              <w:rPr>
                <w:del w:id="3570" w:author="erradi" w:date="2011-08-06T10:44:00Z"/>
                <w:rFonts w:ascii="Times New Roman" w:hAnsi="Times New Roman" w:cs="Times New Roman"/>
                <w:sz w:val="24"/>
                <w:szCs w:val="24"/>
                <w:lang w:val="en-US"/>
              </w:rPr>
            </w:pPr>
            <w:del w:id="3571" w:author="erradi" w:date="2011-08-06T10:44:00Z">
              <w:r w:rsidDel="00541083">
                <w:rPr>
                  <w:rFonts w:ascii="Times New Roman" w:hAnsi="Times New Roman" w:cs="Times New Roman"/>
                  <w:sz w:val="24"/>
                  <w:szCs w:val="24"/>
                  <w:lang w:val="en-US"/>
                </w:rPr>
                <w:delText>ID</w:delText>
              </w:r>
            </w:del>
          </w:p>
        </w:tc>
        <w:tc>
          <w:tcPr>
            <w:tcW w:w="4615" w:type="dxa"/>
            <w:vMerge w:val="restart"/>
          </w:tcPr>
          <w:p w:rsidR="00767BB9" w:rsidDel="00541083" w:rsidRDefault="00767BB9" w:rsidP="0097258D">
            <w:pPr>
              <w:ind w:left="709"/>
              <w:jc w:val="center"/>
              <w:rPr>
                <w:del w:id="3572" w:author="erradi" w:date="2011-08-06T10:44:00Z"/>
                <w:rFonts w:ascii="Times New Roman" w:hAnsi="Times New Roman" w:cs="Times New Roman"/>
                <w:sz w:val="24"/>
                <w:szCs w:val="24"/>
                <w:lang w:val="en-US"/>
              </w:rPr>
            </w:pPr>
            <w:del w:id="3573" w:author="erradi" w:date="2011-08-06T10:44:00Z">
              <w:r w:rsidDel="00541083">
                <w:rPr>
                  <w:rFonts w:ascii="Times New Roman" w:hAnsi="Times New Roman" w:cs="Times New Roman"/>
                  <w:sz w:val="24"/>
                  <w:szCs w:val="24"/>
                  <w:lang w:val="en-US"/>
                </w:rPr>
                <w:delText>Expréssion</w:delText>
              </w:r>
            </w:del>
          </w:p>
        </w:tc>
        <w:tc>
          <w:tcPr>
            <w:tcW w:w="3071" w:type="dxa"/>
            <w:gridSpan w:val="3"/>
          </w:tcPr>
          <w:p w:rsidR="00767BB9" w:rsidDel="00541083" w:rsidRDefault="00767BB9" w:rsidP="0097258D">
            <w:pPr>
              <w:ind w:left="709"/>
              <w:jc w:val="center"/>
              <w:rPr>
                <w:del w:id="3574" w:author="erradi" w:date="2011-08-06T10:44:00Z"/>
                <w:rFonts w:ascii="Times New Roman" w:hAnsi="Times New Roman" w:cs="Times New Roman"/>
                <w:sz w:val="24"/>
                <w:szCs w:val="24"/>
                <w:lang w:val="en-US"/>
              </w:rPr>
            </w:pPr>
            <w:del w:id="3575"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3576" w:author="erradi" w:date="2011-08-06T10:44:00Z"/>
        </w:trPr>
        <w:tc>
          <w:tcPr>
            <w:tcW w:w="1526" w:type="dxa"/>
            <w:vMerge/>
          </w:tcPr>
          <w:p w:rsidR="00767BB9" w:rsidDel="00541083" w:rsidRDefault="00767BB9" w:rsidP="0097258D">
            <w:pPr>
              <w:ind w:left="709"/>
              <w:jc w:val="center"/>
              <w:rPr>
                <w:del w:id="3577" w:author="erradi" w:date="2011-08-06T10:44:00Z"/>
                <w:rFonts w:ascii="Times New Roman" w:hAnsi="Times New Roman" w:cs="Times New Roman"/>
                <w:sz w:val="24"/>
                <w:szCs w:val="24"/>
                <w:lang w:val="en-US"/>
              </w:rPr>
            </w:pPr>
          </w:p>
        </w:tc>
        <w:tc>
          <w:tcPr>
            <w:tcW w:w="4615" w:type="dxa"/>
            <w:vMerge/>
          </w:tcPr>
          <w:p w:rsidR="00767BB9" w:rsidDel="00541083" w:rsidRDefault="00767BB9" w:rsidP="0097258D">
            <w:pPr>
              <w:ind w:left="709"/>
              <w:jc w:val="center"/>
              <w:rPr>
                <w:del w:id="3578"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3579" w:author="erradi" w:date="2011-08-06T10:44:00Z"/>
                <w:rFonts w:ascii="Times New Roman" w:hAnsi="Times New Roman" w:cs="Times New Roman"/>
                <w:sz w:val="24"/>
                <w:szCs w:val="24"/>
                <w:lang w:val="en-US"/>
              </w:rPr>
            </w:pPr>
            <w:del w:id="3580" w:author="erradi" w:date="2011-08-06T10:44:00Z">
              <w:r w:rsidDel="00541083">
                <w:rPr>
                  <w:rFonts w:ascii="Times New Roman" w:hAnsi="Times New Roman" w:cs="Times New Roman"/>
                  <w:sz w:val="24"/>
                  <w:szCs w:val="24"/>
                  <w:lang w:val="en-US"/>
                </w:rPr>
                <w:delText>Date</w:delText>
              </w:r>
            </w:del>
          </w:p>
        </w:tc>
        <w:tc>
          <w:tcPr>
            <w:tcW w:w="1024" w:type="dxa"/>
          </w:tcPr>
          <w:p w:rsidR="00767BB9" w:rsidDel="00541083" w:rsidRDefault="00767BB9" w:rsidP="0097258D">
            <w:pPr>
              <w:ind w:left="709"/>
              <w:jc w:val="center"/>
              <w:rPr>
                <w:del w:id="3581" w:author="erradi" w:date="2011-08-06T10:44:00Z"/>
                <w:rFonts w:ascii="Times New Roman" w:hAnsi="Times New Roman" w:cs="Times New Roman"/>
                <w:sz w:val="24"/>
                <w:szCs w:val="24"/>
                <w:lang w:val="en-US"/>
              </w:rPr>
            </w:pPr>
            <w:del w:id="3582" w:author="erradi" w:date="2011-08-06T10:44:00Z">
              <w:r w:rsidDel="00541083">
                <w:rPr>
                  <w:rFonts w:ascii="Times New Roman" w:hAnsi="Times New Roman" w:cs="Times New Roman"/>
                  <w:sz w:val="24"/>
                  <w:szCs w:val="24"/>
                  <w:lang w:val="en-US"/>
                </w:rPr>
                <w:delText>Hour</w:delText>
              </w:r>
            </w:del>
          </w:p>
        </w:tc>
        <w:tc>
          <w:tcPr>
            <w:tcW w:w="1024" w:type="dxa"/>
          </w:tcPr>
          <w:p w:rsidR="00767BB9" w:rsidDel="00541083" w:rsidRDefault="00767BB9" w:rsidP="0097258D">
            <w:pPr>
              <w:ind w:left="709"/>
              <w:jc w:val="center"/>
              <w:rPr>
                <w:del w:id="3583" w:author="erradi" w:date="2011-08-06T10:44:00Z"/>
                <w:rFonts w:ascii="Times New Roman" w:hAnsi="Times New Roman" w:cs="Times New Roman"/>
                <w:sz w:val="24"/>
                <w:szCs w:val="24"/>
                <w:lang w:val="en-US"/>
              </w:rPr>
            </w:pPr>
            <w:del w:id="3584"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509"/>
          <w:del w:id="3585" w:author="erradi" w:date="2011-08-06T10:44:00Z"/>
        </w:trPr>
        <w:tc>
          <w:tcPr>
            <w:tcW w:w="1526" w:type="dxa"/>
          </w:tcPr>
          <w:p w:rsidR="00767BB9" w:rsidDel="00541083" w:rsidRDefault="00767BB9" w:rsidP="0097258D">
            <w:pPr>
              <w:ind w:left="709"/>
              <w:jc w:val="center"/>
              <w:rPr>
                <w:del w:id="3586" w:author="erradi" w:date="2011-08-06T10:44:00Z"/>
                <w:rFonts w:ascii="Times New Roman" w:hAnsi="Times New Roman" w:cs="Times New Roman"/>
                <w:sz w:val="24"/>
                <w:szCs w:val="24"/>
                <w:lang w:val="en-US"/>
              </w:rPr>
            </w:pPr>
            <w:del w:id="3587"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615" w:type="dxa"/>
          </w:tcPr>
          <w:p w:rsidR="00767BB9" w:rsidRPr="00763800" w:rsidDel="00541083" w:rsidRDefault="00767BB9" w:rsidP="0097258D">
            <w:pPr>
              <w:pStyle w:val="p1a"/>
              <w:ind w:left="709"/>
              <w:jc w:val="center"/>
              <w:rPr>
                <w:del w:id="3588" w:author="erradi" w:date="2011-08-06T10:44:00Z"/>
                <w:rFonts w:ascii="Times New Roman" w:hAnsi="Times New Roman"/>
              </w:rPr>
            </w:pPr>
            <w:del w:id="3589"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3590"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3591" w:author="erradi" w:date="2011-08-06T10:44:00Z"/>
                <w:rFonts w:ascii="Times New Roman" w:hAnsi="Times New Roman" w:cs="Times New Roman"/>
                <w:sz w:val="24"/>
                <w:szCs w:val="24"/>
                <w:lang w:val="en-US"/>
              </w:rPr>
            </w:pPr>
            <w:del w:id="3592" w:author="erradi" w:date="2011-08-06T10:44:00Z">
              <w:r w:rsidDel="00541083">
                <w:rPr>
                  <w:rFonts w:ascii="Times New Roman" w:hAnsi="Times New Roman" w:cs="Times New Roman"/>
                  <w:sz w:val="24"/>
                  <w:szCs w:val="24"/>
                  <w:lang w:val="en-US"/>
                </w:rPr>
                <w:delText>03/08/2010</w:delText>
              </w:r>
            </w:del>
          </w:p>
        </w:tc>
        <w:tc>
          <w:tcPr>
            <w:tcW w:w="1024" w:type="dxa"/>
          </w:tcPr>
          <w:p w:rsidR="00767BB9" w:rsidDel="00541083" w:rsidRDefault="00767BB9" w:rsidP="0097258D">
            <w:pPr>
              <w:ind w:left="709"/>
              <w:jc w:val="center"/>
              <w:rPr>
                <w:del w:id="3593" w:author="erradi" w:date="2011-08-06T10:44:00Z"/>
                <w:rFonts w:ascii="Times New Roman" w:hAnsi="Times New Roman" w:cs="Times New Roman"/>
                <w:sz w:val="24"/>
                <w:szCs w:val="24"/>
                <w:lang w:val="en-US"/>
              </w:rPr>
            </w:pPr>
            <w:del w:id="3594" w:author="erradi" w:date="2011-08-06T10:44:00Z">
              <w:r w:rsidDel="00541083">
                <w:rPr>
                  <w:rFonts w:ascii="Times New Roman" w:hAnsi="Times New Roman" w:cs="Times New Roman"/>
                  <w:sz w:val="24"/>
                  <w:szCs w:val="24"/>
                  <w:lang w:val="en-US"/>
                </w:rPr>
                <w:delText>17h:00</w:delText>
              </w:r>
            </w:del>
          </w:p>
        </w:tc>
        <w:tc>
          <w:tcPr>
            <w:tcW w:w="1024" w:type="dxa"/>
          </w:tcPr>
          <w:p w:rsidR="00767BB9" w:rsidDel="00541083" w:rsidRDefault="00767BB9" w:rsidP="0097258D">
            <w:pPr>
              <w:ind w:left="709"/>
              <w:jc w:val="center"/>
              <w:rPr>
                <w:del w:id="3595" w:author="erradi" w:date="2011-08-06T10:44:00Z"/>
                <w:rFonts w:ascii="Times New Roman" w:hAnsi="Times New Roman" w:cs="Times New Roman"/>
                <w:sz w:val="24"/>
                <w:szCs w:val="24"/>
                <w:lang w:val="en-US"/>
              </w:rPr>
            </w:pPr>
            <w:del w:id="3596" w:author="erradi" w:date="2011-08-06T10:44:00Z">
              <w:r w:rsidDel="00541083">
                <w:rPr>
                  <w:rFonts w:ascii="Times New Roman" w:hAnsi="Times New Roman" w:cs="Times New Roman"/>
                  <w:sz w:val="24"/>
                  <w:szCs w:val="24"/>
                  <w:lang w:val="en-US"/>
                </w:rPr>
                <w:delText>1</w:delText>
              </w:r>
            </w:del>
          </w:p>
          <w:p w:rsidR="00767BB9" w:rsidDel="00541083" w:rsidRDefault="00767BB9" w:rsidP="0097258D">
            <w:pPr>
              <w:ind w:left="709"/>
              <w:rPr>
                <w:del w:id="3597" w:author="erradi" w:date="2011-08-06T10:44:00Z"/>
                <w:rFonts w:ascii="Times New Roman" w:hAnsi="Times New Roman" w:cs="Times New Roman"/>
                <w:sz w:val="24"/>
                <w:szCs w:val="24"/>
                <w:lang w:val="en-US"/>
              </w:rPr>
            </w:pPr>
          </w:p>
        </w:tc>
      </w:tr>
      <w:tr w:rsidR="00767BB9" w:rsidRPr="00763800" w:rsidDel="00541083" w:rsidTr="00763800">
        <w:trPr>
          <w:trHeight w:val="509"/>
          <w:del w:id="3598" w:author="erradi" w:date="2011-08-06T10:44:00Z"/>
        </w:trPr>
        <w:tc>
          <w:tcPr>
            <w:tcW w:w="1526" w:type="dxa"/>
          </w:tcPr>
          <w:p w:rsidR="00767BB9" w:rsidRPr="002F0648" w:rsidDel="00541083" w:rsidRDefault="00767BB9" w:rsidP="0097258D">
            <w:pPr>
              <w:ind w:left="709"/>
              <w:jc w:val="center"/>
              <w:rPr>
                <w:del w:id="3599" w:author="erradi" w:date="2011-08-06T10:44:00Z"/>
                <w:rFonts w:ascii="Times New Roman" w:hAnsi="Times New Roman" w:cs="Times New Roman"/>
                <w:sz w:val="24"/>
                <w:szCs w:val="24"/>
                <w:vertAlign w:val="subscript"/>
                <w:lang w:val="en-US"/>
              </w:rPr>
            </w:pPr>
            <w:del w:id="3600"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del>
          </w:p>
        </w:tc>
        <w:tc>
          <w:tcPr>
            <w:tcW w:w="4615" w:type="dxa"/>
          </w:tcPr>
          <w:p w:rsidR="00767BB9" w:rsidRPr="002F0648" w:rsidDel="00541083" w:rsidRDefault="00767BB9" w:rsidP="0097258D">
            <w:pPr>
              <w:ind w:left="709"/>
              <w:rPr>
                <w:del w:id="3601" w:author="erradi" w:date="2011-08-06T10:44:00Z"/>
                <w:rFonts w:ascii="Times New Roman" w:hAnsi="Times New Roman" w:cs="Times New Roman"/>
                <w:sz w:val="20"/>
                <w:szCs w:val="20"/>
                <w:lang w:val="en-US"/>
              </w:rPr>
            </w:pPr>
            <w:del w:id="3602" w:author="erradi" w:date="2011-08-06T10:44:00Z">
              <w:r w:rsidRPr="002F0648" w:rsidDel="00541083">
                <w:rPr>
                  <w:rFonts w:ascii="Times New Roman" w:hAnsi="Times New Roman" w:cs="Times New Roman"/>
                  <w:sz w:val="20"/>
                  <w:szCs w:val="20"/>
                  <w:lang w:val="en-US"/>
                </w:rPr>
                <w:delText>&lt;Mesures&gt;</w:delText>
              </w:r>
              <w:r w:rsidRPr="002F0648" w:rsidDel="00541083">
                <w:rPr>
                  <w:rFonts w:ascii="Times New Roman" w:hAnsi="Times New Roman" w:cs="Times New Roman"/>
                  <w:sz w:val="20"/>
                  <w:szCs w:val="20"/>
                  <w:vertAlign w:val="superscript"/>
                  <w:lang w:val="en-US"/>
                </w:rPr>
                <w:delText>{P,E,R}</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&lt;wait&gt;</w:delText>
              </w:r>
              <w:r w:rsidRPr="002F0648" w:rsidDel="00541083">
                <w:rPr>
                  <w:rFonts w:ascii="Times New Roman" w:hAnsi="Times New Roman" w:cs="Times New Roman"/>
                  <w:sz w:val="20"/>
                  <w:szCs w:val="20"/>
                  <w:vertAlign w:val="superscript"/>
                  <w:lang w:val="en-US"/>
                </w:rPr>
                <w:delText xml:space="preserve">{U,R}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 xml:space="preserve"> &lt;Alert&gt;</w:delText>
              </w:r>
              <w:r w:rsidRPr="002F0648" w:rsidDel="00541083">
                <w:rPr>
                  <w:rFonts w:ascii="Times New Roman" w:hAnsi="Times New Roman" w:cs="Times New Roman"/>
                  <w:sz w:val="20"/>
                  <w:szCs w:val="20"/>
                  <w:vertAlign w:val="superscript"/>
                  <w:lang w:val="en-US"/>
                </w:rPr>
                <w:delText>{U,P,R}</w:delText>
              </w:r>
              <w:r w:rsidRPr="002F0648" w:rsidDel="00541083">
                <w:rPr>
                  <w:rFonts w:ascii="Times New Roman" w:hAnsi="Times New Roman"/>
                  <w:sz w:val="20"/>
                  <w:szCs w:val="20"/>
                  <w:lang w:val="en-US"/>
                </w:rPr>
                <w:delText xml:space="preserve">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 xml:space="preserve"> &lt;w&gt;</w:delText>
              </w:r>
              <w:r w:rsidRPr="002F0648" w:rsidDel="00541083">
                <w:rPr>
                  <w:rFonts w:ascii="Times New Roman" w:hAnsi="Times New Roman" w:cs="Times New Roman"/>
                  <w:sz w:val="20"/>
                  <w:szCs w:val="20"/>
                  <w:vertAlign w:val="superscript"/>
                  <w:lang w:val="en-US"/>
                </w:rPr>
                <w:delText>{E,R}</w:delText>
              </w:r>
              <w:r w:rsidRPr="002F0648" w:rsidDel="00541083">
                <w:rPr>
                  <w:rFonts w:ascii="Times New Roman" w:hAnsi="Times New Roman" w:cs="Times New Roman"/>
                  <w:sz w:val="20"/>
                  <w:szCs w:val="20"/>
                  <w:lang w:val="en-US"/>
                </w:rPr>
                <w:delText xml:space="preserve"> |&gt; &lt;Try-Later&gt;</w:delText>
              </w:r>
              <w:r w:rsidRPr="002F0648" w:rsidDel="00541083">
                <w:rPr>
                  <w:rFonts w:ascii="Times New Roman" w:hAnsi="Times New Roman" w:cs="Times New Roman"/>
                  <w:sz w:val="20"/>
                  <w:szCs w:val="20"/>
                  <w:vertAlign w:val="superscript"/>
                  <w:lang w:val="en-US"/>
                </w:rPr>
                <w:delText>{E}</w:delText>
              </w:r>
              <w:r w:rsidRPr="002F0648" w:rsidDel="00541083">
                <w:rPr>
                  <w:rFonts w:ascii="Times New Roman" w:hAnsi="Times New Roman" w:cs="Times New Roman"/>
                  <w:sz w:val="20"/>
                  <w:szCs w:val="20"/>
                  <w:lang w:val="en-US"/>
                </w:rPr>
                <w:delText xml:space="preserve"> else &lt;act&gt;</w:delText>
              </w:r>
              <w:r w:rsidRPr="002F0648" w:rsidDel="00541083">
                <w:rPr>
                  <w:rFonts w:ascii="Times New Roman" w:hAnsi="Times New Roman" w:cs="Times New Roman"/>
                  <w:sz w:val="20"/>
                  <w:szCs w:val="20"/>
                  <w:vertAlign w:val="superscript"/>
                  <w:lang w:val="en-US"/>
                </w:rPr>
                <w:delText>{E,P,D,R}</w:delText>
              </w:r>
              <w:r w:rsidRPr="002F0648" w:rsidDel="00541083">
                <w:rPr>
                  <w:rFonts w:ascii="Times New Roman" w:hAnsi="Times New Roman"/>
                  <w:sz w:val="20"/>
                  <w:szCs w:val="20"/>
                  <w:lang w:val="en-US"/>
                </w:rPr>
                <w:delText>))</w:delText>
              </w:r>
            </w:del>
          </w:p>
        </w:tc>
        <w:tc>
          <w:tcPr>
            <w:tcW w:w="1023" w:type="dxa"/>
          </w:tcPr>
          <w:p w:rsidR="00767BB9" w:rsidDel="00541083" w:rsidRDefault="00767BB9" w:rsidP="0097258D">
            <w:pPr>
              <w:ind w:left="709"/>
              <w:jc w:val="center"/>
              <w:rPr>
                <w:del w:id="3603" w:author="erradi" w:date="2011-08-06T10:44:00Z"/>
                <w:rFonts w:ascii="Times New Roman" w:hAnsi="Times New Roman" w:cs="Times New Roman"/>
                <w:sz w:val="24"/>
                <w:szCs w:val="24"/>
                <w:lang w:val="en-US"/>
              </w:rPr>
            </w:pPr>
            <w:del w:id="3604" w:author="erradi" w:date="2011-08-06T10:44:00Z">
              <w:r w:rsidDel="00541083">
                <w:rPr>
                  <w:rFonts w:ascii="Times New Roman" w:hAnsi="Times New Roman" w:cs="Times New Roman"/>
                  <w:sz w:val="24"/>
                  <w:szCs w:val="24"/>
                  <w:lang w:val="en-US"/>
                </w:rPr>
                <w:delText>12/02/2011</w:delText>
              </w:r>
            </w:del>
          </w:p>
        </w:tc>
        <w:tc>
          <w:tcPr>
            <w:tcW w:w="1024" w:type="dxa"/>
          </w:tcPr>
          <w:p w:rsidR="00767BB9" w:rsidDel="00541083" w:rsidRDefault="00767BB9" w:rsidP="0097258D">
            <w:pPr>
              <w:ind w:left="709"/>
              <w:jc w:val="center"/>
              <w:rPr>
                <w:del w:id="3605" w:author="erradi" w:date="2011-08-06T10:44:00Z"/>
                <w:rFonts w:ascii="Times New Roman" w:hAnsi="Times New Roman" w:cs="Times New Roman"/>
                <w:sz w:val="24"/>
                <w:szCs w:val="24"/>
                <w:lang w:val="en-US"/>
              </w:rPr>
            </w:pPr>
            <w:del w:id="3606" w:author="erradi" w:date="2011-08-06T10:44:00Z">
              <w:r w:rsidDel="00541083">
                <w:rPr>
                  <w:rFonts w:ascii="Times New Roman" w:hAnsi="Times New Roman" w:cs="Times New Roman"/>
                  <w:sz w:val="24"/>
                  <w:szCs w:val="24"/>
                  <w:lang w:val="en-US"/>
                </w:rPr>
                <w:delText>10h:00</w:delText>
              </w:r>
            </w:del>
          </w:p>
        </w:tc>
        <w:tc>
          <w:tcPr>
            <w:tcW w:w="1024" w:type="dxa"/>
          </w:tcPr>
          <w:p w:rsidR="00767BB9" w:rsidRPr="00094455" w:rsidDel="00541083" w:rsidRDefault="00767BB9" w:rsidP="0097258D">
            <w:pPr>
              <w:ind w:left="709"/>
              <w:jc w:val="center"/>
              <w:rPr>
                <w:del w:id="3607" w:author="erradi" w:date="2011-08-06T10:44:00Z"/>
                <w:rFonts w:ascii="Times New Roman" w:hAnsi="Times New Roman" w:cs="Times New Roman"/>
                <w:color w:val="C00000"/>
                <w:sz w:val="24"/>
                <w:szCs w:val="24"/>
                <w:lang w:val="en-US"/>
              </w:rPr>
            </w:pPr>
            <w:del w:id="3608" w:author="erradi" w:date="2011-08-06T10:44:00Z">
              <w:r w:rsidRPr="00094455" w:rsidDel="00541083">
                <w:rPr>
                  <w:rFonts w:ascii="Times New Roman" w:hAnsi="Times New Roman" w:cs="Times New Roman"/>
                  <w:color w:val="C00000"/>
                  <w:sz w:val="24"/>
                  <w:szCs w:val="24"/>
                  <w:lang w:val="en-US"/>
                </w:rPr>
                <w:delText>0</w:delText>
              </w:r>
            </w:del>
          </w:p>
        </w:tc>
      </w:tr>
    </w:tbl>
    <w:p w:rsidR="00767BB9" w:rsidDel="00541083" w:rsidRDefault="00767BB9" w:rsidP="0097258D">
      <w:pPr>
        <w:pStyle w:val="Paragraphedeliste"/>
        <w:ind w:left="709"/>
        <w:rPr>
          <w:del w:id="3609" w:author="erradi" w:date="2011-08-06T10:44:00Z"/>
          <w:rFonts w:ascii="Times New Roman" w:hAnsi="Times New Roman" w:cs="Times New Roman"/>
          <w:sz w:val="24"/>
          <w:szCs w:val="24"/>
          <w:lang w:val="en-US"/>
        </w:rPr>
      </w:pPr>
    </w:p>
    <w:p w:rsidR="00767BB9" w:rsidRPr="00820B92" w:rsidDel="00541083" w:rsidRDefault="00767BB9" w:rsidP="0097258D">
      <w:pPr>
        <w:pStyle w:val="Paragraphedeliste"/>
        <w:ind w:left="709"/>
        <w:rPr>
          <w:del w:id="3610"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numPr>
          <w:ilvl w:val="3"/>
          <w:numId w:val="1"/>
        </w:numPr>
        <w:ind w:left="709"/>
        <w:rPr>
          <w:del w:id="3611" w:author="erradi" w:date="2011-08-06T10:44:00Z"/>
          <w:rFonts w:ascii="Times New Roman" w:hAnsi="Times New Roman" w:cs="Times New Roman"/>
          <w:sz w:val="24"/>
          <w:szCs w:val="24"/>
          <w:lang w:val="en-US"/>
        </w:rPr>
      </w:pPr>
      <w:del w:id="3612" w:author="erradi" w:date="2011-08-06T10:44:00Z">
        <w:r w:rsidRPr="0097258D" w:rsidDel="00541083">
          <w:rPr>
            <w:rFonts w:ascii="Times New Roman" w:hAnsi="Times New Roman" w:cs="Times New Roman"/>
            <w:sz w:val="24"/>
            <w:szCs w:val="24"/>
            <w:lang w:val="en-US"/>
          </w:rPr>
          <w:delText>Algorithm running</w:delText>
        </w:r>
      </w:del>
    </w:p>
    <w:p w:rsidR="00767BB9" w:rsidRPr="0097258D" w:rsidDel="00541083" w:rsidRDefault="00767BB9" w:rsidP="0097258D">
      <w:pPr>
        <w:pStyle w:val="Paragraphedeliste"/>
        <w:ind w:left="709"/>
        <w:rPr>
          <w:del w:id="3613" w:author="erradi" w:date="2011-08-06T10:44:00Z"/>
          <w:rFonts w:ascii="Times New Roman" w:hAnsi="Times New Roman" w:cs="Times New Roman"/>
          <w:sz w:val="24"/>
          <w:szCs w:val="24"/>
          <w:lang w:val="en-US"/>
        </w:rPr>
      </w:pPr>
      <w:del w:id="3614" w:author="erradi" w:date="2011-08-06T10:44:00Z">
        <w:r w:rsidRPr="0097258D" w:rsidDel="00541083">
          <w:rPr>
            <w:rFonts w:ascii="Times New Roman" w:hAnsi="Times New Roman" w:cs="Times New Roman"/>
            <w:sz w:val="24"/>
            <w:szCs w:val="24"/>
            <w:lang w:val="en-US"/>
          </w:rPr>
          <w:delText>Lancement de Méta</w:delText>
        </w:r>
        <w:r w:rsidRPr="0097258D" w:rsidDel="00541083">
          <w:rPr>
            <w:rFonts w:ascii="Times New Roman" w:hAnsi="Times New Roman" w:cs="Times New Roman"/>
            <w:sz w:val="24"/>
            <w:szCs w:val="24"/>
            <w:vertAlign w:val="subscript"/>
            <w:lang w:val="en-US"/>
          </w:rPr>
          <w:delText>T</w:delText>
        </w:r>
        <w:r w:rsidRPr="0097258D" w:rsidDel="00541083">
          <w:rPr>
            <w:rFonts w:ascii="Times New Roman" w:hAnsi="Times New Roman" w:cs="Times New Roman"/>
            <w:sz w:val="24"/>
            <w:szCs w:val="24"/>
            <w:lang w:val="en-US"/>
          </w:rPr>
          <w:delText>(telemed</w:delText>
        </w:r>
        <w:r w:rsidRPr="0097258D" w:rsidDel="00541083">
          <w:rPr>
            <w:rFonts w:ascii="Times New Roman" w:hAnsi="Times New Roman" w:cs="Times New Roman"/>
            <w:sz w:val="24"/>
            <w:szCs w:val="24"/>
            <w:vertAlign w:val="subscript"/>
            <w:lang w:val="en-US"/>
          </w:rPr>
          <w:delText>1</w:delText>
        </w:r>
        <w:r w:rsidRPr="0097258D" w:rsidDel="00541083">
          <w:rPr>
            <w:rFonts w:ascii="Times New Roman" w:hAnsi="Times New Roman" w:cs="Times New Roman"/>
            <w:sz w:val="24"/>
            <w:szCs w:val="24"/>
            <w:lang w:val="en-US"/>
          </w:rPr>
          <w:delText>,telemed</w:delText>
        </w:r>
        <w:r w:rsidRPr="0097258D" w:rsidDel="00541083">
          <w:rPr>
            <w:rFonts w:ascii="Times New Roman" w:hAnsi="Times New Roman" w:cs="Times New Roman"/>
            <w:sz w:val="24"/>
            <w:szCs w:val="24"/>
            <w:vertAlign w:val="subscript"/>
            <w:lang w:val="en-US"/>
          </w:rPr>
          <w:delText>2</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rPr>
          <w:del w:id="3615" w:author="erradi" w:date="2011-08-06T10:44:00Z"/>
          <w:rFonts w:ascii="Times New Roman" w:hAnsi="Times New Roman" w:cs="Times New Roman"/>
          <w:i/>
          <w:sz w:val="24"/>
          <w:szCs w:val="24"/>
          <w:u w:val="single"/>
          <w:lang w:val="en-US"/>
        </w:rPr>
      </w:pPr>
      <w:del w:id="3616" w:author="erradi" w:date="2011-08-06T10:44:00Z">
        <w:r w:rsidRPr="0097258D" w:rsidDel="00541083">
          <w:rPr>
            <w:rFonts w:ascii="Times New Roman" w:hAnsi="Times New Roman" w:cs="Times New Roman"/>
            <w:i/>
            <w:sz w:val="24"/>
            <w:szCs w:val="24"/>
            <w:u w:val="single"/>
            <w:lang w:val="en-US"/>
          </w:rPr>
          <w:delText>Structural Conformance</w:delText>
        </w:r>
      </w:del>
    </w:p>
    <w:p w:rsidR="00767BB9" w:rsidRPr="0097258D" w:rsidDel="00541083" w:rsidRDefault="00767BB9" w:rsidP="0097258D">
      <w:pPr>
        <w:pStyle w:val="Paragraphedeliste"/>
        <w:ind w:left="709"/>
        <w:rPr>
          <w:del w:id="3617" w:author="erradi" w:date="2011-08-06T10:44:00Z"/>
          <w:rFonts w:ascii="Times New Roman" w:hAnsi="Times New Roman" w:cs="Times New Roman"/>
          <w:sz w:val="24"/>
          <w:szCs w:val="24"/>
          <w:lang w:val="en-US"/>
        </w:rPr>
      </w:pPr>
      <w:del w:id="3618" w:author="erradi" w:date="2011-08-06T10:44:00Z">
        <w:r w:rsidRPr="0097258D" w:rsidDel="00541083">
          <w:rPr>
            <w:rFonts w:ascii="Times New Roman" w:hAnsi="Times New Roman" w:cs="Times New Roman"/>
            <w:b/>
            <w:sz w:val="24"/>
            <w:szCs w:val="24"/>
            <w:lang w:val="en-US"/>
          </w:rPr>
          <w:delText>Syntax Conformance Result</w:delText>
        </w:r>
        <w:r w:rsidRPr="0097258D" w:rsidDel="00541083">
          <w:rPr>
            <w:rFonts w:ascii="Times New Roman" w:hAnsi="Times New Roman" w:cs="Times New Roman"/>
            <w:sz w:val="24"/>
            <w:szCs w:val="24"/>
            <w:lang w:val="en-US"/>
          </w:rPr>
          <w:delText> :</w:delText>
        </w:r>
      </w:del>
    </w:p>
    <w:p w:rsidR="00767BB9" w:rsidRPr="0097258D" w:rsidDel="00541083" w:rsidRDefault="00767BB9" w:rsidP="0097258D">
      <w:pPr>
        <w:pStyle w:val="Paragraphedeliste"/>
        <w:ind w:left="709"/>
        <w:rPr>
          <w:del w:id="3619" w:author="erradi" w:date="2011-08-06T10:44:00Z"/>
          <w:rFonts w:ascii="Times New Roman" w:hAnsi="Times New Roman" w:cs="Times New Roman"/>
          <w:color w:val="C00000"/>
          <w:lang w:val="en-US"/>
        </w:rPr>
      </w:pPr>
      <w:del w:id="3620" w:author="erradi" w:date="2011-08-06T10:44:00Z">
        <w:r w:rsidRPr="0097258D" w:rsidDel="00541083">
          <w:rPr>
            <w:rFonts w:ascii="Times New Roman" w:hAnsi="Times New Roman" w:cs="Times New Roman"/>
            <w:color w:val="C00000"/>
            <w:lang w:val="en-US"/>
          </w:rPr>
          <w:delText>&lt;Mesures&gt;</w:delText>
        </w:r>
        <w:r w:rsidRPr="0097258D" w:rsidDel="00541083">
          <w:rPr>
            <w:rFonts w:ascii="Times New Roman" w:hAnsi="Times New Roman" w:cs="Times New Roman"/>
            <w:color w:val="C00000"/>
            <w:vertAlign w:val="superscript"/>
            <w:lang w:val="en-US"/>
          </w:rPr>
          <w:delText>{P,E,R}</w:delText>
        </w:r>
        <w:r w:rsidRPr="0097258D" w:rsidDel="00541083">
          <w:rPr>
            <w:rFonts w:ascii="Times New Roman" w:hAnsi="Times New Roman" w:cs="Times New Roman"/>
            <w:color w:val="C00000"/>
            <w:lang w:val="en-US"/>
          </w:rPr>
          <w:delText>;</w:delText>
        </w:r>
        <w:r w:rsidRPr="0097258D" w:rsidDel="00541083">
          <w:rPr>
            <w:rFonts w:ascii="Times New Roman" w:hAnsi="Times New Roman" w:cs="Times New Roman"/>
            <w:color w:val="C00000"/>
            <w:vertAlign w:val="subscript"/>
            <w:lang w:val="en-US"/>
          </w:rPr>
          <w:delText>w</w:delText>
        </w:r>
        <w:r w:rsidRPr="0097258D" w:rsidDel="00541083">
          <w:rPr>
            <w:rFonts w:ascii="Times New Roman" w:hAnsi="Times New Roman" w:cs="Times New Roman"/>
            <w:color w:val="C00000"/>
            <w:lang w:val="en-US"/>
          </w:rPr>
          <w:delText>(</w:delText>
        </w:r>
        <w:r w:rsidRPr="0097258D" w:rsidDel="00541083">
          <w:rPr>
            <w:rFonts w:ascii="Times New Roman" w:hAnsi="Times New Roman"/>
            <w:color w:val="C00000"/>
            <w:lang w:val="en-US"/>
          </w:rPr>
          <w:delText>(</w:delText>
        </w:r>
        <w:r w:rsidRPr="0097258D" w:rsidDel="00541083">
          <w:rPr>
            <w:rFonts w:ascii="Times New Roman" w:hAnsi="Times New Roman" w:cs="Times New Roman"/>
            <w:color w:val="C00000"/>
            <w:lang w:val="en-US"/>
          </w:rPr>
          <w:delText>&lt;wait&gt;</w:delText>
        </w:r>
        <w:r w:rsidRPr="0097258D" w:rsidDel="00541083">
          <w:rPr>
            <w:rFonts w:ascii="Times New Roman" w:hAnsi="Times New Roman" w:cs="Times New Roman"/>
            <w:color w:val="C00000"/>
            <w:vertAlign w:val="superscript"/>
            <w:lang w:val="en-US"/>
          </w:rPr>
          <w:delText xml:space="preserve">{U,R} </w:delText>
        </w:r>
        <w:r w:rsidRPr="0097258D" w:rsidDel="00541083">
          <w:rPr>
            <w:rFonts w:ascii="Times New Roman" w:hAnsi="Times New Roman" w:cs="Times New Roman"/>
            <w:color w:val="C00000"/>
            <w:lang w:val="en-US"/>
          </w:rPr>
          <w:delText>*</w:delText>
        </w:r>
        <w:r w:rsidRPr="0097258D" w:rsidDel="00541083">
          <w:rPr>
            <w:rFonts w:ascii="Times New Roman" w:hAnsi="Times New Roman" w:cs="Times New Roman"/>
            <w:color w:val="C00000"/>
            <w:vertAlign w:val="subscript"/>
            <w:lang w:val="en-US"/>
          </w:rPr>
          <w:delText>w</w:delText>
        </w:r>
        <w:r w:rsidRPr="0097258D" w:rsidDel="00541083">
          <w:rPr>
            <w:rFonts w:ascii="Times New Roman" w:hAnsi="Times New Roman" w:cs="Times New Roman"/>
            <w:color w:val="C00000"/>
            <w:lang w:val="en-US"/>
          </w:rPr>
          <w:delText xml:space="preserve"> &lt;Alert&gt;</w:delText>
        </w:r>
        <w:r w:rsidRPr="0097258D" w:rsidDel="00541083">
          <w:rPr>
            <w:rFonts w:ascii="Times New Roman" w:hAnsi="Times New Roman" w:cs="Times New Roman"/>
            <w:color w:val="C00000"/>
            <w:vertAlign w:val="superscript"/>
            <w:lang w:val="en-US"/>
          </w:rPr>
          <w:delText>{U,P,R}</w:delText>
        </w:r>
        <w:r w:rsidRPr="0097258D" w:rsidDel="00541083">
          <w:rPr>
            <w:rFonts w:ascii="Times New Roman" w:hAnsi="Times New Roman"/>
            <w:color w:val="C00000"/>
            <w:lang w:val="en-US"/>
          </w:rPr>
          <w:delText xml:space="preserve"> )</w:delText>
        </w:r>
        <w:r w:rsidRPr="0097258D" w:rsidDel="00541083">
          <w:rPr>
            <w:rFonts w:ascii="Times New Roman" w:hAnsi="Times New Roman" w:cs="Times New Roman"/>
            <w:color w:val="C00000"/>
            <w:lang w:val="en-US"/>
          </w:rPr>
          <w:delText>[]</w:delText>
        </w:r>
        <w:r w:rsidRPr="0097258D" w:rsidDel="00541083">
          <w:rPr>
            <w:rFonts w:ascii="Times New Roman" w:hAnsi="Times New Roman"/>
            <w:color w:val="C00000"/>
            <w:lang w:val="en-US"/>
          </w:rPr>
          <w:delText>(</w:delText>
        </w:r>
        <w:r w:rsidRPr="0097258D" w:rsidDel="00541083">
          <w:rPr>
            <w:rFonts w:ascii="Times New Roman" w:hAnsi="Times New Roman" w:cs="Times New Roman"/>
            <w:color w:val="C00000"/>
            <w:lang w:val="en-US"/>
          </w:rPr>
          <w:delText xml:space="preserve"> (&lt;wait&gt;{E,R} *w </w:delText>
        </w:r>
        <w:r w:rsidRPr="00904187" w:rsidDel="00541083">
          <w:rPr>
            <w:rFonts w:ascii="Times New Roman" w:hAnsi="Times New Roman"/>
            <w:color w:val="C00000"/>
          </w:rPr>
          <w:delText>ε</w:delText>
        </w:r>
      </w:del>
    </w:p>
    <w:p w:rsidR="00767BB9" w:rsidRPr="00904187" w:rsidDel="00541083" w:rsidRDefault="00767BB9" w:rsidP="0097258D">
      <w:pPr>
        <w:pStyle w:val="Paragraphedeliste"/>
        <w:ind w:left="709"/>
        <w:jc w:val="both"/>
        <w:rPr>
          <w:del w:id="3621" w:author="erradi" w:date="2011-08-06T10:44:00Z"/>
          <w:rFonts w:ascii="Times New Roman" w:hAnsi="Times New Roman" w:cs="Times New Roman"/>
          <w:color w:val="C00000"/>
          <w:lang w:val="en-US"/>
        </w:rPr>
      </w:pPr>
      <w:del w:id="3622" w:author="erradi" w:date="2011-08-06T10:44:00Z">
        <w:r w:rsidRPr="00904187" w:rsidDel="00541083">
          <w:rPr>
            <w:rFonts w:ascii="Times New Roman" w:hAnsi="Times New Roman" w:cs="Times New Roman"/>
            <w:color w:val="C00000"/>
            <w:lang w:val="en-US"/>
          </w:rPr>
          <w:delText>) |&gt; &lt;Try-Later&gt;</w:delText>
        </w:r>
        <w:r w:rsidRPr="00904187" w:rsidDel="00541083">
          <w:rPr>
            <w:rFonts w:ascii="Times New Roman" w:hAnsi="Times New Roman" w:cs="Times New Roman"/>
            <w:color w:val="C00000"/>
            <w:vertAlign w:val="superscript"/>
            <w:lang w:val="en-US"/>
          </w:rPr>
          <w:delText>{E}</w:delText>
        </w:r>
        <w:r w:rsidRPr="00904187" w:rsidDel="00541083">
          <w:rPr>
            <w:rFonts w:ascii="Times New Roman" w:hAnsi="Times New Roman" w:cs="Times New Roman"/>
            <w:color w:val="C00000"/>
            <w:lang w:val="en-US"/>
          </w:rPr>
          <w:delText xml:space="preserve"> else ((&lt;assign&gt;</w:delText>
        </w:r>
        <w:r w:rsidRPr="00904187" w:rsidDel="00541083">
          <w:rPr>
            <w:rFonts w:ascii="Times New Roman" w:hAnsi="Times New Roman" w:cs="Times New Roman"/>
            <w:color w:val="C00000"/>
            <w:vertAlign w:val="superscript"/>
            <w:lang w:val="en-US"/>
          </w:rPr>
          <w:delText>{D,R}</w:delText>
        </w:r>
        <w:r w:rsidRPr="00904187" w:rsidDel="00541083">
          <w:rPr>
            <w:rFonts w:ascii="Times New Roman" w:hAnsi="Times New Roman" w:cs="Times New Roman"/>
            <w:color w:val="C00000"/>
            <w:lang w:val="en-US"/>
          </w:rPr>
          <w:delText xml:space="preserve"> ;</w:delText>
        </w:r>
        <w:r w:rsidRPr="00904187" w:rsidDel="00541083">
          <w:rPr>
            <w:rFonts w:ascii="Times New Roman" w:hAnsi="Times New Roman" w:cs="Times New Roman"/>
            <w:color w:val="C00000"/>
            <w:vertAlign w:val="subscript"/>
            <w:lang w:val="en-US"/>
          </w:rPr>
          <w:delText>w</w:delText>
        </w:r>
        <w:r w:rsidRPr="00904187" w:rsidDel="00541083">
          <w:rPr>
            <w:rFonts w:ascii="Times New Roman" w:hAnsi="Times New Roman" w:cs="Times New Roman"/>
            <w:color w:val="C00000"/>
            <w:lang w:val="en-US"/>
          </w:rPr>
          <w:delText xml:space="preserve"> &lt;Result-Dosage&gt;</w:delText>
        </w:r>
        <w:r w:rsidRPr="00904187" w:rsidDel="00541083">
          <w:rPr>
            <w:rFonts w:ascii="Times New Roman" w:hAnsi="Times New Roman" w:cs="Times New Roman"/>
            <w:color w:val="C00000"/>
            <w:vertAlign w:val="superscript"/>
            <w:lang w:val="en-US"/>
          </w:rPr>
          <w:delText>{D,R}</w:delText>
        </w:r>
        <w:r w:rsidRPr="00904187" w:rsidDel="00541083">
          <w:rPr>
            <w:rFonts w:ascii="Times New Roman" w:hAnsi="Times New Roman" w:cs="Times New Roman"/>
            <w:color w:val="C00000"/>
            <w:lang w:val="en-US"/>
          </w:rPr>
          <w:delText>) ;</w:delText>
        </w:r>
        <w:r w:rsidRPr="00904187" w:rsidDel="00541083">
          <w:rPr>
            <w:rFonts w:ascii="Times New Roman" w:hAnsi="Times New Roman" w:cs="Times New Roman"/>
            <w:color w:val="C00000"/>
            <w:vertAlign w:val="subscript"/>
            <w:lang w:val="en-US"/>
          </w:rPr>
          <w:delText>w</w:delText>
        </w:r>
        <w:r w:rsidRPr="00904187" w:rsidDel="00541083">
          <w:rPr>
            <w:rFonts w:ascii="Times New Roman" w:hAnsi="Times New Roman" w:cs="Times New Roman"/>
            <w:color w:val="C00000"/>
            <w:lang w:val="en-US"/>
          </w:rPr>
          <w:delText xml:space="preserve"> (&lt;Retrieve-Dosage&gt;</w:delText>
        </w:r>
        <w:r w:rsidRPr="00904187" w:rsidDel="00541083">
          <w:rPr>
            <w:rFonts w:ascii="Times New Roman" w:hAnsi="Times New Roman" w:cs="Times New Roman"/>
            <w:color w:val="C00000"/>
            <w:vertAlign w:val="superscript"/>
            <w:lang w:val="en-US"/>
          </w:rPr>
          <w:delText>{R,E}</w:delText>
        </w:r>
        <w:r w:rsidRPr="00904187" w:rsidDel="00541083">
          <w:rPr>
            <w:rFonts w:ascii="Times New Roman" w:hAnsi="Times New Roman" w:cs="Times New Roman"/>
            <w:color w:val="C00000"/>
            <w:lang w:val="en-US"/>
          </w:rPr>
          <w:delText xml:space="preserve"> ;</w:delText>
        </w:r>
        <w:r w:rsidRPr="00904187" w:rsidDel="00541083">
          <w:rPr>
            <w:rFonts w:ascii="Times New Roman" w:hAnsi="Times New Roman" w:cs="Times New Roman"/>
            <w:color w:val="C00000"/>
            <w:vertAlign w:val="subscript"/>
            <w:lang w:val="en-US"/>
          </w:rPr>
          <w:delText>s</w:delText>
        </w:r>
        <w:r w:rsidRPr="00904187" w:rsidDel="00541083">
          <w:rPr>
            <w:rFonts w:ascii="Times New Roman" w:hAnsi="Times New Roman" w:cs="Times New Roman"/>
            <w:color w:val="C00000"/>
            <w:lang w:val="en-US"/>
          </w:rPr>
          <w:delText xml:space="preserve"> &lt;Dosing-Application&gt;</w:delText>
        </w:r>
        <w:r w:rsidRPr="00904187" w:rsidDel="00541083">
          <w:rPr>
            <w:rFonts w:ascii="Times New Roman" w:hAnsi="Times New Roman" w:cs="Times New Roman"/>
            <w:color w:val="C00000"/>
            <w:vertAlign w:val="superscript"/>
            <w:lang w:val="en-US"/>
          </w:rPr>
          <w:delText>{E,P}</w:delText>
        </w:r>
        <w:r w:rsidRPr="00904187" w:rsidDel="00541083">
          <w:rPr>
            <w:rFonts w:ascii="Times New Roman" w:hAnsi="Times New Roman" w:cs="Times New Roman"/>
            <w:color w:val="C00000"/>
            <w:lang w:val="en-US"/>
          </w:rPr>
          <w:delText>))</w:delText>
        </w:r>
        <w:r w:rsidRPr="00904187" w:rsidDel="00541083">
          <w:rPr>
            <w:rFonts w:ascii="Times New Roman" w:hAnsi="Times New Roman"/>
            <w:color w:val="C00000"/>
            <w:lang w:val="en-US"/>
          </w:rPr>
          <w:delText>))</w:delText>
        </w:r>
      </w:del>
    </w:p>
    <w:p w:rsidR="00767BB9" w:rsidDel="00541083" w:rsidRDefault="00767BB9" w:rsidP="0097258D">
      <w:pPr>
        <w:pStyle w:val="Paragraphedeliste"/>
        <w:spacing w:after="0"/>
        <w:ind w:left="709"/>
        <w:jc w:val="both"/>
        <w:rPr>
          <w:del w:id="3623" w:author="erradi" w:date="2011-08-06T10:44:00Z"/>
          <w:rFonts w:ascii="Times New Roman" w:hAnsi="Times New Roman" w:cs="Times New Roman"/>
          <w:sz w:val="24"/>
          <w:szCs w:val="24"/>
          <w:lang w:val="en-US"/>
        </w:rPr>
      </w:pPr>
      <w:del w:id="3624" w:author="erradi" w:date="2011-08-06T10:44:00Z">
        <w:r w:rsidRPr="00EF4D01" w:rsidDel="00541083">
          <w:rPr>
            <w:rFonts w:ascii="Times New Roman" w:hAnsi="Times New Roman" w:cs="Times New Roman"/>
            <w:sz w:val="24"/>
            <w:szCs w:val="24"/>
            <w:u w:val="single"/>
            <w:lang w:val="en-US"/>
          </w:rPr>
          <w:delText xml:space="preserve">Expression syntaxically correct </w:delText>
        </w:r>
        <w:r w:rsidDel="00541083">
          <w:rPr>
            <w:rFonts w:ascii="Times New Roman" w:hAnsi="Times New Roman" w:cs="Times New Roman"/>
            <w:sz w:val="24"/>
            <w:szCs w:val="24"/>
            <w:lang w:val="en-US"/>
          </w:rPr>
          <w:delText>: Every Operator has two sub-collaborations around it.</w:delText>
        </w:r>
      </w:del>
    </w:p>
    <w:p w:rsidR="00767BB9" w:rsidRPr="00FF3B2F" w:rsidDel="00541083" w:rsidRDefault="00767BB9" w:rsidP="0097258D">
      <w:pPr>
        <w:spacing w:after="0"/>
        <w:ind w:left="709" w:firstLine="708"/>
        <w:jc w:val="both"/>
        <w:rPr>
          <w:del w:id="3625" w:author="erradi" w:date="2011-08-06T10:44:00Z"/>
          <w:rFonts w:ascii="Times New Roman" w:hAnsi="Times New Roman" w:cs="Times New Roman"/>
          <w:sz w:val="24"/>
          <w:szCs w:val="24"/>
          <w:lang w:val="en-US"/>
        </w:rPr>
      </w:pPr>
      <w:del w:id="3626" w:author="erradi" w:date="2011-08-06T10:44:00Z">
        <w:r w:rsidRPr="00FF3B2F" w:rsidDel="00541083">
          <w:rPr>
            <w:rFonts w:ascii="Times New Roman" w:hAnsi="Times New Roman" w:cs="Times New Roman"/>
            <w:b/>
            <w:sz w:val="24"/>
            <w:szCs w:val="24"/>
            <w:lang w:val="en-US"/>
          </w:rPr>
          <w:delText>Collaboration Conformance Result</w:delText>
        </w:r>
        <w:r w:rsidRPr="00FF3B2F" w:rsidDel="00541083">
          <w:rPr>
            <w:rFonts w:ascii="Times New Roman" w:hAnsi="Times New Roman" w:cs="Times New Roman"/>
            <w:sz w:val="24"/>
            <w:szCs w:val="24"/>
            <w:lang w:val="en-US"/>
          </w:rPr>
          <w:delText> :</w:delText>
        </w:r>
      </w:del>
    </w:p>
    <w:p w:rsidR="00767BB9" w:rsidRPr="00FF3B2F" w:rsidDel="00541083" w:rsidRDefault="00767BB9" w:rsidP="0097258D">
      <w:pPr>
        <w:spacing w:after="0"/>
        <w:ind w:left="709" w:firstLine="708"/>
        <w:jc w:val="both"/>
        <w:rPr>
          <w:del w:id="3627" w:author="erradi" w:date="2011-08-06T10:44:00Z"/>
          <w:rFonts w:ascii="Times New Roman" w:hAnsi="Times New Roman" w:cs="Times New Roman"/>
          <w:sz w:val="24"/>
          <w:szCs w:val="24"/>
          <w:lang w:val="en-US"/>
        </w:rPr>
      </w:pPr>
      <w:del w:id="3628" w:author="erradi" w:date="2011-08-06T10:44:00Z">
        <w:r w:rsidRPr="00FF3B2F" w:rsidDel="00541083">
          <w:rPr>
            <w:rFonts w:ascii="Times New Roman" w:hAnsi="Times New Roman" w:cs="Times New Roman"/>
            <w:sz w:val="24"/>
            <w:szCs w:val="24"/>
            <w:u w:val="single"/>
            <w:lang w:val="en-US"/>
          </w:rPr>
          <w:delText>Expression Collaborations Conformance correct</w:delText>
        </w:r>
        <w:r w:rsidRPr="00FF3B2F" w:rsidDel="00541083">
          <w:rPr>
            <w:rFonts w:ascii="Times New Roman" w:hAnsi="Times New Roman" w:cs="Times New Roman"/>
            <w:sz w:val="24"/>
            <w:szCs w:val="24"/>
            <w:lang w:val="en-US"/>
          </w:rPr>
          <w:delText> : Every Collaboration has roles.</w:delText>
        </w:r>
      </w:del>
    </w:p>
    <w:p w:rsidR="00767BB9" w:rsidRPr="00FF3B2F" w:rsidDel="00541083" w:rsidRDefault="00767BB9" w:rsidP="0097258D">
      <w:pPr>
        <w:spacing w:after="0"/>
        <w:ind w:left="709" w:firstLine="708"/>
        <w:jc w:val="both"/>
        <w:rPr>
          <w:del w:id="3629" w:author="erradi" w:date="2011-08-06T10:44:00Z"/>
          <w:rFonts w:ascii="Times New Roman" w:hAnsi="Times New Roman" w:cs="Times New Roman"/>
          <w:sz w:val="24"/>
          <w:szCs w:val="24"/>
          <w:lang w:val="en-US"/>
        </w:rPr>
      </w:pPr>
    </w:p>
    <w:p w:rsidR="00767BB9" w:rsidRPr="003C02A0" w:rsidDel="00541083" w:rsidRDefault="00767BB9" w:rsidP="0097258D">
      <w:pPr>
        <w:pStyle w:val="Paragraphedeliste"/>
        <w:spacing w:after="0"/>
        <w:ind w:left="709"/>
        <w:jc w:val="both"/>
        <w:rPr>
          <w:del w:id="3630" w:author="erradi" w:date="2011-08-06T10:44:00Z"/>
          <w:rFonts w:ascii="Times New Roman" w:hAnsi="Times New Roman" w:cs="Times New Roman"/>
          <w:i/>
          <w:sz w:val="24"/>
          <w:szCs w:val="24"/>
          <w:u w:val="single"/>
          <w:lang w:val="en-US"/>
        </w:rPr>
      </w:pPr>
      <w:del w:id="3631" w:author="erradi" w:date="2011-08-06T10:44:00Z">
        <w:r w:rsidRPr="003C02A0" w:rsidDel="00541083">
          <w:rPr>
            <w:rFonts w:ascii="Times New Roman" w:hAnsi="Times New Roman" w:cs="Times New Roman"/>
            <w:i/>
            <w:sz w:val="24"/>
            <w:szCs w:val="24"/>
            <w:u w:val="single"/>
            <w:lang w:val="en-US"/>
          </w:rPr>
          <w:delText>Behavioral Conformance</w:delText>
        </w:r>
      </w:del>
    </w:p>
    <w:p w:rsidR="00767BB9" w:rsidRPr="003C02A0" w:rsidDel="00541083" w:rsidRDefault="00767BB9" w:rsidP="0097258D">
      <w:pPr>
        <w:spacing w:after="0"/>
        <w:ind w:left="709" w:firstLine="708"/>
        <w:jc w:val="both"/>
        <w:rPr>
          <w:del w:id="3632" w:author="erradi" w:date="2011-08-06T10:44:00Z"/>
          <w:rFonts w:ascii="Times New Roman" w:hAnsi="Times New Roman" w:cs="Times New Roman"/>
          <w:sz w:val="24"/>
          <w:szCs w:val="24"/>
          <w:lang w:val="en-US"/>
        </w:rPr>
      </w:pPr>
      <w:del w:id="3633" w:author="erradi" w:date="2011-08-06T10:44:00Z">
        <w:r w:rsidRPr="003C02A0" w:rsidDel="00541083">
          <w:rPr>
            <w:rFonts w:ascii="Times New Roman" w:hAnsi="Times New Roman" w:cs="Times New Roman"/>
            <w:b/>
            <w:sz w:val="24"/>
            <w:szCs w:val="24"/>
            <w:lang w:val="en-US"/>
          </w:rPr>
          <w:delText>Message Blocking Conformance</w:delText>
        </w:r>
        <w:r w:rsidRPr="003C02A0" w:rsidDel="00541083">
          <w:rPr>
            <w:rFonts w:ascii="Times New Roman" w:hAnsi="Times New Roman" w:cs="Times New Roman"/>
            <w:sz w:val="24"/>
            <w:szCs w:val="24"/>
            <w:lang w:val="en-US"/>
          </w:rPr>
          <w:delText> :</w:delText>
        </w:r>
      </w:del>
    </w:p>
    <w:p w:rsidR="00767BB9" w:rsidRPr="003C02A0" w:rsidDel="00541083" w:rsidRDefault="00767BB9" w:rsidP="0097258D">
      <w:pPr>
        <w:spacing w:after="0"/>
        <w:ind w:left="709" w:firstLine="708"/>
        <w:jc w:val="both"/>
        <w:rPr>
          <w:del w:id="3634" w:author="erradi" w:date="2011-08-06T10:44:00Z"/>
          <w:rFonts w:ascii="Times New Roman" w:hAnsi="Times New Roman" w:cs="Times New Roman"/>
          <w:sz w:val="24"/>
          <w:szCs w:val="24"/>
          <w:lang w:val="en-US"/>
        </w:rPr>
      </w:pPr>
      <w:del w:id="3635" w:author="erradi" w:date="2011-08-06T10:44:00Z">
        <w:r w:rsidRPr="003C02A0" w:rsidDel="00541083">
          <w:rPr>
            <w:rFonts w:ascii="Times New Roman" w:hAnsi="Times New Roman" w:cs="Times New Roman"/>
            <w:sz w:val="24"/>
            <w:szCs w:val="24"/>
            <w:lang w:val="en-US"/>
          </w:rPr>
          <w:delText>T</w:delText>
        </w:r>
        <w:r w:rsidDel="00541083">
          <w:rPr>
            <w:rFonts w:ascii="Times New Roman" w:hAnsi="Times New Roman" w:cs="Times New Roman"/>
            <w:sz w:val="24"/>
            <w:szCs w:val="24"/>
            <w:lang w:val="en-US"/>
          </w:rPr>
          <w:delText>he interrupt, choice and strong sequence</w:delText>
        </w:r>
        <w:r w:rsidRPr="003C02A0" w:rsidDel="00541083">
          <w:rPr>
            <w:rFonts w:ascii="Times New Roman" w:hAnsi="Times New Roman" w:cs="Times New Roman"/>
            <w:sz w:val="24"/>
            <w:szCs w:val="24"/>
            <w:lang w:val="en-US"/>
          </w:rPr>
          <w:delText xml:space="preserve"> can create Message Blocking Conformance. </w:delText>
        </w:r>
      </w:del>
    </w:p>
    <w:p w:rsidR="00767BB9" w:rsidRPr="0097258D" w:rsidDel="00541083" w:rsidRDefault="00767BB9" w:rsidP="0097258D">
      <w:pPr>
        <w:pStyle w:val="Paragraphedeliste"/>
        <w:ind w:left="709"/>
        <w:rPr>
          <w:del w:id="3636" w:author="erradi" w:date="2011-08-06T10:44:00Z"/>
          <w:rFonts w:ascii="Times New Roman" w:hAnsi="Times New Roman" w:cs="Times New Roman"/>
          <w:b/>
          <w:sz w:val="24"/>
          <w:szCs w:val="24"/>
          <w:u w:val="single"/>
          <w:lang w:val="en-US"/>
        </w:rPr>
      </w:pPr>
      <w:del w:id="3637" w:author="erradi" w:date="2011-08-06T10:44:00Z">
        <w:r w:rsidRPr="0097258D" w:rsidDel="00541083">
          <w:rPr>
            <w:rFonts w:ascii="Times New Roman" w:hAnsi="Times New Roman" w:cs="Times New Roman"/>
            <w:b/>
            <w:sz w:val="24"/>
            <w:szCs w:val="24"/>
            <w:u w:val="single"/>
            <w:lang w:val="en-US"/>
          </w:rPr>
          <w:delText xml:space="preserve">Analyse : </w:delText>
        </w:r>
      </w:del>
    </w:p>
    <w:p w:rsidR="00767BB9" w:rsidRPr="0097258D" w:rsidDel="00541083" w:rsidRDefault="00767BB9" w:rsidP="0097258D">
      <w:pPr>
        <w:pStyle w:val="Paragraphedeliste"/>
        <w:ind w:left="709" w:firstLine="696"/>
        <w:rPr>
          <w:del w:id="3638" w:author="erradi" w:date="2011-08-06T10:44:00Z"/>
          <w:rFonts w:ascii="Times New Roman" w:hAnsi="Times New Roman" w:cs="Times New Roman"/>
          <w:lang w:val="en-US"/>
        </w:rPr>
      </w:pPr>
      <w:del w:id="3639" w:author="erradi" w:date="2011-08-06T10:44:00Z">
        <w:r w:rsidRPr="0097258D" w:rsidDel="00541083">
          <w:rPr>
            <w:rFonts w:ascii="Times New Roman" w:hAnsi="Times New Roman" w:cs="Times New Roman"/>
            <w:sz w:val="24"/>
            <w:szCs w:val="24"/>
            <w:u w:val="single"/>
            <w:lang w:val="en-US"/>
          </w:rPr>
          <w:delText>Cas du choix :</w:delText>
        </w:r>
      </w:del>
    </w:p>
    <w:p w:rsidR="00767BB9" w:rsidRPr="0097258D" w:rsidDel="00541083" w:rsidRDefault="00767BB9" w:rsidP="0097258D">
      <w:pPr>
        <w:pStyle w:val="Paragraphedeliste"/>
        <w:ind w:left="709" w:firstLine="696"/>
        <w:rPr>
          <w:del w:id="3640" w:author="erradi" w:date="2011-08-06T10:44:00Z"/>
          <w:rFonts w:ascii="Times New Roman" w:hAnsi="Times New Roman" w:cs="Times New Roman"/>
          <w:lang w:val="en-US"/>
        </w:rPr>
      </w:pPr>
    </w:p>
    <w:p w:rsidR="00767BB9" w:rsidRPr="0097258D" w:rsidDel="00541083" w:rsidRDefault="00767BB9" w:rsidP="0097258D">
      <w:pPr>
        <w:pStyle w:val="Paragraphedeliste"/>
        <w:ind w:left="709" w:firstLine="696"/>
        <w:rPr>
          <w:del w:id="3641" w:author="erradi" w:date="2011-08-06T10:44:00Z"/>
          <w:rFonts w:ascii="Times New Roman" w:hAnsi="Times New Roman" w:cs="Times New Roman"/>
          <w:lang w:val="en-US"/>
        </w:rPr>
      </w:pPr>
    </w:p>
    <w:p w:rsidR="00767BB9" w:rsidRPr="0097258D" w:rsidDel="00541083" w:rsidRDefault="00767BB9" w:rsidP="0097258D">
      <w:pPr>
        <w:pStyle w:val="Paragraphedeliste"/>
        <w:ind w:left="709"/>
        <w:jc w:val="center"/>
        <w:rPr>
          <w:del w:id="3642" w:author="erradi" w:date="2011-08-06T10:44:00Z"/>
          <w:rFonts w:ascii="Times New Roman" w:hAnsi="Times New Roman" w:cs="Times New Roman"/>
          <w:color w:val="C00000"/>
          <w:lang w:val="en-US"/>
        </w:rPr>
      </w:pPr>
      <w:del w:id="3643" w:author="erradi" w:date="2011-08-06T10:44:00Z">
        <w:r w:rsidRPr="0097258D" w:rsidDel="00541083">
          <w:rPr>
            <w:rFonts w:ascii="Times New Roman" w:hAnsi="Times New Roman" w:cs="Times New Roman"/>
            <w:color w:val="C00000"/>
            <w:lang w:val="en-US"/>
          </w:rPr>
          <w:delText>IsResponsibleOf Matrix</w:delText>
        </w:r>
      </w:del>
    </w:p>
    <w:tbl>
      <w:tblPr>
        <w:tblStyle w:val="Grilledutableau"/>
        <w:tblW w:w="0" w:type="auto"/>
        <w:tblInd w:w="720" w:type="dxa"/>
        <w:tblLook w:val="04A0"/>
      </w:tblPr>
      <w:tblGrid>
        <w:gridCol w:w="2116"/>
        <w:gridCol w:w="1054"/>
        <w:gridCol w:w="1054"/>
        <w:gridCol w:w="1086"/>
        <w:gridCol w:w="1086"/>
        <w:gridCol w:w="1086"/>
        <w:gridCol w:w="1086"/>
      </w:tblGrid>
      <w:tr w:rsidR="00767BB9" w:rsidRPr="00763800" w:rsidDel="00541083" w:rsidTr="00763800">
        <w:trPr>
          <w:del w:id="3644" w:author="erradi" w:date="2011-08-06T10:44:00Z"/>
        </w:trPr>
        <w:tc>
          <w:tcPr>
            <w:tcW w:w="2142" w:type="dxa"/>
          </w:tcPr>
          <w:p w:rsidR="00767BB9" w:rsidRPr="0097258D" w:rsidDel="00541083" w:rsidRDefault="00767BB9" w:rsidP="0097258D">
            <w:pPr>
              <w:pStyle w:val="Paragraphedeliste"/>
              <w:ind w:left="709"/>
              <w:jc w:val="center"/>
              <w:rPr>
                <w:del w:id="3645" w:author="erradi" w:date="2011-08-06T10:44:00Z"/>
                <w:rFonts w:ascii="Times New Roman" w:hAnsi="Times New Roman" w:cs="Times New Roman"/>
                <w:sz w:val="24"/>
                <w:szCs w:val="24"/>
                <w:lang w:val="en-US"/>
              </w:rPr>
            </w:pPr>
          </w:p>
        </w:tc>
        <w:tc>
          <w:tcPr>
            <w:tcW w:w="2142" w:type="dxa"/>
            <w:gridSpan w:val="2"/>
          </w:tcPr>
          <w:p w:rsidR="00767BB9" w:rsidDel="00541083" w:rsidRDefault="00767BB9" w:rsidP="0097258D">
            <w:pPr>
              <w:pStyle w:val="Paragraphedeliste"/>
              <w:ind w:left="709"/>
              <w:jc w:val="center"/>
              <w:rPr>
                <w:del w:id="3646" w:author="erradi" w:date="2011-08-06T10:44:00Z"/>
                <w:rFonts w:ascii="Times New Roman" w:hAnsi="Times New Roman" w:cs="Times New Roman"/>
                <w:sz w:val="24"/>
                <w:szCs w:val="24"/>
                <w:lang w:val="en-US"/>
              </w:rPr>
            </w:pPr>
            <w:del w:id="3647" w:author="erradi" w:date="2011-08-06T10:44:00Z">
              <w:r w:rsidDel="00541083">
                <w:rPr>
                  <w:rFonts w:ascii="Times New Roman" w:hAnsi="Times New Roman" w:cs="Times New Roman"/>
                  <w:sz w:val="24"/>
                  <w:szCs w:val="24"/>
                  <w:lang w:val="en-US"/>
                </w:rPr>
                <w:delText>Mesures</w:delText>
              </w:r>
            </w:del>
          </w:p>
        </w:tc>
        <w:tc>
          <w:tcPr>
            <w:tcW w:w="2142" w:type="dxa"/>
            <w:gridSpan w:val="2"/>
          </w:tcPr>
          <w:p w:rsidR="00767BB9" w:rsidDel="00541083" w:rsidRDefault="00767BB9" w:rsidP="0097258D">
            <w:pPr>
              <w:pStyle w:val="Paragraphedeliste"/>
              <w:ind w:left="709"/>
              <w:jc w:val="center"/>
              <w:rPr>
                <w:del w:id="3648" w:author="erradi" w:date="2011-08-06T10:44:00Z"/>
                <w:rFonts w:ascii="Times New Roman" w:hAnsi="Times New Roman" w:cs="Times New Roman"/>
                <w:sz w:val="24"/>
                <w:szCs w:val="24"/>
                <w:lang w:val="en-US"/>
              </w:rPr>
            </w:pPr>
            <w:del w:id="3649" w:author="erradi" w:date="2011-08-06T10:44:00Z">
              <w:r w:rsidDel="00541083">
                <w:rPr>
                  <w:rFonts w:ascii="Times New Roman" w:hAnsi="Times New Roman" w:cs="Times New Roman"/>
                  <w:sz w:val="24"/>
                  <w:szCs w:val="24"/>
                  <w:lang w:val="en-US"/>
                </w:rPr>
                <w:delText>UrgentCase</w:delText>
              </w:r>
            </w:del>
          </w:p>
        </w:tc>
        <w:tc>
          <w:tcPr>
            <w:tcW w:w="2142" w:type="dxa"/>
            <w:gridSpan w:val="2"/>
          </w:tcPr>
          <w:p w:rsidR="00767BB9" w:rsidDel="00541083" w:rsidRDefault="00767BB9" w:rsidP="0097258D">
            <w:pPr>
              <w:pStyle w:val="Paragraphedeliste"/>
              <w:ind w:left="709"/>
              <w:jc w:val="center"/>
              <w:rPr>
                <w:del w:id="3650" w:author="erradi" w:date="2011-08-06T10:44:00Z"/>
                <w:rFonts w:ascii="Times New Roman" w:hAnsi="Times New Roman" w:cs="Times New Roman"/>
                <w:sz w:val="24"/>
                <w:szCs w:val="24"/>
                <w:lang w:val="en-US"/>
              </w:rPr>
            </w:pPr>
            <w:del w:id="3651" w:author="erradi" w:date="2011-08-06T10:44:00Z">
              <w:r w:rsidDel="00541083">
                <w:rPr>
                  <w:rFonts w:ascii="Times New Roman" w:hAnsi="Times New Roman" w:cs="Times New Roman"/>
                  <w:sz w:val="24"/>
                  <w:szCs w:val="24"/>
                  <w:lang w:val="en-US"/>
                </w:rPr>
                <w:delText>UsualCase</w:delText>
              </w:r>
            </w:del>
          </w:p>
        </w:tc>
      </w:tr>
      <w:tr w:rsidR="00767BB9" w:rsidRPr="00763800" w:rsidDel="00541083" w:rsidTr="00763800">
        <w:trPr>
          <w:del w:id="3652" w:author="erradi" w:date="2011-08-06T10:44:00Z"/>
        </w:trPr>
        <w:tc>
          <w:tcPr>
            <w:tcW w:w="2142" w:type="dxa"/>
          </w:tcPr>
          <w:p w:rsidR="00767BB9" w:rsidDel="00541083" w:rsidRDefault="00767BB9" w:rsidP="0097258D">
            <w:pPr>
              <w:ind w:left="709"/>
              <w:jc w:val="center"/>
              <w:rPr>
                <w:del w:id="3653" w:author="erradi" w:date="2011-08-06T10:44:00Z"/>
                <w:rFonts w:ascii="Times New Roman" w:hAnsi="Times New Roman" w:cs="Times New Roman"/>
                <w:sz w:val="24"/>
                <w:szCs w:val="24"/>
                <w:lang w:val="en-US"/>
              </w:rPr>
            </w:pPr>
            <w:del w:id="3654" w:author="erradi" w:date="2011-08-06T10:44:00Z">
              <w:r w:rsidDel="00541083">
                <w:rPr>
                  <w:rFonts w:ascii="Times New Roman" w:hAnsi="Times New Roman" w:cs="Times New Roman"/>
                  <w:sz w:val="24"/>
                  <w:szCs w:val="24"/>
                  <w:lang w:val="en-US"/>
                </w:rPr>
                <w:delText>Mesures</w:delText>
              </w:r>
            </w:del>
          </w:p>
        </w:tc>
        <w:tc>
          <w:tcPr>
            <w:tcW w:w="1071" w:type="dxa"/>
          </w:tcPr>
          <w:p w:rsidR="00767BB9" w:rsidRPr="008F1604" w:rsidDel="00541083" w:rsidRDefault="00767BB9" w:rsidP="0097258D">
            <w:pPr>
              <w:pStyle w:val="Paragraphedeliste"/>
              <w:ind w:left="709"/>
              <w:jc w:val="center"/>
              <w:rPr>
                <w:del w:id="3655" w:author="erradi" w:date="2011-08-06T10:44:00Z"/>
                <w:rFonts w:ascii="Times New Roman" w:hAnsi="Times New Roman" w:cs="Times New Roman"/>
                <w:sz w:val="24"/>
                <w:szCs w:val="24"/>
                <w:lang w:val="en-US"/>
              </w:rPr>
            </w:pPr>
            <w:del w:id="3656"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57" w:author="erradi" w:date="2011-08-06T10:44:00Z"/>
                <w:rFonts w:ascii="Times New Roman" w:hAnsi="Times New Roman" w:cs="Times New Roman"/>
                <w:sz w:val="24"/>
                <w:szCs w:val="24"/>
                <w:lang w:val="en-US"/>
              </w:rPr>
            </w:pPr>
            <w:del w:id="3658"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59" w:author="erradi" w:date="2011-08-06T10:44:00Z"/>
                <w:rFonts w:ascii="Times New Roman" w:hAnsi="Times New Roman" w:cs="Times New Roman"/>
                <w:sz w:val="24"/>
                <w:szCs w:val="24"/>
                <w:lang w:val="en-US"/>
              </w:rPr>
            </w:pPr>
            <w:del w:id="3660"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61" w:author="erradi" w:date="2011-08-06T10:44:00Z"/>
                <w:rFonts w:ascii="Times New Roman" w:hAnsi="Times New Roman" w:cs="Times New Roman"/>
                <w:sz w:val="24"/>
                <w:szCs w:val="24"/>
                <w:lang w:val="en-US"/>
              </w:rPr>
            </w:pPr>
            <w:del w:id="3662"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63" w:author="erradi" w:date="2011-08-06T10:44:00Z"/>
                <w:rFonts w:ascii="Times New Roman" w:hAnsi="Times New Roman" w:cs="Times New Roman"/>
                <w:sz w:val="24"/>
                <w:szCs w:val="24"/>
                <w:lang w:val="en-US"/>
              </w:rPr>
            </w:pPr>
            <w:del w:id="3664"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65" w:author="erradi" w:date="2011-08-06T10:44:00Z"/>
                <w:rFonts w:ascii="Times New Roman" w:hAnsi="Times New Roman" w:cs="Times New Roman"/>
                <w:sz w:val="24"/>
                <w:szCs w:val="24"/>
                <w:lang w:val="en-US"/>
              </w:rPr>
            </w:pPr>
            <w:del w:id="3666" w:author="erradi" w:date="2011-08-06T10:44:00Z">
              <w:r w:rsidRPr="008F1604" w:rsidDel="00541083">
                <w:rPr>
                  <w:rFonts w:ascii="Times New Roman" w:hAnsi="Times New Roman"/>
                </w:rPr>
                <w:delText>ε</w:delText>
              </w:r>
            </w:del>
          </w:p>
        </w:tc>
      </w:tr>
      <w:tr w:rsidR="00767BB9" w:rsidRPr="00763800" w:rsidDel="00541083" w:rsidTr="00763800">
        <w:trPr>
          <w:del w:id="3667" w:author="erradi" w:date="2011-08-06T10:44:00Z"/>
        </w:trPr>
        <w:tc>
          <w:tcPr>
            <w:tcW w:w="2142" w:type="dxa"/>
          </w:tcPr>
          <w:p w:rsidR="00767BB9" w:rsidDel="00541083" w:rsidRDefault="00767BB9" w:rsidP="0097258D">
            <w:pPr>
              <w:ind w:left="709"/>
              <w:jc w:val="center"/>
              <w:rPr>
                <w:del w:id="3668" w:author="erradi" w:date="2011-08-06T10:44:00Z"/>
                <w:rFonts w:ascii="Times New Roman" w:hAnsi="Times New Roman" w:cs="Times New Roman"/>
                <w:sz w:val="24"/>
                <w:szCs w:val="24"/>
                <w:lang w:val="en-US"/>
              </w:rPr>
            </w:pPr>
            <w:del w:id="3669" w:author="erradi" w:date="2011-08-06T10:44:00Z">
              <w:r w:rsidDel="00541083">
                <w:rPr>
                  <w:rFonts w:ascii="Times New Roman" w:hAnsi="Times New Roman" w:cs="Times New Roman"/>
                  <w:sz w:val="24"/>
                  <w:szCs w:val="24"/>
                  <w:lang w:val="en-US"/>
                </w:rPr>
                <w:delText>UrgentCase</w:delText>
              </w:r>
            </w:del>
          </w:p>
        </w:tc>
        <w:tc>
          <w:tcPr>
            <w:tcW w:w="1071" w:type="dxa"/>
          </w:tcPr>
          <w:p w:rsidR="00767BB9" w:rsidDel="00541083" w:rsidRDefault="00767BB9" w:rsidP="0097258D">
            <w:pPr>
              <w:pStyle w:val="Paragraphedeliste"/>
              <w:ind w:left="709"/>
              <w:jc w:val="center"/>
              <w:rPr>
                <w:del w:id="3670" w:author="erradi" w:date="2011-08-06T10:44:00Z"/>
                <w:rFonts w:ascii="Times New Roman" w:hAnsi="Times New Roman" w:cs="Times New Roman"/>
                <w:sz w:val="24"/>
                <w:szCs w:val="24"/>
                <w:lang w:val="en-US"/>
              </w:rPr>
            </w:pPr>
            <w:del w:id="3671"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72" w:author="erradi" w:date="2011-08-06T10:44:00Z"/>
                <w:rFonts w:ascii="Times New Roman" w:hAnsi="Times New Roman" w:cs="Times New Roman"/>
                <w:sz w:val="24"/>
                <w:szCs w:val="24"/>
                <w:lang w:val="en-US"/>
              </w:rPr>
            </w:pPr>
            <w:del w:id="3673"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74" w:author="erradi" w:date="2011-08-06T10:44:00Z"/>
                <w:rFonts w:ascii="Times New Roman" w:hAnsi="Times New Roman" w:cs="Times New Roman"/>
                <w:sz w:val="24"/>
                <w:szCs w:val="24"/>
                <w:lang w:val="en-US"/>
              </w:rPr>
            </w:pPr>
            <w:del w:id="3675"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76" w:author="erradi" w:date="2011-08-06T10:44:00Z"/>
                <w:rFonts w:ascii="Times New Roman" w:hAnsi="Times New Roman" w:cs="Times New Roman"/>
                <w:sz w:val="24"/>
                <w:szCs w:val="24"/>
                <w:lang w:val="en-US"/>
              </w:rPr>
            </w:pPr>
            <w:del w:id="3677"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78" w:author="erradi" w:date="2011-08-06T10:44:00Z"/>
                <w:rFonts w:ascii="Times New Roman" w:hAnsi="Times New Roman" w:cs="Times New Roman"/>
                <w:sz w:val="24"/>
                <w:szCs w:val="24"/>
                <w:lang w:val="en-US"/>
              </w:rPr>
            </w:pPr>
            <w:del w:id="3679" w:author="erradi" w:date="2011-08-06T10:44:00Z">
              <w:r w:rsidDel="00541083">
                <w:rPr>
                  <w:rFonts w:ascii="Times New Roman" w:hAnsi="Times New Roman" w:cs="Times New Roman"/>
                  <w:sz w:val="24"/>
                  <w:szCs w:val="24"/>
                  <w:lang w:val="en-US"/>
                </w:rPr>
                <w:delText>R</w:delText>
              </w:r>
            </w:del>
          </w:p>
        </w:tc>
        <w:tc>
          <w:tcPr>
            <w:tcW w:w="1071" w:type="dxa"/>
          </w:tcPr>
          <w:p w:rsidR="00767BB9" w:rsidDel="00541083" w:rsidRDefault="00767BB9" w:rsidP="0097258D">
            <w:pPr>
              <w:pStyle w:val="Paragraphedeliste"/>
              <w:ind w:left="709"/>
              <w:jc w:val="center"/>
              <w:rPr>
                <w:del w:id="3680" w:author="erradi" w:date="2011-08-06T10:44:00Z"/>
                <w:rFonts w:ascii="Times New Roman" w:hAnsi="Times New Roman" w:cs="Times New Roman"/>
                <w:sz w:val="24"/>
                <w:szCs w:val="24"/>
                <w:lang w:val="en-US"/>
              </w:rPr>
            </w:pPr>
            <w:del w:id="3681" w:author="erradi" w:date="2011-08-06T10:44:00Z">
              <w:r w:rsidDel="00541083">
                <w:rPr>
                  <w:rFonts w:ascii="Times New Roman" w:hAnsi="Times New Roman" w:cs="Times New Roman"/>
                  <w:sz w:val="24"/>
                  <w:szCs w:val="24"/>
                  <w:lang w:val="en-US"/>
                </w:rPr>
                <w:delText>R</w:delText>
              </w:r>
            </w:del>
          </w:p>
        </w:tc>
      </w:tr>
      <w:tr w:rsidR="00767BB9" w:rsidRPr="00763800" w:rsidDel="00541083" w:rsidTr="00763800">
        <w:trPr>
          <w:del w:id="3682" w:author="erradi" w:date="2011-08-06T10:44:00Z"/>
        </w:trPr>
        <w:tc>
          <w:tcPr>
            <w:tcW w:w="2142" w:type="dxa"/>
          </w:tcPr>
          <w:p w:rsidR="00767BB9" w:rsidDel="00541083" w:rsidRDefault="00767BB9" w:rsidP="0097258D">
            <w:pPr>
              <w:ind w:left="709"/>
              <w:jc w:val="center"/>
              <w:rPr>
                <w:del w:id="3683" w:author="erradi" w:date="2011-08-06T10:44:00Z"/>
                <w:rFonts w:ascii="Times New Roman" w:hAnsi="Times New Roman" w:cs="Times New Roman"/>
                <w:sz w:val="24"/>
                <w:szCs w:val="24"/>
                <w:lang w:val="en-US"/>
              </w:rPr>
            </w:pPr>
            <w:del w:id="3684" w:author="erradi" w:date="2011-08-06T10:44:00Z">
              <w:r w:rsidDel="00541083">
                <w:rPr>
                  <w:rFonts w:ascii="Times New Roman" w:hAnsi="Times New Roman" w:cs="Times New Roman"/>
                  <w:sz w:val="24"/>
                  <w:szCs w:val="24"/>
                  <w:lang w:val="en-US"/>
                </w:rPr>
                <w:delText>UsualCase</w:delText>
              </w:r>
            </w:del>
          </w:p>
        </w:tc>
        <w:tc>
          <w:tcPr>
            <w:tcW w:w="1071" w:type="dxa"/>
          </w:tcPr>
          <w:p w:rsidR="00767BB9" w:rsidDel="00541083" w:rsidRDefault="00767BB9" w:rsidP="0097258D">
            <w:pPr>
              <w:pStyle w:val="Paragraphedeliste"/>
              <w:ind w:left="709"/>
              <w:jc w:val="center"/>
              <w:rPr>
                <w:del w:id="3685" w:author="erradi" w:date="2011-08-06T10:44:00Z"/>
                <w:rFonts w:ascii="Times New Roman" w:hAnsi="Times New Roman" w:cs="Times New Roman"/>
                <w:sz w:val="24"/>
                <w:szCs w:val="24"/>
                <w:lang w:val="en-US"/>
              </w:rPr>
            </w:pPr>
            <w:del w:id="3686"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87" w:author="erradi" w:date="2011-08-06T10:44:00Z"/>
                <w:rFonts w:ascii="Times New Roman" w:hAnsi="Times New Roman" w:cs="Times New Roman"/>
                <w:sz w:val="24"/>
                <w:szCs w:val="24"/>
                <w:lang w:val="en-US"/>
              </w:rPr>
            </w:pPr>
            <w:del w:id="3688"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89" w:author="erradi" w:date="2011-08-06T10:44:00Z"/>
                <w:rFonts w:ascii="Times New Roman" w:hAnsi="Times New Roman" w:cs="Times New Roman"/>
                <w:sz w:val="24"/>
                <w:szCs w:val="24"/>
                <w:lang w:val="en-US"/>
              </w:rPr>
            </w:pPr>
            <w:del w:id="3690" w:author="erradi" w:date="2011-08-06T10:44:00Z">
              <w:r w:rsidDel="00541083">
                <w:rPr>
                  <w:rFonts w:ascii="Times New Roman" w:hAnsi="Times New Roman" w:cs="Times New Roman"/>
                  <w:sz w:val="24"/>
                  <w:szCs w:val="24"/>
                  <w:lang w:val="en-US"/>
                </w:rPr>
                <w:delText>R</w:delText>
              </w:r>
            </w:del>
          </w:p>
        </w:tc>
        <w:tc>
          <w:tcPr>
            <w:tcW w:w="1071" w:type="dxa"/>
          </w:tcPr>
          <w:p w:rsidR="00767BB9" w:rsidDel="00541083" w:rsidRDefault="00767BB9" w:rsidP="0097258D">
            <w:pPr>
              <w:pStyle w:val="Paragraphedeliste"/>
              <w:ind w:left="709"/>
              <w:jc w:val="center"/>
              <w:rPr>
                <w:del w:id="3691" w:author="erradi" w:date="2011-08-06T10:44:00Z"/>
                <w:rFonts w:ascii="Times New Roman" w:hAnsi="Times New Roman" w:cs="Times New Roman"/>
                <w:sz w:val="24"/>
                <w:szCs w:val="24"/>
                <w:lang w:val="en-US"/>
              </w:rPr>
            </w:pPr>
            <w:del w:id="3692" w:author="erradi" w:date="2011-08-06T10:44:00Z">
              <w:r w:rsidDel="00541083">
                <w:rPr>
                  <w:rFonts w:ascii="Times New Roman" w:hAnsi="Times New Roman" w:cs="Times New Roman"/>
                  <w:sz w:val="24"/>
                  <w:szCs w:val="24"/>
                  <w:lang w:val="en-US"/>
                </w:rPr>
                <w:delText>R</w:delText>
              </w:r>
            </w:del>
          </w:p>
        </w:tc>
        <w:tc>
          <w:tcPr>
            <w:tcW w:w="1071" w:type="dxa"/>
          </w:tcPr>
          <w:p w:rsidR="00767BB9" w:rsidDel="00541083" w:rsidRDefault="00767BB9" w:rsidP="0097258D">
            <w:pPr>
              <w:pStyle w:val="Paragraphedeliste"/>
              <w:ind w:left="709"/>
              <w:jc w:val="center"/>
              <w:rPr>
                <w:del w:id="3693" w:author="erradi" w:date="2011-08-06T10:44:00Z"/>
                <w:rFonts w:ascii="Times New Roman" w:hAnsi="Times New Roman" w:cs="Times New Roman"/>
                <w:sz w:val="24"/>
                <w:szCs w:val="24"/>
                <w:lang w:val="en-US"/>
              </w:rPr>
            </w:pPr>
            <w:del w:id="3694" w:author="erradi" w:date="2011-08-06T10:44:00Z">
              <w:r w:rsidRPr="008F1604" w:rsidDel="00541083">
                <w:rPr>
                  <w:rFonts w:ascii="Times New Roman" w:hAnsi="Times New Roman"/>
                </w:rPr>
                <w:delText>ε</w:delText>
              </w:r>
            </w:del>
          </w:p>
        </w:tc>
        <w:tc>
          <w:tcPr>
            <w:tcW w:w="1071" w:type="dxa"/>
          </w:tcPr>
          <w:p w:rsidR="00767BB9" w:rsidDel="00541083" w:rsidRDefault="00767BB9" w:rsidP="0097258D">
            <w:pPr>
              <w:pStyle w:val="Paragraphedeliste"/>
              <w:ind w:left="709"/>
              <w:jc w:val="center"/>
              <w:rPr>
                <w:del w:id="3695" w:author="erradi" w:date="2011-08-06T10:44:00Z"/>
                <w:rFonts w:ascii="Times New Roman" w:hAnsi="Times New Roman" w:cs="Times New Roman"/>
                <w:sz w:val="24"/>
                <w:szCs w:val="24"/>
                <w:lang w:val="en-US"/>
              </w:rPr>
            </w:pPr>
            <w:del w:id="3696" w:author="erradi" w:date="2011-08-06T10:44:00Z">
              <w:r w:rsidRPr="008F1604" w:rsidDel="00541083">
                <w:rPr>
                  <w:rFonts w:ascii="Times New Roman" w:hAnsi="Times New Roman"/>
                </w:rPr>
                <w:delText>ε</w:delText>
              </w:r>
            </w:del>
          </w:p>
        </w:tc>
      </w:tr>
    </w:tbl>
    <w:p w:rsidR="00767BB9" w:rsidDel="00541083" w:rsidRDefault="00767BB9" w:rsidP="0097258D">
      <w:pPr>
        <w:pStyle w:val="Paragraphedeliste"/>
        <w:ind w:left="709"/>
        <w:rPr>
          <w:del w:id="3697" w:author="erradi" w:date="2011-08-06T10:44:00Z"/>
          <w:rFonts w:ascii="Times New Roman" w:hAnsi="Times New Roman" w:cs="Times New Roman"/>
          <w:sz w:val="24"/>
          <w:szCs w:val="24"/>
          <w:lang w:val="en-US"/>
        </w:rPr>
      </w:pPr>
      <w:del w:id="3698" w:author="erradi" w:date="2011-08-06T10:44:00Z">
        <w:r w:rsidDel="00541083">
          <w:rPr>
            <w:rFonts w:ascii="Times New Roman" w:hAnsi="Times New Roman" w:cs="Times New Roman"/>
            <w:sz w:val="24"/>
            <w:szCs w:val="24"/>
            <w:lang w:val="en-US"/>
          </w:rPr>
          <w:tab/>
          <w:delText xml:space="preserve">So </w:delText>
        </w:r>
        <w:r w:rsidRPr="008F1604" w:rsidDel="00541083">
          <w:rPr>
            <w:rFonts w:ascii="Times New Roman" w:hAnsi="Times New Roman" w:cs="Times New Roman"/>
            <w:sz w:val="24"/>
            <w:szCs w:val="24"/>
            <w:lang w:val="en-US"/>
          </w:rPr>
          <w:delText>IsResponsible-Of(</w:delText>
        </w:r>
        <w:r w:rsidDel="00541083">
          <w:rPr>
            <w:rFonts w:ascii="Times New Roman" w:hAnsi="Times New Roman" w:cs="Times New Roman"/>
            <w:sz w:val="24"/>
            <w:szCs w:val="24"/>
            <w:lang w:val="en-US"/>
          </w:rPr>
          <w:delText>UrgentCase</w:delText>
        </w:r>
        <w:r w:rsidRPr="008F1604" w:rsidDel="00541083">
          <w:rPr>
            <w:rFonts w:ascii="Times New Roman" w:hAnsi="Times New Roman" w:cs="Times New Roman"/>
            <w:sz w:val="24"/>
            <w:szCs w:val="24"/>
            <w:lang w:val="en-US"/>
          </w:rPr>
          <w:delText xml:space="preserve">, </w:delText>
        </w:r>
        <w:r w:rsidDel="00541083">
          <w:rPr>
            <w:rFonts w:ascii="Times New Roman" w:hAnsi="Times New Roman" w:cs="Times New Roman"/>
            <w:sz w:val="24"/>
            <w:szCs w:val="24"/>
            <w:lang w:val="en-US"/>
          </w:rPr>
          <w:delText>UsualCase</w:delText>
        </w:r>
        <w:r w:rsidRPr="008F1604" w:rsidDel="00541083">
          <w:rPr>
            <w:rFonts w:ascii="Times New Roman" w:hAnsi="Times New Roman" w:cs="Times New Roman"/>
            <w:sz w:val="24"/>
            <w:szCs w:val="24"/>
            <w:lang w:val="en-US"/>
          </w:rPr>
          <w:delText>)</w:delText>
        </w:r>
        <w:r w:rsidDel="00541083">
          <w:rPr>
            <w:rFonts w:ascii="Times New Roman" w:hAnsi="Times New Roman" w:cs="Times New Roman"/>
            <w:sz w:val="24"/>
            <w:szCs w:val="24"/>
            <w:lang w:val="en-US"/>
          </w:rPr>
          <w:delText xml:space="preserve"> = {&lt;R,R&gt;} then nothing to do.</w:delText>
        </w:r>
      </w:del>
    </w:p>
    <w:p w:rsidR="00767BB9" w:rsidRPr="009A0BB9" w:rsidDel="00541083" w:rsidRDefault="00767BB9" w:rsidP="0097258D">
      <w:pPr>
        <w:pStyle w:val="Paragraphedeliste"/>
        <w:ind w:left="709"/>
        <w:rPr>
          <w:del w:id="3699" w:author="erradi" w:date="2011-08-06T10:44:00Z"/>
          <w:rFonts w:ascii="Times New Roman" w:hAnsi="Times New Roman" w:cs="Times New Roman"/>
          <w:sz w:val="24"/>
          <w:szCs w:val="24"/>
          <w:u w:val="single"/>
          <w:lang w:val="en-US"/>
        </w:rPr>
      </w:pPr>
      <w:del w:id="3700" w:author="erradi" w:date="2011-08-06T10:44:00Z">
        <w:r w:rsidDel="00541083">
          <w:rPr>
            <w:rFonts w:ascii="Times New Roman" w:hAnsi="Times New Roman" w:cs="Times New Roman"/>
            <w:sz w:val="24"/>
            <w:szCs w:val="24"/>
            <w:lang w:val="en-US"/>
          </w:rPr>
          <w:tab/>
        </w:r>
        <w:r w:rsidRPr="009A0BB9" w:rsidDel="00541083">
          <w:rPr>
            <w:rFonts w:ascii="Times New Roman" w:hAnsi="Times New Roman" w:cs="Times New Roman"/>
            <w:sz w:val="24"/>
            <w:szCs w:val="24"/>
            <w:u w:val="single"/>
            <w:lang w:val="en-US"/>
          </w:rPr>
          <w:delText>Cas de l’interupt :</w:delText>
        </w:r>
      </w:del>
    </w:p>
    <w:p w:rsidR="00767BB9" w:rsidRPr="009A0BB9" w:rsidDel="00541083" w:rsidRDefault="00767BB9" w:rsidP="0097258D">
      <w:pPr>
        <w:pStyle w:val="Paragraphedeliste"/>
        <w:ind w:left="709"/>
        <w:rPr>
          <w:del w:id="3701" w:author="erradi" w:date="2011-08-06T10:44:00Z"/>
          <w:rFonts w:ascii="Times New Roman" w:hAnsi="Times New Roman" w:cs="Times New Roman"/>
          <w:lang w:val="en-US"/>
        </w:rPr>
      </w:pPr>
      <w:del w:id="3702" w:author="erradi" w:date="2011-08-06T10:44:00Z">
        <w:r w:rsidDel="00541083">
          <w:rPr>
            <w:rFonts w:ascii="Times New Roman" w:hAnsi="Times New Roman" w:cs="Times New Roman"/>
            <w:sz w:val="24"/>
            <w:szCs w:val="24"/>
            <w:lang w:val="en-US"/>
          </w:rPr>
          <w:tab/>
        </w:r>
        <w:r w:rsidRPr="00E00929" w:rsidDel="00541083">
          <w:rPr>
            <w:rFonts w:ascii="Times New Roman" w:hAnsi="Times New Roman" w:cs="Times New Roman"/>
            <w:b/>
            <w:sz w:val="24"/>
            <w:szCs w:val="24"/>
            <w:lang w:val="en-US"/>
          </w:rPr>
          <w:delText>TR(</w:delText>
        </w:r>
        <w:r w:rsidRPr="00E00929" w:rsidDel="00541083">
          <w:rPr>
            <w:rFonts w:ascii="Times New Roman" w:hAnsi="Times New Roman" w:cs="Times New Roman"/>
            <w:b/>
            <w:lang w:val="en-US"/>
          </w:rPr>
          <w:delText xml:space="preserve">(&lt;wait&gt;{E,R} *w </w:delText>
        </w:r>
        <w:r w:rsidRPr="00E00929" w:rsidDel="00541083">
          <w:rPr>
            <w:rFonts w:ascii="Times New Roman" w:hAnsi="Times New Roman"/>
            <w:b/>
          </w:rPr>
          <w:delText>ε</w:delText>
        </w:r>
        <w:r w:rsidRPr="00E00929" w:rsidDel="00541083">
          <w:rPr>
            <w:rFonts w:ascii="Times New Roman" w:hAnsi="Times New Roman" w:cs="Times New Roman"/>
            <w:b/>
            <w:lang w:val="en-US"/>
          </w:rPr>
          <w:delText>)</w:delText>
        </w:r>
        <w:r w:rsidRPr="00E00929" w:rsidDel="00541083">
          <w:rPr>
            <w:rFonts w:ascii="Times New Roman" w:hAnsi="Times New Roman" w:cs="Times New Roman"/>
            <w:b/>
            <w:sz w:val="24"/>
            <w:szCs w:val="24"/>
            <w:lang w:val="en-US"/>
          </w:rPr>
          <w:delText>)</w:delText>
        </w:r>
        <w:r w:rsidRPr="009A0BB9"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 xml:space="preserve">{R,E} != </w:delText>
        </w:r>
        <w:r w:rsidRPr="009A0BB9" w:rsidDel="00541083">
          <w:rPr>
            <w:rFonts w:ascii="Times New Roman" w:hAnsi="Times New Roman"/>
          </w:rPr>
          <w:delText>ε</w:delText>
        </w:r>
      </w:del>
    </w:p>
    <w:p w:rsidR="00767BB9" w:rsidDel="00541083" w:rsidRDefault="00767BB9" w:rsidP="0097258D">
      <w:pPr>
        <w:pStyle w:val="Paragraphedeliste"/>
        <w:ind w:left="709"/>
        <w:rPr>
          <w:del w:id="3703" w:author="erradi" w:date="2011-08-06T10:44:00Z"/>
          <w:rFonts w:ascii="Times New Roman" w:hAnsi="Times New Roman" w:cs="Times New Roman"/>
          <w:lang w:val="en-US"/>
        </w:rPr>
      </w:pPr>
      <w:del w:id="3704" w:author="erradi" w:date="2011-08-06T10:44:00Z">
        <w:r w:rsidRPr="00E00929" w:rsidDel="00541083">
          <w:rPr>
            <w:rFonts w:ascii="Times New Roman" w:hAnsi="Times New Roman" w:cs="Times New Roman"/>
            <w:b/>
            <w:sz w:val="24"/>
            <w:szCs w:val="24"/>
            <w:lang w:val="en-US"/>
          </w:rPr>
          <w:delText>SR(</w:delText>
        </w:r>
        <w:r w:rsidRPr="00E00929" w:rsidDel="00541083">
          <w:rPr>
            <w:rFonts w:ascii="Times New Roman" w:hAnsi="Times New Roman"/>
            <w:b/>
          </w:rPr>
          <w:delText>ε</w:delText>
        </w:r>
        <w:r w:rsidRPr="00E00929" w:rsidDel="00541083">
          <w:rPr>
            <w:rFonts w:ascii="Times New Roman" w:hAnsi="Times New Roman"/>
            <w:b/>
            <w:lang w:val="en-US"/>
          </w:rPr>
          <w:delText>) U SR(</w:delText>
        </w:r>
        <w:r w:rsidRPr="00E00929" w:rsidDel="00541083">
          <w:rPr>
            <w:rFonts w:ascii="Times New Roman" w:hAnsi="Times New Roman" w:cs="Times New Roman"/>
            <w:b/>
            <w:lang w:val="en-US"/>
          </w:rPr>
          <w:delText>((&lt;assign&gt;</w:delText>
        </w:r>
        <w:r w:rsidRPr="00E00929" w:rsidDel="00541083">
          <w:rPr>
            <w:rFonts w:ascii="Times New Roman" w:hAnsi="Times New Roman" w:cs="Times New Roman"/>
            <w:b/>
            <w:vertAlign w:val="superscript"/>
            <w:lang w:val="en-US"/>
          </w:rPr>
          <w:delText>{D,R}</w:delText>
        </w:r>
        <w:r w:rsidRPr="00E00929" w:rsidDel="00541083">
          <w:rPr>
            <w:rFonts w:ascii="Times New Roman" w:hAnsi="Times New Roman" w:cs="Times New Roman"/>
            <w:b/>
            <w:lang w:val="en-US"/>
          </w:rPr>
          <w:delText xml:space="preserve"> ;</w:delText>
        </w:r>
        <w:r w:rsidRPr="00E00929" w:rsidDel="00541083">
          <w:rPr>
            <w:rFonts w:ascii="Times New Roman" w:hAnsi="Times New Roman" w:cs="Times New Roman"/>
            <w:b/>
            <w:vertAlign w:val="subscript"/>
            <w:lang w:val="en-US"/>
          </w:rPr>
          <w:delText>w</w:delText>
        </w:r>
        <w:r w:rsidRPr="00E00929" w:rsidDel="00541083">
          <w:rPr>
            <w:rFonts w:ascii="Times New Roman" w:hAnsi="Times New Roman" w:cs="Times New Roman"/>
            <w:b/>
            <w:lang w:val="en-US"/>
          </w:rPr>
          <w:delText xml:space="preserve"> &lt;Result-Dosage&gt;</w:delText>
        </w:r>
        <w:r w:rsidRPr="00E00929" w:rsidDel="00541083">
          <w:rPr>
            <w:rFonts w:ascii="Times New Roman" w:hAnsi="Times New Roman" w:cs="Times New Roman"/>
            <w:b/>
            <w:vertAlign w:val="superscript"/>
            <w:lang w:val="en-US"/>
          </w:rPr>
          <w:delText>{D,R}</w:delText>
        </w:r>
        <w:r w:rsidRPr="00E00929" w:rsidDel="00541083">
          <w:rPr>
            <w:rFonts w:ascii="Times New Roman" w:hAnsi="Times New Roman" w:cs="Times New Roman"/>
            <w:b/>
            <w:lang w:val="en-US"/>
          </w:rPr>
          <w:delText>) ;</w:delText>
        </w:r>
        <w:r w:rsidRPr="00E00929" w:rsidDel="00541083">
          <w:rPr>
            <w:rFonts w:ascii="Times New Roman" w:hAnsi="Times New Roman" w:cs="Times New Roman"/>
            <w:b/>
            <w:vertAlign w:val="subscript"/>
            <w:lang w:val="en-US"/>
          </w:rPr>
          <w:delText>w</w:delText>
        </w:r>
        <w:r w:rsidRPr="00E00929" w:rsidDel="00541083">
          <w:rPr>
            <w:rFonts w:ascii="Times New Roman" w:hAnsi="Times New Roman" w:cs="Times New Roman"/>
            <w:b/>
            <w:lang w:val="en-US"/>
          </w:rPr>
          <w:delText xml:space="preserve"> (&lt;Retrieve-Dosage&gt;</w:delText>
        </w:r>
        <w:r w:rsidRPr="00E00929" w:rsidDel="00541083">
          <w:rPr>
            <w:rFonts w:ascii="Times New Roman" w:hAnsi="Times New Roman" w:cs="Times New Roman"/>
            <w:b/>
            <w:vertAlign w:val="superscript"/>
            <w:lang w:val="en-US"/>
          </w:rPr>
          <w:delText>{R,E}</w:delText>
        </w:r>
        <w:r w:rsidRPr="00E00929" w:rsidDel="00541083">
          <w:rPr>
            <w:rFonts w:ascii="Times New Roman" w:hAnsi="Times New Roman" w:cs="Times New Roman"/>
            <w:b/>
            <w:lang w:val="en-US"/>
          </w:rPr>
          <w:delText xml:space="preserve"> ;</w:delText>
        </w:r>
        <w:r w:rsidRPr="00E00929" w:rsidDel="00541083">
          <w:rPr>
            <w:rFonts w:ascii="Times New Roman" w:hAnsi="Times New Roman" w:cs="Times New Roman"/>
            <w:b/>
            <w:vertAlign w:val="subscript"/>
            <w:lang w:val="en-US"/>
          </w:rPr>
          <w:delText>s</w:delText>
        </w:r>
        <w:r w:rsidRPr="00E00929" w:rsidDel="00541083">
          <w:rPr>
            <w:rFonts w:ascii="Times New Roman" w:hAnsi="Times New Roman" w:cs="Times New Roman"/>
            <w:b/>
            <w:lang w:val="en-US"/>
          </w:rPr>
          <w:delText xml:space="preserve"> &lt;Dosing-Application&gt;</w:delText>
        </w:r>
        <w:r w:rsidRPr="00E00929" w:rsidDel="00541083">
          <w:rPr>
            <w:rFonts w:ascii="Times New Roman" w:hAnsi="Times New Roman" w:cs="Times New Roman"/>
            <w:b/>
            <w:vertAlign w:val="superscript"/>
            <w:lang w:val="en-US"/>
          </w:rPr>
          <w:delText>{E,P}</w:delText>
        </w:r>
        <w:r w:rsidRPr="00E00929" w:rsidDel="00541083">
          <w:rPr>
            <w:rFonts w:ascii="Times New Roman" w:hAnsi="Times New Roman" w:cs="Times New Roman"/>
            <w:b/>
            <w:lang w:val="en-US"/>
          </w:rPr>
          <w:delText>)</w:delText>
        </w:r>
        <w:r w:rsidRPr="00E00929" w:rsidDel="00541083">
          <w:rPr>
            <w:rFonts w:ascii="Times New Roman" w:hAnsi="Times New Roman"/>
            <w:b/>
            <w:lang w:val="en-US"/>
          </w:rPr>
          <w:delText xml:space="preserve">)) </w:delText>
        </w:r>
        <w:r w:rsidRPr="00E00929" w:rsidDel="00541083">
          <w:rPr>
            <w:rFonts w:ascii="Times New Roman" w:hAnsi="Times New Roman"/>
            <w:lang w:val="en-US"/>
          </w:rPr>
          <w:delText xml:space="preserve">= </w:delText>
        </w:r>
        <w:r w:rsidDel="00541083">
          <w:rPr>
            <w:rFonts w:ascii="Times New Roman" w:hAnsi="Times New Roman"/>
            <w:lang w:val="en-US"/>
          </w:rPr>
          <w:delText>SR(</w:delText>
        </w:r>
        <w:r w:rsidRPr="00E00929" w:rsidDel="00541083">
          <w:rPr>
            <w:rFonts w:ascii="Times New Roman" w:hAnsi="Times New Roman" w:cs="Times New Roman"/>
            <w:lang w:val="en-US"/>
          </w:rPr>
          <w:delText>&lt;assign&gt;</w:delText>
        </w:r>
        <w:r w:rsidRPr="00E00929" w:rsidDel="00541083">
          <w:rPr>
            <w:rFonts w:ascii="Times New Roman" w:hAnsi="Times New Roman" w:cs="Times New Roman"/>
            <w:vertAlign w:val="superscript"/>
            <w:lang w:val="en-US"/>
          </w:rPr>
          <w:delText>{D,R}</w:delText>
        </w:r>
        <w:r w:rsidRPr="00E00929" w:rsidDel="00541083">
          <w:rPr>
            <w:rFonts w:ascii="Times New Roman" w:hAnsi="Times New Roman" w:cs="Times New Roman"/>
            <w:lang w:val="en-US"/>
          </w:rPr>
          <w:delText xml:space="preserve"> ;</w:delText>
        </w:r>
        <w:r w:rsidRPr="00E00929" w:rsidDel="00541083">
          <w:rPr>
            <w:rFonts w:ascii="Times New Roman" w:hAnsi="Times New Roman" w:cs="Times New Roman"/>
            <w:vertAlign w:val="subscript"/>
            <w:lang w:val="en-US"/>
          </w:rPr>
          <w:delText>w</w:delText>
        </w:r>
        <w:r w:rsidRPr="00E00929" w:rsidDel="00541083">
          <w:rPr>
            <w:rFonts w:ascii="Times New Roman" w:hAnsi="Times New Roman" w:cs="Times New Roman"/>
            <w:lang w:val="en-US"/>
          </w:rPr>
          <w:delText xml:space="preserve"> &lt;Result-Dosage&gt;</w:delText>
        </w:r>
        <w:r w:rsidRPr="00E00929" w:rsidDel="00541083">
          <w:rPr>
            <w:rFonts w:ascii="Times New Roman" w:hAnsi="Times New Roman" w:cs="Times New Roman"/>
            <w:vertAlign w:val="superscript"/>
            <w:lang w:val="en-US"/>
          </w:rPr>
          <w:delText>{D,R}</w:delText>
        </w:r>
        <w:r w:rsidRPr="00E00929" w:rsidDel="00541083">
          <w:rPr>
            <w:rFonts w:ascii="Times New Roman" w:hAnsi="Times New Roman" w:cs="Times New Roman"/>
            <w:lang w:val="en-US"/>
          </w:rPr>
          <w:delText>)</w:delText>
        </w:r>
        <w:r w:rsidDel="00541083">
          <w:rPr>
            <w:rFonts w:ascii="Times New Roman" w:hAnsi="Times New Roman" w:cs="Times New Roman"/>
            <w:lang w:val="en-US"/>
          </w:rPr>
          <w:delText xml:space="preserve"> U {SR</w:delText>
        </w:r>
        <w:r w:rsidRPr="00E00929" w:rsidDel="00541083">
          <w:rPr>
            <w:rFonts w:ascii="Times New Roman" w:hAnsi="Times New Roman" w:cs="Times New Roman"/>
            <w:lang w:val="en-US"/>
          </w:rPr>
          <w:delText>(&lt;Retrieve-Dosage&gt;</w:delText>
        </w:r>
        <w:r w:rsidRPr="00E00929" w:rsidDel="00541083">
          <w:rPr>
            <w:rFonts w:ascii="Times New Roman" w:hAnsi="Times New Roman" w:cs="Times New Roman"/>
            <w:vertAlign w:val="superscript"/>
            <w:lang w:val="en-US"/>
          </w:rPr>
          <w:delText>{R,E}</w:delText>
        </w:r>
        <w:r w:rsidRPr="00E00929" w:rsidDel="00541083">
          <w:rPr>
            <w:rFonts w:ascii="Times New Roman" w:hAnsi="Times New Roman" w:cs="Times New Roman"/>
            <w:lang w:val="en-US"/>
          </w:rPr>
          <w:delText xml:space="preserve"> ;</w:delText>
        </w:r>
        <w:r w:rsidRPr="00E00929" w:rsidDel="00541083">
          <w:rPr>
            <w:rFonts w:ascii="Times New Roman" w:hAnsi="Times New Roman" w:cs="Times New Roman"/>
            <w:vertAlign w:val="subscript"/>
            <w:lang w:val="en-US"/>
          </w:rPr>
          <w:delText>s</w:delText>
        </w:r>
        <w:r w:rsidRPr="00E00929" w:rsidDel="00541083">
          <w:rPr>
            <w:rFonts w:ascii="Times New Roman" w:hAnsi="Times New Roman" w:cs="Times New Roman"/>
            <w:lang w:val="en-US"/>
          </w:rPr>
          <w:delText xml:space="preserve"> &lt;Dosing-Application&gt;</w:delText>
        </w:r>
        <w:r w:rsidRPr="00E00929" w:rsidDel="00541083">
          <w:rPr>
            <w:rFonts w:ascii="Times New Roman" w:hAnsi="Times New Roman" w:cs="Times New Roman"/>
            <w:vertAlign w:val="superscript"/>
            <w:lang w:val="en-US"/>
          </w:rPr>
          <w:delText>{E,P}</w:delText>
        </w:r>
        <w:r w:rsidRPr="00E00929" w:rsidDel="00541083">
          <w:rPr>
            <w:rFonts w:ascii="Times New Roman" w:hAnsi="Times New Roman" w:cs="Times New Roman"/>
            <w:lang w:val="en-US"/>
          </w:rPr>
          <w:delText>)</w:delText>
        </w:r>
        <w:r w:rsidDel="00541083">
          <w:rPr>
            <w:rFonts w:ascii="Times New Roman" w:hAnsi="Times New Roman" w:cs="Times New Roman"/>
            <w:lang w:val="en-US"/>
          </w:rPr>
          <w:delText>\{D,R}} = SR</w:delText>
        </w:r>
        <w:r w:rsidDel="00541083">
          <w:rPr>
            <w:rFonts w:ascii="Times New Roman" w:hAnsi="Times New Roman"/>
            <w:lang w:val="en-US"/>
          </w:rPr>
          <w:delText>(</w:delText>
        </w:r>
        <w:r w:rsidRPr="00E00929" w:rsidDel="00541083">
          <w:rPr>
            <w:rFonts w:ascii="Times New Roman" w:hAnsi="Times New Roman" w:cs="Times New Roman"/>
            <w:lang w:val="en-US"/>
          </w:rPr>
          <w:delText>&lt;assign&gt;</w:delText>
        </w:r>
        <w:r w:rsidRPr="00E00929" w:rsidDel="00541083">
          <w:rPr>
            <w:rFonts w:ascii="Times New Roman" w:hAnsi="Times New Roman" w:cs="Times New Roman"/>
            <w:vertAlign w:val="superscript"/>
            <w:lang w:val="en-US"/>
          </w:rPr>
          <w:delText>{D,R}</w:delText>
        </w:r>
        <w:r w:rsidDel="00541083">
          <w:rPr>
            <w:rFonts w:ascii="Times New Roman" w:hAnsi="Times New Roman" w:cs="Times New Roman"/>
            <w:lang w:val="en-US"/>
          </w:rPr>
          <w:delText>) U {SR(</w:delText>
        </w:r>
        <w:r w:rsidRPr="00E00929" w:rsidDel="00541083">
          <w:rPr>
            <w:rFonts w:ascii="Times New Roman" w:hAnsi="Times New Roman" w:cs="Times New Roman"/>
            <w:lang w:val="en-US"/>
          </w:rPr>
          <w:delText>&lt;Result-Dosage&gt;</w:delText>
        </w:r>
        <w:r w:rsidRPr="00E00929" w:rsidDel="00541083">
          <w:rPr>
            <w:rFonts w:ascii="Times New Roman" w:hAnsi="Times New Roman" w:cs="Times New Roman"/>
            <w:vertAlign w:val="superscript"/>
            <w:lang w:val="en-US"/>
          </w:rPr>
          <w:delText>{D,R}</w:delText>
        </w:r>
        <w:r w:rsidRPr="00E00929" w:rsidDel="00541083">
          <w:rPr>
            <w:rFonts w:ascii="Times New Roman" w:hAnsi="Times New Roman" w:cs="Times New Roman"/>
            <w:lang w:val="en-US"/>
          </w:rPr>
          <w:delText>)</w:delText>
        </w:r>
        <w:r w:rsidDel="00541083">
          <w:rPr>
            <w:rFonts w:ascii="Times New Roman" w:hAnsi="Times New Roman" w:cs="Times New Roman"/>
            <w:lang w:val="en-US"/>
          </w:rPr>
          <w:delText xml:space="preserve">\{R,D}} = {R,D} != </w:delText>
        </w:r>
        <w:r w:rsidRPr="009A0BB9" w:rsidDel="00541083">
          <w:rPr>
            <w:rFonts w:ascii="Times New Roman" w:hAnsi="Times New Roman"/>
          </w:rPr>
          <w:delText>ε</w:delText>
        </w:r>
      </w:del>
    </w:p>
    <w:p w:rsidR="00767BB9" w:rsidRPr="00E00929" w:rsidDel="00541083" w:rsidRDefault="00767BB9" w:rsidP="0097258D">
      <w:pPr>
        <w:pStyle w:val="Paragraphedeliste"/>
        <w:ind w:left="709"/>
        <w:rPr>
          <w:del w:id="3705" w:author="erradi" w:date="2011-08-06T10:44:00Z"/>
          <w:rFonts w:ascii="Times New Roman" w:hAnsi="Times New Roman" w:cs="Times New Roman"/>
          <w:sz w:val="24"/>
          <w:szCs w:val="24"/>
          <w:lang w:val="en-US"/>
        </w:rPr>
      </w:pPr>
      <w:del w:id="3706" w:author="erradi" w:date="2011-08-06T10:44:00Z">
        <w:r w:rsidDel="00541083">
          <w:rPr>
            <w:rFonts w:ascii="Times New Roman" w:hAnsi="Times New Roman" w:cs="Times New Roman"/>
            <w:sz w:val="24"/>
            <w:szCs w:val="24"/>
            <w:lang w:val="en-US"/>
          </w:rPr>
          <w:tab/>
          <w:delText>So nothing to perform too.</w:delText>
        </w:r>
      </w:del>
    </w:p>
    <w:p w:rsidR="00767BB9" w:rsidDel="00541083" w:rsidRDefault="00767BB9" w:rsidP="0097258D">
      <w:pPr>
        <w:pStyle w:val="Paragraphedeliste"/>
        <w:ind w:left="709"/>
        <w:rPr>
          <w:del w:id="3707" w:author="erradi" w:date="2011-08-06T10:44:00Z"/>
          <w:rFonts w:ascii="Times New Roman" w:hAnsi="Times New Roman" w:cs="Times New Roman"/>
          <w:sz w:val="24"/>
          <w:szCs w:val="24"/>
          <w:lang w:val="en-US"/>
        </w:rPr>
      </w:pPr>
    </w:p>
    <w:p w:rsidR="00767BB9" w:rsidRPr="009A0BB9" w:rsidDel="00541083" w:rsidRDefault="00767BB9" w:rsidP="0097258D">
      <w:pPr>
        <w:pStyle w:val="Paragraphedeliste"/>
        <w:ind w:left="709"/>
        <w:rPr>
          <w:del w:id="3708"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3709" w:author="erradi" w:date="2011-08-06T10:44:00Z"/>
          <w:rFonts w:ascii="Times New Roman" w:hAnsi="Times New Roman" w:cs="Times New Roman"/>
          <w:sz w:val="24"/>
          <w:szCs w:val="24"/>
          <w:u w:val="single"/>
          <w:lang w:val="en-US"/>
        </w:rPr>
      </w:pPr>
      <w:del w:id="3710" w:author="erradi" w:date="2011-08-06T10:44:00Z">
        <w:r w:rsidRPr="009A0BB9" w:rsidDel="00541083">
          <w:rPr>
            <w:rFonts w:ascii="Times New Roman" w:hAnsi="Times New Roman" w:cs="Times New Roman"/>
            <w:sz w:val="24"/>
            <w:szCs w:val="24"/>
            <w:lang w:val="en-US"/>
          </w:rPr>
          <w:tab/>
        </w:r>
        <w:r w:rsidRPr="0097258D" w:rsidDel="00541083">
          <w:rPr>
            <w:rFonts w:ascii="Times New Roman" w:hAnsi="Times New Roman" w:cs="Times New Roman"/>
            <w:sz w:val="24"/>
            <w:szCs w:val="24"/>
            <w:u w:val="single"/>
            <w:lang w:val="en-US"/>
          </w:rPr>
          <w:delText>Cas de la sequence forte :</w:delText>
        </w:r>
      </w:del>
    </w:p>
    <w:p w:rsidR="00767BB9" w:rsidRPr="0097258D" w:rsidDel="00541083" w:rsidRDefault="00767BB9" w:rsidP="0097258D">
      <w:pPr>
        <w:pStyle w:val="Paragraphedeliste"/>
        <w:ind w:left="709"/>
        <w:rPr>
          <w:del w:id="3711" w:author="erradi" w:date="2011-08-06T10:44:00Z"/>
          <w:rFonts w:ascii="Times New Roman" w:hAnsi="Times New Roman" w:cs="Times New Roman"/>
          <w:sz w:val="24"/>
          <w:szCs w:val="24"/>
          <w:lang w:val="en-US"/>
        </w:rPr>
      </w:pPr>
      <w:del w:id="3712"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lang w:val="en-US"/>
          </w:rPr>
          <w:delText>TR(</w:delText>
        </w:r>
        <w:r w:rsidRPr="0097258D" w:rsidDel="00541083">
          <w:rPr>
            <w:rFonts w:ascii="Times New Roman" w:hAnsi="Times New Roman" w:cs="Times New Roman"/>
            <w:b/>
            <w:lang w:val="en-US"/>
          </w:rPr>
          <w:delText>&lt;Retrieve-Dosage&gt;</w:delText>
        </w:r>
        <w:r w:rsidRPr="0097258D" w:rsidDel="00541083">
          <w:rPr>
            <w:rFonts w:ascii="Times New Roman" w:hAnsi="Times New Roman" w:cs="Times New Roman"/>
            <w:b/>
            <w:vertAlign w:val="superscript"/>
            <w:lang w:val="en-US"/>
          </w:rPr>
          <w:delText>{R,E}</w:delText>
        </w:r>
        <w:r w:rsidRPr="0097258D" w:rsidDel="00541083">
          <w:rPr>
            <w:rFonts w:ascii="Times New Roman" w:hAnsi="Times New Roman" w:cs="Times New Roman"/>
            <w:b/>
            <w:sz w:val="24"/>
            <w:szCs w:val="24"/>
            <w:lang w:val="en-US"/>
          </w:rPr>
          <w:delText>)</w:delText>
        </w:r>
        <w:r w:rsidRPr="0097258D" w:rsidDel="00541083">
          <w:rPr>
            <w:rFonts w:ascii="Times New Roman" w:hAnsi="Times New Roman" w:cs="Times New Roman"/>
            <w:sz w:val="24"/>
            <w:szCs w:val="24"/>
            <w:lang w:val="en-US"/>
          </w:rPr>
          <w:delText xml:space="preserve"> = {R,E} != </w:delText>
        </w:r>
        <w:r w:rsidRPr="009A0BB9" w:rsidDel="00541083">
          <w:rPr>
            <w:rFonts w:ascii="Times New Roman" w:hAnsi="Times New Roman"/>
          </w:rPr>
          <w:delText>ε</w:delText>
        </w:r>
      </w:del>
    </w:p>
    <w:p w:rsidR="00767BB9" w:rsidDel="00541083" w:rsidRDefault="00767BB9" w:rsidP="0097258D">
      <w:pPr>
        <w:pStyle w:val="Paragraphedeliste"/>
        <w:ind w:left="709"/>
        <w:rPr>
          <w:del w:id="3713" w:author="erradi" w:date="2011-08-06T10:44:00Z"/>
          <w:rFonts w:ascii="Times New Roman" w:hAnsi="Times New Roman" w:cs="Times New Roman"/>
          <w:sz w:val="24"/>
          <w:szCs w:val="24"/>
          <w:lang w:val="en-US"/>
        </w:rPr>
      </w:pPr>
      <w:del w:id="3714" w:author="erradi" w:date="2011-08-06T10:44:00Z">
        <w:r w:rsidRPr="0097258D" w:rsidDel="00541083">
          <w:rPr>
            <w:rFonts w:ascii="Times New Roman" w:hAnsi="Times New Roman" w:cs="Times New Roman"/>
            <w:sz w:val="24"/>
            <w:szCs w:val="24"/>
            <w:lang w:val="en-US"/>
          </w:rPr>
          <w:tab/>
        </w:r>
        <w:r w:rsidRPr="00E00929" w:rsidDel="00541083">
          <w:rPr>
            <w:rFonts w:ascii="Times New Roman" w:hAnsi="Times New Roman" w:cs="Times New Roman"/>
            <w:b/>
            <w:sz w:val="24"/>
            <w:szCs w:val="24"/>
            <w:lang w:val="en-US"/>
          </w:rPr>
          <w:delText>SR(</w:delText>
        </w:r>
        <w:r w:rsidRPr="00E00929" w:rsidDel="00541083">
          <w:rPr>
            <w:rFonts w:ascii="Times New Roman" w:hAnsi="Times New Roman" w:cs="Times New Roman"/>
            <w:b/>
            <w:lang w:val="en-US"/>
          </w:rPr>
          <w:delText>&lt;Dosing-Application&gt;</w:delText>
        </w:r>
        <w:r w:rsidRPr="00E00929" w:rsidDel="00541083">
          <w:rPr>
            <w:rFonts w:ascii="Times New Roman" w:hAnsi="Times New Roman" w:cs="Times New Roman"/>
            <w:b/>
            <w:vertAlign w:val="superscript"/>
            <w:lang w:val="en-US"/>
          </w:rPr>
          <w:delText>{E,P}</w:delText>
        </w:r>
        <w:r w:rsidRPr="00E00929" w:rsidDel="00541083">
          <w:rPr>
            <w:rFonts w:ascii="Times New Roman" w:hAnsi="Times New Roman" w:cs="Times New Roman"/>
            <w:b/>
            <w:sz w:val="24"/>
            <w:szCs w:val="24"/>
            <w:lang w:val="en-US"/>
          </w:rPr>
          <w:delText>)</w:delText>
        </w:r>
        <w:r w:rsidRPr="009A0BB9" w:rsidDel="00541083">
          <w:rPr>
            <w:rFonts w:ascii="Times New Roman" w:hAnsi="Times New Roman" w:cs="Times New Roman"/>
            <w:sz w:val="24"/>
            <w:szCs w:val="24"/>
            <w:lang w:val="en-US"/>
          </w:rPr>
          <w:delText xml:space="preserve"> = </w:delText>
        </w:r>
        <w:r w:rsidDel="00541083">
          <w:rPr>
            <w:rFonts w:ascii="Times New Roman" w:hAnsi="Times New Roman" w:cs="Times New Roman"/>
            <w:sz w:val="24"/>
            <w:szCs w:val="24"/>
            <w:lang w:val="en-US"/>
          </w:rPr>
          <w:delText xml:space="preserve">{E} != </w:delText>
        </w:r>
        <w:r w:rsidRPr="009A0BB9" w:rsidDel="00541083">
          <w:rPr>
            <w:rFonts w:ascii="Times New Roman" w:hAnsi="Times New Roman"/>
          </w:rPr>
          <w:delText>ε</w:delText>
        </w:r>
      </w:del>
    </w:p>
    <w:p w:rsidR="00767BB9" w:rsidRPr="009A0BB9" w:rsidDel="00541083" w:rsidRDefault="00767BB9" w:rsidP="0097258D">
      <w:pPr>
        <w:pStyle w:val="Paragraphedeliste"/>
        <w:ind w:left="709"/>
        <w:rPr>
          <w:del w:id="3715" w:author="erradi" w:date="2011-08-06T10:44:00Z"/>
          <w:rFonts w:ascii="Times New Roman" w:hAnsi="Times New Roman" w:cs="Times New Roman"/>
          <w:sz w:val="24"/>
          <w:szCs w:val="24"/>
          <w:lang w:val="en-US"/>
        </w:rPr>
      </w:pPr>
      <w:del w:id="3716" w:author="erradi" w:date="2011-08-06T10:44:00Z">
        <w:r w:rsidDel="00541083">
          <w:rPr>
            <w:rFonts w:ascii="Times New Roman" w:hAnsi="Times New Roman" w:cs="Times New Roman"/>
            <w:sz w:val="24"/>
            <w:szCs w:val="24"/>
            <w:lang w:val="en-US"/>
          </w:rPr>
          <w:tab/>
          <w:delText>So Nothing to perform. There won’t be blocking message case here.</w:delText>
        </w:r>
      </w:del>
    </w:p>
    <w:p w:rsidR="00767BB9" w:rsidRPr="0097258D" w:rsidDel="00541083" w:rsidRDefault="00767BB9" w:rsidP="0097258D">
      <w:pPr>
        <w:pStyle w:val="Paragraphedeliste"/>
        <w:ind w:left="709"/>
        <w:rPr>
          <w:del w:id="3717" w:author="erradi" w:date="2011-08-06T10:44:00Z"/>
          <w:rFonts w:ascii="Times New Roman" w:hAnsi="Times New Roman" w:cs="Times New Roman"/>
          <w:sz w:val="24"/>
          <w:szCs w:val="24"/>
          <w:lang w:val="en-US"/>
        </w:rPr>
      </w:pPr>
      <w:del w:id="3718" w:author="erradi" w:date="2011-08-06T10:44:00Z">
        <w:r w:rsidRPr="0097258D" w:rsidDel="00541083">
          <w:rPr>
            <w:rFonts w:ascii="Times New Roman" w:hAnsi="Times New Roman" w:cs="Times New Roman"/>
            <w:sz w:val="24"/>
            <w:szCs w:val="24"/>
            <w:lang w:val="en-US"/>
          </w:rPr>
          <w:delText>Finallement la nouvelle forme ne créera pas de blockage d’attente ou d’envoie de message.</w:delText>
        </w:r>
      </w:del>
    </w:p>
    <w:p w:rsidR="00767BB9" w:rsidRPr="0097258D" w:rsidDel="00541083" w:rsidRDefault="00767BB9" w:rsidP="0097258D">
      <w:pPr>
        <w:pStyle w:val="Paragraphedeliste"/>
        <w:ind w:left="709"/>
        <w:rPr>
          <w:del w:id="3719" w:author="erradi" w:date="2011-08-06T10:44:00Z"/>
          <w:rFonts w:ascii="Times New Roman" w:hAnsi="Times New Roman" w:cs="Times New Roman"/>
          <w:sz w:val="24"/>
          <w:szCs w:val="24"/>
          <w:lang w:val="en-US"/>
        </w:rPr>
      </w:pPr>
      <w:del w:id="3720" w:author="erradi" w:date="2011-08-06T10:44:00Z">
        <w:r w:rsidRPr="0097258D" w:rsidDel="00541083">
          <w:rPr>
            <w:rFonts w:ascii="Times New Roman" w:hAnsi="Times New Roman" w:cs="Times New Roman"/>
            <w:b/>
            <w:sz w:val="24"/>
            <w:szCs w:val="24"/>
            <w:lang w:val="en-US"/>
          </w:rPr>
          <w:delText>Deep Blocking Conformance </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rPr>
          <w:del w:id="3721" w:author="erradi" w:date="2011-08-06T10:44:00Z"/>
          <w:rFonts w:ascii="Times New Roman" w:hAnsi="Times New Roman" w:cs="Times New Roman"/>
          <w:b/>
          <w:sz w:val="24"/>
          <w:szCs w:val="24"/>
          <w:u w:val="single"/>
          <w:lang w:val="en-US"/>
        </w:rPr>
      </w:pPr>
      <w:del w:id="3722" w:author="erradi" w:date="2011-08-06T10:44:00Z">
        <w:r w:rsidRPr="0097258D" w:rsidDel="00541083">
          <w:rPr>
            <w:rFonts w:ascii="Times New Roman" w:hAnsi="Times New Roman" w:cs="Times New Roman"/>
            <w:sz w:val="24"/>
            <w:szCs w:val="24"/>
            <w:lang w:val="en-US"/>
          </w:rPr>
          <w:tab/>
        </w:r>
        <w:r w:rsidRPr="0097258D" w:rsidDel="00541083">
          <w:rPr>
            <w:rFonts w:ascii="Times New Roman" w:hAnsi="Times New Roman" w:cs="Times New Roman"/>
            <w:b/>
            <w:sz w:val="24"/>
            <w:szCs w:val="24"/>
            <w:u w:val="single"/>
            <w:lang w:val="en-US"/>
          </w:rPr>
          <w:delText>Changements au niveau des matrices de conflits et de synchronisation</w:delText>
        </w:r>
      </w:del>
    </w:p>
    <w:p w:rsidR="00767BB9" w:rsidRPr="0097258D" w:rsidDel="00541083" w:rsidRDefault="00767BB9" w:rsidP="0097258D">
      <w:pPr>
        <w:pStyle w:val="Paragraphedeliste"/>
        <w:ind w:left="709"/>
        <w:rPr>
          <w:del w:id="3723"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jc w:val="center"/>
        <w:rPr>
          <w:del w:id="3724" w:author="erradi" w:date="2011-08-06T10:44:00Z"/>
          <w:rFonts w:ascii="Times New Roman" w:hAnsi="Times New Roman" w:cs="Times New Roman"/>
          <w:color w:val="C00000"/>
          <w:sz w:val="24"/>
          <w:szCs w:val="24"/>
          <w:lang w:val="en-US"/>
        </w:rPr>
      </w:pPr>
      <w:del w:id="3725" w:author="erradi" w:date="2011-08-06T10:44:00Z">
        <w:r w:rsidRPr="0097258D" w:rsidDel="00541083">
          <w:rPr>
            <w:rFonts w:ascii="Times New Roman" w:hAnsi="Times New Roman" w:cs="Times New Roman"/>
            <w:color w:val="C00000"/>
            <w:sz w:val="24"/>
            <w:szCs w:val="24"/>
            <w:lang w:val="en-US"/>
          </w:rPr>
          <w:delText>Conflictual Matrix</w:delText>
        </w:r>
      </w:del>
    </w:p>
    <w:tbl>
      <w:tblPr>
        <w:tblStyle w:val="Grilledutableau"/>
        <w:tblW w:w="0" w:type="auto"/>
        <w:tblInd w:w="720" w:type="dxa"/>
        <w:tblLook w:val="04A0"/>
      </w:tblPr>
      <w:tblGrid>
        <w:gridCol w:w="1144"/>
        <w:gridCol w:w="810"/>
        <w:gridCol w:w="848"/>
        <w:gridCol w:w="705"/>
        <w:gridCol w:w="576"/>
        <w:gridCol w:w="583"/>
        <w:gridCol w:w="674"/>
        <w:gridCol w:w="627"/>
        <w:gridCol w:w="797"/>
        <w:gridCol w:w="875"/>
        <w:gridCol w:w="929"/>
      </w:tblGrid>
      <w:tr w:rsidR="00767BB9" w:rsidRPr="00763800" w:rsidDel="00541083" w:rsidTr="00763800">
        <w:trPr>
          <w:del w:id="3726" w:author="erradi" w:date="2011-08-06T10:44:00Z"/>
        </w:trPr>
        <w:tc>
          <w:tcPr>
            <w:tcW w:w="1416" w:type="dxa"/>
          </w:tcPr>
          <w:p w:rsidR="00767BB9" w:rsidRPr="0097258D" w:rsidDel="00541083" w:rsidRDefault="00767BB9" w:rsidP="0097258D">
            <w:pPr>
              <w:pStyle w:val="Paragraphedeliste"/>
              <w:ind w:left="709"/>
              <w:rPr>
                <w:del w:id="3727" w:author="erradi" w:date="2011-08-06T10:44:00Z"/>
                <w:rFonts w:ascii="Times New Roman" w:hAnsi="Times New Roman" w:cs="Times New Roman"/>
                <w:sz w:val="24"/>
                <w:szCs w:val="24"/>
                <w:lang w:val="en-US"/>
              </w:rPr>
            </w:pPr>
          </w:p>
        </w:tc>
        <w:tc>
          <w:tcPr>
            <w:tcW w:w="834" w:type="dxa"/>
          </w:tcPr>
          <w:p w:rsidR="00767BB9" w:rsidRPr="0097258D" w:rsidDel="00541083" w:rsidRDefault="00767BB9" w:rsidP="0097258D">
            <w:pPr>
              <w:pStyle w:val="Paragraphedeliste"/>
              <w:ind w:left="709"/>
              <w:rPr>
                <w:del w:id="3728" w:author="erradi" w:date="2011-08-06T10:44:00Z"/>
                <w:rFonts w:ascii="Times New Roman" w:hAnsi="Times New Roman" w:cs="Times New Roman"/>
                <w:sz w:val="18"/>
                <w:szCs w:val="18"/>
                <w:lang w:val="en-US"/>
              </w:rPr>
            </w:pPr>
            <w:del w:id="3729" w:author="erradi" w:date="2011-08-06T10:44:00Z">
              <w:r w:rsidRPr="0097258D" w:rsidDel="00541083">
                <w:rPr>
                  <w:rFonts w:ascii="Times New Roman" w:hAnsi="Times New Roman" w:cs="Times New Roman"/>
                  <w:sz w:val="18"/>
                  <w:szCs w:val="18"/>
                  <w:lang w:val="en-US"/>
                </w:rPr>
                <w:delText>HealConsCalc</w:delText>
              </w:r>
            </w:del>
          </w:p>
        </w:tc>
        <w:tc>
          <w:tcPr>
            <w:tcW w:w="899" w:type="dxa"/>
          </w:tcPr>
          <w:p w:rsidR="00767BB9" w:rsidRPr="0097258D" w:rsidDel="00541083" w:rsidRDefault="00767BB9" w:rsidP="0097258D">
            <w:pPr>
              <w:pStyle w:val="Paragraphedeliste"/>
              <w:ind w:left="709"/>
              <w:rPr>
                <w:del w:id="3730" w:author="erradi" w:date="2011-08-06T10:44:00Z"/>
                <w:rFonts w:ascii="Times New Roman" w:hAnsi="Times New Roman" w:cs="Times New Roman"/>
                <w:sz w:val="18"/>
                <w:szCs w:val="18"/>
                <w:lang w:val="en-US"/>
              </w:rPr>
            </w:pPr>
            <w:del w:id="3731" w:author="erradi" w:date="2011-08-06T10:44:00Z">
              <w:r w:rsidRPr="0097258D" w:rsidDel="00541083">
                <w:rPr>
                  <w:rFonts w:ascii="Times New Roman" w:hAnsi="Times New Roman" w:cs="Times New Roman"/>
                  <w:sz w:val="18"/>
                  <w:szCs w:val="18"/>
                  <w:lang w:val="en-US"/>
                </w:rPr>
                <w:delText>DosageMesures</w:delText>
              </w:r>
            </w:del>
          </w:p>
        </w:tc>
        <w:tc>
          <w:tcPr>
            <w:tcW w:w="650" w:type="dxa"/>
          </w:tcPr>
          <w:p w:rsidR="00767BB9" w:rsidRPr="0097258D" w:rsidDel="00541083" w:rsidRDefault="00767BB9" w:rsidP="0097258D">
            <w:pPr>
              <w:pStyle w:val="Paragraphedeliste"/>
              <w:ind w:left="709"/>
              <w:rPr>
                <w:del w:id="3732" w:author="erradi" w:date="2011-08-06T10:44:00Z"/>
                <w:rFonts w:ascii="Times New Roman" w:hAnsi="Times New Roman" w:cs="Times New Roman"/>
                <w:sz w:val="18"/>
                <w:szCs w:val="18"/>
                <w:lang w:val="en-US"/>
              </w:rPr>
            </w:pPr>
            <w:del w:id="3733" w:author="erradi" w:date="2011-08-06T10:44:00Z">
              <w:r w:rsidRPr="0097258D" w:rsidDel="00541083">
                <w:rPr>
                  <w:rFonts w:ascii="Times New Roman" w:hAnsi="Times New Roman" w:cs="Times New Roman"/>
                  <w:sz w:val="18"/>
                  <w:szCs w:val="18"/>
                  <w:lang w:val="en-US"/>
                </w:rPr>
                <w:delText>SendBrief</w:delText>
              </w:r>
            </w:del>
          </w:p>
        </w:tc>
        <w:tc>
          <w:tcPr>
            <w:tcW w:w="424" w:type="dxa"/>
          </w:tcPr>
          <w:p w:rsidR="00767BB9" w:rsidRPr="0097258D" w:rsidDel="00541083" w:rsidRDefault="00767BB9" w:rsidP="0097258D">
            <w:pPr>
              <w:pStyle w:val="Paragraphedeliste"/>
              <w:ind w:left="709"/>
              <w:rPr>
                <w:del w:id="3734" w:author="erradi" w:date="2011-08-06T10:44:00Z"/>
                <w:rFonts w:ascii="Times New Roman" w:hAnsi="Times New Roman" w:cs="Times New Roman"/>
                <w:sz w:val="18"/>
                <w:szCs w:val="18"/>
                <w:lang w:val="en-US"/>
              </w:rPr>
            </w:pPr>
            <w:del w:id="3735" w:author="erradi" w:date="2011-08-06T10:44:00Z">
              <w:r w:rsidRPr="0097258D" w:rsidDel="00541083">
                <w:rPr>
                  <w:rFonts w:ascii="Times New Roman" w:hAnsi="Times New Roman" w:cs="Times New Roman"/>
                  <w:sz w:val="18"/>
                  <w:szCs w:val="18"/>
                  <w:lang w:val="en-US"/>
                </w:rPr>
                <w:delText>Wait</w:delText>
              </w:r>
            </w:del>
          </w:p>
        </w:tc>
        <w:tc>
          <w:tcPr>
            <w:tcW w:w="436" w:type="dxa"/>
          </w:tcPr>
          <w:p w:rsidR="00767BB9" w:rsidRPr="0097258D" w:rsidDel="00541083" w:rsidRDefault="00767BB9" w:rsidP="0097258D">
            <w:pPr>
              <w:pStyle w:val="Paragraphedeliste"/>
              <w:ind w:left="709"/>
              <w:rPr>
                <w:del w:id="3736" w:author="erradi" w:date="2011-08-06T10:44:00Z"/>
                <w:rFonts w:ascii="Times New Roman" w:hAnsi="Times New Roman" w:cs="Times New Roman"/>
                <w:sz w:val="18"/>
                <w:szCs w:val="18"/>
                <w:lang w:val="en-US"/>
              </w:rPr>
            </w:pPr>
            <w:del w:id="3737" w:author="erradi" w:date="2011-08-06T10:44:00Z">
              <w:r w:rsidRPr="0097258D" w:rsidDel="00541083">
                <w:rPr>
                  <w:rFonts w:ascii="Times New Roman" w:hAnsi="Times New Roman" w:cs="Times New Roman"/>
                  <w:sz w:val="18"/>
                  <w:szCs w:val="18"/>
                  <w:lang w:val="en-US"/>
                </w:rPr>
                <w:delText>Alert</w:delText>
              </w:r>
            </w:del>
          </w:p>
        </w:tc>
        <w:tc>
          <w:tcPr>
            <w:tcW w:w="596" w:type="dxa"/>
          </w:tcPr>
          <w:p w:rsidR="00767BB9" w:rsidRPr="0097258D" w:rsidDel="00541083" w:rsidRDefault="00767BB9" w:rsidP="0097258D">
            <w:pPr>
              <w:pStyle w:val="Paragraphedeliste"/>
              <w:ind w:left="709"/>
              <w:rPr>
                <w:del w:id="3738" w:author="erradi" w:date="2011-08-06T10:44:00Z"/>
                <w:rFonts w:ascii="Times New Roman" w:hAnsi="Times New Roman" w:cs="Times New Roman"/>
                <w:sz w:val="18"/>
                <w:szCs w:val="18"/>
                <w:lang w:val="en-US"/>
              </w:rPr>
            </w:pPr>
            <w:del w:id="3739" w:author="erradi" w:date="2011-08-06T10:44:00Z">
              <w:r w:rsidRPr="0097258D" w:rsidDel="00541083">
                <w:rPr>
                  <w:rFonts w:ascii="Times New Roman" w:hAnsi="Times New Roman" w:cs="Times New Roman"/>
                  <w:sz w:val="18"/>
                  <w:szCs w:val="18"/>
                  <w:lang w:val="en-US"/>
                </w:rPr>
                <w:delText>TryLater</w:delText>
              </w:r>
            </w:del>
          </w:p>
        </w:tc>
        <w:tc>
          <w:tcPr>
            <w:tcW w:w="514" w:type="dxa"/>
          </w:tcPr>
          <w:p w:rsidR="00767BB9" w:rsidRPr="0097258D" w:rsidDel="00541083" w:rsidRDefault="00767BB9" w:rsidP="0097258D">
            <w:pPr>
              <w:pStyle w:val="Paragraphedeliste"/>
              <w:ind w:left="709"/>
              <w:rPr>
                <w:del w:id="3740" w:author="erradi" w:date="2011-08-06T10:44:00Z"/>
                <w:rFonts w:ascii="Times New Roman" w:hAnsi="Times New Roman" w:cs="Times New Roman"/>
                <w:sz w:val="18"/>
                <w:szCs w:val="18"/>
                <w:lang w:val="en-US"/>
              </w:rPr>
            </w:pPr>
            <w:del w:id="3741" w:author="erradi" w:date="2011-08-06T10:44:00Z">
              <w:r w:rsidRPr="0097258D" w:rsidDel="00541083">
                <w:rPr>
                  <w:rFonts w:ascii="Times New Roman" w:hAnsi="Times New Roman" w:cs="Times New Roman"/>
                  <w:sz w:val="18"/>
                  <w:szCs w:val="18"/>
                  <w:lang w:val="en-US"/>
                </w:rPr>
                <w:delText>Assign</w:delText>
              </w:r>
            </w:del>
          </w:p>
        </w:tc>
        <w:tc>
          <w:tcPr>
            <w:tcW w:w="810" w:type="dxa"/>
          </w:tcPr>
          <w:p w:rsidR="00767BB9" w:rsidRPr="0097258D" w:rsidDel="00541083" w:rsidRDefault="00767BB9" w:rsidP="0097258D">
            <w:pPr>
              <w:pStyle w:val="Paragraphedeliste"/>
              <w:ind w:left="709"/>
              <w:rPr>
                <w:del w:id="3742" w:author="erradi" w:date="2011-08-06T10:44:00Z"/>
                <w:rFonts w:ascii="Times New Roman" w:hAnsi="Times New Roman" w:cs="Times New Roman"/>
                <w:sz w:val="18"/>
                <w:szCs w:val="18"/>
                <w:lang w:val="en-US"/>
              </w:rPr>
            </w:pPr>
            <w:del w:id="3743" w:author="erradi" w:date="2011-08-06T10:44:00Z">
              <w:r w:rsidRPr="0097258D" w:rsidDel="00541083">
                <w:rPr>
                  <w:rFonts w:ascii="Times New Roman" w:hAnsi="Times New Roman" w:cs="Times New Roman"/>
                  <w:sz w:val="18"/>
                  <w:szCs w:val="18"/>
                  <w:lang w:val="en-US"/>
                </w:rPr>
                <w:delText>ResultDosage</w:delText>
              </w:r>
            </w:del>
          </w:p>
        </w:tc>
        <w:tc>
          <w:tcPr>
            <w:tcW w:w="947" w:type="dxa"/>
          </w:tcPr>
          <w:p w:rsidR="00767BB9" w:rsidRPr="0097258D" w:rsidDel="00541083" w:rsidRDefault="00767BB9" w:rsidP="0097258D">
            <w:pPr>
              <w:pStyle w:val="Paragraphedeliste"/>
              <w:ind w:left="709"/>
              <w:rPr>
                <w:del w:id="3744" w:author="erradi" w:date="2011-08-06T10:44:00Z"/>
                <w:rFonts w:ascii="Times New Roman" w:hAnsi="Times New Roman" w:cs="Times New Roman"/>
                <w:sz w:val="18"/>
                <w:szCs w:val="18"/>
                <w:lang w:val="en-US"/>
              </w:rPr>
            </w:pPr>
            <w:del w:id="3745" w:author="erradi" w:date="2011-08-06T10:44:00Z">
              <w:r w:rsidRPr="0097258D" w:rsidDel="00541083">
                <w:rPr>
                  <w:rFonts w:ascii="Times New Roman" w:hAnsi="Times New Roman" w:cs="Times New Roman"/>
                  <w:sz w:val="18"/>
                  <w:szCs w:val="18"/>
                  <w:lang w:val="en-US"/>
                </w:rPr>
                <w:delText>RetrieeveDosage</w:delText>
              </w:r>
            </w:del>
          </w:p>
        </w:tc>
        <w:tc>
          <w:tcPr>
            <w:tcW w:w="1042" w:type="dxa"/>
          </w:tcPr>
          <w:p w:rsidR="00767BB9" w:rsidRPr="0097258D" w:rsidDel="00541083" w:rsidRDefault="00767BB9" w:rsidP="0097258D">
            <w:pPr>
              <w:pStyle w:val="Paragraphedeliste"/>
              <w:ind w:left="709"/>
              <w:rPr>
                <w:del w:id="3746" w:author="erradi" w:date="2011-08-06T10:44:00Z"/>
                <w:rFonts w:ascii="Times New Roman" w:hAnsi="Times New Roman" w:cs="Times New Roman"/>
                <w:sz w:val="18"/>
                <w:szCs w:val="18"/>
                <w:lang w:val="en-US"/>
              </w:rPr>
            </w:pPr>
            <w:del w:id="3747" w:author="erradi" w:date="2011-08-06T10:44:00Z">
              <w:r w:rsidRPr="0097258D" w:rsidDel="00541083">
                <w:rPr>
                  <w:rFonts w:ascii="Times New Roman" w:hAnsi="Times New Roman" w:cs="Times New Roman"/>
                  <w:sz w:val="18"/>
                  <w:szCs w:val="18"/>
                  <w:lang w:val="en-US"/>
                </w:rPr>
                <w:delText>DosageApplication</w:delText>
              </w:r>
            </w:del>
          </w:p>
        </w:tc>
      </w:tr>
      <w:tr w:rsidR="00767BB9" w:rsidRPr="00763800" w:rsidDel="00541083" w:rsidTr="00763800">
        <w:trPr>
          <w:del w:id="3748" w:author="erradi" w:date="2011-08-06T10:44:00Z"/>
        </w:trPr>
        <w:tc>
          <w:tcPr>
            <w:tcW w:w="1416" w:type="dxa"/>
          </w:tcPr>
          <w:p w:rsidR="00767BB9" w:rsidRPr="0097258D" w:rsidDel="00541083" w:rsidRDefault="00767BB9" w:rsidP="0097258D">
            <w:pPr>
              <w:pStyle w:val="Paragraphedeliste"/>
              <w:ind w:left="709"/>
              <w:rPr>
                <w:del w:id="3749" w:author="erradi" w:date="2011-08-06T10:44:00Z"/>
                <w:rFonts w:ascii="Times New Roman" w:hAnsi="Times New Roman" w:cs="Times New Roman"/>
                <w:sz w:val="18"/>
                <w:szCs w:val="18"/>
                <w:lang w:val="en-US"/>
              </w:rPr>
            </w:pPr>
            <w:del w:id="3750" w:author="erradi" w:date="2011-08-06T10:44:00Z">
              <w:r w:rsidRPr="0097258D" w:rsidDel="00541083">
                <w:rPr>
                  <w:rFonts w:ascii="Times New Roman" w:hAnsi="Times New Roman" w:cs="Times New Roman"/>
                  <w:sz w:val="18"/>
                  <w:szCs w:val="18"/>
                  <w:lang w:val="en-US"/>
                </w:rPr>
                <w:delText>HealthConstantsCalculating</w:delText>
              </w:r>
            </w:del>
          </w:p>
        </w:tc>
        <w:tc>
          <w:tcPr>
            <w:tcW w:w="834" w:type="dxa"/>
          </w:tcPr>
          <w:p w:rsidR="00767BB9" w:rsidRPr="0097258D" w:rsidDel="00541083" w:rsidRDefault="00767BB9" w:rsidP="0097258D">
            <w:pPr>
              <w:pStyle w:val="Paragraphedeliste"/>
              <w:ind w:left="709"/>
              <w:rPr>
                <w:del w:id="3751" w:author="erradi" w:date="2011-08-06T10:44:00Z"/>
                <w:rFonts w:ascii="Times New Roman" w:hAnsi="Times New Roman" w:cs="Times New Roman"/>
                <w:sz w:val="24"/>
                <w:szCs w:val="24"/>
                <w:lang w:val="en-US"/>
              </w:rPr>
            </w:pPr>
            <w:del w:id="3752"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753" w:author="erradi" w:date="2011-08-06T10:44:00Z"/>
                <w:rFonts w:ascii="Times New Roman" w:hAnsi="Times New Roman" w:cs="Times New Roman"/>
                <w:sz w:val="24"/>
                <w:szCs w:val="24"/>
                <w:lang w:val="en-US"/>
              </w:rPr>
            </w:pPr>
            <w:del w:id="3754"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755" w:author="erradi" w:date="2011-08-06T10:44:00Z"/>
                <w:rFonts w:ascii="Times New Roman" w:hAnsi="Times New Roman" w:cs="Times New Roman"/>
                <w:sz w:val="24"/>
                <w:szCs w:val="24"/>
                <w:lang w:val="en-US"/>
              </w:rPr>
            </w:pPr>
            <w:del w:id="3756"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757" w:author="erradi" w:date="2011-08-06T10:44:00Z"/>
                <w:rFonts w:ascii="Times New Roman" w:hAnsi="Times New Roman" w:cs="Times New Roman"/>
                <w:sz w:val="24"/>
                <w:szCs w:val="24"/>
                <w:lang w:val="en-US"/>
              </w:rPr>
            </w:pPr>
            <w:del w:id="3758"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759" w:author="erradi" w:date="2011-08-06T10:44:00Z"/>
                <w:rFonts w:ascii="Times New Roman" w:hAnsi="Times New Roman" w:cs="Times New Roman"/>
                <w:sz w:val="24"/>
                <w:szCs w:val="24"/>
                <w:lang w:val="en-US"/>
              </w:rPr>
            </w:pPr>
            <w:del w:id="3760"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761" w:author="erradi" w:date="2011-08-06T10:44:00Z"/>
                <w:rFonts w:ascii="Times New Roman" w:hAnsi="Times New Roman" w:cs="Times New Roman"/>
                <w:sz w:val="24"/>
                <w:szCs w:val="24"/>
                <w:lang w:val="en-US"/>
              </w:rPr>
            </w:pPr>
            <w:del w:id="3762"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763" w:author="erradi" w:date="2011-08-06T10:44:00Z"/>
                <w:rFonts w:ascii="Times New Roman" w:hAnsi="Times New Roman" w:cs="Times New Roman"/>
                <w:sz w:val="24"/>
                <w:szCs w:val="24"/>
                <w:lang w:val="en-US"/>
              </w:rPr>
            </w:pPr>
            <w:del w:id="3764"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765" w:author="erradi" w:date="2011-08-06T10:44:00Z"/>
                <w:rFonts w:ascii="Times New Roman" w:hAnsi="Times New Roman" w:cs="Times New Roman"/>
                <w:sz w:val="24"/>
                <w:szCs w:val="24"/>
                <w:lang w:val="en-US"/>
              </w:rPr>
            </w:pPr>
            <w:del w:id="3766"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767" w:author="erradi" w:date="2011-08-06T10:44:00Z"/>
                <w:rFonts w:ascii="Times New Roman" w:hAnsi="Times New Roman" w:cs="Times New Roman"/>
                <w:sz w:val="24"/>
                <w:szCs w:val="24"/>
                <w:lang w:val="en-US"/>
              </w:rPr>
            </w:pPr>
            <w:del w:id="3768"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769" w:author="erradi" w:date="2011-08-06T10:44:00Z"/>
                <w:rFonts w:ascii="Times New Roman" w:hAnsi="Times New Roman" w:cs="Times New Roman"/>
                <w:sz w:val="24"/>
                <w:szCs w:val="24"/>
                <w:lang w:val="en-US"/>
              </w:rPr>
            </w:pPr>
            <w:del w:id="3770"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771" w:author="erradi" w:date="2011-08-06T10:44:00Z"/>
        </w:trPr>
        <w:tc>
          <w:tcPr>
            <w:tcW w:w="1416" w:type="dxa"/>
          </w:tcPr>
          <w:p w:rsidR="00767BB9" w:rsidRPr="0097258D" w:rsidDel="00541083" w:rsidRDefault="00767BB9" w:rsidP="0097258D">
            <w:pPr>
              <w:pStyle w:val="Paragraphedeliste"/>
              <w:ind w:left="709"/>
              <w:rPr>
                <w:del w:id="3772" w:author="erradi" w:date="2011-08-06T10:44:00Z"/>
                <w:rFonts w:ascii="Times New Roman" w:hAnsi="Times New Roman" w:cs="Times New Roman"/>
                <w:sz w:val="18"/>
                <w:szCs w:val="18"/>
                <w:lang w:val="en-US"/>
              </w:rPr>
            </w:pPr>
            <w:del w:id="3773" w:author="erradi" w:date="2011-08-06T10:44:00Z">
              <w:r w:rsidRPr="0097258D" w:rsidDel="00541083">
                <w:rPr>
                  <w:rFonts w:ascii="Times New Roman" w:hAnsi="Times New Roman" w:cs="Times New Roman"/>
                  <w:sz w:val="18"/>
                  <w:szCs w:val="18"/>
                  <w:lang w:val="en-US"/>
                </w:rPr>
                <w:delText>DosageMesures</w:delText>
              </w:r>
            </w:del>
          </w:p>
        </w:tc>
        <w:tc>
          <w:tcPr>
            <w:tcW w:w="834" w:type="dxa"/>
          </w:tcPr>
          <w:p w:rsidR="00767BB9" w:rsidRPr="0097258D" w:rsidDel="00541083" w:rsidRDefault="00767BB9" w:rsidP="0097258D">
            <w:pPr>
              <w:pStyle w:val="Paragraphedeliste"/>
              <w:ind w:left="709"/>
              <w:rPr>
                <w:del w:id="3774" w:author="erradi" w:date="2011-08-06T10:44:00Z"/>
                <w:rFonts w:ascii="Times New Roman" w:hAnsi="Times New Roman" w:cs="Times New Roman"/>
                <w:sz w:val="24"/>
                <w:szCs w:val="24"/>
                <w:lang w:val="en-US"/>
              </w:rPr>
            </w:pPr>
            <w:del w:id="3775"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776" w:author="erradi" w:date="2011-08-06T10:44:00Z"/>
                <w:rFonts w:ascii="Times New Roman" w:hAnsi="Times New Roman" w:cs="Times New Roman"/>
                <w:sz w:val="24"/>
                <w:szCs w:val="24"/>
                <w:lang w:val="en-US"/>
              </w:rPr>
            </w:pPr>
            <w:del w:id="3777"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778" w:author="erradi" w:date="2011-08-06T10:44:00Z"/>
                <w:rFonts w:ascii="Times New Roman" w:hAnsi="Times New Roman" w:cs="Times New Roman"/>
                <w:sz w:val="24"/>
                <w:szCs w:val="24"/>
                <w:lang w:val="en-US"/>
              </w:rPr>
            </w:pPr>
            <w:del w:id="3779"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780" w:author="erradi" w:date="2011-08-06T10:44:00Z"/>
                <w:rFonts w:ascii="Times New Roman" w:hAnsi="Times New Roman" w:cs="Times New Roman"/>
                <w:sz w:val="24"/>
                <w:szCs w:val="24"/>
                <w:lang w:val="en-US"/>
              </w:rPr>
            </w:pPr>
            <w:del w:id="3781"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782" w:author="erradi" w:date="2011-08-06T10:44:00Z"/>
                <w:rFonts w:ascii="Times New Roman" w:hAnsi="Times New Roman" w:cs="Times New Roman"/>
                <w:sz w:val="24"/>
                <w:szCs w:val="24"/>
                <w:lang w:val="en-US"/>
              </w:rPr>
            </w:pPr>
            <w:del w:id="3783"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784" w:author="erradi" w:date="2011-08-06T10:44:00Z"/>
                <w:rFonts w:ascii="Times New Roman" w:hAnsi="Times New Roman" w:cs="Times New Roman"/>
                <w:sz w:val="24"/>
                <w:szCs w:val="24"/>
                <w:lang w:val="en-US"/>
              </w:rPr>
            </w:pPr>
            <w:del w:id="3785"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786" w:author="erradi" w:date="2011-08-06T10:44:00Z"/>
                <w:rFonts w:ascii="Times New Roman" w:hAnsi="Times New Roman" w:cs="Times New Roman"/>
                <w:sz w:val="24"/>
                <w:szCs w:val="24"/>
                <w:lang w:val="en-US"/>
              </w:rPr>
            </w:pPr>
            <w:del w:id="3787"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788" w:author="erradi" w:date="2011-08-06T10:44:00Z"/>
                <w:rFonts w:ascii="Times New Roman" w:hAnsi="Times New Roman" w:cs="Times New Roman"/>
                <w:sz w:val="24"/>
                <w:szCs w:val="24"/>
                <w:lang w:val="en-US"/>
              </w:rPr>
            </w:pPr>
            <w:del w:id="3789"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790" w:author="erradi" w:date="2011-08-06T10:44:00Z"/>
                <w:rFonts w:ascii="Times New Roman" w:hAnsi="Times New Roman" w:cs="Times New Roman"/>
                <w:sz w:val="24"/>
                <w:szCs w:val="24"/>
                <w:lang w:val="en-US"/>
              </w:rPr>
            </w:pPr>
            <w:del w:id="3791"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792" w:author="erradi" w:date="2011-08-06T10:44:00Z"/>
                <w:rFonts w:ascii="Times New Roman" w:hAnsi="Times New Roman" w:cs="Times New Roman"/>
                <w:sz w:val="24"/>
                <w:szCs w:val="24"/>
                <w:lang w:val="en-US"/>
              </w:rPr>
            </w:pPr>
            <w:del w:id="3793"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794" w:author="erradi" w:date="2011-08-06T10:44:00Z"/>
        </w:trPr>
        <w:tc>
          <w:tcPr>
            <w:tcW w:w="1416" w:type="dxa"/>
          </w:tcPr>
          <w:p w:rsidR="00767BB9" w:rsidRPr="0097258D" w:rsidDel="00541083" w:rsidRDefault="00767BB9" w:rsidP="0097258D">
            <w:pPr>
              <w:pStyle w:val="Paragraphedeliste"/>
              <w:ind w:left="709"/>
              <w:rPr>
                <w:del w:id="3795" w:author="erradi" w:date="2011-08-06T10:44:00Z"/>
                <w:rFonts w:ascii="Times New Roman" w:hAnsi="Times New Roman" w:cs="Times New Roman"/>
                <w:sz w:val="18"/>
                <w:szCs w:val="18"/>
                <w:lang w:val="en-US"/>
              </w:rPr>
            </w:pPr>
            <w:del w:id="3796" w:author="erradi" w:date="2011-08-06T10:44:00Z">
              <w:r w:rsidRPr="0097258D" w:rsidDel="00541083">
                <w:rPr>
                  <w:rFonts w:ascii="Times New Roman" w:hAnsi="Times New Roman" w:cs="Times New Roman"/>
                  <w:sz w:val="18"/>
                  <w:szCs w:val="18"/>
                  <w:lang w:val="en-US"/>
                </w:rPr>
                <w:delText>SendBrief</w:delText>
              </w:r>
            </w:del>
          </w:p>
        </w:tc>
        <w:tc>
          <w:tcPr>
            <w:tcW w:w="834" w:type="dxa"/>
          </w:tcPr>
          <w:p w:rsidR="00767BB9" w:rsidRPr="0097258D" w:rsidDel="00541083" w:rsidRDefault="00767BB9" w:rsidP="0097258D">
            <w:pPr>
              <w:pStyle w:val="Paragraphedeliste"/>
              <w:ind w:left="709"/>
              <w:rPr>
                <w:del w:id="3797" w:author="erradi" w:date="2011-08-06T10:44:00Z"/>
                <w:rFonts w:ascii="Times New Roman" w:hAnsi="Times New Roman" w:cs="Times New Roman"/>
                <w:sz w:val="24"/>
                <w:szCs w:val="24"/>
                <w:lang w:val="en-US"/>
              </w:rPr>
            </w:pPr>
            <w:del w:id="3798"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799" w:author="erradi" w:date="2011-08-06T10:44:00Z"/>
                <w:rFonts w:ascii="Times New Roman" w:hAnsi="Times New Roman" w:cs="Times New Roman"/>
                <w:sz w:val="24"/>
                <w:szCs w:val="24"/>
                <w:lang w:val="en-US"/>
              </w:rPr>
            </w:pPr>
            <w:del w:id="3800"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801" w:author="erradi" w:date="2011-08-06T10:44:00Z"/>
                <w:rFonts w:ascii="Times New Roman" w:hAnsi="Times New Roman" w:cs="Times New Roman"/>
                <w:sz w:val="24"/>
                <w:szCs w:val="24"/>
                <w:lang w:val="en-US"/>
              </w:rPr>
            </w:pPr>
            <w:del w:id="3802"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803" w:author="erradi" w:date="2011-08-06T10:44:00Z"/>
                <w:rFonts w:ascii="Times New Roman" w:hAnsi="Times New Roman" w:cs="Times New Roman"/>
                <w:sz w:val="24"/>
                <w:szCs w:val="24"/>
                <w:lang w:val="en-US"/>
              </w:rPr>
            </w:pPr>
            <w:del w:id="3804"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805" w:author="erradi" w:date="2011-08-06T10:44:00Z"/>
                <w:rFonts w:ascii="Times New Roman" w:hAnsi="Times New Roman" w:cs="Times New Roman"/>
                <w:sz w:val="24"/>
                <w:szCs w:val="24"/>
                <w:lang w:val="en-US"/>
              </w:rPr>
            </w:pPr>
            <w:del w:id="3806"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807" w:author="erradi" w:date="2011-08-06T10:44:00Z"/>
                <w:rFonts w:ascii="Times New Roman" w:hAnsi="Times New Roman" w:cs="Times New Roman"/>
                <w:sz w:val="24"/>
                <w:szCs w:val="24"/>
                <w:lang w:val="en-US"/>
              </w:rPr>
            </w:pPr>
            <w:del w:id="3808"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809" w:author="erradi" w:date="2011-08-06T10:44:00Z"/>
                <w:rFonts w:ascii="Times New Roman" w:hAnsi="Times New Roman" w:cs="Times New Roman"/>
                <w:sz w:val="24"/>
                <w:szCs w:val="24"/>
                <w:lang w:val="en-US"/>
              </w:rPr>
            </w:pPr>
            <w:del w:id="3810"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811" w:author="erradi" w:date="2011-08-06T10:44:00Z"/>
                <w:rFonts w:ascii="Times New Roman" w:hAnsi="Times New Roman" w:cs="Times New Roman"/>
                <w:sz w:val="24"/>
                <w:szCs w:val="24"/>
                <w:lang w:val="en-US"/>
              </w:rPr>
            </w:pPr>
            <w:del w:id="3812"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813" w:author="erradi" w:date="2011-08-06T10:44:00Z"/>
                <w:rFonts w:ascii="Times New Roman" w:hAnsi="Times New Roman" w:cs="Times New Roman"/>
                <w:sz w:val="24"/>
                <w:szCs w:val="24"/>
                <w:lang w:val="en-US"/>
              </w:rPr>
            </w:pPr>
            <w:del w:id="3814"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815" w:author="erradi" w:date="2011-08-06T10:44:00Z"/>
                <w:rFonts w:ascii="Times New Roman" w:hAnsi="Times New Roman" w:cs="Times New Roman"/>
                <w:sz w:val="24"/>
                <w:szCs w:val="24"/>
                <w:lang w:val="en-US"/>
              </w:rPr>
            </w:pPr>
            <w:del w:id="3816"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817" w:author="erradi" w:date="2011-08-06T10:44:00Z"/>
        </w:trPr>
        <w:tc>
          <w:tcPr>
            <w:tcW w:w="1416" w:type="dxa"/>
          </w:tcPr>
          <w:p w:rsidR="00767BB9" w:rsidRPr="0097258D" w:rsidDel="00541083" w:rsidRDefault="00767BB9" w:rsidP="0097258D">
            <w:pPr>
              <w:pStyle w:val="Paragraphedeliste"/>
              <w:ind w:left="709"/>
              <w:rPr>
                <w:del w:id="3818" w:author="erradi" w:date="2011-08-06T10:44:00Z"/>
                <w:rFonts w:ascii="Times New Roman" w:hAnsi="Times New Roman" w:cs="Times New Roman"/>
                <w:sz w:val="18"/>
                <w:szCs w:val="18"/>
                <w:lang w:val="en-US"/>
              </w:rPr>
            </w:pPr>
            <w:del w:id="3819" w:author="erradi" w:date="2011-08-06T10:44:00Z">
              <w:r w:rsidRPr="0097258D" w:rsidDel="00541083">
                <w:rPr>
                  <w:rFonts w:ascii="Times New Roman" w:hAnsi="Times New Roman" w:cs="Times New Roman"/>
                  <w:sz w:val="18"/>
                  <w:szCs w:val="18"/>
                  <w:lang w:val="en-US"/>
                </w:rPr>
                <w:delText>Wait</w:delText>
              </w:r>
            </w:del>
          </w:p>
        </w:tc>
        <w:tc>
          <w:tcPr>
            <w:tcW w:w="834" w:type="dxa"/>
          </w:tcPr>
          <w:p w:rsidR="00767BB9" w:rsidRPr="0097258D" w:rsidDel="00541083" w:rsidRDefault="00767BB9" w:rsidP="0097258D">
            <w:pPr>
              <w:pStyle w:val="Paragraphedeliste"/>
              <w:ind w:left="709"/>
              <w:rPr>
                <w:del w:id="3820" w:author="erradi" w:date="2011-08-06T10:44:00Z"/>
                <w:rFonts w:ascii="Times New Roman" w:hAnsi="Times New Roman" w:cs="Times New Roman"/>
                <w:sz w:val="24"/>
                <w:szCs w:val="24"/>
                <w:lang w:val="en-US"/>
              </w:rPr>
            </w:pPr>
            <w:del w:id="3821"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822" w:author="erradi" w:date="2011-08-06T10:44:00Z"/>
                <w:rFonts w:ascii="Times New Roman" w:hAnsi="Times New Roman" w:cs="Times New Roman"/>
                <w:sz w:val="24"/>
                <w:szCs w:val="24"/>
                <w:lang w:val="en-US"/>
              </w:rPr>
            </w:pPr>
            <w:del w:id="3823"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824" w:author="erradi" w:date="2011-08-06T10:44:00Z"/>
                <w:rFonts w:ascii="Times New Roman" w:hAnsi="Times New Roman" w:cs="Times New Roman"/>
                <w:sz w:val="24"/>
                <w:szCs w:val="24"/>
                <w:lang w:val="en-US"/>
              </w:rPr>
            </w:pPr>
            <w:del w:id="3825"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826" w:author="erradi" w:date="2011-08-06T10:44:00Z"/>
                <w:rFonts w:ascii="Times New Roman" w:hAnsi="Times New Roman" w:cs="Times New Roman"/>
                <w:sz w:val="24"/>
                <w:szCs w:val="24"/>
                <w:lang w:val="en-US"/>
              </w:rPr>
            </w:pPr>
            <w:del w:id="3827"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828" w:author="erradi" w:date="2011-08-06T10:44:00Z"/>
                <w:rFonts w:ascii="Times New Roman" w:hAnsi="Times New Roman" w:cs="Times New Roman"/>
                <w:sz w:val="24"/>
                <w:szCs w:val="24"/>
                <w:lang w:val="en-US"/>
              </w:rPr>
            </w:pPr>
            <w:del w:id="3829"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830" w:author="erradi" w:date="2011-08-06T10:44:00Z"/>
                <w:rFonts w:ascii="Times New Roman" w:hAnsi="Times New Roman" w:cs="Times New Roman"/>
                <w:sz w:val="24"/>
                <w:szCs w:val="24"/>
                <w:lang w:val="en-US"/>
              </w:rPr>
            </w:pPr>
            <w:del w:id="3831"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832" w:author="erradi" w:date="2011-08-06T10:44:00Z"/>
                <w:rFonts w:ascii="Times New Roman" w:hAnsi="Times New Roman" w:cs="Times New Roman"/>
                <w:sz w:val="24"/>
                <w:szCs w:val="24"/>
                <w:lang w:val="en-US"/>
              </w:rPr>
            </w:pPr>
            <w:del w:id="3833"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834" w:author="erradi" w:date="2011-08-06T10:44:00Z"/>
                <w:rFonts w:ascii="Times New Roman" w:hAnsi="Times New Roman" w:cs="Times New Roman"/>
                <w:sz w:val="24"/>
                <w:szCs w:val="24"/>
                <w:lang w:val="en-US"/>
              </w:rPr>
            </w:pPr>
            <w:del w:id="3835"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836" w:author="erradi" w:date="2011-08-06T10:44:00Z"/>
                <w:rFonts w:ascii="Times New Roman" w:hAnsi="Times New Roman" w:cs="Times New Roman"/>
                <w:sz w:val="24"/>
                <w:szCs w:val="24"/>
                <w:lang w:val="en-US"/>
              </w:rPr>
            </w:pPr>
            <w:del w:id="3837"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838" w:author="erradi" w:date="2011-08-06T10:44:00Z"/>
                <w:rFonts w:ascii="Times New Roman" w:hAnsi="Times New Roman" w:cs="Times New Roman"/>
                <w:sz w:val="24"/>
                <w:szCs w:val="24"/>
                <w:lang w:val="en-US"/>
              </w:rPr>
            </w:pPr>
            <w:del w:id="3839"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840" w:author="erradi" w:date="2011-08-06T10:44:00Z"/>
        </w:trPr>
        <w:tc>
          <w:tcPr>
            <w:tcW w:w="1416" w:type="dxa"/>
          </w:tcPr>
          <w:p w:rsidR="00767BB9" w:rsidRPr="0097258D" w:rsidDel="00541083" w:rsidRDefault="00767BB9" w:rsidP="0097258D">
            <w:pPr>
              <w:pStyle w:val="Paragraphedeliste"/>
              <w:ind w:left="709"/>
              <w:rPr>
                <w:del w:id="3841" w:author="erradi" w:date="2011-08-06T10:44:00Z"/>
                <w:rFonts w:ascii="Times New Roman" w:hAnsi="Times New Roman" w:cs="Times New Roman"/>
                <w:sz w:val="18"/>
                <w:szCs w:val="18"/>
                <w:lang w:val="en-US"/>
              </w:rPr>
            </w:pPr>
            <w:del w:id="3842" w:author="erradi" w:date="2011-08-06T10:44:00Z">
              <w:r w:rsidRPr="0097258D" w:rsidDel="00541083">
                <w:rPr>
                  <w:rFonts w:ascii="Times New Roman" w:hAnsi="Times New Roman" w:cs="Times New Roman"/>
                  <w:sz w:val="18"/>
                  <w:szCs w:val="18"/>
                  <w:lang w:val="en-US"/>
                </w:rPr>
                <w:delText>Alert</w:delText>
              </w:r>
            </w:del>
          </w:p>
        </w:tc>
        <w:tc>
          <w:tcPr>
            <w:tcW w:w="834" w:type="dxa"/>
          </w:tcPr>
          <w:p w:rsidR="00767BB9" w:rsidRPr="0097258D" w:rsidDel="00541083" w:rsidRDefault="00767BB9" w:rsidP="0097258D">
            <w:pPr>
              <w:pStyle w:val="Paragraphedeliste"/>
              <w:ind w:left="709"/>
              <w:rPr>
                <w:del w:id="3843" w:author="erradi" w:date="2011-08-06T10:44:00Z"/>
                <w:rFonts w:ascii="Times New Roman" w:hAnsi="Times New Roman" w:cs="Times New Roman"/>
                <w:sz w:val="24"/>
                <w:szCs w:val="24"/>
                <w:lang w:val="en-US"/>
              </w:rPr>
            </w:pPr>
            <w:del w:id="3844"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845" w:author="erradi" w:date="2011-08-06T10:44:00Z"/>
                <w:rFonts w:ascii="Times New Roman" w:hAnsi="Times New Roman" w:cs="Times New Roman"/>
                <w:sz w:val="24"/>
                <w:szCs w:val="24"/>
                <w:lang w:val="en-US"/>
              </w:rPr>
            </w:pPr>
            <w:del w:id="3846"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847" w:author="erradi" w:date="2011-08-06T10:44:00Z"/>
                <w:rFonts w:ascii="Times New Roman" w:hAnsi="Times New Roman" w:cs="Times New Roman"/>
                <w:sz w:val="24"/>
                <w:szCs w:val="24"/>
                <w:lang w:val="en-US"/>
              </w:rPr>
            </w:pPr>
            <w:del w:id="3848"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849" w:author="erradi" w:date="2011-08-06T10:44:00Z"/>
                <w:rFonts w:ascii="Times New Roman" w:hAnsi="Times New Roman" w:cs="Times New Roman"/>
                <w:sz w:val="24"/>
                <w:szCs w:val="24"/>
                <w:lang w:val="en-US"/>
              </w:rPr>
            </w:pPr>
            <w:del w:id="3850"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851" w:author="erradi" w:date="2011-08-06T10:44:00Z"/>
                <w:rFonts w:ascii="Times New Roman" w:hAnsi="Times New Roman" w:cs="Times New Roman"/>
                <w:sz w:val="24"/>
                <w:szCs w:val="24"/>
                <w:lang w:val="en-US"/>
              </w:rPr>
            </w:pPr>
            <w:del w:id="3852"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853" w:author="erradi" w:date="2011-08-06T10:44:00Z"/>
                <w:rFonts w:ascii="Times New Roman" w:hAnsi="Times New Roman" w:cs="Times New Roman"/>
                <w:sz w:val="24"/>
                <w:szCs w:val="24"/>
                <w:lang w:val="en-US"/>
              </w:rPr>
            </w:pPr>
            <w:del w:id="3854"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855" w:author="erradi" w:date="2011-08-06T10:44:00Z"/>
                <w:rFonts w:ascii="Times New Roman" w:hAnsi="Times New Roman" w:cs="Times New Roman"/>
                <w:sz w:val="24"/>
                <w:szCs w:val="24"/>
                <w:lang w:val="en-US"/>
              </w:rPr>
            </w:pPr>
            <w:del w:id="3856"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857" w:author="erradi" w:date="2011-08-06T10:44:00Z"/>
                <w:rFonts w:ascii="Times New Roman" w:hAnsi="Times New Roman" w:cs="Times New Roman"/>
                <w:sz w:val="24"/>
                <w:szCs w:val="24"/>
                <w:lang w:val="en-US"/>
              </w:rPr>
            </w:pPr>
            <w:del w:id="3858"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859" w:author="erradi" w:date="2011-08-06T10:44:00Z"/>
                <w:rFonts w:ascii="Times New Roman" w:hAnsi="Times New Roman" w:cs="Times New Roman"/>
                <w:sz w:val="24"/>
                <w:szCs w:val="24"/>
                <w:lang w:val="en-US"/>
              </w:rPr>
            </w:pPr>
            <w:del w:id="3860"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861" w:author="erradi" w:date="2011-08-06T10:44:00Z"/>
                <w:rFonts w:ascii="Times New Roman" w:hAnsi="Times New Roman" w:cs="Times New Roman"/>
                <w:sz w:val="24"/>
                <w:szCs w:val="24"/>
                <w:lang w:val="en-US"/>
              </w:rPr>
            </w:pPr>
            <w:del w:id="3862"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863" w:author="erradi" w:date="2011-08-06T10:44:00Z"/>
        </w:trPr>
        <w:tc>
          <w:tcPr>
            <w:tcW w:w="1416" w:type="dxa"/>
          </w:tcPr>
          <w:p w:rsidR="00767BB9" w:rsidRPr="0097258D" w:rsidDel="00541083" w:rsidRDefault="00767BB9" w:rsidP="0097258D">
            <w:pPr>
              <w:pStyle w:val="Paragraphedeliste"/>
              <w:ind w:left="709"/>
              <w:rPr>
                <w:del w:id="3864" w:author="erradi" w:date="2011-08-06T10:44:00Z"/>
                <w:rFonts w:ascii="Times New Roman" w:hAnsi="Times New Roman" w:cs="Times New Roman"/>
                <w:sz w:val="18"/>
                <w:szCs w:val="18"/>
                <w:lang w:val="en-US"/>
              </w:rPr>
            </w:pPr>
            <w:del w:id="3865" w:author="erradi" w:date="2011-08-06T10:44:00Z">
              <w:r w:rsidRPr="0097258D" w:rsidDel="00541083">
                <w:rPr>
                  <w:rFonts w:ascii="Times New Roman" w:hAnsi="Times New Roman" w:cs="Times New Roman"/>
                  <w:sz w:val="18"/>
                  <w:szCs w:val="18"/>
                  <w:lang w:val="en-US"/>
                </w:rPr>
                <w:delText>TryLate</w:delText>
              </w:r>
            </w:del>
          </w:p>
        </w:tc>
        <w:tc>
          <w:tcPr>
            <w:tcW w:w="834" w:type="dxa"/>
          </w:tcPr>
          <w:p w:rsidR="00767BB9" w:rsidRPr="0097258D" w:rsidDel="00541083" w:rsidRDefault="00767BB9" w:rsidP="0097258D">
            <w:pPr>
              <w:pStyle w:val="Paragraphedeliste"/>
              <w:ind w:left="709"/>
              <w:rPr>
                <w:del w:id="3866" w:author="erradi" w:date="2011-08-06T10:44:00Z"/>
                <w:rFonts w:ascii="Times New Roman" w:hAnsi="Times New Roman" w:cs="Times New Roman"/>
                <w:sz w:val="24"/>
                <w:szCs w:val="24"/>
                <w:lang w:val="en-US"/>
              </w:rPr>
            </w:pPr>
            <w:del w:id="3867"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868" w:author="erradi" w:date="2011-08-06T10:44:00Z"/>
                <w:rFonts w:ascii="Times New Roman" w:hAnsi="Times New Roman" w:cs="Times New Roman"/>
                <w:sz w:val="24"/>
                <w:szCs w:val="24"/>
                <w:lang w:val="en-US"/>
              </w:rPr>
            </w:pPr>
            <w:del w:id="3869"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870" w:author="erradi" w:date="2011-08-06T10:44:00Z"/>
                <w:rFonts w:ascii="Times New Roman" w:hAnsi="Times New Roman" w:cs="Times New Roman"/>
                <w:sz w:val="24"/>
                <w:szCs w:val="24"/>
                <w:lang w:val="en-US"/>
              </w:rPr>
            </w:pPr>
            <w:del w:id="3871"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872" w:author="erradi" w:date="2011-08-06T10:44:00Z"/>
                <w:rFonts w:ascii="Times New Roman" w:hAnsi="Times New Roman" w:cs="Times New Roman"/>
                <w:sz w:val="24"/>
                <w:szCs w:val="24"/>
                <w:lang w:val="en-US"/>
              </w:rPr>
            </w:pPr>
            <w:del w:id="3873"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874" w:author="erradi" w:date="2011-08-06T10:44:00Z"/>
                <w:rFonts w:ascii="Times New Roman" w:hAnsi="Times New Roman" w:cs="Times New Roman"/>
                <w:sz w:val="24"/>
                <w:szCs w:val="24"/>
                <w:lang w:val="en-US"/>
              </w:rPr>
            </w:pPr>
            <w:del w:id="3875"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876" w:author="erradi" w:date="2011-08-06T10:44:00Z"/>
                <w:rFonts w:ascii="Times New Roman" w:hAnsi="Times New Roman" w:cs="Times New Roman"/>
                <w:sz w:val="24"/>
                <w:szCs w:val="24"/>
                <w:lang w:val="en-US"/>
              </w:rPr>
            </w:pPr>
            <w:del w:id="3877"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878" w:author="erradi" w:date="2011-08-06T10:44:00Z"/>
                <w:rFonts w:ascii="Times New Roman" w:hAnsi="Times New Roman" w:cs="Times New Roman"/>
                <w:sz w:val="24"/>
                <w:szCs w:val="24"/>
                <w:lang w:val="en-US"/>
              </w:rPr>
            </w:pPr>
            <w:del w:id="3879"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880" w:author="erradi" w:date="2011-08-06T10:44:00Z"/>
                <w:rFonts w:ascii="Times New Roman" w:hAnsi="Times New Roman" w:cs="Times New Roman"/>
                <w:sz w:val="24"/>
                <w:szCs w:val="24"/>
                <w:lang w:val="en-US"/>
              </w:rPr>
            </w:pPr>
            <w:del w:id="3881"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882" w:author="erradi" w:date="2011-08-06T10:44:00Z"/>
                <w:rFonts w:ascii="Times New Roman" w:hAnsi="Times New Roman" w:cs="Times New Roman"/>
                <w:sz w:val="24"/>
                <w:szCs w:val="24"/>
                <w:lang w:val="en-US"/>
              </w:rPr>
            </w:pPr>
            <w:del w:id="3883"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884" w:author="erradi" w:date="2011-08-06T10:44:00Z"/>
                <w:rFonts w:ascii="Times New Roman" w:hAnsi="Times New Roman" w:cs="Times New Roman"/>
                <w:sz w:val="24"/>
                <w:szCs w:val="24"/>
                <w:lang w:val="en-US"/>
              </w:rPr>
            </w:pPr>
            <w:del w:id="3885"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886" w:author="erradi" w:date="2011-08-06T10:44:00Z"/>
        </w:trPr>
        <w:tc>
          <w:tcPr>
            <w:tcW w:w="1416" w:type="dxa"/>
          </w:tcPr>
          <w:p w:rsidR="00767BB9" w:rsidRPr="0097258D" w:rsidDel="00541083" w:rsidRDefault="00767BB9" w:rsidP="0097258D">
            <w:pPr>
              <w:pStyle w:val="Paragraphedeliste"/>
              <w:ind w:left="709"/>
              <w:rPr>
                <w:del w:id="3887" w:author="erradi" w:date="2011-08-06T10:44:00Z"/>
                <w:rFonts w:ascii="Times New Roman" w:hAnsi="Times New Roman" w:cs="Times New Roman"/>
                <w:sz w:val="18"/>
                <w:szCs w:val="18"/>
                <w:lang w:val="en-US"/>
              </w:rPr>
            </w:pPr>
            <w:del w:id="3888" w:author="erradi" w:date="2011-08-06T10:44:00Z">
              <w:r w:rsidRPr="0097258D" w:rsidDel="00541083">
                <w:rPr>
                  <w:rFonts w:ascii="Times New Roman" w:hAnsi="Times New Roman" w:cs="Times New Roman"/>
                  <w:sz w:val="18"/>
                  <w:szCs w:val="18"/>
                  <w:lang w:val="en-US"/>
                </w:rPr>
                <w:delText>Assign</w:delText>
              </w:r>
            </w:del>
          </w:p>
        </w:tc>
        <w:tc>
          <w:tcPr>
            <w:tcW w:w="834" w:type="dxa"/>
          </w:tcPr>
          <w:p w:rsidR="00767BB9" w:rsidRPr="0097258D" w:rsidDel="00541083" w:rsidRDefault="00767BB9" w:rsidP="0097258D">
            <w:pPr>
              <w:pStyle w:val="Paragraphedeliste"/>
              <w:ind w:left="709"/>
              <w:rPr>
                <w:del w:id="3889" w:author="erradi" w:date="2011-08-06T10:44:00Z"/>
                <w:rFonts w:ascii="Times New Roman" w:hAnsi="Times New Roman" w:cs="Times New Roman"/>
                <w:sz w:val="24"/>
                <w:szCs w:val="24"/>
                <w:lang w:val="en-US"/>
              </w:rPr>
            </w:pPr>
            <w:del w:id="3890"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891" w:author="erradi" w:date="2011-08-06T10:44:00Z"/>
                <w:rFonts w:ascii="Times New Roman" w:hAnsi="Times New Roman" w:cs="Times New Roman"/>
                <w:sz w:val="24"/>
                <w:szCs w:val="24"/>
                <w:lang w:val="en-US"/>
              </w:rPr>
            </w:pPr>
            <w:del w:id="3892"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893" w:author="erradi" w:date="2011-08-06T10:44:00Z"/>
                <w:rFonts w:ascii="Times New Roman" w:hAnsi="Times New Roman" w:cs="Times New Roman"/>
                <w:sz w:val="24"/>
                <w:szCs w:val="24"/>
                <w:lang w:val="en-US"/>
              </w:rPr>
            </w:pPr>
            <w:del w:id="3894"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895" w:author="erradi" w:date="2011-08-06T10:44:00Z"/>
                <w:rFonts w:ascii="Times New Roman" w:hAnsi="Times New Roman" w:cs="Times New Roman"/>
                <w:sz w:val="24"/>
                <w:szCs w:val="24"/>
                <w:lang w:val="en-US"/>
              </w:rPr>
            </w:pPr>
            <w:del w:id="3896"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897" w:author="erradi" w:date="2011-08-06T10:44:00Z"/>
                <w:rFonts w:ascii="Times New Roman" w:hAnsi="Times New Roman" w:cs="Times New Roman"/>
                <w:sz w:val="24"/>
                <w:szCs w:val="24"/>
                <w:lang w:val="en-US"/>
              </w:rPr>
            </w:pPr>
            <w:del w:id="3898"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899" w:author="erradi" w:date="2011-08-06T10:44:00Z"/>
                <w:rFonts w:ascii="Times New Roman" w:hAnsi="Times New Roman" w:cs="Times New Roman"/>
                <w:sz w:val="24"/>
                <w:szCs w:val="24"/>
                <w:lang w:val="en-US"/>
              </w:rPr>
            </w:pPr>
            <w:del w:id="3900"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901" w:author="erradi" w:date="2011-08-06T10:44:00Z"/>
                <w:rFonts w:ascii="Times New Roman" w:hAnsi="Times New Roman" w:cs="Times New Roman"/>
                <w:sz w:val="24"/>
                <w:szCs w:val="24"/>
                <w:lang w:val="en-US"/>
              </w:rPr>
            </w:pPr>
            <w:del w:id="3902"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903" w:author="erradi" w:date="2011-08-06T10:44:00Z"/>
                <w:rFonts w:ascii="Times New Roman" w:hAnsi="Times New Roman" w:cs="Times New Roman"/>
                <w:sz w:val="24"/>
                <w:szCs w:val="24"/>
                <w:lang w:val="en-US"/>
              </w:rPr>
            </w:pPr>
            <w:del w:id="3904"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905" w:author="erradi" w:date="2011-08-06T10:44:00Z"/>
                <w:rFonts w:ascii="Times New Roman" w:hAnsi="Times New Roman" w:cs="Times New Roman"/>
                <w:sz w:val="24"/>
                <w:szCs w:val="24"/>
                <w:lang w:val="en-US"/>
              </w:rPr>
            </w:pPr>
            <w:del w:id="3906"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907" w:author="erradi" w:date="2011-08-06T10:44:00Z"/>
                <w:rFonts w:ascii="Times New Roman" w:hAnsi="Times New Roman" w:cs="Times New Roman"/>
                <w:sz w:val="24"/>
                <w:szCs w:val="24"/>
                <w:lang w:val="en-US"/>
              </w:rPr>
            </w:pPr>
            <w:del w:id="3908"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909" w:author="erradi" w:date="2011-08-06T10:44:00Z"/>
        </w:trPr>
        <w:tc>
          <w:tcPr>
            <w:tcW w:w="1416" w:type="dxa"/>
          </w:tcPr>
          <w:p w:rsidR="00767BB9" w:rsidRPr="0097258D" w:rsidDel="00541083" w:rsidRDefault="00767BB9" w:rsidP="0097258D">
            <w:pPr>
              <w:pStyle w:val="Paragraphedeliste"/>
              <w:ind w:left="709"/>
              <w:rPr>
                <w:del w:id="3910" w:author="erradi" w:date="2011-08-06T10:44:00Z"/>
                <w:rFonts w:ascii="Times New Roman" w:hAnsi="Times New Roman" w:cs="Times New Roman"/>
                <w:sz w:val="18"/>
                <w:szCs w:val="18"/>
                <w:lang w:val="en-US"/>
              </w:rPr>
            </w:pPr>
            <w:del w:id="3911" w:author="erradi" w:date="2011-08-06T10:44:00Z">
              <w:r w:rsidRPr="0097258D" w:rsidDel="00541083">
                <w:rPr>
                  <w:rFonts w:ascii="Times New Roman" w:hAnsi="Times New Roman" w:cs="Times New Roman"/>
                  <w:sz w:val="18"/>
                  <w:szCs w:val="18"/>
                  <w:lang w:val="en-US"/>
                </w:rPr>
                <w:delText>ResultDosage</w:delText>
              </w:r>
            </w:del>
          </w:p>
        </w:tc>
        <w:tc>
          <w:tcPr>
            <w:tcW w:w="834" w:type="dxa"/>
          </w:tcPr>
          <w:p w:rsidR="00767BB9" w:rsidRPr="0097258D" w:rsidDel="00541083" w:rsidRDefault="00767BB9" w:rsidP="0097258D">
            <w:pPr>
              <w:pStyle w:val="Paragraphedeliste"/>
              <w:ind w:left="709"/>
              <w:rPr>
                <w:del w:id="3912" w:author="erradi" w:date="2011-08-06T10:44:00Z"/>
                <w:rFonts w:ascii="Times New Roman" w:hAnsi="Times New Roman" w:cs="Times New Roman"/>
                <w:sz w:val="24"/>
                <w:szCs w:val="24"/>
                <w:lang w:val="en-US"/>
              </w:rPr>
            </w:pPr>
            <w:del w:id="3913"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914" w:author="erradi" w:date="2011-08-06T10:44:00Z"/>
                <w:rFonts w:ascii="Times New Roman" w:hAnsi="Times New Roman" w:cs="Times New Roman"/>
                <w:sz w:val="24"/>
                <w:szCs w:val="24"/>
                <w:lang w:val="en-US"/>
              </w:rPr>
            </w:pPr>
            <w:del w:id="3915"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916" w:author="erradi" w:date="2011-08-06T10:44:00Z"/>
                <w:rFonts w:ascii="Times New Roman" w:hAnsi="Times New Roman" w:cs="Times New Roman"/>
                <w:sz w:val="24"/>
                <w:szCs w:val="24"/>
                <w:lang w:val="en-US"/>
              </w:rPr>
            </w:pPr>
            <w:del w:id="3917"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918" w:author="erradi" w:date="2011-08-06T10:44:00Z"/>
                <w:rFonts w:ascii="Times New Roman" w:hAnsi="Times New Roman" w:cs="Times New Roman"/>
                <w:sz w:val="24"/>
                <w:szCs w:val="24"/>
                <w:lang w:val="en-US"/>
              </w:rPr>
            </w:pPr>
            <w:del w:id="3919"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920" w:author="erradi" w:date="2011-08-06T10:44:00Z"/>
                <w:rFonts w:ascii="Times New Roman" w:hAnsi="Times New Roman" w:cs="Times New Roman"/>
                <w:sz w:val="24"/>
                <w:szCs w:val="24"/>
                <w:lang w:val="en-US"/>
              </w:rPr>
            </w:pPr>
            <w:del w:id="3921"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922" w:author="erradi" w:date="2011-08-06T10:44:00Z"/>
                <w:rFonts w:ascii="Times New Roman" w:hAnsi="Times New Roman" w:cs="Times New Roman"/>
                <w:sz w:val="24"/>
                <w:szCs w:val="24"/>
                <w:lang w:val="en-US"/>
              </w:rPr>
            </w:pPr>
            <w:del w:id="3923"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924" w:author="erradi" w:date="2011-08-06T10:44:00Z"/>
                <w:rFonts w:ascii="Times New Roman" w:hAnsi="Times New Roman" w:cs="Times New Roman"/>
                <w:sz w:val="24"/>
                <w:szCs w:val="24"/>
                <w:lang w:val="en-US"/>
              </w:rPr>
            </w:pPr>
            <w:del w:id="3925"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926" w:author="erradi" w:date="2011-08-06T10:44:00Z"/>
                <w:rFonts w:ascii="Times New Roman" w:hAnsi="Times New Roman" w:cs="Times New Roman"/>
                <w:sz w:val="24"/>
                <w:szCs w:val="24"/>
                <w:lang w:val="en-US"/>
              </w:rPr>
            </w:pPr>
            <w:del w:id="3927"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928" w:author="erradi" w:date="2011-08-06T10:44:00Z"/>
                <w:rFonts w:ascii="Times New Roman" w:hAnsi="Times New Roman" w:cs="Times New Roman"/>
                <w:sz w:val="24"/>
                <w:szCs w:val="24"/>
                <w:lang w:val="en-US"/>
              </w:rPr>
            </w:pPr>
            <w:del w:id="3929"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930" w:author="erradi" w:date="2011-08-06T10:44:00Z"/>
                <w:rFonts w:ascii="Times New Roman" w:hAnsi="Times New Roman" w:cs="Times New Roman"/>
                <w:sz w:val="24"/>
                <w:szCs w:val="24"/>
                <w:lang w:val="en-US"/>
              </w:rPr>
            </w:pPr>
            <w:del w:id="3931"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932" w:author="erradi" w:date="2011-08-06T10:44:00Z"/>
        </w:trPr>
        <w:tc>
          <w:tcPr>
            <w:tcW w:w="1416" w:type="dxa"/>
          </w:tcPr>
          <w:p w:rsidR="00767BB9" w:rsidRPr="0097258D" w:rsidDel="00541083" w:rsidRDefault="00767BB9" w:rsidP="0097258D">
            <w:pPr>
              <w:pStyle w:val="Paragraphedeliste"/>
              <w:ind w:left="709"/>
              <w:rPr>
                <w:del w:id="3933" w:author="erradi" w:date="2011-08-06T10:44:00Z"/>
                <w:rFonts w:ascii="Times New Roman" w:hAnsi="Times New Roman" w:cs="Times New Roman"/>
                <w:sz w:val="18"/>
                <w:szCs w:val="18"/>
                <w:lang w:val="en-US"/>
              </w:rPr>
            </w:pPr>
            <w:del w:id="3934" w:author="erradi" w:date="2011-08-06T10:44:00Z">
              <w:r w:rsidRPr="0097258D" w:rsidDel="00541083">
                <w:rPr>
                  <w:rFonts w:ascii="Times New Roman" w:hAnsi="Times New Roman" w:cs="Times New Roman"/>
                  <w:sz w:val="18"/>
                  <w:szCs w:val="18"/>
                  <w:lang w:val="en-US"/>
                </w:rPr>
                <w:delText>RetrieeveDosage</w:delText>
              </w:r>
            </w:del>
          </w:p>
        </w:tc>
        <w:tc>
          <w:tcPr>
            <w:tcW w:w="834" w:type="dxa"/>
          </w:tcPr>
          <w:p w:rsidR="00767BB9" w:rsidRPr="0097258D" w:rsidDel="00541083" w:rsidRDefault="00767BB9" w:rsidP="0097258D">
            <w:pPr>
              <w:pStyle w:val="Paragraphedeliste"/>
              <w:ind w:left="709"/>
              <w:rPr>
                <w:del w:id="3935" w:author="erradi" w:date="2011-08-06T10:44:00Z"/>
                <w:rFonts w:ascii="Times New Roman" w:hAnsi="Times New Roman" w:cs="Times New Roman"/>
                <w:sz w:val="24"/>
                <w:szCs w:val="24"/>
                <w:lang w:val="en-US"/>
              </w:rPr>
            </w:pPr>
            <w:del w:id="3936"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937" w:author="erradi" w:date="2011-08-06T10:44:00Z"/>
                <w:rFonts w:ascii="Times New Roman" w:hAnsi="Times New Roman" w:cs="Times New Roman"/>
                <w:sz w:val="24"/>
                <w:szCs w:val="24"/>
                <w:lang w:val="en-US"/>
              </w:rPr>
            </w:pPr>
            <w:del w:id="3938"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939" w:author="erradi" w:date="2011-08-06T10:44:00Z"/>
                <w:rFonts w:ascii="Times New Roman" w:hAnsi="Times New Roman" w:cs="Times New Roman"/>
                <w:sz w:val="24"/>
                <w:szCs w:val="24"/>
                <w:lang w:val="en-US"/>
              </w:rPr>
            </w:pPr>
            <w:del w:id="3940"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941" w:author="erradi" w:date="2011-08-06T10:44:00Z"/>
                <w:rFonts w:ascii="Times New Roman" w:hAnsi="Times New Roman" w:cs="Times New Roman"/>
                <w:sz w:val="24"/>
                <w:szCs w:val="24"/>
                <w:lang w:val="en-US"/>
              </w:rPr>
            </w:pPr>
            <w:del w:id="3942"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943" w:author="erradi" w:date="2011-08-06T10:44:00Z"/>
                <w:rFonts w:ascii="Times New Roman" w:hAnsi="Times New Roman" w:cs="Times New Roman"/>
                <w:sz w:val="24"/>
                <w:szCs w:val="24"/>
                <w:lang w:val="en-US"/>
              </w:rPr>
            </w:pPr>
            <w:del w:id="3944"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945" w:author="erradi" w:date="2011-08-06T10:44:00Z"/>
                <w:rFonts w:ascii="Times New Roman" w:hAnsi="Times New Roman" w:cs="Times New Roman"/>
                <w:sz w:val="24"/>
                <w:szCs w:val="24"/>
                <w:lang w:val="en-US"/>
              </w:rPr>
            </w:pPr>
            <w:del w:id="3946"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947" w:author="erradi" w:date="2011-08-06T10:44:00Z"/>
                <w:rFonts w:ascii="Times New Roman" w:hAnsi="Times New Roman" w:cs="Times New Roman"/>
                <w:sz w:val="24"/>
                <w:szCs w:val="24"/>
                <w:lang w:val="en-US"/>
              </w:rPr>
            </w:pPr>
            <w:del w:id="3948"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949" w:author="erradi" w:date="2011-08-06T10:44:00Z"/>
                <w:rFonts w:ascii="Times New Roman" w:hAnsi="Times New Roman" w:cs="Times New Roman"/>
                <w:sz w:val="24"/>
                <w:szCs w:val="24"/>
                <w:lang w:val="en-US"/>
              </w:rPr>
            </w:pPr>
            <w:del w:id="3950"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951" w:author="erradi" w:date="2011-08-06T10:44:00Z"/>
                <w:rFonts w:ascii="Times New Roman" w:hAnsi="Times New Roman" w:cs="Times New Roman"/>
                <w:sz w:val="24"/>
                <w:szCs w:val="24"/>
                <w:lang w:val="en-US"/>
              </w:rPr>
            </w:pPr>
            <w:del w:id="3952"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953" w:author="erradi" w:date="2011-08-06T10:44:00Z"/>
                <w:rFonts w:ascii="Times New Roman" w:hAnsi="Times New Roman" w:cs="Times New Roman"/>
                <w:sz w:val="24"/>
                <w:szCs w:val="24"/>
                <w:lang w:val="en-US"/>
              </w:rPr>
            </w:pPr>
            <w:del w:id="3954"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3955" w:author="erradi" w:date="2011-08-06T10:44:00Z"/>
        </w:trPr>
        <w:tc>
          <w:tcPr>
            <w:tcW w:w="1416" w:type="dxa"/>
          </w:tcPr>
          <w:p w:rsidR="00767BB9" w:rsidRPr="0097258D" w:rsidDel="00541083" w:rsidRDefault="00767BB9" w:rsidP="0097258D">
            <w:pPr>
              <w:pStyle w:val="Paragraphedeliste"/>
              <w:ind w:left="709"/>
              <w:rPr>
                <w:del w:id="3956" w:author="erradi" w:date="2011-08-06T10:44:00Z"/>
                <w:rFonts w:ascii="Times New Roman" w:hAnsi="Times New Roman" w:cs="Times New Roman"/>
                <w:sz w:val="18"/>
                <w:szCs w:val="18"/>
                <w:lang w:val="en-US"/>
              </w:rPr>
            </w:pPr>
            <w:del w:id="3957" w:author="erradi" w:date="2011-08-06T10:44:00Z">
              <w:r w:rsidRPr="0097258D" w:rsidDel="00541083">
                <w:rPr>
                  <w:rFonts w:ascii="Times New Roman" w:hAnsi="Times New Roman" w:cs="Times New Roman"/>
                  <w:sz w:val="18"/>
                  <w:szCs w:val="18"/>
                  <w:lang w:val="en-US"/>
                </w:rPr>
                <w:delText>DosageApplication</w:delText>
              </w:r>
            </w:del>
          </w:p>
        </w:tc>
        <w:tc>
          <w:tcPr>
            <w:tcW w:w="834" w:type="dxa"/>
          </w:tcPr>
          <w:p w:rsidR="00767BB9" w:rsidRPr="0097258D" w:rsidDel="00541083" w:rsidRDefault="00767BB9" w:rsidP="0097258D">
            <w:pPr>
              <w:pStyle w:val="Paragraphedeliste"/>
              <w:ind w:left="709"/>
              <w:rPr>
                <w:del w:id="3958" w:author="erradi" w:date="2011-08-06T10:44:00Z"/>
                <w:rFonts w:ascii="Times New Roman" w:hAnsi="Times New Roman" w:cs="Times New Roman"/>
                <w:sz w:val="24"/>
                <w:szCs w:val="24"/>
                <w:lang w:val="en-US"/>
              </w:rPr>
            </w:pPr>
            <w:del w:id="3959"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3960" w:author="erradi" w:date="2011-08-06T10:44:00Z"/>
                <w:rFonts w:ascii="Times New Roman" w:hAnsi="Times New Roman" w:cs="Times New Roman"/>
                <w:sz w:val="24"/>
                <w:szCs w:val="24"/>
                <w:lang w:val="en-US"/>
              </w:rPr>
            </w:pPr>
            <w:del w:id="3961"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3962" w:author="erradi" w:date="2011-08-06T10:44:00Z"/>
                <w:rFonts w:ascii="Times New Roman" w:hAnsi="Times New Roman" w:cs="Times New Roman"/>
                <w:sz w:val="24"/>
                <w:szCs w:val="24"/>
                <w:lang w:val="en-US"/>
              </w:rPr>
            </w:pPr>
            <w:del w:id="3963"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3964" w:author="erradi" w:date="2011-08-06T10:44:00Z"/>
                <w:rFonts w:ascii="Times New Roman" w:hAnsi="Times New Roman" w:cs="Times New Roman"/>
                <w:sz w:val="24"/>
                <w:szCs w:val="24"/>
                <w:lang w:val="en-US"/>
              </w:rPr>
            </w:pPr>
            <w:del w:id="3965"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3966" w:author="erradi" w:date="2011-08-06T10:44:00Z"/>
                <w:rFonts w:ascii="Times New Roman" w:hAnsi="Times New Roman" w:cs="Times New Roman"/>
                <w:sz w:val="24"/>
                <w:szCs w:val="24"/>
                <w:lang w:val="en-US"/>
              </w:rPr>
            </w:pPr>
            <w:del w:id="3967"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3968" w:author="erradi" w:date="2011-08-06T10:44:00Z"/>
                <w:rFonts w:ascii="Times New Roman" w:hAnsi="Times New Roman" w:cs="Times New Roman"/>
                <w:sz w:val="24"/>
                <w:szCs w:val="24"/>
                <w:lang w:val="en-US"/>
              </w:rPr>
            </w:pPr>
            <w:del w:id="3969"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3970" w:author="erradi" w:date="2011-08-06T10:44:00Z"/>
                <w:rFonts w:ascii="Times New Roman" w:hAnsi="Times New Roman" w:cs="Times New Roman"/>
                <w:sz w:val="24"/>
                <w:szCs w:val="24"/>
                <w:lang w:val="en-US"/>
              </w:rPr>
            </w:pPr>
            <w:del w:id="3971"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3972" w:author="erradi" w:date="2011-08-06T10:44:00Z"/>
                <w:rFonts w:ascii="Times New Roman" w:hAnsi="Times New Roman" w:cs="Times New Roman"/>
                <w:sz w:val="24"/>
                <w:szCs w:val="24"/>
                <w:lang w:val="en-US"/>
              </w:rPr>
            </w:pPr>
            <w:del w:id="3973"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3974" w:author="erradi" w:date="2011-08-06T10:44:00Z"/>
                <w:rFonts w:ascii="Times New Roman" w:hAnsi="Times New Roman" w:cs="Times New Roman"/>
                <w:sz w:val="24"/>
                <w:szCs w:val="24"/>
                <w:lang w:val="en-US"/>
              </w:rPr>
            </w:pPr>
            <w:del w:id="3975"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3976" w:author="erradi" w:date="2011-08-06T10:44:00Z"/>
                <w:rFonts w:ascii="Times New Roman" w:hAnsi="Times New Roman" w:cs="Times New Roman"/>
                <w:sz w:val="24"/>
                <w:szCs w:val="24"/>
                <w:lang w:val="en-US"/>
              </w:rPr>
            </w:pPr>
            <w:del w:id="3977" w:author="erradi" w:date="2011-08-06T10:44:00Z">
              <w:r w:rsidRPr="0097258D" w:rsidDel="00541083">
                <w:rPr>
                  <w:rFonts w:ascii="Times New Roman" w:hAnsi="Times New Roman" w:cs="Times New Roman"/>
                  <w:sz w:val="24"/>
                  <w:szCs w:val="24"/>
                  <w:lang w:val="en-US"/>
                </w:rPr>
                <w:delText>0</w:delText>
              </w:r>
            </w:del>
          </w:p>
        </w:tc>
      </w:tr>
    </w:tbl>
    <w:p w:rsidR="00767BB9" w:rsidRPr="0097258D" w:rsidDel="00541083" w:rsidRDefault="00767BB9" w:rsidP="0097258D">
      <w:pPr>
        <w:pStyle w:val="Paragraphedeliste"/>
        <w:ind w:left="709"/>
        <w:rPr>
          <w:del w:id="3978"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jc w:val="center"/>
        <w:rPr>
          <w:del w:id="3979" w:author="erradi" w:date="2011-08-06T10:44:00Z"/>
          <w:rFonts w:ascii="Times New Roman" w:hAnsi="Times New Roman" w:cs="Times New Roman"/>
          <w:color w:val="C00000"/>
          <w:sz w:val="24"/>
          <w:szCs w:val="24"/>
          <w:lang w:val="en-US"/>
        </w:rPr>
      </w:pPr>
      <w:del w:id="3980" w:author="erradi" w:date="2011-08-06T10:44:00Z">
        <w:r w:rsidRPr="0097258D" w:rsidDel="00541083">
          <w:rPr>
            <w:rFonts w:ascii="Times New Roman" w:hAnsi="Times New Roman" w:cs="Times New Roman"/>
            <w:color w:val="C00000"/>
            <w:sz w:val="24"/>
            <w:szCs w:val="24"/>
            <w:lang w:val="en-US"/>
          </w:rPr>
          <w:delText>Synchronous Matrix</w:delText>
        </w:r>
      </w:del>
    </w:p>
    <w:tbl>
      <w:tblPr>
        <w:tblStyle w:val="Grilledutableau"/>
        <w:tblW w:w="0" w:type="auto"/>
        <w:tblInd w:w="720" w:type="dxa"/>
        <w:tblLook w:val="04A0"/>
      </w:tblPr>
      <w:tblGrid>
        <w:gridCol w:w="1144"/>
        <w:gridCol w:w="810"/>
        <w:gridCol w:w="848"/>
        <w:gridCol w:w="705"/>
        <w:gridCol w:w="576"/>
        <w:gridCol w:w="583"/>
        <w:gridCol w:w="674"/>
        <w:gridCol w:w="627"/>
        <w:gridCol w:w="797"/>
        <w:gridCol w:w="875"/>
        <w:gridCol w:w="929"/>
      </w:tblGrid>
      <w:tr w:rsidR="00767BB9" w:rsidRPr="00763800" w:rsidDel="00541083" w:rsidTr="00763800">
        <w:trPr>
          <w:del w:id="3981" w:author="erradi" w:date="2011-08-06T10:44:00Z"/>
        </w:trPr>
        <w:tc>
          <w:tcPr>
            <w:tcW w:w="1416" w:type="dxa"/>
          </w:tcPr>
          <w:p w:rsidR="00767BB9" w:rsidRPr="0097258D" w:rsidDel="00541083" w:rsidRDefault="00767BB9" w:rsidP="0097258D">
            <w:pPr>
              <w:pStyle w:val="Paragraphedeliste"/>
              <w:ind w:left="709"/>
              <w:rPr>
                <w:del w:id="3982" w:author="erradi" w:date="2011-08-06T10:44:00Z"/>
                <w:rFonts w:ascii="Times New Roman" w:hAnsi="Times New Roman" w:cs="Times New Roman"/>
                <w:sz w:val="24"/>
                <w:szCs w:val="24"/>
                <w:lang w:val="en-US"/>
              </w:rPr>
            </w:pPr>
          </w:p>
        </w:tc>
        <w:tc>
          <w:tcPr>
            <w:tcW w:w="834" w:type="dxa"/>
          </w:tcPr>
          <w:p w:rsidR="00767BB9" w:rsidRPr="0097258D" w:rsidDel="00541083" w:rsidRDefault="00767BB9" w:rsidP="0097258D">
            <w:pPr>
              <w:pStyle w:val="Paragraphedeliste"/>
              <w:ind w:left="709"/>
              <w:rPr>
                <w:del w:id="3983" w:author="erradi" w:date="2011-08-06T10:44:00Z"/>
                <w:rFonts w:ascii="Times New Roman" w:hAnsi="Times New Roman" w:cs="Times New Roman"/>
                <w:sz w:val="18"/>
                <w:szCs w:val="18"/>
                <w:lang w:val="en-US"/>
              </w:rPr>
            </w:pPr>
            <w:del w:id="3984" w:author="erradi" w:date="2011-08-06T10:44:00Z">
              <w:r w:rsidRPr="0097258D" w:rsidDel="00541083">
                <w:rPr>
                  <w:rFonts w:ascii="Times New Roman" w:hAnsi="Times New Roman" w:cs="Times New Roman"/>
                  <w:sz w:val="18"/>
                  <w:szCs w:val="18"/>
                  <w:lang w:val="en-US"/>
                </w:rPr>
                <w:delText>HealConsCalc</w:delText>
              </w:r>
            </w:del>
          </w:p>
        </w:tc>
        <w:tc>
          <w:tcPr>
            <w:tcW w:w="899" w:type="dxa"/>
          </w:tcPr>
          <w:p w:rsidR="00767BB9" w:rsidRPr="0097258D" w:rsidDel="00541083" w:rsidRDefault="00767BB9" w:rsidP="0097258D">
            <w:pPr>
              <w:pStyle w:val="Paragraphedeliste"/>
              <w:ind w:left="709"/>
              <w:rPr>
                <w:del w:id="3985" w:author="erradi" w:date="2011-08-06T10:44:00Z"/>
                <w:rFonts w:ascii="Times New Roman" w:hAnsi="Times New Roman" w:cs="Times New Roman"/>
                <w:sz w:val="18"/>
                <w:szCs w:val="18"/>
                <w:lang w:val="en-US"/>
              </w:rPr>
            </w:pPr>
            <w:del w:id="3986" w:author="erradi" w:date="2011-08-06T10:44:00Z">
              <w:r w:rsidRPr="0097258D" w:rsidDel="00541083">
                <w:rPr>
                  <w:rFonts w:ascii="Times New Roman" w:hAnsi="Times New Roman" w:cs="Times New Roman"/>
                  <w:sz w:val="18"/>
                  <w:szCs w:val="18"/>
                  <w:lang w:val="en-US"/>
                </w:rPr>
                <w:delText>DosageMesures</w:delText>
              </w:r>
            </w:del>
          </w:p>
        </w:tc>
        <w:tc>
          <w:tcPr>
            <w:tcW w:w="650" w:type="dxa"/>
          </w:tcPr>
          <w:p w:rsidR="00767BB9" w:rsidRPr="0097258D" w:rsidDel="00541083" w:rsidRDefault="00767BB9" w:rsidP="0097258D">
            <w:pPr>
              <w:pStyle w:val="Paragraphedeliste"/>
              <w:ind w:left="709"/>
              <w:rPr>
                <w:del w:id="3987" w:author="erradi" w:date="2011-08-06T10:44:00Z"/>
                <w:rFonts w:ascii="Times New Roman" w:hAnsi="Times New Roman" w:cs="Times New Roman"/>
                <w:sz w:val="18"/>
                <w:szCs w:val="18"/>
                <w:lang w:val="en-US"/>
              </w:rPr>
            </w:pPr>
            <w:del w:id="3988" w:author="erradi" w:date="2011-08-06T10:44:00Z">
              <w:r w:rsidRPr="0097258D" w:rsidDel="00541083">
                <w:rPr>
                  <w:rFonts w:ascii="Times New Roman" w:hAnsi="Times New Roman" w:cs="Times New Roman"/>
                  <w:sz w:val="18"/>
                  <w:szCs w:val="18"/>
                  <w:lang w:val="en-US"/>
                </w:rPr>
                <w:delText>SendBrief</w:delText>
              </w:r>
            </w:del>
          </w:p>
        </w:tc>
        <w:tc>
          <w:tcPr>
            <w:tcW w:w="424" w:type="dxa"/>
          </w:tcPr>
          <w:p w:rsidR="00767BB9" w:rsidRPr="0097258D" w:rsidDel="00541083" w:rsidRDefault="00767BB9" w:rsidP="0097258D">
            <w:pPr>
              <w:pStyle w:val="Paragraphedeliste"/>
              <w:ind w:left="709"/>
              <w:rPr>
                <w:del w:id="3989" w:author="erradi" w:date="2011-08-06T10:44:00Z"/>
                <w:rFonts w:ascii="Times New Roman" w:hAnsi="Times New Roman" w:cs="Times New Roman"/>
                <w:sz w:val="18"/>
                <w:szCs w:val="18"/>
                <w:lang w:val="en-US"/>
              </w:rPr>
            </w:pPr>
            <w:del w:id="3990" w:author="erradi" w:date="2011-08-06T10:44:00Z">
              <w:r w:rsidRPr="0097258D" w:rsidDel="00541083">
                <w:rPr>
                  <w:rFonts w:ascii="Times New Roman" w:hAnsi="Times New Roman" w:cs="Times New Roman"/>
                  <w:sz w:val="18"/>
                  <w:szCs w:val="18"/>
                  <w:lang w:val="en-US"/>
                </w:rPr>
                <w:delText>Wait</w:delText>
              </w:r>
            </w:del>
          </w:p>
        </w:tc>
        <w:tc>
          <w:tcPr>
            <w:tcW w:w="436" w:type="dxa"/>
          </w:tcPr>
          <w:p w:rsidR="00767BB9" w:rsidRPr="0097258D" w:rsidDel="00541083" w:rsidRDefault="00767BB9" w:rsidP="0097258D">
            <w:pPr>
              <w:pStyle w:val="Paragraphedeliste"/>
              <w:ind w:left="709"/>
              <w:rPr>
                <w:del w:id="3991" w:author="erradi" w:date="2011-08-06T10:44:00Z"/>
                <w:rFonts w:ascii="Times New Roman" w:hAnsi="Times New Roman" w:cs="Times New Roman"/>
                <w:sz w:val="18"/>
                <w:szCs w:val="18"/>
                <w:lang w:val="en-US"/>
              </w:rPr>
            </w:pPr>
            <w:del w:id="3992" w:author="erradi" w:date="2011-08-06T10:44:00Z">
              <w:r w:rsidRPr="0097258D" w:rsidDel="00541083">
                <w:rPr>
                  <w:rFonts w:ascii="Times New Roman" w:hAnsi="Times New Roman" w:cs="Times New Roman"/>
                  <w:sz w:val="18"/>
                  <w:szCs w:val="18"/>
                  <w:lang w:val="en-US"/>
                </w:rPr>
                <w:delText>Alert</w:delText>
              </w:r>
            </w:del>
          </w:p>
        </w:tc>
        <w:tc>
          <w:tcPr>
            <w:tcW w:w="596" w:type="dxa"/>
          </w:tcPr>
          <w:p w:rsidR="00767BB9" w:rsidRPr="0097258D" w:rsidDel="00541083" w:rsidRDefault="00767BB9" w:rsidP="0097258D">
            <w:pPr>
              <w:pStyle w:val="Paragraphedeliste"/>
              <w:ind w:left="709"/>
              <w:rPr>
                <w:del w:id="3993" w:author="erradi" w:date="2011-08-06T10:44:00Z"/>
                <w:rFonts w:ascii="Times New Roman" w:hAnsi="Times New Roman" w:cs="Times New Roman"/>
                <w:sz w:val="18"/>
                <w:szCs w:val="18"/>
                <w:lang w:val="en-US"/>
              </w:rPr>
            </w:pPr>
            <w:del w:id="3994" w:author="erradi" w:date="2011-08-06T10:44:00Z">
              <w:r w:rsidRPr="0097258D" w:rsidDel="00541083">
                <w:rPr>
                  <w:rFonts w:ascii="Times New Roman" w:hAnsi="Times New Roman" w:cs="Times New Roman"/>
                  <w:sz w:val="18"/>
                  <w:szCs w:val="18"/>
                  <w:lang w:val="en-US"/>
                </w:rPr>
                <w:delText>TryLater</w:delText>
              </w:r>
            </w:del>
          </w:p>
        </w:tc>
        <w:tc>
          <w:tcPr>
            <w:tcW w:w="514" w:type="dxa"/>
          </w:tcPr>
          <w:p w:rsidR="00767BB9" w:rsidRPr="0097258D" w:rsidDel="00541083" w:rsidRDefault="00767BB9" w:rsidP="0097258D">
            <w:pPr>
              <w:pStyle w:val="Paragraphedeliste"/>
              <w:ind w:left="709"/>
              <w:rPr>
                <w:del w:id="3995" w:author="erradi" w:date="2011-08-06T10:44:00Z"/>
                <w:rFonts w:ascii="Times New Roman" w:hAnsi="Times New Roman" w:cs="Times New Roman"/>
                <w:sz w:val="18"/>
                <w:szCs w:val="18"/>
                <w:lang w:val="en-US"/>
              </w:rPr>
            </w:pPr>
            <w:del w:id="3996" w:author="erradi" w:date="2011-08-06T10:44:00Z">
              <w:r w:rsidRPr="0097258D" w:rsidDel="00541083">
                <w:rPr>
                  <w:rFonts w:ascii="Times New Roman" w:hAnsi="Times New Roman" w:cs="Times New Roman"/>
                  <w:sz w:val="18"/>
                  <w:szCs w:val="18"/>
                  <w:lang w:val="en-US"/>
                </w:rPr>
                <w:delText>Assign</w:delText>
              </w:r>
            </w:del>
          </w:p>
        </w:tc>
        <w:tc>
          <w:tcPr>
            <w:tcW w:w="810" w:type="dxa"/>
          </w:tcPr>
          <w:p w:rsidR="00767BB9" w:rsidRPr="0097258D" w:rsidDel="00541083" w:rsidRDefault="00767BB9" w:rsidP="0097258D">
            <w:pPr>
              <w:pStyle w:val="Paragraphedeliste"/>
              <w:ind w:left="709"/>
              <w:rPr>
                <w:del w:id="3997" w:author="erradi" w:date="2011-08-06T10:44:00Z"/>
                <w:rFonts w:ascii="Times New Roman" w:hAnsi="Times New Roman" w:cs="Times New Roman"/>
                <w:sz w:val="18"/>
                <w:szCs w:val="18"/>
                <w:lang w:val="en-US"/>
              </w:rPr>
            </w:pPr>
            <w:del w:id="3998" w:author="erradi" w:date="2011-08-06T10:44:00Z">
              <w:r w:rsidRPr="0097258D" w:rsidDel="00541083">
                <w:rPr>
                  <w:rFonts w:ascii="Times New Roman" w:hAnsi="Times New Roman" w:cs="Times New Roman"/>
                  <w:sz w:val="18"/>
                  <w:szCs w:val="18"/>
                  <w:lang w:val="en-US"/>
                </w:rPr>
                <w:delText>ResultDosage</w:delText>
              </w:r>
            </w:del>
          </w:p>
        </w:tc>
        <w:tc>
          <w:tcPr>
            <w:tcW w:w="947" w:type="dxa"/>
          </w:tcPr>
          <w:p w:rsidR="00767BB9" w:rsidRPr="0097258D" w:rsidDel="00541083" w:rsidRDefault="00767BB9" w:rsidP="0097258D">
            <w:pPr>
              <w:pStyle w:val="Paragraphedeliste"/>
              <w:ind w:left="709"/>
              <w:rPr>
                <w:del w:id="3999" w:author="erradi" w:date="2011-08-06T10:44:00Z"/>
                <w:rFonts w:ascii="Times New Roman" w:hAnsi="Times New Roman" w:cs="Times New Roman"/>
                <w:sz w:val="18"/>
                <w:szCs w:val="18"/>
                <w:lang w:val="en-US"/>
              </w:rPr>
            </w:pPr>
            <w:del w:id="4000" w:author="erradi" w:date="2011-08-06T10:44:00Z">
              <w:r w:rsidRPr="0097258D" w:rsidDel="00541083">
                <w:rPr>
                  <w:rFonts w:ascii="Times New Roman" w:hAnsi="Times New Roman" w:cs="Times New Roman"/>
                  <w:sz w:val="18"/>
                  <w:szCs w:val="18"/>
                  <w:lang w:val="en-US"/>
                </w:rPr>
                <w:delText>RetrieeveDosage</w:delText>
              </w:r>
            </w:del>
          </w:p>
        </w:tc>
        <w:tc>
          <w:tcPr>
            <w:tcW w:w="1042" w:type="dxa"/>
          </w:tcPr>
          <w:p w:rsidR="00767BB9" w:rsidRPr="0097258D" w:rsidDel="00541083" w:rsidRDefault="00767BB9" w:rsidP="0097258D">
            <w:pPr>
              <w:pStyle w:val="Paragraphedeliste"/>
              <w:ind w:left="709"/>
              <w:rPr>
                <w:del w:id="4001" w:author="erradi" w:date="2011-08-06T10:44:00Z"/>
                <w:rFonts w:ascii="Times New Roman" w:hAnsi="Times New Roman" w:cs="Times New Roman"/>
                <w:sz w:val="18"/>
                <w:szCs w:val="18"/>
                <w:lang w:val="en-US"/>
              </w:rPr>
            </w:pPr>
            <w:del w:id="4002" w:author="erradi" w:date="2011-08-06T10:44:00Z">
              <w:r w:rsidRPr="0097258D" w:rsidDel="00541083">
                <w:rPr>
                  <w:rFonts w:ascii="Times New Roman" w:hAnsi="Times New Roman" w:cs="Times New Roman"/>
                  <w:sz w:val="18"/>
                  <w:szCs w:val="18"/>
                  <w:lang w:val="en-US"/>
                </w:rPr>
                <w:delText>DosageApplication</w:delText>
              </w:r>
            </w:del>
          </w:p>
        </w:tc>
      </w:tr>
      <w:tr w:rsidR="00767BB9" w:rsidRPr="00763800" w:rsidDel="00541083" w:rsidTr="00763800">
        <w:trPr>
          <w:del w:id="4003" w:author="erradi" w:date="2011-08-06T10:44:00Z"/>
        </w:trPr>
        <w:tc>
          <w:tcPr>
            <w:tcW w:w="1416" w:type="dxa"/>
          </w:tcPr>
          <w:p w:rsidR="00767BB9" w:rsidRPr="0097258D" w:rsidDel="00541083" w:rsidRDefault="00767BB9" w:rsidP="0097258D">
            <w:pPr>
              <w:pStyle w:val="Paragraphedeliste"/>
              <w:ind w:left="709"/>
              <w:rPr>
                <w:del w:id="4004" w:author="erradi" w:date="2011-08-06T10:44:00Z"/>
                <w:rFonts w:ascii="Times New Roman" w:hAnsi="Times New Roman" w:cs="Times New Roman"/>
                <w:sz w:val="18"/>
                <w:szCs w:val="18"/>
                <w:lang w:val="en-US"/>
              </w:rPr>
            </w:pPr>
            <w:del w:id="4005" w:author="erradi" w:date="2011-08-06T10:44:00Z">
              <w:r w:rsidRPr="0097258D" w:rsidDel="00541083">
                <w:rPr>
                  <w:rFonts w:ascii="Times New Roman" w:hAnsi="Times New Roman" w:cs="Times New Roman"/>
                  <w:sz w:val="18"/>
                  <w:szCs w:val="18"/>
                  <w:lang w:val="en-US"/>
                </w:rPr>
                <w:delText>HealthConstantsCalculating</w:delText>
              </w:r>
            </w:del>
          </w:p>
        </w:tc>
        <w:tc>
          <w:tcPr>
            <w:tcW w:w="834" w:type="dxa"/>
          </w:tcPr>
          <w:p w:rsidR="00767BB9" w:rsidRPr="0097258D" w:rsidDel="00541083" w:rsidRDefault="00767BB9" w:rsidP="0097258D">
            <w:pPr>
              <w:pStyle w:val="Paragraphedeliste"/>
              <w:ind w:left="709"/>
              <w:rPr>
                <w:del w:id="4006" w:author="erradi" w:date="2011-08-06T10:44:00Z"/>
                <w:rFonts w:ascii="Times New Roman" w:hAnsi="Times New Roman" w:cs="Times New Roman"/>
                <w:sz w:val="24"/>
                <w:szCs w:val="24"/>
                <w:lang w:val="en-US"/>
              </w:rPr>
            </w:pPr>
            <w:del w:id="4007" w:author="erradi" w:date="2011-08-06T10:44:00Z">
              <w:r w:rsidRPr="0097258D" w:rsidDel="00541083">
                <w:rPr>
                  <w:rFonts w:ascii="Times New Roman" w:hAnsi="Times New Roman" w:cs="Times New Roman"/>
                  <w:sz w:val="24"/>
                  <w:szCs w:val="24"/>
                  <w:lang w:val="en-US"/>
                </w:rPr>
                <w:delText>1</w:delText>
              </w:r>
            </w:del>
          </w:p>
        </w:tc>
        <w:tc>
          <w:tcPr>
            <w:tcW w:w="899" w:type="dxa"/>
          </w:tcPr>
          <w:p w:rsidR="00767BB9" w:rsidRPr="0097258D" w:rsidDel="00541083" w:rsidRDefault="00767BB9" w:rsidP="0097258D">
            <w:pPr>
              <w:pStyle w:val="Paragraphedeliste"/>
              <w:ind w:left="709"/>
              <w:rPr>
                <w:del w:id="4008" w:author="erradi" w:date="2011-08-06T10:44:00Z"/>
                <w:rFonts w:ascii="Times New Roman" w:hAnsi="Times New Roman" w:cs="Times New Roman"/>
                <w:sz w:val="24"/>
                <w:szCs w:val="24"/>
                <w:lang w:val="en-US"/>
              </w:rPr>
            </w:pPr>
            <w:del w:id="4009"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010" w:author="erradi" w:date="2011-08-06T10:44:00Z"/>
                <w:rFonts w:ascii="Times New Roman" w:hAnsi="Times New Roman" w:cs="Times New Roman"/>
                <w:sz w:val="24"/>
                <w:szCs w:val="24"/>
                <w:lang w:val="en-US"/>
              </w:rPr>
            </w:pPr>
            <w:del w:id="4011"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012" w:author="erradi" w:date="2011-08-06T10:44:00Z"/>
                <w:rFonts w:ascii="Times New Roman" w:hAnsi="Times New Roman" w:cs="Times New Roman"/>
                <w:sz w:val="24"/>
                <w:szCs w:val="24"/>
                <w:lang w:val="en-US"/>
              </w:rPr>
            </w:pPr>
            <w:del w:id="4013"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014" w:author="erradi" w:date="2011-08-06T10:44:00Z"/>
                <w:rFonts w:ascii="Times New Roman" w:hAnsi="Times New Roman" w:cs="Times New Roman"/>
                <w:sz w:val="24"/>
                <w:szCs w:val="24"/>
                <w:lang w:val="en-US"/>
              </w:rPr>
            </w:pPr>
            <w:del w:id="4015"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016" w:author="erradi" w:date="2011-08-06T10:44:00Z"/>
                <w:rFonts w:ascii="Times New Roman" w:hAnsi="Times New Roman" w:cs="Times New Roman"/>
                <w:sz w:val="24"/>
                <w:szCs w:val="24"/>
                <w:lang w:val="en-US"/>
              </w:rPr>
            </w:pPr>
            <w:del w:id="4017"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018" w:author="erradi" w:date="2011-08-06T10:44:00Z"/>
                <w:rFonts w:ascii="Times New Roman" w:hAnsi="Times New Roman" w:cs="Times New Roman"/>
                <w:sz w:val="24"/>
                <w:szCs w:val="24"/>
                <w:lang w:val="en-US"/>
              </w:rPr>
            </w:pPr>
            <w:del w:id="4019"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020" w:author="erradi" w:date="2011-08-06T10:44:00Z"/>
                <w:rFonts w:ascii="Times New Roman" w:hAnsi="Times New Roman" w:cs="Times New Roman"/>
                <w:sz w:val="24"/>
                <w:szCs w:val="24"/>
                <w:lang w:val="en-US"/>
              </w:rPr>
            </w:pPr>
            <w:del w:id="4021"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022" w:author="erradi" w:date="2011-08-06T10:44:00Z"/>
                <w:rFonts w:ascii="Times New Roman" w:hAnsi="Times New Roman" w:cs="Times New Roman"/>
                <w:sz w:val="24"/>
                <w:szCs w:val="24"/>
                <w:lang w:val="en-US"/>
              </w:rPr>
            </w:pPr>
            <w:del w:id="4023"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024" w:author="erradi" w:date="2011-08-06T10:44:00Z"/>
                <w:rFonts w:ascii="Times New Roman" w:hAnsi="Times New Roman" w:cs="Times New Roman"/>
                <w:sz w:val="24"/>
                <w:szCs w:val="24"/>
                <w:lang w:val="en-US"/>
              </w:rPr>
            </w:pPr>
            <w:del w:id="4025"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026" w:author="erradi" w:date="2011-08-06T10:44:00Z"/>
        </w:trPr>
        <w:tc>
          <w:tcPr>
            <w:tcW w:w="1416" w:type="dxa"/>
          </w:tcPr>
          <w:p w:rsidR="00767BB9" w:rsidRPr="0097258D" w:rsidDel="00541083" w:rsidRDefault="00767BB9" w:rsidP="0097258D">
            <w:pPr>
              <w:pStyle w:val="Paragraphedeliste"/>
              <w:ind w:left="709"/>
              <w:rPr>
                <w:del w:id="4027" w:author="erradi" w:date="2011-08-06T10:44:00Z"/>
                <w:rFonts w:ascii="Times New Roman" w:hAnsi="Times New Roman" w:cs="Times New Roman"/>
                <w:sz w:val="18"/>
                <w:szCs w:val="18"/>
                <w:lang w:val="en-US"/>
              </w:rPr>
            </w:pPr>
            <w:del w:id="4028" w:author="erradi" w:date="2011-08-06T10:44:00Z">
              <w:r w:rsidRPr="0097258D" w:rsidDel="00541083">
                <w:rPr>
                  <w:rFonts w:ascii="Times New Roman" w:hAnsi="Times New Roman" w:cs="Times New Roman"/>
                  <w:sz w:val="18"/>
                  <w:szCs w:val="18"/>
                  <w:lang w:val="en-US"/>
                </w:rPr>
                <w:delText>DosageMesures</w:delText>
              </w:r>
            </w:del>
          </w:p>
        </w:tc>
        <w:tc>
          <w:tcPr>
            <w:tcW w:w="834" w:type="dxa"/>
          </w:tcPr>
          <w:p w:rsidR="00767BB9" w:rsidRPr="0097258D" w:rsidDel="00541083" w:rsidRDefault="00767BB9" w:rsidP="0097258D">
            <w:pPr>
              <w:pStyle w:val="Paragraphedeliste"/>
              <w:ind w:left="709"/>
              <w:rPr>
                <w:del w:id="4029" w:author="erradi" w:date="2011-08-06T10:44:00Z"/>
                <w:rFonts w:ascii="Times New Roman" w:hAnsi="Times New Roman" w:cs="Times New Roman"/>
                <w:sz w:val="24"/>
                <w:szCs w:val="24"/>
                <w:lang w:val="en-US"/>
              </w:rPr>
            </w:pPr>
            <w:del w:id="4030"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031" w:author="erradi" w:date="2011-08-06T10:44:00Z"/>
                <w:rFonts w:ascii="Times New Roman" w:hAnsi="Times New Roman" w:cs="Times New Roman"/>
                <w:sz w:val="24"/>
                <w:szCs w:val="24"/>
                <w:lang w:val="en-US"/>
              </w:rPr>
            </w:pPr>
            <w:del w:id="4032" w:author="erradi" w:date="2011-08-06T10:44:00Z">
              <w:r w:rsidRPr="0097258D" w:rsidDel="00541083">
                <w:rPr>
                  <w:rFonts w:ascii="Times New Roman" w:hAnsi="Times New Roman" w:cs="Times New Roman"/>
                  <w:sz w:val="24"/>
                  <w:szCs w:val="24"/>
                  <w:lang w:val="en-US"/>
                </w:rPr>
                <w:delText>1</w:delText>
              </w:r>
            </w:del>
          </w:p>
        </w:tc>
        <w:tc>
          <w:tcPr>
            <w:tcW w:w="650" w:type="dxa"/>
          </w:tcPr>
          <w:p w:rsidR="00767BB9" w:rsidRPr="0097258D" w:rsidDel="00541083" w:rsidRDefault="00767BB9" w:rsidP="0097258D">
            <w:pPr>
              <w:pStyle w:val="Paragraphedeliste"/>
              <w:ind w:left="709"/>
              <w:rPr>
                <w:del w:id="4033" w:author="erradi" w:date="2011-08-06T10:44:00Z"/>
                <w:rFonts w:ascii="Times New Roman" w:hAnsi="Times New Roman" w:cs="Times New Roman"/>
                <w:sz w:val="24"/>
                <w:szCs w:val="24"/>
                <w:lang w:val="en-US"/>
              </w:rPr>
            </w:pPr>
            <w:del w:id="4034"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035" w:author="erradi" w:date="2011-08-06T10:44:00Z"/>
                <w:rFonts w:ascii="Times New Roman" w:hAnsi="Times New Roman" w:cs="Times New Roman"/>
                <w:sz w:val="24"/>
                <w:szCs w:val="24"/>
                <w:lang w:val="en-US"/>
              </w:rPr>
            </w:pPr>
            <w:del w:id="4036"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037" w:author="erradi" w:date="2011-08-06T10:44:00Z"/>
                <w:rFonts w:ascii="Times New Roman" w:hAnsi="Times New Roman" w:cs="Times New Roman"/>
                <w:sz w:val="24"/>
                <w:szCs w:val="24"/>
                <w:lang w:val="en-US"/>
              </w:rPr>
            </w:pPr>
            <w:del w:id="4038"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039" w:author="erradi" w:date="2011-08-06T10:44:00Z"/>
                <w:rFonts w:ascii="Times New Roman" w:hAnsi="Times New Roman" w:cs="Times New Roman"/>
                <w:sz w:val="24"/>
                <w:szCs w:val="24"/>
                <w:lang w:val="en-US"/>
              </w:rPr>
            </w:pPr>
            <w:del w:id="4040"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041" w:author="erradi" w:date="2011-08-06T10:44:00Z"/>
                <w:rFonts w:ascii="Times New Roman" w:hAnsi="Times New Roman" w:cs="Times New Roman"/>
                <w:sz w:val="24"/>
                <w:szCs w:val="24"/>
                <w:lang w:val="en-US"/>
              </w:rPr>
            </w:pPr>
            <w:del w:id="4042"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043" w:author="erradi" w:date="2011-08-06T10:44:00Z"/>
                <w:rFonts w:ascii="Times New Roman" w:hAnsi="Times New Roman" w:cs="Times New Roman"/>
                <w:sz w:val="24"/>
                <w:szCs w:val="24"/>
                <w:lang w:val="en-US"/>
              </w:rPr>
            </w:pPr>
            <w:del w:id="4044"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045" w:author="erradi" w:date="2011-08-06T10:44:00Z"/>
                <w:rFonts w:ascii="Times New Roman" w:hAnsi="Times New Roman" w:cs="Times New Roman"/>
                <w:sz w:val="24"/>
                <w:szCs w:val="24"/>
                <w:lang w:val="en-US"/>
              </w:rPr>
            </w:pPr>
            <w:del w:id="4046"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047" w:author="erradi" w:date="2011-08-06T10:44:00Z"/>
                <w:rFonts w:ascii="Times New Roman" w:hAnsi="Times New Roman" w:cs="Times New Roman"/>
                <w:sz w:val="24"/>
                <w:szCs w:val="24"/>
                <w:lang w:val="en-US"/>
              </w:rPr>
            </w:pPr>
            <w:del w:id="4048"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049" w:author="erradi" w:date="2011-08-06T10:44:00Z"/>
        </w:trPr>
        <w:tc>
          <w:tcPr>
            <w:tcW w:w="1416" w:type="dxa"/>
          </w:tcPr>
          <w:p w:rsidR="00767BB9" w:rsidRPr="0097258D" w:rsidDel="00541083" w:rsidRDefault="00767BB9" w:rsidP="0097258D">
            <w:pPr>
              <w:pStyle w:val="Paragraphedeliste"/>
              <w:ind w:left="709"/>
              <w:rPr>
                <w:del w:id="4050" w:author="erradi" w:date="2011-08-06T10:44:00Z"/>
                <w:rFonts w:ascii="Times New Roman" w:hAnsi="Times New Roman" w:cs="Times New Roman"/>
                <w:sz w:val="18"/>
                <w:szCs w:val="18"/>
                <w:lang w:val="en-US"/>
              </w:rPr>
            </w:pPr>
            <w:del w:id="4051" w:author="erradi" w:date="2011-08-06T10:44:00Z">
              <w:r w:rsidRPr="0097258D" w:rsidDel="00541083">
                <w:rPr>
                  <w:rFonts w:ascii="Times New Roman" w:hAnsi="Times New Roman" w:cs="Times New Roman"/>
                  <w:sz w:val="18"/>
                  <w:szCs w:val="18"/>
                  <w:lang w:val="en-US"/>
                </w:rPr>
                <w:delText>SendBrief</w:delText>
              </w:r>
            </w:del>
          </w:p>
        </w:tc>
        <w:tc>
          <w:tcPr>
            <w:tcW w:w="834" w:type="dxa"/>
          </w:tcPr>
          <w:p w:rsidR="00767BB9" w:rsidRPr="0097258D" w:rsidDel="00541083" w:rsidRDefault="00767BB9" w:rsidP="0097258D">
            <w:pPr>
              <w:pStyle w:val="Paragraphedeliste"/>
              <w:ind w:left="709"/>
              <w:rPr>
                <w:del w:id="4052" w:author="erradi" w:date="2011-08-06T10:44:00Z"/>
                <w:rFonts w:ascii="Times New Roman" w:hAnsi="Times New Roman" w:cs="Times New Roman"/>
                <w:sz w:val="24"/>
                <w:szCs w:val="24"/>
                <w:lang w:val="en-US"/>
              </w:rPr>
            </w:pPr>
            <w:del w:id="4053"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054" w:author="erradi" w:date="2011-08-06T10:44:00Z"/>
                <w:rFonts w:ascii="Times New Roman" w:hAnsi="Times New Roman" w:cs="Times New Roman"/>
                <w:sz w:val="24"/>
                <w:szCs w:val="24"/>
                <w:lang w:val="en-US"/>
              </w:rPr>
            </w:pPr>
            <w:del w:id="4055"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056" w:author="erradi" w:date="2011-08-06T10:44:00Z"/>
                <w:rFonts w:ascii="Times New Roman" w:hAnsi="Times New Roman" w:cs="Times New Roman"/>
                <w:sz w:val="24"/>
                <w:szCs w:val="24"/>
                <w:lang w:val="en-US"/>
              </w:rPr>
            </w:pPr>
            <w:del w:id="4057" w:author="erradi" w:date="2011-08-06T10:44:00Z">
              <w:r w:rsidRPr="0097258D" w:rsidDel="00541083">
                <w:rPr>
                  <w:rFonts w:ascii="Times New Roman" w:hAnsi="Times New Roman" w:cs="Times New Roman"/>
                  <w:sz w:val="24"/>
                  <w:szCs w:val="24"/>
                  <w:lang w:val="en-US"/>
                </w:rPr>
                <w:delText>1</w:delText>
              </w:r>
            </w:del>
          </w:p>
        </w:tc>
        <w:tc>
          <w:tcPr>
            <w:tcW w:w="424" w:type="dxa"/>
          </w:tcPr>
          <w:p w:rsidR="00767BB9" w:rsidRPr="0097258D" w:rsidDel="00541083" w:rsidRDefault="00767BB9" w:rsidP="0097258D">
            <w:pPr>
              <w:pStyle w:val="Paragraphedeliste"/>
              <w:ind w:left="709"/>
              <w:rPr>
                <w:del w:id="4058" w:author="erradi" w:date="2011-08-06T10:44:00Z"/>
                <w:rFonts w:ascii="Times New Roman" w:hAnsi="Times New Roman" w:cs="Times New Roman"/>
                <w:sz w:val="24"/>
                <w:szCs w:val="24"/>
                <w:lang w:val="en-US"/>
              </w:rPr>
            </w:pPr>
            <w:del w:id="4059"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060" w:author="erradi" w:date="2011-08-06T10:44:00Z"/>
                <w:rFonts w:ascii="Times New Roman" w:hAnsi="Times New Roman" w:cs="Times New Roman"/>
                <w:sz w:val="24"/>
                <w:szCs w:val="24"/>
                <w:lang w:val="en-US"/>
              </w:rPr>
            </w:pPr>
            <w:del w:id="4061"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062" w:author="erradi" w:date="2011-08-06T10:44:00Z"/>
                <w:rFonts w:ascii="Times New Roman" w:hAnsi="Times New Roman" w:cs="Times New Roman"/>
                <w:sz w:val="24"/>
                <w:szCs w:val="24"/>
                <w:lang w:val="en-US"/>
              </w:rPr>
            </w:pPr>
            <w:del w:id="4063"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064" w:author="erradi" w:date="2011-08-06T10:44:00Z"/>
                <w:rFonts w:ascii="Times New Roman" w:hAnsi="Times New Roman" w:cs="Times New Roman"/>
                <w:sz w:val="24"/>
                <w:szCs w:val="24"/>
                <w:lang w:val="en-US"/>
              </w:rPr>
            </w:pPr>
            <w:del w:id="4065"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066" w:author="erradi" w:date="2011-08-06T10:44:00Z"/>
                <w:rFonts w:ascii="Times New Roman" w:hAnsi="Times New Roman" w:cs="Times New Roman"/>
                <w:sz w:val="24"/>
                <w:szCs w:val="24"/>
                <w:lang w:val="en-US"/>
              </w:rPr>
            </w:pPr>
            <w:del w:id="4067"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068" w:author="erradi" w:date="2011-08-06T10:44:00Z"/>
                <w:rFonts w:ascii="Times New Roman" w:hAnsi="Times New Roman" w:cs="Times New Roman"/>
                <w:sz w:val="24"/>
                <w:szCs w:val="24"/>
                <w:lang w:val="en-US"/>
              </w:rPr>
            </w:pPr>
            <w:del w:id="4069"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070" w:author="erradi" w:date="2011-08-06T10:44:00Z"/>
                <w:rFonts w:ascii="Times New Roman" w:hAnsi="Times New Roman" w:cs="Times New Roman"/>
                <w:sz w:val="24"/>
                <w:szCs w:val="24"/>
                <w:lang w:val="en-US"/>
              </w:rPr>
            </w:pPr>
            <w:del w:id="4071"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072" w:author="erradi" w:date="2011-08-06T10:44:00Z"/>
        </w:trPr>
        <w:tc>
          <w:tcPr>
            <w:tcW w:w="1416" w:type="dxa"/>
          </w:tcPr>
          <w:p w:rsidR="00767BB9" w:rsidRPr="0097258D" w:rsidDel="00541083" w:rsidRDefault="00767BB9" w:rsidP="0097258D">
            <w:pPr>
              <w:pStyle w:val="Paragraphedeliste"/>
              <w:ind w:left="709"/>
              <w:rPr>
                <w:del w:id="4073" w:author="erradi" w:date="2011-08-06T10:44:00Z"/>
                <w:rFonts w:ascii="Times New Roman" w:hAnsi="Times New Roman" w:cs="Times New Roman"/>
                <w:sz w:val="18"/>
                <w:szCs w:val="18"/>
                <w:lang w:val="en-US"/>
              </w:rPr>
            </w:pPr>
            <w:del w:id="4074" w:author="erradi" w:date="2011-08-06T10:44:00Z">
              <w:r w:rsidRPr="0097258D" w:rsidDel="00541083">
                <w:rPr>
                  <w:rFonts w:ascii="Times New Roman" w:hAnsi="Times New Roman" w:cs="Times New Roman"/>
                  <w:sz w:val="18"/>
                  <w:szCs w:val="18"/>
                  <w:lang w:val="en-US"/>
                </w:rPr>
                <w:delText>Wait</w:delText>
              </w:r>
            </w:del>
          </w:p>
        </w:tc>
        <w:tc>
          <w:tcPr>
            <w:tcW w:w="834" w:type="dxa"/>
          </w:tcPr>
          <w:p w:rsidR="00767BB9" w:rsidRPr="0097258D" w:rsidDel="00541083" w:rsidRDefault="00767BB9" w:rsidP="0097258D">
            <w:pPr>
              <w:pStyle w:val="Paragraphedeliste"/>
              <w:ind w:left="709"/>
              <w:rPr>
                <w:del w:id="4075" w:author="erradi" w:date="2011-08-06T10:44:00Z"/>
                <w:rFonts w:ascii="Times New Roman" w:hAnsi="Times New Roman" w:cs="Times New Roman"/>
                <w:sz w:val="24"/>
                <w:szCs w:val="24"/>
                <w:lang w:val="en-US"/>
              </w:rPr>
            </w:pPr>
            <w:del w:id="4076"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077" w:author="erradi" w:date="2011-08-06T10:44:00Z"/>
                <w:rFonts w:ascii="Times New Roman" w:hAnsi="Times New Roman" w:cs="Times New Roman"/>
                <w:sz w:val="24"/>
                <w:szCs w:val="24"/>
                <w:lang w:val="en-US"/>
              </w:rPr>
            </w:pPr>
            <w:del w:id="4078"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079" w:author="erradi" w:date="2011-08-06T10:44:00Z"/>
                <w:rFonts w:ascii="Times New Roman" w:hAnsi="Times New Roman" w:cs="Times New Roman"/>
                <w:sz w:val="24"/>
                <w:szCs w:val="24"/>
                <w:lang w:val="en-US"/>
              </w:rPr>
            </w:pPr>
            <w:del w:id="4080"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081" w:author="erradi" w:date="2011-08-06T10:44:00Z"/>
                <w:rFonts w:ascii="Times New Roman" w:hAnsi="Times New Roman" w:cs="Times New Roman"/>
                <w:sz w:val="24"/>
                <w:szCs w:val="24"/>
                <w:lang w:val="en-US"/>
              </w:rPr>
            </w:pPr>
            <w:del w:id="4082" w:author="erradi" w:date="2011-08-06T10:44:00Z">
              <w:r w:rsidRPr="0097258D" w:rsidDel="00541083">
                <w:rPr>
                  <w:rFonts w:ascii="Times New Roman" w:hAnsi="Times New Roman" w:cs="Times New Roman"/>
                  <w:sz w:val="24"/>
                  <w:szCs w:val="24"/>
                  <w:lang w:val="en-US"/>
                </w:rPr>
                <w:delText>1</w:delText>
              </w:r>
            </w:del>
          </w:p>
        </w:tc>
        <w:tc>
          <w:tcPr>
            <w:tcW w:w="436" w:type="dxa"/>
          </w:tcPr>
          <w:p w:rsidR="00767BB9" w:rsidRPr="0097258D" w:rsidDel="00541083" w:rsidRDefault="00767BB9" w:rsidP="0097258D">
            <w:pPr>
              <w:pStyle w:val="Paragraphedeliste"/>
              <w:ind w:left="709"/>
              <w:rPr>
                <w:del w:id="4083" w:author="erradi" w:date="2011-08-06T10:44:00Z"/>
                <w:rFonts w:ascii="Times New Roman" w:hAnsi="Times New Roman" w:cs="Times New Roman"/>
                <w:sz w:val="24"/>
                <w:szCs w:val="24"/>
                <w:lang w:val="en-US"/>
              </w:rPr>
            </w:pPr>
            <w:del w:id="4084"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085" w:author="erradi" w:date="2011-08-06T10:44:00Z"/>
                <w:rFonts w:ascii="Times New Roman" w:hAnsi="Times New Roman" w:cs="Times New Roman"/>
                <w:sz w:val="24"/>
                <w:szCs w:val="24"/>
                <w:lang w:val="en-US"/>
              </w:rPr>
            </w:pPr>
            <w:del w:id="4086"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087" w:author="erradi" w:date="2011-08-06T10:44:00Z"/>
                <w:rFonts w:ascii="Times New Roman" w:hAnsi="Times New Roman" w:cs="Times New Roman"/>
                <w:sz w:val="24"/>
                <w:szCs w:val="24"/>
                <w:lang w:val="en-US"/>
              </w:rPr>
            </w:pPr>
            <w:del w:id="4088"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089" w:author="erradi" w:date="2011-08-06T10:44:00Z"/>
                <w:rFonts w:ascii="Times New Roman" w:hAnsi="Times New Roman" w:cs="Times New Roman"/>
                <w:sz w:val="24"/>
                <w:szCs w:val="24"/>
                <w:lang w:val="en-US"/>
              </w:rPr>
            </w:pPr>
            <w:del w:id="4090"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091" w:author="erradi" w:date="2011-08-06T10:44:00Z"/>
                <w:rFonts w:ascii="Times New Roman" w:hAnsi="Times New Roman" w:cs="Times New Roman"/>
                <w:sz w:val="24"/>
                <w:szCs w:val="24"/>
                <w:lang w:val="en-US"/>
              </w:rPr>
            </w:pPr>
            <w:del w:id="4092"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093" w:author="erradi" w:date="2011-08-06T10:44:00Z"/>
                <w:rFonts w:ascii="Times New Roman" w:hAnsi="Times New Roman" w:cs="Times New Roman"/>
                <w:sz w:val="24"/>
                <w:szCs w:val="24"/>
                <w:lang w:val="en-US"/>
              </w:rPr>
            </w:pPr>
            <w:del w:id="4094"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095" w:author="erradi" w:date="2011-08-06T10:44:00Z"/>
        </w:trPr>
        <w:tc>
          <w:tcPr>
            <w:tcW w:w="1416" w:type="dxa"/>
          </w:tcPr>
          <w:p w:rsidR="00767BB9" w:rsidRPr="0097258D" w:rsidDel="00541083" w:rsidRDefault="00767BB9" w:rsidP="0097258D">
            <w:pPr>
              <w:pStyle w:val="Paragraphedeliste"/>
              <w:ind w:left="709"/>
              <w:rPr>
                <w:del w:id="4096" w:author="erradi" w:date="2011-08-06T10:44:00Z"/>
                <w:rFonts w:ascii="Times New Roman" w:hAnsi="Times New Roman" w:cs="Times New Roman"/>
                <w:sz w:val="18"/>
                <w:szCs w:val="18"/>
                <w:lang w:val="en-US"/>
              </w:rPr>
            </w:pPr>
            <w:del w:id="4097" w:author="erradi" w:date="2011-08-06T10:44:00Z">
              <w:r w:rsidRPr="0097258D" w:rsidDel="00541083">
                <w:rPr>
                  <w:rFonts w:ascii="Times New Roman" w:hAnsi="Times New Roman" w:cs="Times New Roman"/>
                  <w:sz w:val="18"/>
                  <w:szCs w:val="18"/>
                  <w:lang w:val="en-US"/>
                </w:rPr>
                <w:delText>Alert</w:delText>
              </w:r>
            </w:del>
          </w:p>
        </w:tc>
        <w:tc>
          <w:tcPr>
            <w:tcW w:w="834" w:type="dxa"/>
          </w:tcPr>
          <w:p w:rsidR="00767BB9" w:rsidRPr="0097258D" w:rsidDel="00541083" w:rsidRDefault="00767BB9" w:rsidP="0097258D">
            <w:pPr>
              <w:pStyle w:val="Paragraphedeliste"/>
              <w:ind w:left="709"/>
              <w:rPr>
                <w:del w:id="4098" w:author="erradi" w:date="2011-08-06T10:44:00Z"/>
                <w:rFonts w:ascii="Times New Roman" w:hAnsi="Times New Roman" w:cs="Times New Roman"/>
                <w:sz w:val="24"/>
                <w:szCs w:val="24"/>
                <w:lang w:val="en-US"/>
              </w:rPr>
            </w:pPr>
            <w:del w:id="4099"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100" w:author="erradi" w:date="2011-08-06T10:44:00Z"/>
                <w:rFonts w:ascii="Times New Roman" w:hAnsi="Times New Roman" w:cs="Times New Roman"/>
                <w:sz w:val="24"/>
                <w:szCs w:val="24"/>
                <w:lang w:val="en-US"/>
              </w:rPr>
            </w:pPr>
            <w:del w:id="4101"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102" w:author="erradi" w:date="2011-08-06T10:44:00Z"/>
                <w:rFonts w:ascii="Times New Roman" w:hAnsi="Times New Roman" w:cs="Times New Roman"/>
                <w:sz w:val="24"/>
                <w:szCs w:val="24"/>
                <w:lang w:val="en-US"/>
              </w:rPr>
            </w:pPr>
            <w:del w:id="4103"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104" w:author="erradi" w:date="2011-08-06T10:44:00Z"/>
                <w:rFonts w:ascii="Times New Roman" w:hAnsi="Times New Roman" w:cs="Times New Roman"/>
                <w:sz w:val="24"/>
                <w:szCs w:val="24"/>
                <w:lang w:val="en-US"/>
              </w:rPr>
            </w:pPr>
            <w:del w:id="4105"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106" w:author="erradi" w:date="2011-08-06T10:44:00Z"/>
                <w:rFonts w:ascii="Times New Roman" w:hAnsi="Times New Roman" w:cs="Times New Roman"/>
                <w:sz w:val="24"/>
                <w:szCs w:val="24"/>
                <w:lang w:val="en-US"/>
              </w:rPr>
            </w:pPr>
            <w:del w:id="4107" w:author="erradi" w:date="2011-08-06T10:44:00Z">
              <w:r w:rsidRPr="0097258D" w:rsidDel="00541083">
                <w:rPr>
                  <w:rFonts w:ascii="Times New Roman" w:hAnsi="Times New Roman" w:cs="Times New Roman"/>
                  <w:sz w:val="24"/>
                  <w:szCs w:val="24"/>
                  <w:lang w:val="en-US"/>
                </w:rPr>
                <w:delText>1</w:delText>
              </w:r>
            </w:del>
          </w:p>
        </w:tc>
        <w:tc>
          <w:tcPr>
            <w:tcW w:w="596" w:type="dxa"/>
          </w:tcPr>
          <w:p w:rsidR="00767BB9" w:rsidRPr="0097258D" w:rsidDel="00541083" w:rsidRDefault="00767BB9" w:rsidP="0097258D">
            <w:pPr>
              <w:pStyle w:val="Paragraphedeliste"/>
              <w:ind w:left="709"/>
              <w:rPr>
                <w:del w:id="4108" w:author="erradi" w:date="2011-08-06T10:44:00Z"/>
                <w:rFonts w:ascii="Times New Roman" w:hAnsi="Times New Roman" w:cs="Times New Roman"/>
                <w:sz w:val="24"/>
                <w:szCs w:val="24"/>
                <w:lang w:val="en-US"/>
              </w:rPr>
            </w:pPr>
            <w:del w:id="4109"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110" w:author="erradi" w:date="2011-08-06T10:44:00Z"/>
                <w:rFonts w:ascii="Times New Roman" w:hAnsi="Times New Roman" w:cs="Times New Roman"/>
                <w:sz w:val="24"/>
                <w:szCs w:val="24"/>
                <w:lang w:val="en-US"/>
              </w:rPr>
            </w:pPr>
            <w:del w:id="4111"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112" w:author="erradi" w:date="2011-08-06T10:44:00Z"/>
                <w:rFonts w:ascii="Times New Roman" w:hAnsi="Times New Roman" w:cs="Times New Roman"/>
                <w:sz w:val="24"/>
                <w:szCs w:val="24"/>
                <w:lang w:val="en-US"/>
              </w:rPr>
            </w:pPr>
            <w:del w:id="4113"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114" w:author="erradi" w:date="2011-08-06T10:44:00Z"/>
                <w:rFonts w:ascii="Times New Roman" w:hAnsi="Times New Roman" w:cs="Times New Roman"/>
                <w:sz w:val="24"/>
                <w:szCs w:val="24"/>
                <w:lang w:val="en-US"/>
              </w:rPr>
            </w:pPr>
            <w:del w:id="4115"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116" w:author="erradi" w:date="2011-08-06T10:44:00Z"/>
                <w:rFonts w:ascii="Times New Roman" w:hAnsi="Times New Roman" w:cs="Times New Roman"/>
                <w:sz w:val="24"/>
                <w:szCs w:val="24"/>
                <w:lang w:val="en-US"/>
              </w:rPr>
            </w:pPr>
            <w:del w:id="4117"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118" w:author="erradi" w:date="2011-08-06T10:44:00Z"/>
        </w:trPr>
        <w:tc>
          <w:tcPr>
            <w:tcW w:w="1416" w:type="dxa"/>
          </w:tcPr>
          <w:p w:rsidR="00767BB9" w:rsidRPr="0097258D" w:rsidDel="00541083" w:rsidRDefault="00767BB9" w:rsidP="0097258D">
            <w:pPr>
              <w:pStyle w:val="Paragraphedeliste"/>
              <w:ind w:left="709"/>
              <w:rPr>
                <w:del w:id="4119" w:author="erradi" w:date="2011-08-06T10:44:00Z"/>
                <w:rFonts w:ascii="Times New Roman" w:hAnsi="Times New Roman" w:cs="Times New Roman"/>
                <w:sz w:val="18"/>
                <w:szCs w:val="18"/>
                <w:lang w:val="en-US"/>
              </w:rPr>
            </w:pPr>
            <w:del w:id="4120" w:author="erradi" w:date="2011-08-06T10:44:00Z">
              <w:r w:rsidRPr="0097258D" w:rsidDel="00541083">
                <w:rPr>
                  <w:rFonts w:ascii="Times New Roman" w:hAnsi="Times New Roman" w:cs="Times New Roman"/>
                  <w:sz w:val="18"/>
                  <w:szCs w:val="18"/>
                  <w:lang w:val="en-US"/>
                </w:rPr>
                <w:delText>TryLate</w:delText>
              </w:r>
            </w:del>
          </w:p>
        </w:tc>
        <w:tc>
          <w:tcPr>
            <w:tcW w:w="834" w:type="dxa"/>
          </w:tcPr>
          <w:p w:rsidR="00767BB9" w:rsidRPr="0097258D" w:rsidDel="00541083" w:rsidRDefault="00767BB9" w:rsidP="0097258D">
            <w:pPr>
              <w:pStyle w:val="Paragraphedeliste"/>
              <w:ind w:left="709"/>
              <w:rPr>
                <w:del w:id="4121" w:author="erradi" w:date="2011-08-06T10:44:00Z"/>
                <w:rFonts w:ascii="Times New Roman" w:hAnsi="Times New Roman" w:cs="Times New Roman"/>
                <w:sz w:val="24"/>
                <w:szCs w:val="24"/>
                <w:lang w:val="en-US"/>
              </w:rPr>
            </w:pPr>
            <w:del w:id="4122"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123" w:author="erradi" w:date="2011-08-06T10:44:00Z"/>
                <w:rFonts w:ascii="Times New Roman" w:hAnsi="Times New Roman" w:cs="Times New Roman"/>
                <w:sz w:val="24"/>
                <w:szCs w:val="24"/>
                <w:lang w:val="en-US"/>
              </w:rPr>
            </w:pPr>
            <w:del w:id="4124"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125" w:author="erradi" w:date="2011-08-06T10:44:00Z"/>
                <w:rFonts w:ascii="Times New Roman" w:hAnsi="Times New Roman" w:cs="Times New Roman"/>
                <w:sz w:val="24"/>
                <w:szCs w:val="24"/>
                <w:lang w:val="en-US"/>
              </w:rPr>
            </w:pPr>
            <w:del w:id="4126"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127" w:author="erradi" w:date="2011-08-06T10:44:00Z"/>
                <w:rFonts w:ascii="Times New Roman" w:hAnsi="Times New Roman" w:cs="Times New Roman"/>
                <w:sz w:val="24"/>
                <w:szCs w:val="24"/>
                <w:lang w:val="en-US"/>
              </w:rPr>
            </w:pPr>
            <w:del w:id="4128"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129" w:author="erradi" w:date="2011-08-06T10:44:00Z"/>
                <w:rFonts w:ascii="Times New Roman" w:hAnsi="Times New Roman" w:cs="Times New Roman"/>
                <w:sz w:val="24"/>
                <w:szCs w:val="24"/>
                <w:lang w:val="en-US"/>
              </w:rPr>
            </w:pPr>
            <w:del w:id="4130"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131" w:author="erradi" w:date="2011-08-06T10:44:00Z"/>
                <w:rFonts w:ascii="Times New Roman" w:hAnsi="Times New Roman" w:cs="Times New Roman"/>
                <w:sz w:val="24"/>
                <w:szCs w:val="24"/>
                <w:lang w:val="en-US"/>
              </w:rPr>
            </w:pPr>
            <w:del w:id="4132" w:author="erradi" w:date="2011-08-06T10:44:00Z">
              <w:r w:rsidRPr="0097258D" w:rsidDel="00541083">
                <w:rPr>
                  <w:rFonts w:ascii="Times New Roman" w:hAnsi="Times New Roman" w:cs="Times New Roman"/>
                  <w:sz w:val="24"/>
                  <w:szCs w:val="24"/>
                  <w:lang w:val="en-US"/>
                </w:rPr>
                <w:delText>1</w:delText>
              </w:r>
            </w:del>
          </w:p>
        </w:tc>
        <w:tc>
          <w:tcPr>
            <w:tcW w:w="514" w:type="dxa"/>
          </w:tcPr>
          <w:p w:rsidR="00767BB9" w:rsidRPr="0097258D" w:rsidDel="00541083" w:rsidRDefault="00767BB9" w:rsidP="0097258D">
            <w:pPr>
              <w:pStyle w:val="Paragraphedeliste"/>
              <w:ind w:left="709"/>
              <w:rPr>
                <w:del w:id="4133" w:author="erradi" w:date="2011-08-06T10:44:00Z"/>
                <w:rFonts w:ascii="Times New Roman" w:hAnsi="Times New Roman" w:cs="Times New Roman"/>
                <w:sz w:val="24"/>
                <w:szCs w:val="24"/>
                <w:lang w:val="en-US"/>
              </w:rPr>
            </w:pPr>
            <w:del w:id="4134"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135" w:author="erradi" w:date="2011-08-06T10:44:00Z"/>
                <w:rFonts w:ascii="Times New Roman" w:hAnsi="Times New Roman" w:cs="Times New Roman"/>
                <w:sz w:val="24"/>
                <w:szCs w:val="24"/>
                <w:lang w:val="en-US"/>
              </w:rPr>
            </w:pPr>
            <w:del w:id="4136"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137" w:author="erradi" w:date="2011-08-06T10:44:00Z"/>
                <w:rFonts w:ascii="Times New Roman" w:hAnsi="Times New Roman" w:cs="Times New Roman"/>
                <w:sz w:val="24"/>
                <w:szCs w:val="24"/>
                <w:lang w:val="en-US"/>
              </w:rPr>
            </w:pPr>
            <w:del w:id="4138"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139" w:author="erradi" w:date="2011-08-06T10:44:00Z"/>
                <w:rFonts w:ascii="Times New Roman" w:hAnsi="Times New Roman" w:cs="Times New Roman"/>
                <w:sz w:val="24"/>
                <w:szCs w:val="24"/>
                <w:lang w:val="en-US"/>
              </w:rPr>
            </w:pPr>
            <w:del w:id="4140"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141" w:author="erradi" w:date="2011-08-06T10:44:00Z"/>
        </w:trPr>
        <w:tc>
          <w:tcPr>
            <w:tcW w:w="1416" w:type="dxa"/>
          </w:tcPr>
          <w:p w:rsidR="00767BB9" w:rsidRPr="0097258D" w:rsidDel="00541083" w:rsidRDefault="00767BB9" w:rsidP="0097258D">
            <w:pPr>
              <w:pStyle w:val="Paragraphedeliste"/>
              <w:ind w:left="709"/>
              <w:rPr>
                <w:del w:id="4142" w:author="erradi" w:date="2011-08-06T10:44:00Z"/>
                <w:rFonts w:ascii="Times New Roman" w:hAnsi="Times New Roman" w:cs="Times New Roman"/>
                <w:sz w:val="18"/>
                <w:szCs w:val="18"/>
                <w:lang w:val="en-US"/>
              </w:rPr>
            </w:pPr>
            <w:del w:id="4143" w:author="erradi" w:date="2011-08-06T10:44:00Z">
              <w:r w:rsidRPr="0097258D" w:rsidDel="00541083">
                <w:rPr>
                  <w:rFonts w:ascii="Times New Roman" w:hAnsi="Times New Roman" w:cs="Times New Roman"/>
                  <w:sz w:val="18"/>
                  <w:szCs w:val="18"/>
                  <w:lang w:val="en-US"/>
                </w:rPr>
                <w:delText>Assign</w:delText>
              </w:r>
            </w:del>
          </w:p>
        </w:tc>
        <w:tc>
          <w:tcPr>
            <w:tcW w:w="834" w:type="dxa"/>
          </w:tcPr>
          <w:p w:rsidR="00767BB9" w:rsidRPr="0097258D" w:rsidDel="00541083" w:rsidRDefault="00767BB9" w:rsidP="0097258D">
            <w:pPr>
              <w:pStyle w:val="Paragraphedeliste"/>
              <w:ind w:left="709"/>
              <w:rPr>
                <w:del w:id="4144" w:author="erradi" w:date="2011-08-06T10:44:00Z"/>
                <w:rFonts w:ascii="Times New Roman" w:hAnsi="Times New Roman" w:cs="Times New Roman"/>
                <w:sz w:val="24"/>
                <w:szCs w:val="24"/>
                <w:lang w:val="en-US"/>
              </w:rPr>
            </w:pPr>
            <w:del w:id="4145"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146" w:author="erradi" w:date="2011-08-06T10:44:00Z"/>
                <w:rFonts w:ascii="Times New Roman" w:hAnsi="Times New Roman" w:cs="Times New Roman"/>
                <w:sz w:val="24"/>
                <w:szCs w:val="24"/>
                <w:lang w:val="en-US"/>
              </w:rPr>
            </w:pPr>
            <w:del w:id="4147"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148" w:author="erradi" w:date="2011-08-06T10:44:00Z"/>
                <w:rFonts w:ascii="Times New Roman" w:hAnsi="Times New Roman" w:cs="Times New Roman"/>
                <w:sz w:val="24"/>
                <w:szCs w:val="24"/>
                <w:lang w:val="en-US"/>
              </w:rPr>
            </w:pPr>
            <w:del w:id="4149"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150" w:author="erradi" w:date="2011-08-06T10:44:00Z"/>
                <w:rFonts w:ascii="Times New Roman" w:hAnsi="Times New Roman" w:cs="Times New Roman"/>
                <w:sz w:val="24"/>
                <w:szCs w:val="24"/>
                <w:lang w:val="en-US"/>
              </w:rPr>
            </w:pPr>
            <w:del w:id="4151"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152" w:author="erradi" w:date="2011-08-06T10:44:00Z"/>
                <w:rFonts w:ascii="Times New Roman" w:hAnsi="Times New Roman" w:cs="Times New Roman"/>
                <w:sz w:val="24"/>
                <w:szCs w:val="24"/>
                <w:lang w:val="en-US"/>
              </w:rPr>
            </w:pPr>
            <w:del w:id="4153"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154" w:author="erradi" w:date="2011-08-06T10:44:00Z"/>
                <w:rFonts w:ascii="Times New Roman" w:hAnsi="Times New Roman" w:cs="Times New Roman"/>
                <w:sz w:val="24"/>
                <w:szCs w:val="24"/>
                <w:lang w:val="en-US"/>
              </w:rPr>
            </w:pPr>
            <w:del w:id="4155"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156" w:author="erradi" w:date="2011-08-06T10:44:00Z"/>
                <w:rFonts w:ascii="Times New Roman" w:hAnsi="Times New Roman" w:cs="Times New Roman"/>
                <w:sz w:val="24"/>
                <w:szCs w:val="24"/>
                <w:lang w:val="en-US"/>
              </w:rPr>
            </w:pPr>
            <w:del w:id="4157" w:author="erradi" w:date="2011-08-06T10:44:00Z">
              <w:r w:rsidRPr="0097258D" w:rsidDel="00541083">
                <w:rPr>
                  <w:rFonts w:ascii="Times New Roman" w:hAnsi="Times New Roman" w:cs="Times New Roman"/>
                  <w:sz w:val="24"/>
                  <w:szCs w:val="24"/>
                  <w:lang w:val="en-US"/>
                </w:rPr>
                <w:delText>1</w:delText>
              </w:r>
            </w:del>
          </w:p>
        </w:tc>
        <w:tc>
          <w:tcPr>
            <w:tcW w:w="810" w:type="dxa"/>
          </w:tcPr>
          <w:p w:rsidR="00767BB9" w:rsidRPr="0097258D" w:rsidDel="00541083" w:rsidRDefault="00767BB9" w:rsidP="0097258D">
            <w:pPr>
              <w:pStyle w:val="Paragraphedeliste"/>
              <w:ind w:left="709"/>
              <w:rPr>
                <w:del w:id="4158" w:author="erradi" w:date="2011-08-06T10:44:00Z"/>
                <w:rFonts w:ascii="Times New Roman" w:hAnsi="Times New Roman" w:cs="Times New Roman"/>
                <w:sz w:val="24"/>
                <w:szCs w:val="24"/>
                <w:lang w:val="en-US"/>
              </w:rPr>
            </w:pPr>
            <w:del w:id="4159"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160" w:author="erradi" w:date="2011-08-06T10:44:00Z"/>
                <w:rFonts w:ascii="Times New Roman" w:hAnsi="Times New Roman" w:cs="Times New Roman"/>
                <w:sz w:val="24"/>
                <w:szCs w:val="24"/>
                <w:lang w:val="en-US"/>
              </w:rPr>
            </w:pPr>
            <w:del w:id="4161"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162" w:author="erradi" w:date="2011-08-06T10:44:00Z"/>
                <w:rFonts w:ascii="Times New Roman" w:hAnsi="Times New Roman" w:cs="Times New Roman"/>
                <w:sz w:val="24"/>
                <w:szCs w:val="24"/>
                <w:lang w:val="en-US"/>
              </w:rPr>
            </w:pPr>
            <w:del w:id="4163"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164" w:author="erradi" w:date="2011-08-06T10:44:00Z"/>
        </w:trPr>
        <w:tc>
          <w:tcPr>
            <w:tcW w:w="1416" w:type="dxa"/>
          </w:tcPr>
          <w:p w:rsidR="00767BB9" w:rsidRPr="0097258D" w:rsidDel="00541083" w:rsidRDefault="00767BB9" w:rsidP="0097258D">
            <w:pPr>
              <w:pStyle w:val="Paragraphedeliste"/>
              <w:ind w:left="709"/>
              <w:rPr>
                <w:del w:id="4165" w:author="erradi" w:date="2011-08-06T10:44:00Z"/>
                <w:rFonts w:ascii="Times New Roman" w:hAnsi="Times New Roman" w:cs="Times New Roman"/>
                <w:sz w:val="18"/>
                <w:szCs w:val="18"/>
                <w:lang w:val="en-US"/>
              </w:rPr>
            </w:pPr>
            <w:del w:id="4166" w:author="erradi" w:date="2011-08-06T10:44:00Z">
              <w:r w:rsidRPr="0097258D" w:rsidDel="00541083">
                <w:rPr>
                  <w:rFonts w:ascii="Times New Roman" w:hAnsi="Times New Roman" w:cs="Times New Roman"/>
                  <w:sz w:val="18"/>
                  <w:szCs w:val="18"/>
                  <w:lang w:val="en-US"/>
                </w:rPr>
                <w:delText>ResultDosage</w:delText>
              </w:r>
            </w:del>
          </w:p>
        </w:tc>
        <w:tc>
          <w:tcPr>
            <w:tcW w:w="834" w:type="dxa"/>
          </w:tcPr>
          <w:p w:rsidR="00767BB9" w:rsidRPr="0097258D" w:rsidDel="00541083" w:rsidRDefault="00767BB9" w:rsidP="0097258D">
            <w:pPr>
              <w:pStyle w:val="Paragraphedeliste"/>
              <w:ind w:left="709"/>
              <w:rPr>
                <w:del w:id="4167" w:author="erradi" w:date="2011-08-06T10:44:00Z"/>
                <w:rFonts w:ascii="Times New Roman" w:hAnsi="Times New Roman" w:cs="Times New Roman"/>
                <w:sz w:val="24"/>
                <w:szCs w:val="24"/>
                <w:lang w:val="en-US"/>
              </w:rPr>
            </w:pPr>
            <w:del w:id="4168"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169" w:author="erradi" w:date="2011-08-06T10:44:00Z"/>
                <w:rFonts w:ascii="Times New Roman" w:hAnsi="Times New Roman" w:cs="Times New Roman"/>
                <w:sz w:val="24"/>
                <w:szCs w:val="24"/>
                <w:lang w:val="en-US"/>
              </w:rPr>
            </w:pPr>
            <w:del w:id="4170"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171" w:author="erradi" w:date="2011-08-06T10:44:00Z"/>
                <w:rFonts w:ascii="Times New Roman" w:hAnsi="Times New Roman" w:cs="Times New Roman"/>
                <w:sz w:val="24"/>
                <w:szCs w:val="24"/>
                <w:lang w:val="en-US"/>
              </w:rPr>
            </w:pPr>
            <w:del w:id="4172"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173" w:author="erradi" w:date="2011-08-06T10:44:00Z"/>
                <w:rFonts w:ascii="Times New Roman" w:hAnsi="Times New Roman" w:cs="Times New Roman"/>
                <w:sz w:val="24"/>
                <w:szCs w:val="24"/>
                <w:lang w:val="en-US"/>
              </w:rPr>
            </w:pPr>
            <w:del w:id="4174"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175" w:author="erradi" w:date="2011-08-06T10:44:00Z"/>
                <w:rFonts w:ascii="Times New Roman" w:hAnsi="Times New Roman" w:cs="Times New Roman"/>
                <w:sz w:val="24"/>
                <w:szCs w:val="24"/>
                <w:lang w:val="en-US"/>
              </w:rPr>
            </w:pPr>
            <w:del w:id="4176"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177" w:author="erradi" w:date="2011-08-06T10:44:00Z"/>
                <w:rFonts w:ascii="Times New Roman" w:hAnsi="Times New Roman" w:cs="Times New Roman"/>
                <w:sz w:val="24"/>
                <w:szCs w:val="24"/>
                <w:lang w:val="en-US"/>
              </w:rPr>
            </w:pPr>
            <w:del w:id="4178"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179" w:author="erradi" w:date="2011-08-06T10:44:00Z"/>
                <w:rFonts w:ascii="Times New Roman" w:hAnsi="Times New Roman" w:cs="Times New Roman"/>
                <w:sz w:val="24"/>
                <w:szCs w:val="24"/>
                <w:lang w:val="en-US"/>
              </w:rPr>
            </w:pPr>
            <w:del w:id="4180"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181" w:author="erradi" w:date="2011-08-06T10:44:00Z"/>
                <w:rFonts w:ascii="Times New Roman" w:hAnsi="Times New Roman" w:cs="Times New Roman"/>
                <w:sz w:val="24"/>
                <w:szCs w:val="24"/>
                <w:lang w:val="en-US"/>
              </w:rPr>
            </w:pPr>
            <w:del w:id="4182" w:author="erradi" w:date="2011-08-06T10:44:00Z">
              <w:r w:rsidRPr="0097258D" w:rsidDel="00541083">
                <w:rPr>
                  <w:rFonts w:ascii="Times New Roman" w:hAnsi="Times New Roman" w:cs="Times New Roman"/>
                  <w:sz w:val="24"/>
                  <w:szCs w:val="24"/>
                  <w:lang w:val="en-US"/>
                </w:rPr>
                <w:delText>1</w:delText>
              </w:r>
            </w:del>
          </w:p>
        </w:tc>
        <w:tc>
          <w:tcPr>
            <w:tcW w:w="947" w:type="dxa"/>
          </w:tcPr>
          <w:p w:rsidR="00767BB9" w:rsidRPr="0097258D" w:rsidDel="00541083" w:rsidRDefault="00767BB9" w:rsidP="0097258D">
            <w:pPr>
              <w:pStyle w:val="Paragraphedeliste"/>
              <w:ind w:left="709"/>
              <w:rPr>
                <w:del w:id="4183" w:author="erradi" w:date="2011-08-06T10:44:00Z"/>
                <w:rFonts w:ascii="Times New Roman" w:hAnsi="Times New Roman" w:cs="Times New Roman"/>
                <w:sz w:val="24"/>
                <w:szCs w:val="24"/>
                <w:lang w:val="en-US"/>
              </w:rPr>
            </w:pPr>
            <w:del w:id="4184"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185" w:author="erradi" w:date="2011-08-06T10:44:00Z"/>
                <w:rFonts w:ascii="Times New Roman" w:hAnsi="Times New Roman" w:cs="Times New Roman"/>
                <w:sz w:val="24"/>
                <w:szCs w:val="24"/>
                <w:lang w:val="en-US"/>
              </w:rPr>
            </w:pPr>
            <w:del w:id="4186"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187" w:author="erradi" w:date="2011-08-06T10:44:00Z"/>
        </w:trPr>
        <w:tc>
          <w:tcPr>
            <w:tcW w:w="1416" w:type="dxa"/>
          </w:tcPr>
          <w:p w:rsidR="00767BB9" w:rsidRPr="0097258D" w:rsidDel="00541083" w:rsidRDefault="00767BB9" w:rsidP="0097258D">
            <w:pPr>
              <w:pStyle w:val="Paragraphedeliste"/>
              <w:ind w:left="709"/>
              <w:rPr>
                <w:del w:id="4188" w:author="erradi" w:date="2011-08-06T10:44:00Z"/>
                <w:rFonts w:ascii="Times New Roman" w:hAnsi="Times New Roman" w:cs="Times New Roman"/>
                <w:sz w:val="18"/>
                <w:szCs w:val="18"/>
                <w:lang w:val="en-US"/>
              </w:rPr>
            </w:pPr>
            <w:del w:id="4189" w:author="erradi" w:date="2011-08-06T10:44:00Z">
              <w:r w:rsidRPr="0097258D" w:rsidDel="00541083">
                <w:rPr>
                  <w:rFonts w:ascii="Times New Roman" w:hAnsi="Times New Roman" w:cs="Times New Roman"/>
                  <w:sz w:val="18"/>
                  <w:szCs w:val="18"/>
                  <w:lang w:val="en-US"/>
                </w:rPr>
                <w:delText>RetrieeveDosage</w:delText>
              </w:r>
            </w:del>
          </w:p>
        </w:tc>
        <w:tc>
          <w:tcPr>
            <w:tcW w:w="834" w:type="dxa"/>
          </w:tcPr>
          <w:p w:rsidR="00767BB9" w:rsidRPr="0097258D" w:rsidDel="00541083" w:rsidRDefault="00767BB9" w:rsidP="0097258D">
            <w:pPr>
              <w:pStyle w:val="Paragraphedeliste"/>
              <w:ind w:left="709"/>
              <w:rPr>
                <w:del w:id="4190" w:author="erradi" w:date="2011-08-06T10:44:00Z"/>
                <w:rFonts w:ascii="Times New Roman" w:hAnsi="Times New Roman" w:cs="Times New Roman"/>
                <w:sz w:val="24"/>
                <w:szCs w:val="24"/>
                <w:lang w:val="en-US"/>
              </w:rPr>
            </w:pPr>
            <w:del w:id="4191"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192" w:author="erradi" w:date="2011-08-06T10:44:00Z"/>
                <w:rFonts w:ascii="Times New Roman" w:hAnsi="Times New Roman" w:cs="Times New Roman"/>
                <w:sz w:val="24"/>
                <w:szCs w:val="24"/>
                <w:lang w:val="en-US"/>
              </w:rPr>
            </w:pPr>
            <w:del w:id="4193"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194" w:author="erradi" w:date="2011-08-06T10:44:00Z"/>
                <w:rFonts w:ascii="Times New Roman" w:hAnsi="Times New Roman" w:cs="Times New Roman"/>
                <w:sz w:val="24"/>
                <w:szCs w:val="24"/>
                <w:lang w:val="en-US"/>
              </w:rPr>
            </w:pPr>
            <w:del w:id="4195"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196" w:author="erradi" w:date="2011-08-06T10:44:00Z"/>
                <w:rFonts w:ascii="Times New Roman" w:hAnsi="Times New Roman" w:cs="Times New Roman"/>
                <w:sz w:val="24"/>
                <w:szCs w:val="24"/>
                <w:lang w:val="en-US"/>
              </w:rPr>
            </w:pPr>
            <w:del w:id="4197"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198" w:author="erradi" w:date="2011-08-06T10:44:00Z"/>
                <w:rFonts w:ascii="Times New Roman" w:hAnsi="Times New Roman" w:cs="Times New Roman"/>
                <w:sz w:val="24"/>
                <w:szCs w:val="24"/>
                <w:lang w:val="en-US"/>
              </w:rPr>
            </w:pPr>
            <w:del w:id="4199"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200" w:author="erradi" w:date="2011-08-06T10:44:00Z"/>
                <w:rFonts w:ascii="Times New Roman" w:hAnsi="Times New Roman" w:cs="Times New Roman"/>
                <w:sz w:val="24"/>
                <w:szCs w:val="24"/>
                <w:lang w:val="en-US"/>
              </w:rPr>
            </w:pPr>
            <w:del w:id="4201"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202" w:author="erradi" w:date="2011-08-06T10:44:00Z"/>
                <w:rFonts w:ascii="Times New Roman" w:hAnsi="Times New Roman" w:cs="Times New Roman"/>
                <w:sz w:val="24"/>
                <w:szCs w:val="24"/>
                <w:lang w:val="en-US"/>
              </w:rPr>
            </w:pPr>
            <w:del w:id="4203"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204" w:author="erradi" w:date="2011-08-06T10:44:00Z"/>
                <w:rFonts w:ascii="Times New Roman" w:hAnsi="Times New Roman" w:cs="Times New Roman"/>
                <w:sz w:val="24"/>
                <w:szCs w:val="24"/>
                <w:lang w:val="en-US"/>
              </w:rPr>
            </w:pPr>
            <w:del w:id="4205"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206" w:author="erradi" w:date="2011-08-06T10:44:00Z"/>
                <w:rFonts w:ascii="Times New Roman" w:hAnsi="Times New Roman" w:cs="Times New Roman"/>
                <w:sz w:val="24"/>
                <w:szCs w:val="24"/>
                <w:lang w:val="en-US"/>
              </w:rPr>
            </w:pPr>
            <w:del w:id="4207" w:author="erradi" w:date="2011-08-06T10:44:00Z">
              <w:r w:rsidRPr="0097258D" w:rsidDel="00541083">
                <w:rPr>
                  <w:rFonts w:ascii="Times New Roman" w:hAnsi="Times New Roman" w:cs="Times New Roman"/>
                  <w:sz w:val="24"/>
                  <w:szCs w:val="24"/>
                  <w:lang w:val="en-US"/>
                </w:rPr>
                <w:delText>1</w:delText>
              </w:r>
            </w:del>
          </w:p>
        </w:tc>
        <w:tc>
          <w:tcPr>
            <w:tcW w:w="1042" w:type="dxa"/>
          </w:tcPr>
          <w:p w:rsidR="00767BB9" w:rsidRPr="0097258D" w:rsidDel="00541083" w:rsidRDefault="00767BB9" w:rsidP="0097258D">
            <w:pPr>
              <w:pStyle w:val="Paragraphedeliste"/>
              <w:ind w:left="709"/>
              <w:rPr>
                <w:del w:id="4208" w:author="erradi" w:date="2011-08-06T10:44:00Z"/>
                <w:rFonts w:ascii="Times New Roman" w:hAnsi="Times New Roman" w:cs="Times New Roman"/>
                <w:sz w:val="24"/>
                <w:szCs w:val="24"/>
                <w:lang w:val="en-US"/>
              </w:rPr>
            </w:pPr>
            <w:del w:id="4209"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210" w:author="erradi" w:date="2011-08-06T10:44:00Z"/>
        </w:trPr>
        <w:tc>
          <w:tcPr>
            <w:tcW w:w="1416" w:type="dxa"/>
          </w:tcPr>
          <w:p w:rsidR="00767BB9" w:rsidRPr="0097258D" w:rsidDel="00541083" w:rsidRDefault="00767BB9" w:rsidP="0097258D">
            <w:pPr>
              <w:pStyle w:val="Paragraphedeliste"/>
              <w:ind w:left="709"/>
              <w:rPr>
                <w:del w:id="4211" w:author="erradi" w:date="2011-08-06T10:44:00Z"/>
                <w:rFonts w:ascii="Times New Roman" w:hAnsi="Times New Roman" w:cs="Times New Roman"/>
                <w:sz w:val="18"/>
                <w:szCs w:val="18"/>
                <w:lang w:val="en-US"/>
              </w:rPr>
            </w:pPr>
            <w:del w:id="4212" w:author="erradi" w:date="2011-08-06T10:44:00Z">
              <w:r w:rsidRPr="0097258D" w:rsidDel="00541083">
                <w:rPr>
                  <w:rFonts w:ascii="Times New Roman" w:hAnsi="Times New Roman" w:cs="Times New Roman"/>
                  <w:sz w:val="18"/>
                  <w:szCs w:val="18"/>
                  <w:lang w:val="en-US"/>
                </w:rPr>
                <w:delText>DosageApplication</w:delText>
              </w:r>
            </w:del>
          </w:p>
        </w:tc>
        <w:tc>
          <w:tcPr>
            <w:tcW w:w="834" w:type="dxa"/>
          </w:tcPr>
          <w:p w:rsidR="00767BB9" w:rsidRPr="0097258D" w:rsidDel="00541083" w:rsidRDefault="00767BB9" w:rsidP="0097258D">
            <w:pPr>
              <w:pStyle w:val="Paragraphedeliste"/>
              <w:ind w:left="709"/>
              <w:rPr>
                <w:del w:id="4213" w:author="erradi" w:date="2011-08-06T10:44:00Z"/>
                <w:rFonts w:ascii="Times New Roman" w:hAnsi="Times New Roman" w:cs="Times New Roman"/>
                <w:sz w:val="24"/>
                <w:szCs w:val="24"/>
                <w:lang w:val="en-US"/>
              </w:rPr>
            </w:pPr>
            <w:del w:id="4214" w:author="erradi" w:date="2011-08-06T10:44:00Z">
              <w:r w:rsidRPr="0097258D" w:rsidDel="00541083">
                <w:rPr>
                  <w:rFonts w:ascii="Times New Roman" w:hAnsi="Times New Roman" w:cs="Times New Roman"/>
                  <w:sz w:val="24"/>
                  <w:szCs w:val="24"/>
                  <w:lang w:val="en-US"/>
                </w:rPr>
                <w:delText>0</w:delText>
              </w:r>
            </w:del>
          </w:p>
        </w:tc>
        <w:tc>
          <w:tcPr>
            <w:tcW w:w="899" w:type="dxa"/>
          </w:tcPr>
          <w:p w:rsidR="00767BB9" w:rsidRPr="0097258D" w:rsidDel="00541083" w:rsidRDefault="00767BB9" w:rsidP="0097258D">
            <w:pPr>
              <w:pStyle w:val="Paragraphedeliste"/>
              <w:ind w:left="709"/>
              <w:rPr>
                <w:del w:id="4215" w:author="erradi" w:date="2011-08-06T10:44:00Z"/>
                <w:rFonts w:ascii="Times New Roman" w:hAnsi="Times New Roman" w:cs="Times New Roman"/>
                <w:sz w:val="24"/>
                <w:szCs w:val="24"/>
                <w:lang w:val="en-US"/>
              </w:rPr>
            </w:pPr>
            <w:del w:id="4216" w:author="erradi" w:date="2011-08-06T10:44:00Z">
              <w:r w:rsidRPr="0097258D" w:rsidDel="00541083">
                <w:rPr>
                  <w:rFonts w:ascii="Times New Roman" w:hAnsi="Times New Roman" w:cs="Times New Roman"/>
                  <w:sz w:val="24"/>
                  <w:szCs w:val="24"/>
                  <w:lang w:val="en-US"/>
                </w:rPr>
                <w:delText>0</w:delText>
              </w:r>
            </w:del>
          </w:p>
        </w:tc>
        <w:tc>
          <w:tcPr>
            <w:tcW w:w="650" w:type="dxa"/>
          </w:tcPr>
          <w:p w:rsidR="00767BB9" w:rsidRPr="0097258D" w:rsidDel="00541083" w:rsidRDefault="00767BB9" w:rsidP="0097258D">
            <w:pPr>
              <w:pStyle w:val="Paragraphedeliste"/>
              <w:ind w:left="709"/>
              <w:rPr>
                <w:del w:id="4217" w:author="erradi" w:date="2011-08-06T10:44:00Z"/>
                <w:rFonts w:ascii="Times New Roman" w:hAnsi="Times New Roman" w:cs="Times New Roman"/>
                <w:sz w:val="24"/>
                <w:szCs w:val="24"/>
                <w:lang w:val="en-US"/>
              </w:rPr>
            </w:pPr>
            <w:del w:id="4218" w:author="erradi" w:date="2011-08-06T10:44:00Z">
              <w:r w:rsidRPr="0097258D" w:rsidDel="00541083">
                <w:rPr>
                  <w:rFonts w:ascii="Times New Roman" w:hAnsi="Times New Roman" w:cs="Times New Roman"/>
                  <w:sz w:val="24"/>
                  <w:szCs w:val="24"/>
                  <w:lang w:val="en-US"/>
                </w:rPr>
                <w:delText>0</w:delText>
              </w:r>
            </w:del>
          </w:p>
        </w:tc>
        <w:tc>
          <w:tcPr>
            <w:tcW w:w="424" w:type="dxa"/>
          </w:tcPr>
          <w:p w:rsidR="00767BB9" w:rsidRPr="0097258D" w:rsidDel="00541083" w:rsidRDefault="00767BB9" w:rsidP="0097258D">
            <w:pPr>
              <w:pStyle w:val="Paragraphedeliste"/>
              <w:ind w:left="709"/>
              <w:rPr>
                <w:del w:id="4219" w:author="erradi" w:date="2011-08-06T10:44:00Z"/>
                <w:rFonts w:ascii="Times New Roman" w:hAnsi="Times New Roman" w:cs="Times New Roman"/>
                <w:sz w:val="24"/>
                <w:szCs w:val="24"/>
                <w:lang w:val="en-US"/>
              </w:rPr>
            </w:pPr>
            <w:del w:id="4220" w:author="erradi" w:date="2011-08-06T10:44:00Z">
              <w:r w:rsidRPr="0097258D" w:rsidDel="00541083">
                <w:rPr>
                  <w:rFonts w:ascii="Times New Roman" w:hAnsi="Times New Roman" w:cs="Times New Roman"/>
                  <w:sz w:val="24"/>
                  <w:szCs w:val="24"/>
                  <w:lang w:val="en-US"/>
                </w:rPr>
                <w:delText>0</w:delText>
              </w:r>
            </w:del>
          </w:p>
        </w:tc>
        <w:tc>
          <w:tcPr>
            <w:tcW w:w="436" w:type="dxa"/>
          </w:tcPr>
          <w:p w:rsidR="00767BB9" w:rsidRPr="0097258D" w:rsidDel="00541083" w:rsidRDefault="00767BB9" w:rsidP="0097258D">
            <w:pPr>
              <w:pStyle w:val="Paragraphedeliste"/>
              <w:ind w:left="709"/>
              <w:rPr>
                <w:del w:id="4221" w:author="erradi" w:date="2011-08-06T10:44:00Z"/>
                <w:rFonts w:ascii="Times New Roman" w:hAnsi="Times New Roman" w:cs="Times New Roman"/>
                <w:sz w:val="24"/>
                <w:szCs w:val="24"/>
                <w:lang w:val="en-US"/>
              </w:rPr>
            </w:pPr>
            <w:del w:id="4222" w:author="erradi" w:date="2011-08-06T10:44:00Z">
              <w:r w:rsidRPr="0097258D" w:rsidDel="00541083">
                <w:rPr>
                  <w:rFonts w:ascii="Times New Roman" w:hAnsi="Times New Roman" w:cs="Times New Roman"/>
                  <w:sz w:val="24"/>
                  <w:szCs w:val="24"/>
                  <w:lang w:val="en-US"/>
                </w:rPr>
                <w:delText>0</w:delText>
              </w:r>
            </w:del>
          </w:p>
        </w:tc>
        <w:tc>
          <w:tcPr>
            <w:tcW w:w="596" w:type="dxa"/>
          </w:tcPr>
          <w:p w:rsidR="00767BB9" w:rsidRPr="0097258D" w:rsidDel="00541083" w:rsidRDefault="00767BB9" w:rsidP="0097258D">
            <w:pPr>
              <w:pStyle w:val="Paragraphedeliste"/>
              <w:ind w:left="709"/>
              <w:rPr>
                <w:del w:id="4223" w:author="erradi" w:date="2011-08-06T10:44:00Z"/>
                <w:rFonts w:ascii="Times New Roman" w:hAnsi="Times New Roman" w:cs="Times New Roman"/>
                <w:sz w:val="24"/>
                <w:szCs w:val="24"/>
                <w:lang w:val="en-US"/>
              </w:rPr>
            </w:pPr>
            <w:del w:id="4224"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225" w:author="erradi" w:date="2011-08-06T10:44:00Z"/>
                <w:rFonts w:ascii="Times New Roman" w:hAnsi="Times New Roman" w:cs="Times New Roman"/>
                <w:sz w:val="24"/>
                <w:szCs w:val="24"/>
                <w:lang w:val="en-US"/>
              </w:rPr>
            </w:pPr>
            <w:del w:id="4226" w:author="erradi" w:date="2011-08-06T10:44:00Z">
              <w:r w:rsidRPr="0097258D" w:rsidDel="00541083">
                <w:rPr>
                  <w:rFonts w:ascii="Times New Roman" w:hAnsi="Times New Roman" w:cs="Times New Roman"/>
                  <w:sz w:val="24"/>
                  <w:szCs w:val="24"/>
                  <w:lang w:val="en-US"/>
                </w:rPr>
                <w:delText>0</w:delText>
              </w:r>
            </w:del>
          </w:p>
        </w:tc>
        <w:tc>
          <w:tcPr>
            <w:tcW w:w="810" w:type="dxa"/>
          </w:tcPr>
          <w:p w:rsidR="00767BB9" w:rsidRPr="0097258D" w:rsidDel="00541083" w:rsidRDefault="00767BB9" w:rsidP="0097258D">
            <w:pPr>
              <w:pStyle w:val="Paragraphedeliste"/>
              <w:ind w:left="709"/>
              <w:rPr>
                <w:del w:id="4227" w:author="erradi" w:date="2011-08-06T10:44:00Z"/>
                <w:rFonts w:ascii="Times New Roman" w:hAnsi="Times New Roman" w:cs="Times New Roman"/>
                <w:sz w:val="24"/>
                <w:szCs w:val="24"/>
                <w:lang w:val="en-US"/>
              </w:rPr>
            </w:pPr>
            <w:del w:id="4228" w:author="erradi" w:date="2011-08-06T10:44:00Z">
              <w:r w:rsidRPr="0097258D" w:rsidDel="00541083">
                <w:rPr>
                  <w:rFonts w:ascii="Times New Roman" w:hAnsi="Times New Roman" w:cs="Times New Roman"/>
                  <w:sz w:val="24"/>
                  <w:szCs w:val="24"/>
                  <w:lang w:val="en-US"/>
                </w:rPr>
                <w:delText>0</w:delText>
              </w:r>
            </w:del>
          </w:p>
        </w:tc>
        <w:tc>
          <w:tcPr>
            <w:tcW w:w="947" w:type="dxa"/>
          </w:tcPr>
          <w:p w:rsidR="00767BB9" w:rsidRPr="0097258D" w:rsidDel="00541083" w:rsidRDefault="00767BB9" w:rsidP="0097258D">
            <w:pPr>
              <w:pStyle w:val="Paragraphedeliste"/>
              <w:ind w:left="709"/>
              <w:rPr>
                <w:del w:id="4229" w:author="erradi" w:date="2011-08-06T10:44:00Z"/>
                <w:rFonts w:ascii="Times New Roman" w:hAnsi="Times New Roman" w:cs="Times New Roman"/>
                <w:sz w:val="24"/>
                <w:szCs w:val="24"/>
                <w:lang w:val="en-US"/>
              </w:rPr>
            </w:pPr>
            <w:del w:id="4230" w:author="erradi" w:date="2011-08-06T10:44:00Z">
              <w:r w:rsidRPr="0097258D" w:rsidDel="00541083">
                <w:rPr>
                  <w:rFonts w:ascii="Times New Roman" w:hAnsi="Times New Roman" w:cs="Times New Roman"/>
                  <w:sz w:val="24"/>
                  <w:szCs w:val="24"/>
                  <w:lang w:val="en-US"/>
                </w:rPr>
                <w:delText>0</w:delText>
              </w:r>
            </w:del>
          </w:p>
        </w:tc>
        <w:tc>
          <w:tcPr>
            <w:tcW w:w="1042" w:type="dxa"/>
          </w:tcPr>
          <w:p w:rsidR="00767BB9" w:rsidRPr="0097258D" w:rsidDel="00541083" w:rsidRDefault="00767BB9" w:rsidP="0097258D">
            <w:pPr>
              <w:pStyle w:val="Paragraphedeliste"/>
              <w:ind w:left="709"/>
              <w:rPr>
                <w:del w:id="4231" w:author="erradi" w:date="2011-08-06T10:44:00Z"/>
                <w:rFonts w:ascii="Times New Roman" w:hAnsi="Times New Roman" w:cs="Times New Roman"/>
                <w:sz w:val="24"/>
                <w:szCs w:val="24"/>
                <w:lang w:val="en-US"/>
              </w:rPr>
            </w:pPr>
            <w:del w:id="4232" w:author="erradi" w:date="2011-08-06T10:44:00Z">
              <w:r w:rsidRPr="0097258D" w:rsidDel="00541083">
                <w:rPr>
                  <w:rFonts w:ascii="Times New Roman" w:hAnsi="Times New Roman" w:cs="Times New Roman"/>
                  <w:sz w:val="24"/>
                  <w:szCs w:val="24"/>
                  <w:lang w:val="en-US"/>
                </w:rPr>
                <w:delText>1</w:delText>
              </w:r>
            </w:del>
          </w:p>
        </w:tc>
      </w:tr>
    </w:tbl>
    <w:p w:rsidR="00767BB9" w:rsidRPr="00A74869" w:rsidDel="00541083" w:rsidRDefault="00767BB9" w:rsidP="0097258D">
      <w:pPr>
        <w:pStyle w:val="Paragraphedeliste"/>
        <w:ind w:left="709"/>
        <w:rPr>
          <w:del w:id="4233" w:author="erradi" w:date="2011-08-06T10:44:00Z"/>
          <w:rFonts w:ascii="Times New Roman" w:hAnsi="Times New Roman" w:cs="Times New Roman"/>
          <w:sz w:val="24"/>
          <w:szCs w:val="24"/>
          <w:lang w:val="en-US"/>
        </w:rPr>
      </w:pPr>
      <w:del w:id="4234" w:author="erradi" w:date="2011-08-06T10:44:00Z">
        <w:r w:rsidRPr="00A74869" w:rsidDel="00541083">
          <w:rPr>
            <w:rFonts w:ascii="Times New Roman" w:hAnsi="Times New Roman" w:cs="Times New Roman"/>
            <w:sz w:val="24"/>
            <w:szCs w:val="24"/>
            <w:lang w:val="en-US"/>
          </w:rPr>
          <w:delText>We didn’t express constraints so nothing will hapen because of a deep blocking.</w:delText>
        </w:r>
      </w:del>
    </w:p>
    <w:p w:rsidR="00767BB9" w:rsidRPr="00A74869" w:rsidDel="00541083" w:rsidRDefault="00767BB9" w:rsidP="0097258D">
      <w:pPr>
        <w:pStyle w:val="Paragraphedeliste"/>
        <w:ind w:left="709"/>
        <w:rPr>
          <w:del w:id="4235" w:author="erradi" w:date="2011-08-06T10:44:00Z"/>
          <w:rFonts w:ascii="Times New Roman" w:hAnsi="Times New Roman" w:cs="Times New Roman"/>
          <w:i/>
          <w:sz w:val="24"/>
          <w:szCs w:val="24"/>
          <w:u w:val="single"/>
          <w:lang w:val="en-US"/>
        </w:rPr>
      </w:pPr>
      <w:del w:id="4236" w:author="erradi" w:date="2011-08-06T10:44:00Z">
        <w:r w:rsidRPr="00A74869" w:rsidDel="00541083">
          <w:rPr>
            <w:rFonts w:ascii="Times New Roman" w:hAnsi="Times New Roman" w:cs="Times New Roman"/>
            <w:i/>
            <w:sz w:val="24"/>
            <w:szCs w:val="24"/>
            <w:u w:val="single"/>
            <w:lang w:val="en-US"/>
          </w:rPr>
          <w:delText>Changement Propagation</w:delText>
        </w:r>
      </w:del>
    </w:p>
    <w:p w:rsidR="00767BB9" w:rsidDel="00541083" w:rsidRDefault="00767BB9" w:rsidP="0097258D">
      <w:pPr>
        <w:pStyle w:val="Paragraphedeliste"/>
        <w:ind w:left="709"/>
        <w:rPr>
          <w:del w:id="4237" w:author="erradi" w:date="2011-08-06T10:44:00Z"/>
          <w:rFonts w:ascii="Times New Roman" w:hAnsi="Times New Roman" w:cs="Times New Roman"/>
          <w:sz w:val="24"/>
          <w:szCs w:val="24"/>
          <w:lang w:val="en-US"/>
        </w:rPr>
      </w:pPr>
      <w:del w:id="4238" w:author="erradi" w:date="2011-08-06T10:44:00Z">
        <w:r w:rsidDel="00541083">
          <w:rPr>
            <w:rFonts w:ascii="Times New Roman" w:hAnsi="Times New Roman" w:cs="Times New Roman"/>
            <w:sz w:val="24"/>
            <w:szCs w:val="24"/>
            <w:lang w:val="en-US"/>
          </w:rPr>
          <w:delText>Calculating all Components Behavior :</w:delText>
        </w:r>
      </w:del>
    </w:p>
    <w:p w:rsidR="00767BB9" w:rsidDel="00541083" w:rsidRDefault="00767BB9" w:rsidP="0097258D">
      <w:pPr>
        <w:pStyle w:val="Paragraphedeliste"/>
        <w:ind w:left="709"/>
        <w:rPr>
          <w:del w:id="4239" w:author="erradi" w:date="2011-08-06T10:44:00Z"/>
          <w:rFonts w:ascii="Times New Roman" w:hAnsi="Times New Roman" w:cs="Times New Roman"/>
          <w:sz w:val="24"/>
          <w:szCs w:val="24"/>
          <w:lang w:val="en-US"/>
        </w:rPr>
      </w:pPr>
      <w:del w:id="4240" w:author="erradi" w:date="2011-08-06T10:44:00Z">
        <w:r w:rsidRPr="0008328E" w:rsidDel="00541083">
          <w:rPr>
            <w:rFonts w:ascii="Times New Roman" w:hAnsi="Times New Roman" w:cs="Times New Roman"/>
            <w:b/>
            <w:sz w:val="24"/>
            <w:szCs w:val="24"/>
            <w:u w:val="single"/>
            <w:lang w:val="en-US"/>
          </w:rPr>
          <w:delText>Patient</w:delText>
        </w:r>
        <w:r w:rsidDel="00541083">
          <w:rPr>
            <w:rFonts w:ascii="Times New Roman" w:hAnsi="Times New Roman" w:cs="Times New Roman"/>
            <w:sz w:val="24"/>
            <w:szCs w:val="24"/>
            <w:lang w:val="en-US"/>
          </w:rPr>
          <w:delText xml:space="preserve"> :</w:delText>
        </w:r>
      </w:del>
    </w:p>
    <w:p w:rsidR="00767BB9" w:rsidRPr="00730399" w:rsidDel="00541083" w:rsidRDefault="00767BB9" w:rsidP="0097258D">
      <w:pPr>
        <w:pStyle w:val="Paragraphedeliste"/>
        <w:ind w:left="709"/>
        <w:rPr>
          <w:del w:id="4241" w:author="erradi" w:date="2011-08-06T10:44:00Z"/>
          <w:rFonts w:ascii="Times New Roman" w:hAnsi="Times New Roman" w:cs="Times New Roman"/>
          <w:sz w:val="24"/>
          <w:szCs w:val="24"/>
          <w:lang w:val="en-US"/>
        </w:rPr>
      </w:pPr>
      <w:del w:id="4242"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.state() = 1</w:delText>
        </w:r>
      </w:del>
    </w:p>
    <w:p w:rsidR="00767BB9" w:rsidRPr="00EF4D01" w:rsidDel="00541083" w:rsidRDefault="00767BB9" w:rsidP="0097258D">
      <w:pPr>
        <w:spacing w:after="0" w:line="240" w:lineRule="auto"/>
        <w:ind w:left="709"/>
        <w:jc w:val="both"/>
        <w:rPr>
          <w:del w:id="4243" w:author="erradi" w:date="2011-08-06T10:44:00Z"/>
          <w:rFonts w:ascii="Times New Roman" w:hAnsi="Times New Roman" w:cs="Times New Roman"/>
          <w:lang w:val="en-US"/>
        </w:rPr>
      </w:pPr>
      <w:del w:id="4244"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lang w:val="en-US"/>
          </w:rPr>
          <w:delText>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(&lt;registr&gt;)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 receive cim(y)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 )</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receive iem(z)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&lt;h-up&gt;; Interr := true; send im(z) to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w:delText>
        </w:r>
      </w:del>
    </w:p>
    <w:p w:rsidR="00767BB9" w:rsidRPr="006D7289" w:rsidDel="00541083" w:rsidRDefault="00767BB9" w:rsidP="0097258D">
      <w:pPr>
        <w:pStyle w:val="Paragraphedeliste"/>
        <w:ind w:left="709"/>
        <w:rPr>
          <w:del w:id="4245" w:author="erradi" w:date="2011-08-06T10:44:00Z"/>
          <w:rFonts w:ascii="Times New Roman" w:hAnsi="Times New Roman"/>
          <w:b/>
          <w:color w:val="000000" w:themeColor="text1"/>
          <w:lang w:val="en-US"/>
        </w:rPr>
      </w:pPr>
    </w:p>
    <w:p w:rsidR="00767BB9" w:rsidRPr="00773A2B" w:rsidDel="00541083" w:rsidRDefault="00767BB9" w:rsidP="0097258D">
      <w:pPr>
        <w:pStyle w:val="Paragraphedeliste"/>
        <w:ind w:left="709" w:firstLine="6"/>
        <w:rPr>
          <w:del w:id="4246" w:author="erradi" w:date="2011-08-06T10:44:00Z"/>
          <w:rFonts w:ascii="Times New Roman" w:hAnsi="Times New Roman" w:cs="Times New Roman"/>
          <w:sz w:val="24"/>
          <w:szCs w:val="24"/>
          <w:lang w:val="en-US"/>
        </w:rPr>
      </w:pPr>
      <w:del w:id="4247" w:author="erradi" w:date="2011-08-06T10:44:00Z">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 </w:delText>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(&lt;HealthConstantsCalculating&gt;);(</w:delText>
        </w:r>
        <w:r w:rsidRPr="00773A2B" w:rsidDel="00541083">
          <w:rPr>
            <w:rFonts w:ascii="Times New Roman" w:hAnsi="Times New Roman" w:cs="Times New Roman"/>
            <w:b/>
            <w:color w:val="000000" w:themeColor="text1"/>
            <w:sz w:val="24"/>
            <w:szCs w:val="24"/>
            <w:lang w:val="en-US"/>
          </w:rPr>
          <w:delText xml:space="preserve"> </w:delText>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(&lt;Alert&gt;)[](((receive cim(y</w:delText>
        </w:r>
        <w:r w:rsidRPr="00773A2B" w:rsidDel="00541083">
          <w:rPr>
            <w:rFonts w:ascii="Times New Roman" w:hAnsi="Times New Roman" w:cs="Times New Roman"/>
            <w:color w:val="000000" w:themeColor="text1"/>
            <w:sz w:val="24"/>
            <w:szCs w:val="24"/>
            <w:vertAlign w:val="subscript"/>
            <w:lang w:val="en-US"/>
          </w:rPr>
          <w:delText>1</w:delText>
        </w:r>
        <w:r w:rsidDel="00541083">
          <w:rPr>
            <w:rFonts w:ascii="Times New Roman" w:hAnsi="Times New Roman" w:cs="Times New Roman"/>
            <w:color w:val="000000" w:themeColor="text1"/>
            <w:sz w:val="24"/>
            <w:szCs w:val="24"/>
            <w:lang w:val="en-US"/>
          </w:rPr>
          <w:delText>) from Equipement [] send cim(y</w:delText>
        </w:r>
        <w:r w:rsidRPr="00773A2B" w:rsidDel="00541083">
          <w:rPr>
            <w:rFonts w:ascii="Times New Roman" w:hAnsi="Times New Roman" w:cs="Times New Roman"/>
            <w:color w:val="000000" w:themeColor="text1"/>
            <w:sz w:val="24"/>
            <w:szCs w:val="24"/>
            <w:vertAlign w:val="subscript"/>
            <w:lang w:val="en-US"/>
          </w:rPr>
          <w:delText>2</w:delText>
        </w:r>
        <w:r w:rsidDel="00541083">
          <w:rPr>
            <w:rFonts w:ascii="Times New Roman" w:hAnsi="Times New Roman" w:cs="Times New Roman"/>
            <w:color w:val="000000" w:themeColor="text1"/>
            <w:sz w:val="24"/>
            <w:szCs w:val="24"/>
            <w:lang w:val="en-US"/>
          </w:rPr>
          <w:delText>))||*</w:delText>
        </w:r>
        <w:r w:rsidRPr="00FF3B2F" w:rsidDel="00541083">
          <w:rPr>
            <w:rFonts w:ascii="Times New Roman" w:hAnsi="Times New Roman"/>
            <w:lang w:val="en-US"/>
          </w:rPr>
          <w:delText xml:space="preserve"> </w:delText>
        </w:r>
        <w:r w:rsidRPr="009A0BB9" w:rsidDel="00541083">
          <w:rPr>
            <w:rFonts w:ascii="Times New Roman" w:hAnsi="Times New Roman"/>
          </w:rPr>
          <w:delText>ε</w:delText>
        </w:r>
        <w:r w:rsidRPr="00FF3B2F" w:rsidDel="00541083">
          <w:rPr>
            <w:rFonts w:ascii="Times New Roman" w:hAnsi="Times New Roman"/>
            <w:lang w:val="en-US"/>
          </w:rPr>
          <w:delText>))</w:delText>
        </w:r>
      </w:del>
    </w:p>
    <w:p w:rsidR="00767BB9" w:rsidDel="00541083" w:rsidRDefault="00767BB9" w:rsidP="0097258D">
      <w:pPr>
        <w:pStyle w:val="Paragraphedeliste"/>
        <w:ind w:left="709"/>
        <w:rPr>
          <w:del w:id="4248" w:author="erradi" w:date="2011-08-06T10:44:00Z"/>
          <w:rFonts w:ascii="Times New Roman" w:hAnsi="Times New Roman" w:cs="Times New Roman"/>
          <w:sz w:val="24"/>
          <w:szCs w:val="24"/>
          <w:lang w:val="en-US"/>
        </w:rPr>
      </w:pPr>
      <w:del w:id="4249" w:author="erradi" w:date="2011-08-06T10:44:00Z">
        <w:r w:rsidDel="00541083">
          <w:rPr>
            <w:rFonts w:ascii="Times New Roman" w:hAnsi="Times New Roman" w:cs="Times New Roman"/>
            <w:b/>
            <w:sz w:val="24"/>
            <w:szCs w:val="24"/>
            <w:u w:val="single"/>
            <w:lang w:val="en-US"/>
          </w:rPr>
          <w:delText>Equipment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250" w:author="erradi" w:date="2011-08-06T10:44:00Z"/>
          <w:rFonts w:ascii="Times New Roman" w:hAnsi="Times New Roman" w:cs="Times New Roman"/>
          <w:sz w:val="24"/>
          <w:szCs w:val="24"/>
          <w:lang w:val="en-US"/>
        </w:rPr>
      </w:pPr>
      <w:del w:id="4251"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Del="00541083">
          <w:rPr>
            <w:rFonts w:ascii="Times New Roman" w:hAnsi="Times New Roman" w:cs="Times New Roman"/>
            <w:color w:val="000000" w:themeColor="text1"/>
            <w:sz w:val="24"/>
            <w:szCs w:val="24"/>
            <w:lang w:val="en-US"/>
          </w:rPr>
          <w:delText>.state() = 0</w:delText>
        </w:r>
      </w:del>
    </w:p>
    <w:p w:rsidR="00767BB9" w:rsidRPr="006D7289" w:rsidDel="00541083" w:rsidRDefault="00767BB9" w:rsidP="0097258D">
      <w:pPr>
        <w:pStyle w:val="Paragraphedeliste"/>
        <w:ind w:left="709" w:firstLine="696"/>
        <w:rPr>
          <w:del w:id="4252" w:author="erradi" w:date="2011-08-06T10:44:00Z"/>
          <w:rFonts w:ascii="Times New Roman" w:hAnsi="Times New Roman"/>
          <w:b/>
          <w:color w:val="000000" w:themeColor="text1"/>
          <w:lang w:val="en-US"/>
        </w:rPr>
      </w:pPr>
      <w:del w:id="4253"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rPr>
          <w:delText>ε</w:delText>
        </w:r>
      </w:del>
    </w:p>
    <w:p w:rsidR="00767BB9" w:rsidRPr="00FF3B2F" w:rsidDel="00541083" w:rsidRDefault="00767BB9" w:rsidP="0097258D">
      <w:pPr>
        <w:pStyle w:val="Paragraphedeliste"/>
        <w:ind w:left="709"/>
        <w:rPr>
          <w:del w:id="4254" w:author="erradi" w:date="2011-08-06T10:44:00Z"/>
          <w:rFonts w:ascii="Times New Roman" w:hAnsi="Times New Roman" w:cs="Times New Roman"/>
          <w:lang w:val="en-US"/>
        </w:rPr>
      </w:pPr>
      <w:del w:id="4255"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rPr>
          <w:delText>ε</w:delText>
        </w:r>
        <w:r w:rsidRPr="00FF3B2F" w:rsidDel="00541083">
          <w:rPr>
            <w:rFonts w:ascii="Times New Roman" w:hAnsi="Times New Roman" w:cs="Times New Roman"/>
            <w:lang w:val="en-US"/>
          </w:rPr>
          <w:delText xml:space="preserve"> </w:delText>
        </w:r>
      </w:del>
    </w:p>
    <w:p w:rsidR="00767BB9" w:rsidDel="00541083" w:rsidRDefault="00767BB9" w:rsidP="0097258D">
      <w:pPr>
        <w:pStyle w:val="Paragraphedeliste"/>
        <w:ind w:left="709"/>
        <w:rPr>
          <w:del w:id="4256" w:author="erradi" w:date="2011-08-06T10:44:00Z"/>
          <w:rFonts w:ascii="Times New Roman" w:hAnsi="Times New Roman" w:cs="Times New Roman"/>
          <w:sz w:val="24"/>
          <w:szCs w:val="24"/>
          <w:lang w:val="en-US"/>
        </w:rPr>
      </w:pPr>
      <w:del w:id="4257" w:author="erradi" w:date="2011-08-06T10:44:00Z">
        <w:r w:rsidRPr="00730399" w:rsidDel="00541083">
          <w:rPr>
            <w:rFonts w:ascii="Times New Roman" w:hAnsi="Times New Roman" w:cs="Times New Roman"/>
            <w:color w:val="000000" w:themeColor="text1"/>
            <w:sz w:val="24"/>
            <w:szCs w:val="24"/>
            <w:lang w:val="en-US"/>
          </w:rPr>
          <w:delText>So</w:delText>
        </w:r>
        <w:r w:rsidDel="00541083">
          <w:rPr>
            <w:rFonts w:ascii="Times New Roman" w:hAnsi="Times New Roman" w:cs="Times New Roman"/>
            <w:b/>
            <w:color w:val="000000" w:themeColor="text1"/>
            <w:sz w:val="24"/>
            <w:szCs w:val="24"/>
            <w:lang w:val="en-US"/>
          </w:rPr>
          <w:delText xml:space="preserve"> </w:delText>
        </w:r>
        <w:r w:rsidRPr="00327E84"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w:delText>
        </w:r>
        <w:r w:rsidRPr="00327E84" w:rsidDel="00541083">
          <w:rPr>
            <w:rFonts w:ascii="Times New Roman" w:hAnsi="Times New Roman" w:cs="Times New Roman"/>
            <w:b/>
            <w:sz w:val="24"/>
            <w:szCs w:val="24"/>
            <w:lang w:val="en-US"/>
          </w:rPr>
          <w:delText>CreateM(x)</w:delText>
        </w:r>
        <w:r w:rsidDel="00541083">
          <w:rPr>
            <w:rFonts w:ascii="Times New Roman" w:hAnsi="Times New Roman" w:cs="Times New Roman"/>
            <w:sz w:val="24"/>
            <w:szCs w:val="24"/>
            <w:lang w:val="en-US"/>
          </w:rPr>
          <w:delText xml:space="preserve"> to </w:delText>
        </w:r>
        <w:r w:rsidRPr="00327E84" w:rsidDel="00541083">
          <w:rPr>
            <w:rFonts w:ascii="Times New Roman" w:hAnsi="Times New Roman" w:cs="Times New Roman"/>
            <w:b/>
            <w:sz w:val="24"/>
            <w:szCs w:val="24"/>
            <w:lang w:val="en-US"/>
          </w:rPr>
          <w:delText>MétaUpdateStructure.Create(</w:delText>
        </w:r>
        <w:r w:rsidDel="00541083">
          <w:rPr>
            <w:rFonts w:ascii="Times New Roman" w:hAnsi="Times New Roman" w:cs="Times New Roman"/>
            <w:b/>
            <w:sz w:val="24"/>
            <w:szCs w:val="24"/>
            <w:lang w:val="en-US"/>
          </w:rPr>
          <w:delText>Equipment</w:delText>
        </w:r>
        <w:r w:rsidRPr="00327E84" w:rsidDel="00541083">
          <w:rPr>
            <w:rFonts w:ascii="Times New Roman" w:hAnsi="Times New Roman" w:cs="Times New Roman"/>
            <w:b/>
            <w:sz w:val="24"/>
            <w:szCs w:val="24"/>
            <w:lang w:val="en-US"/>
          </w:rPr>
          <w:delText>, T</w:delText>
        </w:r>
        <w:r w:rsidDel="00541083">
          <w:rPr>
            <w:rFonts w:ascii="Times New Roman" w:hAnsi="Times New Roman" w:cs="Times New Roman"/>
            <w:b/>
            <w:sz w:val="24"/>
            <w:szCs w:val="24"/>
            <w:vertAlign w:val="subscript"/>
            <w:lang w:val="en-US"/>
          </w:rPr>
          <w:delText>Equipment</w:delText>
        </w:r>
        <w:r w:rsidRPr="00327E84" w:rsidDel="00541083">
          <w:rPr>
            <w:rFonts w:ascii="Times New Roman" w:hAnsi="Times New Roman" w:cs="Times New Roman"/>
            <w:b/>
            <w:sz w:val="24"/>
            <w:szCs w:val="24"/>
            <w:lang w:val="en-US"/>
          </w:rPr>
          <w:delText>(telemed</w:delText>
        </w:r>
        <w:r w:rsidDel="00541083">
          <w:rPr>
            <w:rFonts w:ascii="Times New Roman" w:hAnsi="Times New Roman" w:cs="Times New Roman"/>
            <w:b/>
            <w:sz w:val="24"/>
            <w:szCs w:val="24"/>
            <w:vertAlign w:val="subscript"/>
            <w:lang w:val="en-US"/>
          </w:rPr>
          <w:delText>2</w:delText>
        </w:r>
        <w:r w:rsidRPr="00327E84" w:rsidDel="00541083">
          <w:rPr>
            <w:rFonts w:ascii="Times New Roman" w:hAnsi="Times New Roman" w:cs="Times New Roman"/>
            <w:b/>
            <w:sz w:val="24"/>
            <w:szCs w:val="24"/>
            <w:lang w:val="en-US"/>
          </w:rPr>
          <w:delText>))</w:delText>
        </w:r>
      </w:del>
    </w:p>
    <w:p w:rsidR="00767BB9" w:rsidRPr="00773A2B" w:rsidDel="00541083" w:rsidRDefault="00767BB9" w:rsidP="0097258D">
      <w:pPr>
        <w:pStyle w:val="Paragraphedeliste"/>
        <w:ind w:left="709"/>
        <w:rPr>
          <w:del w:id="4258" w:author="erradi" w:date="2011-08-06T10:44:00Z"/>
          <w:rFonts w:ascii="Times New Roman" w:hAnsi="Times New Roman"/>
          <w:color w:val="000000" w:themeColor="text1"/>
          <w:lang w:val="en-US"/>
        </w:rPr>
      </w:pPr>
      <w:del w:id="4259"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(((TE(&lt;HealthConstantsCalculating&gt;);send cim(y1) to P)||TE(&lt;Dosage-Mesuring&gt;));receive cim(y2) from P ; TE(&lt;Sending-Dosage&gt;));</w:delText>
        </w:r>
        <w:r w:rsidRPr="00773A2B" w:rsidDel="00541083">
          <w:rPr>
            <w:rFonts w:ascii="Times New Roman" w:hAnsi="Times New Roman"/>
            <w:lang w:val="en-US"/>
          </w:rPr>
          <w:delText xml:space="preserve"> </w:delText>
        </w:r>
        <w:r w:rsidRPr="009A0BB9" w:rsidDel="00541083">
          <w:rPr>
            <w:rFonts w:ascii="Times New Roman" w:hAnsi="Times New Roman"/>
          </w:rPr>
          <w:delText>ε</w:delText>
        </w:r>
        <w:r w:rsidRPr="00773A2B" w:rsidDel="00541083">
          <w:rPr>
            <w:rFonts w:ascii="Times New Roman" w:hAnsi="Times New Roman"/>
            <w:lang w:val="en-US"/>
          </w:rPr>
          <w:delText>) []</w:delText>
        </w:r>
        <w:r w:rsidDel="00541083">
          <w:rPr>
            <w:rFonts w:ascii="Times New Roman" w:hAnsi="Times New Roman"/>
            <w:lang w:val="en-US"/>
          </w:rPr>
          <w:delText xml:space="preserve">(TE(&lt;wait&gt;);receive cim(y3) from R)|&gt;(Wait(Interru); Interrupted:=true;)else </w:delText>
        </w:r>
        <w:r w:rsidRPr="009A0BB9" w:rsidDel="00541083">
          <w:rPr>
            <w:rFonts w:ascii="Times New Roman" w:hAnsi="Times New Roman"/>
          </w:rPr>
          <w:delText>ε</w:delText>
        </w:r>
        <w:r w:rsidRPr="00773A2B" w:rsidDel="00541083">
          <w:rPr>
            <w:rFonts w:ascii="Times New Roman" w:hAnsi="Times New Roman"/>
            <w:lang w:val="en-US"/>
          </w:rPr>
          <w:delText>))||*(</w:delText>
        </w:r>
        <w:r w:rsidDel="00541083">
          <w:rPr>
            <w:rFonts w:ascii="Times New Roman" w:hAnsi="Times New Roman"/>
            <w:lang w:val="en-US"/>
          </w:rPr>
          <w:delText>receive im(z1) from R; Interru:=true))</w:delText>
        </w:r>
      </w:del>
    </w:p>
    <w:p w:rsidR="00767BB9" w:rsidDel="00541083" w:rsidRDefault="00767BB9" w:rsidP="0097258D">
      <w:pPr>
        <w:pStyle w:val="Paragraphedeliste"/>
        <w:ind w:left="709"/>
        <w:rPr>
          <w:del w:id="4260"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261" w:author="erradi" w:date="2011-08-06T10:44:00Z"/>
          <w:rFonts w:ascii="Times New Roman" w:hAnsi="Times New Roman" w:cs="Times New Roman"/>
          <w:sz w:val="24"/>
          <w:szCs w:val="24"/>
          <w:lang w:val="en-US"/>
        </w:rPr>
      </w:pPr>
      <w:del w:id="4262" w:author="erradi" w:date="2011-08-06T10:44:00Z">
        <w:r w:rsidDel="00541083">
          <w:rPr>
            <w:rFonts w:ascii="Times New Roman" w:hAnsi="Times New Roman" w:cs="Times New Roman"/>
            <w:b/>
            <w:sz w:val="24"/>
            <w:szCs w:val="24"/>
            <w:u w:val="single"/>
            <w:lang w:val="en-US"/>
          </w:rPr>
          <w:delText>Doctor</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263" w:author="erradi" w:date="2011-08-06T10:44:00Z"/>
          <w:rFonts w:ascii="Times New Roman" w:hAnsi="Times New Roman" w:cs="Times New Roman"/>
          <w:sz w:val="24"/>
          <w:szCs w:val="24"/>
          <w:lang w:val="en-US"/>
        </w:rPr>
      </w:pPr>
      <w:del w:id="4264"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Del="00541083">
          <w:rPr>
            <w:rFonts w:ascii="Times New Roman" w:hAnsi="Times New Roman" w:cs="Times New Roman"/>
            <w:color w:val="000000" w:themeColor="text1"/>
            <w:sz w:val="24"/>
            <w:szCs w:val="24"/>
            <w:lang w:val="en-US"/>
          </w:rPr>
          <w:delText>.state() = 1</w:delText>
        </w:r>
      </w:del>
    </w:p>
    <w:p w:rsidR="00767BB9" w:rsidRPr="006D7289" w:rsidDel="00541083" w:rsidRDefault="00767BB9" w:rsidP="0097258D">
      <w:pPr>
        <w:pStyle w:val="Paragraphedeliste"/>
        <w:ind w:left="709"/>
        <w:rPr>
          <w:del w:id="4265" w:author="erradi" w:date="2011-08-06T10:44:00Z"/>
          <w:rFonts w:ascii="Times New Roman" w:hAnsi="Times New Roman"/>
          <w:b/>
          <w:color w:val="000000" w:themeColor="text1"/>
          <w:lang w:val="en-US"/>
        </w:rPr>
      </w:pPr>
      <w:del w:id="4266"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Del="00541083">
          <w:rPr>
            <w:rFonts w:ascii="Times New Roman" w:hAnsi="Times New Roman" w:cs="Times New Roman"/>
            <w:lang w:val="en-US"/>
          </w:rPr>
          <w:delText>(</w:delText>
        </w:r>
        <w:r w:rsidRPr="00730399" w:rsidDel="00541083">
          <w:rPr>
            <w:rFonts w:ascii="Times New Roman" w:hAnsi="Times New Roman"/>
            <w:lang w:val="en-US"/>
          </w:rPr>
          <w:delText>T</w:delText>
        </w:r>
        <w:r w:rsidRPr="00730399" w:rsidDel="00541083">
          <w:rPr>
            <w:rFonts w:ascii="Times New Roman" w:hAnsi="Times New Roman"/>
            <w:vertAlign w:val="subscript"/>
            <w:lang w:val="en-US"/>
          </w:rPr>
          <w:delText>D</w:delText>
        </w:r>
        <w:r w:rsidRPr="00730399" w:rsidDel="00541083">
          <w:rPr>
            <w:rFonts w:ascii="Times New Roman" w:hAnsi="Times New Roman"/>
            <w:lang w:val="en-US"/>
          </w:rPr>
          <w:delText xml:space="preserve"> (&lt;assign&gt;) ; T</w:delText>
        </w:r>
        <w:r w:rsidRPr="00730399" w:rsidDel="00541083">
          <w:rPr>
            <w:rFonts w:ascii="Times New Roman" w:hAnsi="Times New Roman"/>
            <w:vertAlign w:val="subscript"/>
            <w:lang w:val="en-US"/>
          </w:rPr>
          <w:delText>D</w:delText>
        </w:r>
        <w:r w:rsidRPr="00730399" w:rsidDel="00541083">
          <w:rPr>
            <w:rFonts w:ascii="Times New Roman" w:hAnsi="Times New Roman"/>
            <w:lang w:val="en-US"/>
          </w:rPr>
          <w:delText xml:space="preserve"> (&lt;consult&gt;)</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 xml:space="preserve">  [] receive cim(y) from R</w:delText>
        </w:r>
        <w:r w:rsidDel="00541083">
          <w:rPr>
            <w:rFonts w:ascii="Times New Roman" w:hAnsi="Times New Roman" w:cs="Times New Roman"/>
            <w:lang w:val="en-US"/>
          </w:rPr>
          <w:delText>eceptionist</w:delText>
        </w:r>
      </w:del>
    </w:p>
    <w:p w:rsidR="00767BB9" w:rsidRPr="00E957A9" w:rsidDel="00541083" w:rsidRDefault="00767BB9" w:rsidP="0097258D">
      <w:pPr>
        <w:pStyle w:val="Paragraphedeliste"/>
        <w:ind w:left="709"/>
        <w:rPr>
          <w:del w:id="4267" w:author="erradi" w:date="2011-08-06T10:44:00Z"/>
          <w:rFonts w:ascii="Times New Roman" w:hAnsi="Times New Roman" w:cs="Times New Roman"/>
          <w:sz w:val="24"/>
          <w:szCs w:val="24"/>
          <w:lang w:val="en-US"/>
        </w:rPr>
      </w:pPr>
      <w:del w:id="4268"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(receive cim(y4) from R)[]((receive fim(x1,i1) fromR; if i1 then Interrupted:=true; if not Interrupted then send cim(y5)||*</w:delText>
        </w:r>
        <w:r w:rsidRPr="00E957A9" w:rsidDel="00541083">
          <w:rPr>
            <w:rFonts w:ascii="Times New Roman" w:hAnsi="Times New Roman"/>
            <w:lang w:val="en-US"/>
          </w:rPr>
          <w:delText xml:space="preserve"> </w:delText>
        </w:r>
        <w:r w:rsidRPr="009A0BB9" w:rsidDel="00541083">
          <w:rPr>
            <w:rFonts w:ascii="Times New Roman" w:hAnsi="Times New Roman"/>
          </w:rPr>
          <w:delText>ε</w:delText>
        </w:r>
        <w:r w:rsidRPr="00E957A9" w:rsidDel="00541083">
          <w:rPr>
            <w:rFonts w:ascii="Times New Roman" w:hAnsi="Times New Roman"/>
            <w:lang w:val="en-US"/>
          </w:rPr>
          <w:delText xml:space="preserve"> to R)</w:delText>
        </w:r>
      </w:del>
    </w:p>
    <w:p w:rsidR="00767BB9" w:rsidDel="00541083" w:rsidRDefault="00767BB9" w:rsidP="0097258D">
      <w:pPr>
        <w:pStyle w:val="Paragraphedeliste"/>
        <w:ind w:left="709"/>
        <w:rPr>
          <w:del w:id="4269"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270" w:author="erradi" w:date="2011-08-06T10:44:00Z"/>
          <w:rFonts w:ascii="Times New Roman" w:hAnsi="Times New Roman" w:cs="Times New Roman"/>
          <w:sz w:val="24"/>
          <w:szCs w:val="24"/>
          <w:lang w:val="en-US"/>
        </w:rPr>
      </w:pPr>
      <w:del w:id="4271" w:author="erradi" w:date="2011-08-06T10:44:00Z">
        <w:r w:rsidDel="00541083">
          <w:rPr>
            <w:rFonts w:ascii="Times New Roman" w:hAnsi="Times New Roman" w:cs="Times New Roman"/>
            <w:b/>
            <w:sz w:val="24"/>
            <w:szCs w:val="24"/>
            <w:u w:val="single"/>
            <w:lang w:val="en-US"/>
          </w:rPr>
          <w:delText>UrgentAgent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272" w:author="erradi" w:date="2011-08-06T10:44:00Z"/>
          <w:rFonts w:ascii="Times New Roman" w:hAnsi="Times New Roman" w:cs="Times New Roman"/>
          <w:sz w:val="24"/>
          <w:szCs w:val="24"/>
          <w:lang w:val="en-US"/>
        </w:rPr>
      </w:pPr>
      <w:del w:id="4273"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Del="00541083">
          <w:rPr>
            <w:rFonts w:ascii="Times New Roman" w:hAnsi="Times New Roman" w:cs="Times New Roman"/>
            <w:color w:val="000000" w:themeColor="text1"/>
            <w:sz w:val="24"/>
            <w:szCs w:val="24"/>
            <w:lang w:val="en-US"/>
          </w:rPr>
          <w:delText>.state() = 0</w:delText>
        </w:r>
      </w:del>
    </w:p>
    <w:p w:rsidR="00767BB9" w:rsidRPr="006D7289" w:rsidDel="00541083" w:rsidRDefault="00767BB9" w:rsidP="0097258D">
      <w:pPr>
        <w:pStyle w:val="Paragraphedeliste"/>
        <w:ind w:left="709" w:firstLine="696"/>
        <w:rPr>
          <w:del w:id="4274" w:author="erradi" w:date="2011-08-06T10:44:00Z"/>
          <w:rFonts w:ascii="Times New Roman" w:hAnsi="Times New Roman"/>
          <w:b/>
          <w:color w:val="000000" w:themeColor="text1"/>
          <w:lang w:val="en-US"/>
        </w:rPr>
      </w:pPr>
      <w:del w:id="4275"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rPr>
          <w:delText>ε</w:delText>
        </w:r>
      </w:del>
    </w:p>
    <w:p w:rsidR="00767BB9" w:rsidDel="00541083" w:rsidRDefault="00767BB9" w:rsidP="0097258D">
      <w:pPr>
        <w:pStyle w:val="Paragraphedeliste"/>
        <w:ind w:left="709"/>
        <w:rPr>
          <w:del w:id="4276" w:author="erradi" w:date="2011-08-06T10:44:00Z"/>
          <w:rFonts w:ascii="Times New Roman" w:hAnsi="Times New Roman" w:cs="Times New Roman"/>
          <w:sz w:val="24"/>
          <w:szCs w:val="24"/>
          <w:lang w:val="en-US"/>
        </w:rPr>
      </w:pPr>
      <w:del w:id="4277"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rPr>
          <w:delText>ε</w:delText>
        </w:r>
        <w:r w:rsidRPr="00FF3B2F" w:rsidDel="00541083">
          <w:rPr>
            <w:rFonts w:ascii="Times New Roman" w:hAnsi="Times New Roman" w:cs="Times New Roman"/>
            <w:lang w:val="en-US"/>
          </w:rPr>
          <w:delText xml:space="preserve"> </w:delText>
        </w:r>
      </w:del>
    </w:p>
    <w:p w:rsidR="00767BB9" w:rsidDel="00541083" w:rsidRDefault="00767BB9" w:rsidP="0097258D">
      <w:pPr>
        <w:pStyle w:val="Paragraphedeliste"/>
        <w:ind w:left="709"/>
        <w:rPr>
          <w:del w:id="4278" w:author="erradi" w:date="2011-08-06T10:44:00Z"/>
          <w:rFonts w:ascii="Times New Roman" w:hAnsi="Times New Roman" w:cs="Times New Roman"/>
          <w:sz w:val="24"/>
          <w:szCs w:val="24"/>
          <w:lang w:val="en-US"/>
        </w:rPr>
      </w:pPr>
      <w:del w:id="4279" w:author="erradi" w:date="2011-08-06T10:44:00Z">
        <w:r w:rsidRPr="00730399" w:rsidDel="00541083">
          <w:rPr>
            <w:rFonts w:ascii="Times New Roman" w:hAnsi="Times New Roman" w:cs="Times New Roman"/>
            <w:color w:val="000000" w:themeColor="text1"/>
            <w:sz w:val="24"/>
            <w:szCs w:val="24"/>
            <w:lang w:val="en-US"/>
          </w:rPr>
          <w:delText>So</w:delText>
        </w:r>
        <w:r w:rsidDel="00541083">
          <w:rPr>
            <w:rFonts w:ascii="Times New Roman" w:hAnsi="Times New Roman" w:cs="Times New Roman"/>
            <w:b/>
            <w:color w:val="000000" w:themeColor="text1"/>
            <w:sz w:val="24"/>
            <w:szCs w:val="24"/>
            <w:lang w:val="en-US"/>
          </w:rPr>
          <w:delText xml:space="preserve"> </w:delText>
        </w:r>
        <w:r w:rsidRPr="00327E84" w:rsidDel="00541083">
          <w:rPr>
            <w:rFonts w:ascii="Times New Roman" w:hAnsi="Times New Roman" w:cs="Times New Roman"/>
            <w:b/>
            <w:sz w:val="24"/>
            <w:szCs w:val="24"/>
            <w:lang w:val="en-US"/>
          </w:rPr>
          <w:delText>send</w:delText>
        </w:r>
        <w:r w:rsidDel="00541083">
          <w:rPr>
            <w:rFonts w:ascii="Times New Roman" w:hAnsi="Times New Roman" w:cs="Times New Roman"/>
            <w:sz w:val="24"/>
            <w:szCs w:val="24"/>
            <w:lang w:val="en-US"/>
          </w:rPr>
          <w:delText xml:space="preserve"> </w:delText>
        </w:r>
        <w:r w:rsidRPr="00327E84" w:rsidDel="00541083">
          <w:rPr>
            <w:rFonts w:ascii="Times New Roman" w:hAnsi="Times New Roman" w:cs="Times New Roman"/>
            <w:b/>
            <w:sz w:val="24"/>
            <w:szCs w:val="24"/>
            <w:lang w:val="en-US"/>
          </w:rPr>
          <w:delText>CreateM(x)</w:delText>
        </w:r>
        <w:r w:rsidDel="00541083">
          <w:rPr>
            <w:rFonts w:ascii="Times New Roman" w:hAnsi="Times New Roman" w:cs="Times New Roman"/>
            <w:sz w:val="24"/>
            <w:szCs w:val="24"/>
            <w:lang w:val="en-US"/>
          </w:rPr>
          <w:delText xml:space="preserve"> to </w:delText>
        </w:r>
        <w:r w:rsidRPr="00327E84" w:rsidDel="00541083">
          <w:rPr>
            <w:rFonts w:ascii="Times New Roman" w:hAnsi="Times New Roman" w:cs="Times New Roman"/>
            <w:b/>
            <w:sz w:val="24"/>
            <w:szCs w:val="24"/>
            <w:lang w:val="en-US"/>
          </w:rPr>
          <w:delText>MétaUpdateStructure.Create(</w:delText>
        </w:r>
        <w:r w:rsidDel="00541083">
          <w:rPr>
            <w:rFonts w:ascii="Times New Roman" w:hAnsi="Times New Roman" w:cs="Times New Roman"/>
            <w:b/>
            <w:sz w:val="24"/>
            <w:szCs w:val="24"/>
            <w:lang w:val="en-US"/>
          </w:rPr>
          <w:delText>UrgentAgent</w:delText>
        </w:r>
        <w:r w:rsidRPr="00327E84" w:rsidDel="00541083">
          <w:rPr>
            <w:rFonts w:ascii="Times New Roman" w:hAnsi="Times New Roman" w:cs="Times New Roman"/>
            <w:b/>
            <w:sz w:val="24"/>
            <w:szCs w:val="24"/>
            <w:lang w:val="en-US"/>
          </w:rPr>
          <w:delText>, T</w:delText>
        </w:r>
        <w:r w:rsidDel="00541083">
          <w:rPr>
            <w:rFonts w:ascii="Times New Roman" w:hAnsi="Times New Roman" w:cs="Times New Roman"/>
            <w:b/>
            <w:sz w:val="24"/>
            <w:szCs w:val="24"/>
            <w:vertAlign w:val="subscript"/>
            <w:lang w:val="en-US"/>
          </w:rPr>
          <w:delText>UrgentAgent</w:delText>
        </w:r>
        <w:r w:rsidRPr="00327E84" w:rsidDel="00541083">
          <w:rPr>
            <w:rFonts w:ascii="Times New Roman" w:hAnsi="Times New Roman" w:cs="Times New Roman"/>
            <w:b/>
            <w:sz w:val="24"/>
            <w:szCs w:val="24"/>
            <w:lang w:val="en-US"/>
          </w:rPr>
          <w:delText>(telemed</w:delText>
        </w:r>
        <w:r w:rsidDel="00541083">
          <w:rPr>
            <w:rFonts w:ascii="Times New Roman" w:hAnsi="Times New Roman" w:cs="Times New Roman"/>
            <w:b/>
            <w:sz w:val="24"/>
            <w:szCs w:val="24"/>
            <w:vertAlign w:val="subscript"/>
            <w:lang w:val="en-US"/>
          </w:rPr>
          <w:delText>2</w:delText>
        </w:r>
        <w:r w:rsidRPr="00327E84" w:rsidDel="00541083">
          <w:rPr>
            <w:rFonts w:ascii="Times New Roman" w:hAnsi="Times New Roman" w:cs="Times New Roman"/>
            <w:b/>
            <w:sz w:val="24"/>
            <w:szCs w:val="24"/>
            <w:lang w:val="en-US"/>
          </w:rPr>
          <w:delText>))</w:delText>
        </w:r>
      </w:del>
    </w:p>
    <w:p w:rsidR="00767BB9" w:rsidRPr="00E957A9" w:rsidDel="00541083" w:rsidRDefault="00767BB9" w:rsidP="0097258D">
      <w:pPr>
        <w:pStyle w:val="Paragraphedeliste"/>
        <w:ind w:left="709"/>
        <w:rPr>
          <w:del w:id="4280" w:author="erradi" w:date="2011-08-06T10:44:00Z"/>
          <w:rFonts w:ascii="Times New Roman" w:hAnsi="Times New Roman" w:cs="Times New Roman"/>
          <w:sz w:val="24"/>
          <w:szCs w:val="24"/>
          <w:lang w:val="en-US"/>
        </w:rPr>
      </w:pPr>
      <w:del w:id="4281"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((TU(&lt;wait&gt;);receive cim(y6) from R;TU(&lt;Alert&gt;);send cim(y7) to R)[](receive cim(y8) from R)</w:delText>
        </w:r>
      </w:del>
    </w:p>
    <w:p w:rsidR="00767BB9" w:rsidDel="00541083" w:rsidRDefault="00767BB9" w:rsidP="0097258D">
      <w:pPr>
        <w:pStyle w:val="Paragraphedeliste"/>
        <w:ind w:left="709"/>
        <w:rPr>
          <w:del w:id="4282"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283" w:author="erradi" w:date="2011-08-06T10:44:00Z"/>
          <w:rFonts w:ascii="Times New Roman" w:hAnsi="Times New Roman" w:cs="Times New Roman"/>
          <w:sz w:val="24"/>
          <w:szCs w:val="24"/>
          <w:lang w:val="en-US"/>
        </w:rPr>
      </w:pPr>
      <w:del w:id="4284" w:author="erradi" w:date="2011-08-06T10:44:00Z">
        <w:r w:rsidDel="00541083">
          <w:rPr>
            <w:rFonts w:ascii="Times New Roman" w:hAnsi="Times New Roman" w:cs="Times New Roman"/>
            <w:b/>
            <w:sz w:val="24"/>
            <w:szCs w:val="24"/>
            <w:u w:val="single"/>
            <w:lang w:val="en-US"/>
          </w:rPr>
          <w:delText>Receptionist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285" w:author="erradi" w:date="2011-08-06T10:44:00Z"/>
          <w:rFonts w:ascii="Times New Roman" w:hAnsi="Times New Roman" w:cs="Times New Roman"/>
          <w:sz w:val="24"/>
          <w:szCs w:val="24"/>
          <w:lang w:val="en-US"/>
        </w:rPr>
      </w:pPr>
      <w:del w:id="4286"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Del="00541083">
          <w:rPr>
            <w:rFonts w:ascii="Times New Roman" w:hAnsi="Times New Roman" w:cs="Times New Roman"/>
            <w:color w:val="000000" w:themeColor="text1"/>
            <w:sz w:val="24"/>
            <w:szCs w:val="24"/>
            <w:lang w:val="en-US"/>
          </w:rPr>
          <w:delText>.state() = 1</w:delText>
        </w:r>
      </w:del>
    </w:p>
    <w:p w:rsidR="00767BB9" w:rsidRPr="00653AEE" w:rsidDel="00541083" w:rsidRDefault="00767BB9" w:rsidP="0097258D">
      <w:pPr>
        <w:spacing w:after="0" w:line="240" w:lineRule="auto"/>
        <w:ind w:left="709"/>
        <w:jc w:val="both"/>
        <w:rPr>
          <w:del w:id="4287" w:author="erradi" w:date="2011-08-06T10:44:00Z"/>
          <w:rFonts w:ascii="Times New Roman" w:hAnsi="Times New Roman" w:cs="Times New Roman"/>
          <w:lang w:val="en-US"/>
        </w:rPr>
      </w:pPr>
      <w:del w:id="4288"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Recptionist</w:delText>
        </w:r>
        <w:r w:rsidRPr="005D47B1" w:rsidDel="00541083">
          <w:rPr>
            <w:rFonts w:ascii="Times New Roman" w:hAnsi="Times New Roman" w:cs="Times New Roman"/>
            <w:lang w:val="en-US"/>
          </w:rPr>
          <w:delText xml:space="preserve"> (&lt;registr&gt;)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Doctor</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receive fim(x, i)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if i then  Interrupted := true;  if not Interrupted then T</w:delText>
        </w:r>
        <w:r w:rsidRPr="005D47B1" w:rsidDel="00541083">
          <w:rPr>
            <w:rFonts w:ascii="Times New Roman" w:hAnsi="Times New Roman" w:cs="Times New Roman"/>
            <w:vertAlign w:val="subscript"/>
            <w:lang w:val="en-US"/>
          </w:rPr>
          <w:delText>R</w:delText>
        </w:r>
        <w:r w:rsidDel="00541083">
          <w:rPr>
            <w:rFonts w:ascii="Times New Roman" w:hAnsi="Times New Roman" w:cs="Times New Roman"/>
            <w:vertAlign w:val="subscript"/>
            <w:lang w:val="en-US"/>
          </w:rPr>
          <w:delText>eceptionist</w:delText>
        </w:r>
        <w:r w:rsidRPr="005D47B1" w:rsidDel="00541083">
          <w:rPr>
            <w:rFonts w:ascii="Times New Roman" w:hAnsi="Times New Roman" w:cs="Times New Roman"/>
            <w:lang w:val="en-US"/>
          </w:rPr>
          <w:delText xml:space="preserve"> (&lt;act&gt;) )    | |   (wait(Interrupted); send cim(y) to D</w:delText>
        </w:r>
        <w:r w:rsidDel="00541083">
          <w:rPr>
            <w:rFonts w:ascii="Times New Roman" w:hAnsi="Times New Roman" w:cs="Times New Roman"/>
            <w:lang w:val="en-US"/>
          </w:rPr>
          <w:delText>octor</w:delText>
        </w:r>
        <w:r w:rsidRPr="005D47B1" w:rsidDel="00541083">
          <w:rPr>
            <w:rFonts w:ascii="Times New Roman" w:hAnsi="Times New Roman" w:cs="Times New Roman"/>
            <w:lang w:val="en-US"/>
          </w:rPr>
          <w:delText xml:space="preserve"> and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xml:space="preserve"> )</w:delText>
        </w:r>
        <w:r w:rsidRPr="00653AEE" w:rsidDel="00541083">
          <w:rPr>
            <w:rFonts w:ascii="Times New Roman" w:hAnsi="Times New Roman" w:cs="Times New Roman"/>
            <w:lang w:val="en-US"/>
          </w:rPr>
          <w:delText>)</w:delText>
        </w:r>
        <w:r w:rsidRPr="00653AEE" w:rsidDel="00541083">
          <w:rPr>
            <w:rFonts w:ascii="Times New Roman" w:hAnsi="Times New Roman" w:cs="Times New Roman"/>
            <w:vertAlign w:val="subscript"/>
            <w:lang w:val="en-US"/>
          </w:rPr>
          <w:delText xml:space="preserve"> </w:delText>
        </w:r>
        <w:r w:rsidRPr="00653AEE" w:rsidDel="00541083">
          <w:rPr>
            <w:rFonts w:ascii="Times New Roman" w:hAnsi="Times New Roman" w:cs="Times New Roman"/>
            <w:lang w:val="en-US"/>
          </w:rPr>
          <w:delText xml:space="preserve">  |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send iem(z) to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receive im(z)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Interr := true</w:delText>
        </w:r>
        <w:r w:rsidDel="00541083">
          <w:rPr>
            <w:rFonts w:ascii="Times New Roman" w:hAnsi="Times New Roman" w:cs="Times New Roman"/>
            <w:lang w:val="en-US"/>
          </w:rPr>
          <w:delText>)</w:delText>
        </w:r>
        <w:r w:rsidRPr="00653AEE" w:rsidDel="00541083">
          <w:rPr>
            <w:rFonts w:ascii="Times New Roman" w:hAnsi="Times New Roman" w:cs="Times New Roman"/>
            <w:lang w:val="en-US"/>
          </w:rPr>
          <w:delText>)</w:delText>
        </w:r>
      </w:del>
    </w:p>
    <w:p w:rsidR="00767BB9" w:rsidRPr="006D7289" w:rsidDel="00541083" w:rsidRDefault="00767BB9" w:rsidP="0097258D">
      <w:pPr>
        <w:pStyle w:val="Paragraphedeliste"/>
        <w:ind w:left="709" w:firstLine="696"/>
        <w:rPr>
          <w:del w:id="4289" w:author="erradi" w:date="2011-08-06T10:44:00Z"/>
          <w:rFonts w:ascii="Times New Roman" w:hAnsi="Times New Roman"/>
          <w:b/>
          <w:color w:val="000000" w:themeColor="text1"/>
          <w:lang w:val="en-US"/>
        </w:rPr>
      </w:pPr>
    </w:p>
    <w:p w:rsidR="00767BB9" w:rsidRPr="00E957A9" w:rsidDel="00541083" w:rsidRDefault="00767BB9" w:rsidP="0097258D">
      <w:pPr>
        <w:pStyle w:val="Paragraphedeliste"/>
        <w:ind w:left="709"/>
        <w:rPr>
          <w:del w:id="4290" w:author="erradi" w:date="2011-08-06T10:44:00Z"/>
          <w:rFonts w:ascii="Times New Roman" w:hAnsi="Times New Roman" w:cs="Times New Roman"/>
          <w:sz w:val="24"/>
          <w:szCs w:val="24"/>
          <w:lang w:val="en-US"/>
        </w:rPr>
      </w:pPr>
      <w:del w:id="4291"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 </w:delText>
        </w:r>
        <w:r w:rsidDel="00541083">
          <w:rPr>
            <w:rFonts w:ascii="Times New Roman" w:hAnsi="Times New Roman"/>
            <w:color w:val="000000" w:themeColor="text1"/>
            <w:lang w:val="en-US"/>
          </w:rPr>
          <w:delText xml:space="preserve">TR(&lt;sending-Brief&gt;);(((TR(&lt;wait&gt;);TR(&lt;Alert&gt;);send cim(y6) to U);send cim(y4) to D and cim(y6) to U)[](((TR(&lt;wait&gt;)|&gt;Wait(Interru); Interrupted:=true;else </w:delText>
        </w:r>
        <w:r w:rsidRPr="009A0BB9" w:rsidDel="00541083">
          <w:rPr>
            <w:rFonts w:ascii="Times New Roman" w:hAnsi="Times New Roman"/>
          </w:rPr>
          <w:delText>ε</w:delText>
        </w:r>
        <w:r w:rsidRPr="00E957A9" w:rsidDel="00541083">
          <w:rPr>
            <w:rFonts w:ascii="Times New Roman" w:hAnsi="Times New Roman"/>
            <w:lang w:val="en-US"/>
          </w:rPr>
          <w:delText>)||*(I-Enabled :=true ;Wait(I-Enabled) ;&lt;Try-Later&gt; ;Interru=true ;</w:delText>
        </w:r>
        <w:r w:rsidDel="00541083">
          <w:rPr>
            <w:rFonts w:ascii="Times New Roman" w:hAnsi="Times New Roman"/>
            <w:lang w:val="en-US"/>
          </w:rPr>
          <w:delText xml:space="preserve">send </w:delText>
        </w:r>
        <w:r w:rsidRPr="00E957A9" w:rsidDel="00541083">
          <w:rPr>
            <w:rFonts w:ascii="Times New Roman" w:hAnsi="Times New Roman"/>
            <w:lang w:val="en-US"/>
          </w:rPr>
          <w:delText>im(</w:delText>
        </w:r>
        <w:r w:rsidDel="00541083">
          <w:rPr>
            <w:rFonts w:ascii="Times New Roman" w:hAnsi="Times New Roman"/>
            <w:lang w:val="en-US"/>
          </w:rPr>
          <w:delText>z1) to E)) send cim(y4) to D and fim(x1,i1)  to U)</w:delText>
        </w:r>
      </w:del>
    </w:p>
    <w:p w:rsidR="00767BB9" w:rsidDel="00541083" w:rsidRDefault="00767BB9" w:rsidP="0097258D">
      <w:pPr>
        <w:pStyle w:val="Paragraphedeliste"/>
        <w:ind w:left="709"/>
        <w:rPr>
          <w:del w:id="4292"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293"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4294" w:author="erradi" w:date="2011-08-06T10:44:00Z"/>
          <w:rFonts w:ascii="Times New Roman" w:hAnsi="Times New Roman" w:cs="Times New Roman"/>
          <w:i/>
          <w:sz w:val="24"/>
          <w:szCs w:val="24"/>
          <w:u w:val="single"/>
          <w:lang w:val="en-US"/>
        </w:rPr>
      </w:pPr>
      <w:del w:id="4295" w:author="erradi" w:date="2011-08-06T10:44:00Z">
        <w:r w:rsidRPr="0097258D" w:rsidDel="00541083">
          <w:rPr>
            <w:rFonts w:ascii="Times New Roman" w:hAnsi="Times New Roman" w:cs="Times New Roman"/>
            <w:i/>
            <w:sz w:val="24"/>
            <w:szCs w:val="24"/>
            <w:u w:val="single"/>
            <w:lang w:val="en-US"/>
          </w:rPr>
          <w:delText xml:space="preserve">Conclusion Partielle </w:delText>
        </w:r>
      </w:del>
    </w:p>
    <w:p w:rsidR="00767BB9" w:rsidRPr="0097258D" w:rsidDel="00541083" w:rsidRDefault="00767BB9" w:rsidP="0097258D">
      <w:pPr>
        <w:pStyle w:val="Paragraphedeliste"/>
        <w:ind w:left="709"/>
        <w:rPr>
          <w:del w:id="4296" w:author="erradi" w:date="2011-08-06T10:44:00Z"/>
          <w:rFonts w:ascii="Times New Roman" w:hAnsi="Times New Roman" w:cs="Times New Roman"/>
          <w:sz w:val="24"/>
          <w:szCs w:val="24"/>
          <w:lang w:val="en-US"/>
        </w:rPr>
      </w:pPr>
      <w:del w:id="4297" w:author="erradi" w:date="2011-08-06T10:44:00Z">
        <w:r w:rsidRPr="0097258D" w:rsidDel="00541083">
          <w:rPr>
            <w:rFonts w:ascii="Times New Roman" w:hAnsi="Times New Roman" w:cs="Times New Roman"/>
            <w:sz w:val="24"/>
            <w:szCs w:val="24"/>
            <w:lang w:val="en-US"/>
          </w:rPr>
          <w:delText>Le système vire alors vers un nouvel état suivant la nouvelle expréssion. Les matrices de composants-role et de Stored-Global Behavior aussi.</w:delText>
        </w:r>
      </w:del>
    </w:p>
    <w:p w:rsidR="00767BB9" w:rsidRPr="0097258D" w:rsidDel="00541083" w:rsidRDefault="00767BB9" w:rsidP="0097258D">
      <w:pPr>
        <w:pStyle w:val="Paragraphedeliste"/>
        <w:ind w:left="709"/>
        <w:rPr>
          <w:del w:id="4298"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4299"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center"/>
        <w:rPr>
          <w:del w:id="4300" w:author="erradi" w:date="2011-08-06T10:44:00Z"/>
          <w:rFonts w:ascii="Times New Roman" w:hAnsi="Times New Roman" w:cs="Times New Roman"/>
          <w:sz w:val="24"/>
          <w:szCs w:val="24"/>
          <w:lang w:val="en-US"/>
        </w:rPr>
      </w:pPr>
      <w:del w:id="4301"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Ind w:w="720" w:type="dxa"/>
        <w:tblLook w:val="04A0"/>
      </w:tblPr>
      <w:tblGrid>
        <w:gridCol w:w="1415"/>
        <w:gridCol w:w="1384"/>
        <w:gridCol w:w="1058"/>
        <w:gridCol w:w="1294"/>
        <w:gridCol w:w="1058"/>
        <w:gridCol w:w="1416"/>
        <w:gridCol w:w="943"/>
      </w:tblGrid>
      <w:tr w:rsidR="00767BB9" w:rsidRPr="00763800" w:rsidDel="00541083" w:rsidTr="00763800">
        <w:trPr>
          <w:del w:id="4302" w:author="erradi" w:date="2011-08-06T10:44:00Z"/>
        </w:trPr>
        <w:tc>
          <w:tcPr>
            <w:tcW w:w="1316" w:type="dxa"/>
          </w:tcPr>
          <w:p w:rsidR="00767BB9" w:rsidDel="00541083" w:rsidRDefault="00767BB9" w:rsidP="0097258D">
            <w:pPr>
              <w:pStyle w:val="Paragraphedeliste"/>
              <w:ind w:left="709"/>
              <w:rPr>
                <w:del w:id="4303" w:author="erradi" w:date="2011-08-06T10:44:00Z"/>
                <w:rFonts w:ascii="Times New Roman" w:hAnsi="Times New Roman" w:cs="Times New Roman"/>
                <w:sz w:val="24"/>
                <w:szCs w:val="24"/>
                <w:lang w:val="en-US"/>
              </w:rPr>
            </w:pPr>
          </w:p>
        </w:tc>
        <w:tc>
          <w:tcPr>
            <w:tcW w:w="1316" w:type="dxa"/>
          </w:tcPr>
          <w:p w:rsidR="00767BB9" w:rsidDel="00541083" w:rsidRDefault="00767BB9" w:rsidP="0097258D">
            <w:pPr>
              <w:pStyle w:val="Paragraphedeliste"/>
              <w:ind w:left="709"/>
              <w:rPr>
                <w:del w:id="4304" w:author="erradi" w:date="2011-08-06T10:44:00Z"/>
                <w:rFonts w:ascii="Times New Roman" w:hAnsi="Times New Roman" w:cs="Times New Roman"/>
                <w:sz w:val="24"/>
                <w:szCs w:val="24"/>
                <w:lang w:val="en-US"/>
              </w:rPr>
            </w:pPr>
            <w:del w:id="4305"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306" w:author="erradi" w:date="2011-08-06T10:44:00Z"/>
                <w:rFonts w:ascii="Times New Roman" w:hAnsi="Times New Roman" w:cs="Times New Roman"/>
                <w:sz w:val="24"/>
                <w:szCs w:val="24"/>
                <w:lang w:val="en-US"/>
              </w:rPr>
            </w:pPr>
            <w:del w:id="4307"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308" w:author="erradi" w:date="2011-08-06T10:44:00Z"/>
                <w:rFonts w:ascii="Times New Roman" w:hAnsi="Times New Roman" w:cs="Times New Roman"/>
                <w:sz w:val="24"/>
                <w:szCs w:val="24"/>
                <w:lang w:val="en-US"/>
              </w:rPr>
            </w:pPr>
            <w:del w:id="4309"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310" w:author="erradi" w:date="2011-08-06T10:44:00Z"/>
                <w:rFonts w:ascii="Times New Roman" w:hAnsi="Times New Roman" w:cs="Times New Roman"/>
                <w:sz w:val="24"/>
                <w:szCs w:val="24"/>
                <w:lang w:val="en-US"/>
              </w:rPr>
            </w:pPr>
            <w:del w:id="4311"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312" w:author="erradi" w:date="2011-08-06T10:44:00Z"/>
                <w:rFonts w:ascii="Times New Roman" w:hAnsi="Times New Roman" w:cs="Times New Roman"/>
                <w:sz w:val="24"/>
                <w:szCs w:val="24"/>
                <w:lang w:val="en-US"/>
              </w:rPr>
            </w:pPr>
            <w:del w:id="4313"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314" w:author="erradi" w:date="2011-08-06T10:44:00Z"/>
                <w:rFonts w:ascii="Times New Roman" w:hAnsi="Times New Roman" w:cs="Times New Roman"/>
                <w:sz w:val="24"/>
                <w:szCs w:val="24"/>
                <w:lang w:val="en-US"/>
              </w:rPr>
            </w:pPr>
            <w:del w:id="4315"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4316" w:author="erradi" w:date="2011-08-06T10:44:00Z"/>
        </w:trPr>
        <w:tc>
          <w:tcPr>
            <w:tcW w:w="1316" w:type="dxa"/>
          </w:tcPr>
          <w:p w:rsidR="00767BB9" w:rsidDel="00541083" w:rsidRDefault="00767BB9" w:rsidP="0097258D">
            <w:pPr>
              <w:pStyle w:val="Paragraphedeliste"/>
              <w:ind w:left="709"/>
              <w:rPr>
                <w:del w:id="4317" w:author="erradi" w:date="2011-08-06T10:44:00Z"/>
                <w:rFonts w:ascii="Times New Roman" w:hAnsi="Times New Roman" w:cs="Times New Roman"/>
                <w:sz w:val="24"/>
                <w:szCs w:val="24"/>
                <w:lang w:val="en-US"/>
              </w:rPr>
            </w:pPr>
            <w:del w:id="4318"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319" w:author="erradi" w:date="2011-08-06T10:44:00Z"/>
                <w:rFonts w:ascii="Times New Roman" w:hAnsi="Times New Roman" w:cs="Times New Roman"/>
                <w:sz w:val="24"/>
                <w:szCs w:val="24"/>
                <w:lang w:val="en-US"/>
              </w:rPr>
            </w:pPr>
            <w:del w:id="4320"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321" w:author="erradi" w:date="2011-08-06T10:44:00Z"/>
                <w:rFonts w:ascii="Times New Roman" w:hAnsi="Times New Roman" w:cs="Times New Roman"/>
                <w:sz w:val="24"/>
                <w:szCs w:val="24"/>
                <w:lang w:val="en-US"/>
              </w:rPr>
            </w:pPr>
            <w:del w:id="432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23" w:author="erradi" w:date="2011-08-06T10:44:00Z"/>
                <w:rFonts w:ascii="Times New Roman" w:hAnsi="Times New Roman" w:cs="Times New Roman"/>
                <w:sz w:val="24"/>
                <w:szCs w:val="24"/>
                <w:lang w:val="en-US"/>
              </w:rPr>
            </w:pPr>
            <w:del w:id="432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25" w:author="erradi" w:date="2011-08-06T10:44:00Z"/>
                <w:rFonts w:ascii="Times New Roman" w:hAnsi="Times New Roman" w:cs="Times New Roman"/>
                <w:sz w:val="24"/>
                <w:szCs w:val="24"/>
                <w:lang w:val="en-US"/>
              </w:rPr>
            </w:pPr>
            <w:del w:id="432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27" w:author="erradi" w:date="2011-08-06T10:44:00Z"/>
                <w:rFonts w:ascii="Times New Roman" w:hAnsi="Times New Roman" w:cs="Times New Roman"/>
                <w:sz w:val="24"/>
                <w:szCs w:val="24"/>
                <w:lang w:val="en-US"/>
              </w:rPr>
            </w:pPr>
            <w:del w:id="432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29" w:author="erradi" w:date="2011-08-06T10:44:00Z"/>
                <w:rFonts w:ascii="Times New Roman" w:hAnsi="Times New Roman" w:cs="Times New Roman"/>
                <w:sz w:val="24"/>
                <w:szCs w:val="24"/>
                <w:lang w:val="en-US"/>
              </w:rPr>
            </w:pPr>
            <w:del w:id="433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331" w:author="erradi" w:date="2011-08-06T10:44:00Z"/>
        </w:trPr>
        <w:tc>
          <w:tcPr>
            <w:tcW w:w="1316" w:type="dxa"/>
          </w:tcPr>
          <w:p w:rsidR="00767BB9" w:rsidDel="00541083" w:rsidRDefault="00767BB9" w:rsidP="0097258D">
            <w:pPr>
              <w:pStyle w:val="Paragraphedeliste"/>
              <w:ind w:left="709"/>
              <w:rPr>
                <w:del w:id="4332" w:author="erradi" w:date="2011-08-06T10:44:00Z"/>
                <w:rFonts w:ascii="Times New Roman" w:hAnsi="Times New Roman" w:cs="Times New Roman"/>
                <w:sz w:val="24"/>
                <w:szCs w:val="24"/>
                <w:lang w:val="en-US"/>
              </w:rPr>
            </w:pPr>
            <w:del w:id="4333"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334" w:author="erradi" w:date="2011-08-06T10:44:00Z"/>
                <w:rFonts w:ascii="Times New Roman" w:hAnsi="Times New Roman" w:cs="Times New Roman"/>
                <w:sz w:val="24"/>
                <w:szCs w:val="24"/>
                <w:lang w:val="en-US"/>
              </w:rPr>
            </w:pPr>
            <w:del w:id="433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36" w:author="erradi" w:date="2011-08-06T10:44:00Z"/>
                <w:rFonts w:ascii="Times New Roman" w:hAnsi="Times New Roman" w:cs="Times New Roman"/>
                <w:sz w:val="24"/>
                <w:szCs w:val="24"/>
                <w:lang w:val="en-US"/>
              </w:rPr>
            </w:pPr>
            <w:del w:id="4337"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338" w:author="erradi" w:date="2011-08-06T10:44:00Z"/>
                <w:rFonts w:ascii="Times New Roman" w:hAnsi="Times New Roman" w:cs="Times New Roman"/>
                <w:sz w:val="24"/>
                <w:szCs w:val="24"/>
                <w:lang w:val="en-US"/>
              </w:rPr>
            </w:pPr>
            <w:del w:id="433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40" w:author="erradi" w:date="2011-08-06T10:44:00Z"/>
                <w:rFonts w:ascii="Times New Roman" w:hAnsi="Times New Roman" w:cs="Times New Roman"/>
                <w:sz w:val="24"/>
                <w:szCs w:val="24"/>
                <w:lang w:val="en-US"/>
              </w:rPr>
            </w:pPr>
            <w:del w:id="434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42" w:author="erradi" w:date="2011-08-06T10:44:00Z"/>
                <w:rFonts w:ascii="Times New Roman" w:hAnsi="Times New Roman" w:cs="Times New Roman"/>
                <w:sz w:val="24"/>
                <w:szCs w:val="24"/>
                <w:lang w:val="en-US"/>
              </w:rPr>
            </w:pPr>
            <w:del w:id="434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44" w:author="erradi" w:date="2011-08-06T10:44:00Z"/>
                <w:rFonts w:ascii="Times New Roman" w:hAnsi="Times New Roman" w:cs="Times New Roman"/>
                <w:sz w:val="24"/>
                <w:szCs w:val="24"/>
                <w:lang w:val="en-US"/>
              </w:rPr>
            </w:pPr>
            <w:del w:id="4345"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346" w:author="erradi" w:date="2011-08-06T10:44:00Z"/>
        </w:trPr>
        <w:tc>
          <w:tcPr>
            <w:tcW w:w="1316" w:type="dxa"/>
          </w:tcPr>
          <w:p w:rsidR="00767BB9" w:rsidDel="00541083" w:rsidRDefault="00767BB9" w:rsidP="0097258D">
            <w:pPr>
              <w:pStyle w:val="Paragraphedeliste"/>
              <w:ind w:left="709"/>
              <w:rPr>
                <w:del w:id="4347" w:author="erradi" w:date="2011-08-06T10:44:00Z"/>
                <w:rFonts w:ascii="Times New Roman" w:hAnsi="Times New Roman" w:cs="Times New Roman"/>
                <w:sz w:val="24"/>
                <w:szCs w:val="24"/>
                <w:lang w:val="en-US"/>
              </w:rPr>
            </w:pPr>
            <w:del w:id="4348"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349" w:author="erradi" w:date="2011-08-06T10:44:00Z"/>
                <w:rFonts w:ascii="Times New Roman" w:hAnsi="Times New Roman" w:cs="Times New Roman"/>
                <w:sz w:val="24"/>
                <w:szCs w:val="24"/>
                <w:lang w:val="en-US"/>
              </w:rPr>
            </w:pPr>
            <w:del w:id="435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51" w:author="erradi" w:date="2011-08-06T10:44:00Z"/>
                <w:rFonts w:ascii="Times New Roman" w:hAnsi="Times New Roman" w:cs="Times New Roman"/>
                <w:sz w:val="24"/>
                <w:szCs w:val="24"/>
                <w:lang w:val="en-US"/>
              </w:rPr>
            </w:pPr>
            <w:del w:id="435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53" w:author="erradi" w:date="2011-08-06T10:44:00Z"/>
                <w:rFonts w:ascii="Times New Roman" w:hAnsi="Times New Roman" w:cs="Times New Roman"/>
                <w:sz w:val="24"/>
                <w:szCs w:val="24"/>
                <w:lang w:val="en-US"/>
              </w:rPr>
            </w:pPr>
            <w:del w:id="4354"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355" w:author="erradi" w:date="2011-08-06T10:44:00Z"/>
                <w:rFonts w:ascii="Times New Roman" w:hAnsi="Times New Roman" w:cs="Times New Roman"/>
                <w:sz w:val="24"/>
                <w:szCs w:val="24"/>
                <w:lang w:val="en-US"/>
              </w:rPr>
            </w:pPr>
            <w:del w:id="435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57" w:author="erradi" w:date="2011-08-06T10:44:00Z"/>
                <w:rFonts w:ascii="Times New Roman" w:hAnsi="Times New Roman" w:cs="Times New Roman"/>
                <w:sz w:val="24"/>
                <w:szCs w:val="24"/>
                <w:lang w:val="en-US"/>
              </w:rPr>
            </w:pPr>
            <w:del w:id="435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59" w:author="erradi" w:date="2011-08-06T10:44:00Z"/>
                <w:rFonts w:ascii="Times New Roman" w:hAnsi="Times New Roman" w:cs="Times New Roman"/>
                <w:sz w:val="24"/>
                <w:szCs w:val="24"/>
                <w:lang w:val="en-US"/>
              </w:rPr>
            </w:pPr>
            <w:del w:id="436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361" w:author="erradi" w:date="2011-08-06T10:44:00Z"/>
        </w:trPr>
        <w:tc>
          <w:tcPr>
            <w:tcW w:w="1316" w:type="dxa"/>
          </w:tcPr>
          <w:p w:rsidR="00767BB9" w:rsidDel="00541083" w:rsidRDefault="00767BB9" w:rsidP="0097258D">
            <w:pPr>
              <w:pStyle w:val="Paragraphedeliste"/>
              <w:ind w:left="709"/>
              <w:rPr>
                <w:del w:id="4362" w:author="erradi" w:date="2011-08-06T10:44:00Z"/>
                <w:rFonts w:ascii="Times New Roman" w:hAnsi="Times New Roman" w:cs="Times New Roman"/>
                <w:sz w:val="24"/>
                <w:szCs w:val="24"/>
                <w:lang w:val="en-US"/>
              </w:rPr>
            </w:pPr>
            <w:del w:id="4363"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364" w:author="erradi" w:date="2011-08-06T10:44:00Z"/>
                <w:rFonts w:ascii="Times New Roman" w:hAnsi="Times New Roman" w:cs="Times New Roman"/>
                <w:sz w:val="24"/>
                <w:szCs w:val="24"/>
                <w:lang w:val="en-US"/>
              </w:rPr>
            </w:pPr>
            <w:del w:id="436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66" w:author="erradi" w:date="2011-08-06T10:44:00Z"/>
                <w:rFonts w:ascii="Times New Roman" w:hAnsi="Times New Roman" w:cs="Times New Roman"/>
                <w:sz w:val="24"/>
                <w:szCs w:val="24"/>
                <w:lang w:val="en-US"/>
              </w:rPr>
            </w:pPr>
            <w:del w:id="436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68" w:author="erradi" w:date="2011-08-06T10:44:00Z"/>
                <w:rFonts w:ascii="Times New Roman" w:hAnsi="Times New Roman" w:cs="Times New Roman"/>
                <w:sz w:val="24"/>
                <w:szCs w:val="24"/>
                <w:lang w:val="en-US"/>
              </w:rPr>
            </w:pPr>
            <w:del w:id="436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70" w:author="erradi" w:date="2011-08-06T10:44:00Z"/>
                <w:rFonts w:ascii="Times New Roman" w:hAnsi="Times New Roman" w:cs="Times New Roman"/>
                <w:sz w:val="24"/>
                <w:szCs w:val="24"/>
                <w:lang w:val="en-US"/>
              </w:rPr>
            </w:pPr>
            <w:del w:id="4371"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372" w:author="erradi" w:date="2011-08-06T10:44:00Z"/>
                <w:rFonts w:ascii="Times New Roman" w:hAnsi="Times New Roman" w:cs="Times New Roman"/>
                <w:sz w:val="24"/>
                <w:szCs w:val="24"/>
                <w:lang w:val="en-US"/>
              </w:rPr>
            </w:pPr>
            <w:del w:id="437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74" w:author="erradi" w:date="2011-08-06T10:44:00Z"/>
                <w:rFonts w:ascii="Times New Roman" w:hAnsi="Times New Roman" w:cs="Times New Roman"/>
                <w:sz w:val="24"/>
                <w:szCs w:val="24"/>
                <w:lang w:val="en-US"/>
              </w:rPr>
            </w:pPr>
            <w:del w:id="4375"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376" w:author="erradi" w:date="2011-08-06T10:44:00Z"/>
        </w:trPr>
        <w:tc>
          <w:tcPr>
            <w:tcW w:w="1316" w:type="dxa"/>
          </w:tcPr>
          <w:p w:rsidR="00767BB9" w:rsidDel="00541083" w:rsidRDefault="00767BB9" w:rsidP="0097258D">
            <w:pPr>
              <w:pStyle w:val="Paragraphedeliste"/>
              <w:ind w:left="709"/>
              <w:rPr>
                <w:del w:id="4377" w:author="erradi" w:date="2011-08-06T10:44:00Z"/>
                <w:rFonts w:ascii="Times New Roman" w:hAnsi="Times New Roman" w:cs="Times New Roman"/>
                <w:sz w:val="24"/>
                <w:szCs w:val="24"/>
                <w:lang w:val="en-US"/>
              </w:rPr>
            </w:pPr>
            <w:del w:id="4378"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379" w:author="erradi" w:date="2011-08-06T10:44:00Z"/>
                <w:rFonts w:ascii="Times New Roman" w:hAnsi="Times New Roman" w:cs="Times New Roman"/>
                <w:sz w:val="24"/>
                <w:szCs w:val="24"/>
                <w:lang w:val="en-US"/>
              </w:rPr>
            </w:pPr>
            <w:del w:id="438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81" w:author="erradi" w:date="2011-08-06T10:44:00Z"/>
                <w:rFonts w:ascii="Times New Roman" w:hAnsi="Times New Roman" w:cs="Times New Roman"/>
                <w:sz w:val="24"/>
                <w:szCs w:val="24"/>
                <w:lang w:val="en-US"/>
              </w:rPr>
            </w:pPr>
            <w:del w:id="438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83" w:author="erradi" w:date="2011-08-06T10:44:00Z"/>
                <w:rFonts w:ascii="Times New Roman" w:hAnsi="Times New Roman" w:cs="Times New Roman"/>
                <w:sz w:val="24"/>
                <w:szCs w:val="24"/>
                <w:lang w:val="en-US"/>
              </w:rPr>
            </w:pPr>
            <w:del w:id="438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85" w:author="erradi" w:date="2011-08-06T10:44:00Z"/>
                <w:rFonts w:ascii="Times New Roman" w:hAnsi="Times New Roman" w:cs="Times New Roman"/>
                <w:sz w:val="24"/>
                <w:szCs w:val="24"/>
                <w:lang w:val="en-US"/>
              </w:rPr>
            </w:pPr>
            <w:del w:id="438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387" w:author="erradi" w:date="2011-08-06T10:44:00Z"/>
                <w:rFonts w:ascii="Times New Roman" w:hAnsi="Times New Roman" w:cs="Times New Roman"/>
                <w:sz w:val="24"/>
                <w:szCs w:val="24"/>
                <w:lang w:val="en-US"/>
              </w:rPr>
            </w:pPr>
            <w:del w:id="4388"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389" w:author="erradi" w:date="2011-08-06T10:44:00Z"/>
                <w:rFonts w:ascii="Times New Roman" w:hAnsi="Times New Roman" w:cs="Times New Roman"/>
                <w:sz w:val="24"/>
                <w:szCs w:val="24"/>
                <w:lang w:val="en-US"/>
              </w:rPr>
            </w:pPr>
            <w:del w:id="4390" w:author="erradi" w:date="2011-08-06T10:44:00Z">
              <w:r w:rsidDel="00541083">
                <w:rPr>
                  <w:rFonts w:ascii="Times New Roman" w:hAnsi="Times New Roman" w:cs="Times New Roman"/>
                  <w:sz w:val="24"/>
                  <w:szCs w:val="24"/>
                  <w:lang w:val="en-US"/>
                </w:rPr>
                <w:delText>1</w:delText>
              </w:r>
            </w:del>
          </w:p>
        </w:tc>
      </w:tr>
    </w:tbl>
    <w:p w:rsidR="00767BB9" w:rsidDel="00541083" w:rsidRDefault="00767BB9" w:rsidP="0097258D">
      <w:pPr>
        <w:pStyle w:val="Paragraphedeliste"/>
        <w:ind w:left="709"/>
        <w:rPr>
          <w:del w:id="4391"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4392" w:author="erradi" w:date="2011-08-06T10:44:00Z"/>
          <w:rFonts w:ascii="Times New Roman" w:hAnsi="Times New Roman" w:cs="Times New Roman"/>
          <w:color w:val="C00000"/>
          <w:sz w:val="24"/>
          <w:szCs w:val="24"/>
          <w:lang w:val="en-US"/>
        </w:rPr>
      </w:pPr>
      <w:del w:id="4393"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664"/>
        <w:gridCol w:w="3090"/>
        <w:gridCol w:w="1820"/>
        <w:gridCol w:w="1440"/>
        <w:gridCol w:w="1274"/>
      </w:tblGrid>
      <w:tr w:rsidR="00767BB9" w:rsidRPr="00763800" w:rsidDel="00541083" w:rsidTr="00763800">
        <w:trPr>
          <w:trHeight w:val="135"/>
          <w:del w:id="4394" w:author="erradi" w:date="2011-08-06T10:44:00Z"/>
        </w:trPr>
        <w:tc>
          <w:tcPr>
            <w:tcW w:w="1526" w:type="dxa"/>
            <w:vMerge w:val="restart"/>
          </w:tcPr>
          <w:p w:rsidR="00767BB9" w:rsidDel="00541083" w:rsidRDefault="00767BB9" w:rsidP="0097258D">
            <w:pPr>
              <w:ind w:left="709"/>
              <w:jc w:val="center"/>
              <w:rPr>
                <w:del w:id="4395" w:author="erradi" w:date="2011-08-06T10:44:00Z"/>
                <w:rFonts w:ascii="Times New Roman" w:hAnsi="Times New Roman" w:cs="Times New Roman"/>
                <w:sz w:val="24"/>
                <w:szCs w:val="24"/>
                <w:lang w:val="en-US"/>
              </w:rPr>
            </w:pPr>
            <w:del w:id="4396" w:author="erradi" w:date="2011-08-06T10:44:00Z">
              <w:r w:rsidDel="00541083">
                <w:rPr>
                  <w:rFonts w:ascii="Times New Roman" w:hAnsi="Times New Roman" w:cs="Times New Roman"/>
                  <w:sz w:val="24"/>
                  <w:szCs w:val="24"/>
                  <w:lang w:val="en-US"/>
                </w:rPr>
                <w:delText>ID</w:delText>
              </w:r>
            </w:del>
          </w:p>
        </w:tc>
        <w:tc>
          <w:tcPr>
            <w:tcW w:w="4615" w:type="dxa"/>
            <w:vMerge w:val="restart"/>
          </w:tcPr>
          <w:p w:rsidR="00767BB9" w:rsidDel="00541083" w:rsidRDefault="00767BB9" w:rsidP="0097258D">
            <w:pPr>
              <w:ind w:left="709"/>
              <w:jc w:val="center"/>
              <w:rPr>
                <w:del w:id="4397" w:author="erradi" w:date="2011-08-06T10:44:00Z"/>
                <w:rFonts w:ascii="Times New Roman" w:hAnsi="Times New Roman" w:cs="Times New Roman"/>
                <w:sz w:val="24"/>
                <w:szCs w:val="24"/>
                <w:lang w:val="en-US"/>
              </w:rPr>
            </w:pPr>
            <w:del w:id="4398" w:author="erradi" w:date="2011-08-06T10:44:00Z">
              <w:r w:rsidDel="00541083">
                <w:rPr>
                  <w:rFonts w:ascii="Times New Roman" w:hAnsi="Times New Roman" w:cs="Times New Roman"/>
                  <w:sz w:val="24"/>
                  <w:szCs w:val="24"/>
                  <w:lang w:val="en-US"/>
                </w:rPr>
                <w:delText>Expréssion</w:delText>
              </w:r>
            </w:del>
          </w:p>
        </w:tc>
        <w:tc>
          <w:tcPr>
            <w:tcW w:w="3071" w:type="dxa"/>
            <w:gridSpan w:val="3"/>
          </w:tcPr>
          <w:p w:rsidR="00767BB9" w:rsidDel="00541083" w:rsidRDefault="00767BB9" w:rsidP="0097258D">
            <w:pPr>
              <w:ind w:left="709"/>
              <w:jc w:val="center"/>
              <w:rPr>
                <w:del w:id="4399" w:author="erradi" w:date="2011-08-06T10:44:00Z"/>
                <w:rFonts w:ascii="Times New Roman" w:hAnsi="Times New Roman" w:cs="Times New Roman"/>
                <w:sz w:val="24"/>
                <w:szCs w:val="24"/>
                <w:lang w:val="en-US"/>
              </w:rPr>
            </w:pPr>
            <w:del w:id="4400"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4401" w:author="erradi" w:date="2011-08-06T10:44:00Z"/>
        </w:trPr>
        <w:tc>
          <w:tcPr>
            <w:tcW w:w="1526" w:type="dxa"/>
            <w:vMerge/>
          </w:tcPr>
          <w:p w:rsidR="00767BB9" w:rsidDel="00541083" w:rsidRDefault="00767BB9" w:rsidP="0097258D">
            <w:pPr>
              <w:ind w:left="709"/>
              <w:jc w:val="center"/>
              <w:rPr>
                <w:del w:id="4402" w:author="erradi" w:date="2011-08-06T10:44:00Z"/>
                <w:rFonts w:ascii="Times New Roman" w:hAnsi="Times New Roman" w:cs="Times New Roman"/>
                <w:sz w:val="24"/>
                <w:szCs w:val="24"/>
                <w:lang w:val="en-US"/>
              </w:rPr>
            </w:pPr>
          </w:p>
        </w:tc>
        <w:tc>
          <w:tcPr>
            <w:tcW w:w="4615" w:type="dxa"/>
            <w:vMerge/>
          </w:tcPr>
          <w:p w:rsidR="00767BB9" w:rsidDel="00541083" w:rsidRDefault="00767BB9" w:rsidP="0097258D">
            <w:pPr>
              <w:ind w:left="709"/>
              <w:jc w:val="center"/>
              <w:rPr>
                <w:del w:id="4403"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4404" w:author="erradi" w:date="2011-08-06T10:44:00Z"/>
                <w:rFonts w:ascii="Times New Roman" w:hAnsi="Times New Roman" w:cs="Times New Roman"/>
                <w:sz w:val="24"/>
                <w:szCs w:val="24"/>
                <w:lang w:val="en-US"/>
              </w:rPr>
            </w:pPr>
            <w:del w:id="4405" w:author="erradi" w:date="2011-08-06T10:44:00Z">
              <w:r w:rsidDel="00541083">
                <w:rPr>
                  <w:rFonts w:ascii="Times New Roman" w:hAnsi="Times New Roman" w:cs="Times New Roman"/>
                  <w:sz w:val="24"/>
                  <w:szCs w:val="24"/>
                  <w:lang w:val="en-US"/>
                </w:rPr>
                <w:delText>Date</w:delText>
              </w:r>
            </w:del>
          </w:p>
        </w:tc>
        <w:tc>
          <w:tcPr>
            <w:tcW w:w="1024" w:type="dxa"/>
          </w:tcPr>
          <w:p w:rsidR="00767BB9" w:rsidDel="00541083" w:rsidRDefault="00767BB9" w:rsidP="0097258D">
            <w:pPr>
              <w:ind w:left="709"/>
              <w:jc w:val="center"/>
              <w:rPr>
                <w:del w:id="4406" w:author="erradi" w:date="2011-08-06T10:44:00Z"/>
                <w:rFonts w:ascii="Times New Roman" w:hAnsi="Times New Roman" w:cs="Times New Roman"/>
                <w:sz w:val="24"/>
                <w:szCs w:val="24"/>
                <w:lang w:val="en-US"/>
              </w:rPr>
            </w:pPr>
            <w:del w:id="4407" w:author="erradi" w:date="2011-08-06T10:44:00Z">
              <w:r w:rsidDel="00541083">
                <w:rPr>
                  <w:rFonts w:ascii="Times New Roman" w:hAnsi="Times New Roman" w:cs="Times New Roman"/>
                  <w:sz w:val="24"/>
                  <w:szCs w:val="24"/>
                  <w:lang w:val="en-US"/>
                </w:rPr>
                <w:delText>Hour</w:delText>
              </w:r>
            </w:del>
          </w:p>
        </w:tc>
        <w:tc>
          <w:tcPr>
            <w:tcW w:w="1024" w:type="dxa"/>
          </w:tcPr>
          <w:p w:rsidR="00767BB9" w:rsidDel="00541083" w:rsidRDefault="00767BB9" w:rsidP="0097258D">
            <w:pPr>
              <w:ind w:left="709"/>
              <w:jc w:val="center"/>
              <w:rPr>
                <w:del w:id="4408" w:author="erradi" w:date="2011-08-06T10:44:00Z"/>
                <w:rFonts w:ascii="Times New Roman" w:hAnsi="Times New Roman" w:cs="Times New Roman"/>
                <w:sz w:val="24"/>
                <w:szCs w:val="24"/>
                <w:lang w:val="en-US"/>
              </w:rPr>
            </w:pPr>
            <w:del w:id="4409"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509"/>
          <w:del w:id="4410" w:author="erradi" w:date="2011-08-06T10:44:00Z"/>
        </w:trPr>
        <w:tc>
          <w:tcPr>
            <w:tcW w:w="1526" w:type="dxa"/>
          </w:tcPr>
          <w:p w:rsidR="00767BB9" w:rsidDel="00541083" w:rsidRDefault="00767BB9" w:rsidP="0097258D">
            <w:pPr>
              <w:ind w:left="709"/>
              <w:jc w:val="center"/>
              <w:rPr>
                <w:del w:id="4411" w:author="erradi" w:date="2011-08-06T10:44:00Z"/>
                <w:rFonts w:ascii="Times New Roman" w:hAnsi="Times New Roman" w:cs="Times New Roman"/>
                <w:sz w:val="24"/>
                <w:szCs w:val="24"/>
                <w:lang w:val="en-US"/>
              </w:rPr>
            </w:pPr>
            <w:del w:id="4412"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615" w:type="dxa"/>
          </w:tcPr>
          <w:p w:rsidR="00767BB9" w:rsidRPr="00763800" w:rsidDel="00541083" w:rsidRDefault="00767BB9" w:rsidP="0097258D">
            <w:pPr>
              <w:pStyle w:val="p1a"/>
              <w:ind w:left="709"/>
              <w:jc w:val="center"/>
              <w:rPr>
                <w:del w:id="4413" w:author="erradi" w:date="2011-08-06T10:44:00Z"/>
                <w:rFonts w:ascii="Times New Roman" w:hAnsi="Times New Roman"/>
              </w:rPr>
            </w:pPr>
            <w:del w:id="4414"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4415" w:author="erradi" w:date="2011-08-06T10:44:00Z"/>
                <w:rFonts w:ascii="Times New Roman" w:hAnsi="Times New Roman" w:cs="Times New Roman"/>
                <w:sz w:val="24"/>
                <w:szCs w:val="24"/>
                <w:lang w:val="en-US"/>
              </w:rPr>
            </w:pPr>
          </w:p>
        </w:tc>
        <w:tc>
          <w:tcPr>
            <w:tcW w:w="1023" w:type="dxa"/>
          </w:tcPr>
          <w:p w:rsidR="00767BB9" w:rsidDel="00541083" w:rsidRDefault="00767BB9" w:rsidP="0097258D">
            <w:pPr>
              <w:ind w:left="709"/>
              <w:jc w:val="center"/>
              <w:rPr>
                <w:del w:id="4416" w:author="erradi" w:date="2011-08-06T10:44:00Z"/>
                <w:rFonts w:ascii="Times New Roman" w:hAnsi="Times New Roman" w:cs="Times New Roman"/>
                <w:sz w:val="24"/>
                <w:szCs w:val="24"/>
                <w:lang w:val="en-US"/>
              </w:rPr>
            </w:pPr>
            <w:del w:id="4417" w:author="erradi" w:date="2011-08-06T10:44:00Z">
              <w:r w:rsidDel="00541083">
                <w:rPr>
                  <w:rFonts w:ascii="Times New Roman" w:hAnsi="Times New Roman" w:cs="Times New Roman"/>
                  <w:sz w:val="24"/>
                  <w:szCs w:val="24"/>
                  <w:lang w:val="en-US"/>
                </w:rPr>
                <w:delText>03/08/2010</w:delText>
              </w:r>
            </w:del>
          </w:p>
        </w:tc>
        <w:tc>
          <w:tcPr>
            <w:tcW w:w="1024" w:type="dxa"/>
          </w:tcPr>
          <w:p w:rsidR="00767BB9" w:rsidDel="00541083" w:rsidRDefault="00767BB9" w:rsidP="0097258D">
            <w:pPr>
              <w:ind w:left="709"/>
              <w:jc w:val="center"/>
              <w:rPr>
                <w:del w:id="4418" w:author="erradi" w:date="2011-08-06T10:44:00Z"/>
                <w:rFonts w:ascii="Times New Roman" w:hAnsi="Times New Roman" w:cs="Times New Roman"/>
                <w:sz w:val="24"/>
                <w:szCs w:val="24"/>
                <w:lang w:val="en-US"/>
              </w:rPr>
            </w:pPr>
            <w:del w:id="4419" w:author="erradi" w:date="2011-08-06T10:44:00Z">
              <w:r w:rsidDel="00541083">
                <w:rPr>
                  <w:rFonts w:ascii="Times New Roman" w:hAnsi="Times New Roman" w:cs="Times New Roman"/>
                  <w:sz w:val="24"/>
                  <w:szCs w:val="24"/>
                  <w:lang w:val="en-US"/>
                </w:rPr>
                <w:delText>17h:00</w:delText>
              </w:r>
            </w:del>
          </w:p>
        </w:tc>
        <w:tc>
          <w:tcPr>
            <w:tcW w:w="1024" w:type="dxa"/>
          </w:tcPr>
          <w:p w:rsidR="00767BB9" w:rsidDel="00541083" w:rsidRDefault="00767BB9" w:rsidP="0097258D">
            <w:pPr>
              <w:ind w:left="709"/>
              <w:jc w:val="center"/>
              <w:rPr>
                <w:del w:id="4420" w:author="erradi" w:date="2011-08-06T10:44:00Z"/>
                <w:rFonts w:ascii="Times New Roman" w:hAnsi="Times New Roman" w:cs="Times New Roman"/>
                <w:sz w:val="24"/>
                <w:szCs w:val="24"/>
                <w:lang w:val="en-US"/>
              </w:rPr>
            </w:pPr>
            <w:del w:id="4421" w:author="erradi" w:date="2011-08-06T10:44:00Z">
              <w:r w:rsidDel="00541083">
                <w:rPr>
                  <w:rFonts w:ascii="Times New Roman" w:hAnsi="Times New Roman" w:cs="Times New Roman"/>
                  <w:sz w:val="24"/>
                  <w:szCs w:val="24"/>
                  <w:lang w:val="en-US"/>
                </w:rPr>
                <w:delText>1</w:delText>
              </w:r>
            </w:del>
          </w:p>
          <w:p w:rsidR="00767BB9" w:rsidDel="00541083" w:rsidRDefault="00767BB9" w:rsidP="0097258D">
            <w:pPr>
              <w:ind w:left="709"/>
              <w:rPr>
                <w:del w:id="4422" w:author="erradi" w:date="2011-08-06T10:44:00Z"/>
                <w:rFonts w:ascii="Times New Roman" w:hAnsi="Times New Roman" w:cs="Times New Roman"/>
                <w:sz w:val="24"/>
                <w:szCs w:val="24"/>
                <w:lang w:val="en-US"/>
              </w:rPr>
            </w:pPr>
          </w:p>
        </w:tc>
      </w:tr>
      <w:tr w:rsidR="00767BB9" w:rsidRPr="00763800" w:rsidDel="00541083" w:rsidTr="00763800">
        <w:trPr>
          <w:trHeight w:val="509"/>
          <w:del w:id="4423" w:author="erradi" w:date="2011-08-06T10:44:00Z"/>
        </w:trPr>
        <w:tc>
          <w:tcPr>
            <w:tcW w:w="1526" w:type="dxa"/>
          </w:tcPr>
          <w:p w:rsidR="00767BB9" w:rsidRPr="002F0648" w:rsidDel="00541083" w:rsidRDefault="00767BB9" w:rsidP="0097258D">
            <w:pPr>
              <w:ind w:left="709"/>
              <w:jc w:val="center"/>
              <w:rPr>
                <w:del w:id="4424" w:author="erradi" w:date="2011-08-06T10:44:00Z"/>
                <w:rFonts w:ascii="Times New Roman" w:hAnsi="Times New Roman" w:cs="Times New Roman"/>
                <w:sz w:val="24"/>
                <w:szCs w:val="24"/>
                <w:vertAlign w:val="subscript"/>
                <w:lang w:val="en-US"/>
              </w:rPr>
            </w:pPr>
            <w:del w:id="4425"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del>
          </w:p>
        </w:tc>
        <w:tc>
          <w:tcPr>
            <w:tcW w:w="4615" w:type="dxa"/>
          </w:tcPr>
          <w:p w:rsidR="00767BB9" w:rsidRPr="002F0648" w:rsidDel="00541083" w:rsidRDefault="00767BB9" w:rsidP="0097258D">
            <w:pPr>
              <w:ind w:left="709"/>
              <w:rPr>
                <w:del w:id="4426" w:author="erradi" w:date="2011-08-06T10:44:00Z"/>
                <w:rFonts w:ascii="Times New Roman" w:hAnsi="Times New Roman" w:cs="Times New Roman"/>
                <w:sz w:val="20"/>
                <w:szCs w:val="20"/>
                <w:lang w:val="en-US"/>
              </w:rPr>
            </w:pPr>
            <w:del w:id="4427" w:author="erradi" w:date="2011-08-06T10:44:00Z">
              <w:r w:rsidRPr="002F0648" w:rsidDel="00541083">
                <w:rPr>
                  <w:rFonts w:ascii="Times New Roman" w:hAnsi="Times New Roman" w:cs="Times New Roman"/>
                  <w:sz w:val="20"/>
                  <w:szCs w:val="20"/>
                  <w:lang w:val="en-US"/>
                </w:rPr>
                <w:delText>&lt;Mesures&gt;</w:delText>
              </w:r>
              <w:r w:rsidRPr="002F0648" w:rsidDel="00541083">
                <w:rPr>
                  <w:rFonts w:ascii="Times New Roman" w:hAnsi="Times New Roman" w:cs="Times New Roman"/>
                  <w:sz w:val="20"/>
                  <w:szCs w:val="20"/>
                  <w:vertAlign w:val="superscript"/>
                  <w:lang w:val="en-US"/>
                </w:rPr>
                <w:delText>{P,E,R}</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&lt;wait&gt;</w:delText>
              </w:r>
              <w:r w:rsidRPr="002F0648" w:rsidDel="00541083">
                <w:rPr>
                  <w:rFonts w:ascii="Times New Roman" w:hAnsi="Times New Roman" w:cs="Times New Roman"/>
                  <w:sz w:val="20"/>
                  <w:szCs w:val="20"/>
                  <w:vertAlign w:val="superscript"/>
                  <w:lang w:val="en-US"/>
                </w:rPr>
                <w:delText xml:space="preserve">{U,R}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 xml:space="preserve"> &lt;Alert&gt;</w:delText>
              </w:r>
              <w:r w:rsidRPr="002F0648" w:rsidDel="00541083">
                <w:rPr>
                  <w:rFonts w:ascii="Times New Roman" w:hAnsi="Times New Roman" w:cs="Times New Roman"/>
                  <w:sz w:val="20"/>
                  <w:szCs w:val="20"/>
                  <w:vertAlign w:val="superscript"/>
                  <w:lang w:val="en-US"/>
                </w:rPr>
                <w:delText>{U,P,R}</w:delText>
              </w:r>
              <w:r w:rsidRPr="002F0648" w:rsidDel="00541083">
                <w:rPr>
                  <w:rFonts w:ascii="Times New Roman" w:hAnsi="Times New Roman"/>
                  <w:sz w:val="20"/>
                  <w:szCs w:val="20"/>
                  <w:lang w:val="en-US"/>
                </w:rPr>
                <w:delText xml:space="preserve">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 xml:space="preserve"> &lt;w&gt;</w:delText>
              </w:r>
              <w:r w:rsidRPr="002F0648" w:rsidDel="00541083">
                <w:rPr>
                  <w:rFonts w:ascii="Times New Roman" w:hAnsi="Times New Roman" w:cs="Times New Roman"/>
                  <w:sz w:val="20"/>
                  <w:szCs w:val="20"/>
                  <w:vertAlign w:val="superscript"/>
                  <w:lang w:val="en-US"/>
                </w:rPr>
                <w:delText>{E,R}</w:delText>
              </w:r>
              <w:r w:rsidRPr="002F0648" w:rsidDel="00541083">
                <w:rPr>
                  <w:rFonts w:ascii="Times New Roman" w:hAnsi="Times New Roman" w:cs="Times New Roman"/>
                  <w:sz w:val="20"/>
                  <w:szCs w:val="20"/>
                  <w:lang w:val="en-US"/>
                </w:rPr>
                <w:delText xml:space="preserve"> |&gt; &lt;Try-Later&gt;</w:delText>
              </w:r>
              <w:r w:rsidRPr="002F0648" w:rsidDel="00541083">
                <w:rPr>
                  <w:rFonts w:ascii="Times New Roman" w:hAnsi="Times New Roman" w:cs="Times New Roman"/>
                  <w:sz w:val="20"/>
                  <w:szCs w:val="20"/>
                  <w:vertAlign w:val="superscript"/>
                  <w:lang w:val="en-US"/>
                </w:rPr>
                <w:delText>{E}</w:delText>
              </w:r>
              <w:r w:rsidRPr="002F0648" w:rsidDel="00541083">
                <w:rPr>
                  <w:rFonts w:ascii="Times New Roman" w:hAnsi="Times New Roman" w:cs="Times New Roman"/>
                  <w:sz w:val="20"/>
                  <w:szCs w:val="20"/>
                  <w:lang w:val="en-US"/>
                </w:rPr>
                <w:delText xml:space="preserve"> else &lt;act&gt;</w:delText>
              </w:r>
              <w:r w:rsidRPr="002F0648" w:rsidDel="00541083">
                <w:rPr>
                  <w:rFonts w:ascii="Times New Roman" w:hAnsi="Times New Roman" w:cs="Times New Roman"/>
                  <w:sz w:val="20"/>
                  <w:szCs w:val="20"/>
                  <w:vertAlign w:val="superscript"/>
                  <w:lang w:val="en-US"/>
                </w:rPr>
                <w:delText>{E,P,D,R}</w:delText>
              </w:r>
              <w:r w:rsidRPr="002F0648" w:rsidDel="00541083">
                <w:rPr>
                  <w:rFonts w:ascii="Times New Roman" w:hAnsi="Times New Roman"/>
                  <w:sz w:val="20"/>
                  <w:szCs w:val="20"/>
                  <w:lang w:val="en-US"/>
                </w:rPr>
                <w:delText>))</w:delText>
              </w:r>
            </w:del>
          </w:p>
        </w:tc>
        <w:tc>
          <w:tcPr>
            <w:tcW w:w="1023" w:type="dxa"/>
          </w:tcPr>
          <w:p w:rsidR="00767BB9" w:rsidDel="00541083" w:rsidRDefault="00767BB9" w:rsidP="0097258D">
            <w:pPr>
              <w:ind w:left="709"/>
              <w:jc w:val="center"/>
              <w:rPr>
                <w:del w:id="4428" w:author="erradi" w:date="2011-08-06T10:44:00Z"/>
                <w:rFonts w:ascii="Times New Roman" w:hAnsi="Times New Roman" w:cs="Times New Roman"/>
                <w:sz w:val="24"/>
                <w:szCs w:val="24"/>
                <w:lang w:val="en-US"/>
              </w:rPr>
            </w:pPr>
            <w:del w:id="4429" w:author="erradi" w:date="2011-08-06T10:44:00Z">
              <w:r w:rsidDel="00541083">
                <w:rPr>
                  <w:rFonts w:ascii="Times New Roman" w:hAnsi="Times New Roman" w:cs="Times New Roman"/>
                  <w:sz w:val="24"/>
                  <w:szCs w:val="24"/>
                  <w:lang w:val="en-US"/>
                </w:rPr>
                <w:delText>12/02/2011</w:delText>
              </w:r>
            </w:del>
          </w:p>
        </w:tc>
        <w:tc>
          <w:tcPr>
            <w:tcW w:w="1024" w:type="dxa"/>
          </w:tcPr>
          <w:p w:rsidR="00767BB9" w:rsidDel="00541083" w:rsidRDefault="00767BB9" w:rsidP="0097258D">
            <w:pPr>
              <w:ind w:left="709"/>
              <w:jc w:val="center"/>
              <w:rPr>
                <w:del w:id="4430" w:author="erradi" w:date="2011-08-06T10:44:00Z"/>
                <w:rFonts w:ascii="Times New Roman" w:hAnsi="Times New Roman" w:cs="Times New Roman"/>
                <w:sz w:val="24"/>
                <w:szCs w:val="24"/>
                <w:lang w:val="en-US"/>
              </w:rPr>
            </w:pPr>
            <w:del w:id="4431" w:author="erradi" w:date="2011-08-06T10:44:00Z">
              <w:r w:rsidDel="00541083">
                <w:rPr>
                  <w:rFonts w:ascii="Times New Roman" w:hAnsi="Times New Roman" w:cs="Times New Roman"/>
                  <w:sz w:val="24"/>
                  <w:szCs w:val="24"/>
                  <w:lang w:val="en-US"/>
                </w:rPr>
                <w:delText>10h:00</w:delText>
              </w:r>
            </w:del>
          </w:p>
        </w:tc>
        <w:tc>
          <w:tcPr>
            <w:tcW w:w="1024" w:type="dxa"/>
          </w:tcPr>
          <w:p w:rsidR="00767BB9" w:rsidRPr="00094455" w:rsidDel="00541083" w:rsidRDefault="00767BB9" w:rsidP="0097258D">
            <w:pPr>
              <w:ind w:left="709"/>
              <w:jc w:val="center"/>
              <w:rPr>
                <w:del w:id="4432" w:author="erradi" w:date="2011-08-06T10:44:00Z"/>
                <w:rFonts w:ascii="Times New Roman" w:hAnsi="Times New Roman" w:cs="Times New Roman"/>
                <w:color w:val="C00000"/>
                <w:sz w:val="24"/>
                <w:szCs w:val="24"/>
                <w:lang w:val="en-US"/>
              </w:rPr>
            </w:pPr>
            <w:del w:id="4433" w:author="erradi" w:date="2011-08-06T10:44:00Z">
              <w:r w:rsidRPr="00094455" w:rsidDel="00541083">
                <w:rPr>
                  <w:rFonts w:ascii="Times New Roman" w:hAnsi="Times New Roman" w:cs="Times New Roman"/>
                  <w:color w:val="C00000"/>
                  <w:sz w:val="24"/>
                  <w:szCs w:val="24"/>
                  <w:lang w:val="en-US"/>
                </w:rPr>
                <w:delText>1</w:delText>
              </w:r>
            </w:del>
          </w:p>
        </w:tc>
      </w:tr>
    </w:tbl>
    <w:p w:rsidR="00767BB9" w:rsidRPr="0097258D" w:rsidDel="00541083" w:rsidRDefault="00767BB9" w:rsidP="0097258D">
      <w:pPr>
        <w:ind w:left="709"/>
        <w:rPr>
          <w:del w:id="4434"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4435" w:author="erradi" w:date="2011-08-06T10:44:00Z"/>
          <w:rFonts w:ascii="Times New Roman" w:hAnsi="Times New Roman" w:cs="Times New Roman"/>
          <w:sz w:val="24"/>
          <w:szCs w:val="24"/>
          <w:lang w:val="en-US"/>
        </w:rPr>
      </w:pPr>
    </w:p>
    <w:p w:rsidR="00767BB9" w:rsidRPr="00BB3234" w:rsidDel="00541083" w:rsidRDefault="00767BB9" w:rsidP="0097258D">
      <w:pPr>
        <w:pStyle w:val="Paragraphedeliste"/>
        <w:numPr>
          <w:ilvl w:val="2"/>
          <w:numId w:val="1"/>
        </w:numPr>
        <w:ind w:left="709"/>
        <w:rPr>
          <w:del w:id="4436" w:author="erradi" w:date="2011-08-06T10:44:00Z"/>
          <w:rFonts w:ascii="Times New Roman" w:hAnsi="Times New Roman" w:cs="Times New Roman"/>
          <w:sz w:val="24"/>
          <w:szCs w:val="24"/>
          <w:lang w:val="en-US"/>
        </w:rPr>
      </w:pPr>
      <w:del w:id="4437" w:author="erradi" w:date="2011-08-06T10:44:00Z">
        <w:r w:rsidDel="00541083">
          <w:rPr>
            <w:rFonts w:ascii="Times New Roman" w:hAnsi="Times New Roman" w:cs="Times New Roman"/>
            <w:sz w:val="24"/>
            <w:szCs w:val="24"/>
            <w:lang w:val="en-US"/>
          </w:rPr>
          <w:delText>Returning to initial case : Equipment Deficient Impact</w:delText>
        </w:r>
      </w:del>
    </w:p>
    <w:p w:rsidR="00767BB9" w:rsidRPr="0097258D" w:rsidDel="00541083" w:rsidRDefault="00767BB9" w:rsidP="0097258D">
      <w:pPr>
        <w:pStyle w:val="Paragraphedeliste"/>
        <w:numPr>
          <w:ilvl w:val="3"/>
          <w:numId w:val="1"/>
        </w:numPr>
        <w:ind w:left="709"/>
        <w:rPr>
          <w:del w:id="4438" w:author="erradi" w:date="2011-08-06T10:44:00Z"/>
          <w:rFonts w:ascii="Times New Roman" w:hAnsi="Times New Roman" w:cs="Times New Roman"/>
          <w:sz w:val="24"/>
          <w:szCs w:val="24"/>
          <w:lang w:val="en-US"/>
        </w:rPr>
      </w:pPr>
      <w:del w:id="4439" w:author="erradi" w:date="2011-08-06T10:44:00Z">
        <w:r w:rsidRPr="0097258D" w:rsidDel="00541083">
          <w:rPr>
            <w:rFonts w:ascii="Times New Roman" w:hAnsi="Times New Roman" w:cs="Times New Roman"/>
            <w:sz w:val="24"/>
            <w:szCs w:val="24"/>
            <w:lang w:val="en-US"/>
          </w:rPr>
          <w:delText>Initialisation</w:delText>
        </w:r>
      </w:del>
    </w:p>
    <w:p w:rsidR="00767BB9" w:rsidRPr="0097258D" w:rsidDel="00541083" w:rsidRDefault="00767BB9" w:rsidP="0097258D">
      <w:pPr>
        <w:pStyle w:val="Paragraphedeliste"/>
        <w:ind w:left="709"/>
        <w:rPr>
          <w:del w:id="4440" w:author="erradi" w:date="2011-08-06T10:44:00Z"/>
          <w:rFonts w:ascii="Times New Roman" w:hAnsi="Times New Roman" w:cs="Times New Roman"/>
          <w:sz w:val="24"/>
          <w:szCs w:val="24"/>
          <w:lang w:val="en-US"/>
        </w:rPr>
      </w:pPr>
    </w:p>
    <w:p w:rsidR="00767BB9" w:rsidRPr="00840DB6" w:rsidDel="00541083" w:rsidRDefault="00767BB9" w:rsidP="0097258D">
      <w:pPr>
        <w:pStyle w:val="Paragraphedeliste"/>
        <w:ind w:left="709"/>
        <w:rPr>
          <w:del w:id="4441" w:author="erradi" w:date="2011-08-06T10:44:00Z"/>
          <w:rFonts w:ascii="Times New Roman" w:hAnsi="Times New Roman" w:cs="Times New Roman"/>
          <w:i/>
          <w:sz w:val="24"/>
          <w:szCs w:val="24"/>
          <w:u w:val="single"/>
          <w:lang w:val="en-US"/>
        </w:rPr>
      </w:pPr>
      <w:del w:id="4442" w:author="erradi" w:date="2011-08-06T10:44:00Z">
        <w:r w:rsidRPr="00BB3234" w:rsidDel="00541083">
          <w:rPr>
            <w:rFonts w:ascii="Times New Roman" w:hAnsi="Times New Roman" w:cs="Times New Roman"/>
            <w:i/>
            <w:sz w:val="24"/>
            <w:szCs w:val="24"/>
            <w:u w:val="single"/>
            <w:lang w:val="en-US"/>
          </w:rPr>
          <w:delText>Global Behavior Expres</w:delText>
        </w:r>
        <w:r w:rsidRPr="00840DB6" w:rsidDel="00541083">
          <w:rPr>
            <w:rFonts w:ascii="Times New Roman" w:hAnsi="Times New Roman" w:cs="Times New Roman"/>
            <w:i/>
            <w:sz w:val="24"/>
            <w:szCs w:val="24"/>
            <w:u w:val="single"/>
            <w:lang w:val="en-US"/>
          </w:rPr>
          <w:delText>sion</w:delText>
        </w:r>
      </w:del>
    </w:p>
    <w:p w:rsidR="00767BB9" w:rsidRPr="00763800" w:rsidDel="00541083" w:rsidRDefault="00767BB9" w:rsidP="0097258D">
      <w:pPr>
        <w:pStyle w:val="p1a"/>
        <w:ind w:left="709" w:firstLine="720"/>
        <w:rPr>
          <w:del w:id="4443" w:author="erradi" w:date="2011-08-06T10:44:00Z"/>
          <w:rFonts w:ascii="Times New Roman" w:hAnsi="Times New Roman"/>
        </w:rPr>
      </w:pPr>
      <w:del w:id="4444" w:author="erradi" w:date="2011-08-06T10:44:00Z">
        <w:r w:rsidRPr="00763800" w:rsidDel="00541083">
          <w:rPr>
            <w:rFonts w:ascii="Times New Roman" w:hAnsi="Times New Roman"/>
          </w:rPr>
          <w:delText xml:space="preserve">&lt;w&gt;{P,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 &lt;wait&gt;{P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w:delText>
        </w:r>
        <w:r w:rsidRPr="005D47B1" w:rsidDel="00541083">
          <w:rPr>
            <w:rFonts w:ascii="Times New Roman" w:hAnsi="Times New Roman"/>
          </w:rPr>
          <w:delText>ε</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4445" w:author="erradi" w:date="2011-08-06T10:44:00Z"/>
          <w:rFonts w:ascii="Times New Roman" w:hAnsi="Times New Roman"/>
          <w:vertAlign w:val="superscript"/>
        </w:rPr>
      </w:pPr>
      <w:del w:id="4446" w:author="erradi" w:date="2011-08-06T10:44:00Z">
        <w:r w:rsidRPr="00763800" w:rsidDel="00541083">
          <w:rPr>
            <w:rFonts w:ascii="Times New Roman" w:hAnsi="Times New Roman"/>
          </w:rPr>
          <w:delText>&lt;act&gt;{P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  &lt;assign&gt;{</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&lt;consult&gt;{P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del>
    </w:p>
    <w:p w:rsidR="00767BB9" w:rsidRPr="00763800" w:rsidDel="00541083" w:rsidRDefault="00767BB9" w:rsidP="0097258D">
      <w:pPr>
        <w:pStyle w:val="p1a"/>
        <w:ind w:left="709" w:firstLine="720"/>
        <w:rPr>
          <w:del w:id="4447" w:author="erradi" w:date="2011-08-06T10:44:00Z"/>
          <w:rFonts w:ascii="Times New Roman" w:hAnsi="Times New Roman"/>
        </w:rPr>
      </w:pPr>
      <w:del w:id="4448" w:author="erradi" w:date="2011-08-06T10:44:00Z">
        <w:r w:rsidRPr="00763800" w:rsidDel="00541083">
          <w:rPr>
            <w:rFonts w:ascii="Times New Roman" w:hAnsi="Times New Roman"/>
          </w:rPr>
          <w:delText>&lt;telemed</w:delText>
        </w:r>
        <w:r w:rsidRPr="00763800" w:rsidDel="00541083">
          <w:rPr>
            <w:rFonts w:ascii="Times New Roman" w:hAnsi="Times New Roman"/>
            <w:vertAlign w:val="subscript"/>
          </w:rPr>
          <w:delText>1</w:delText>
        </w:r>
        <w:r w:rsidRPr="00763800" w:rsidDel="00541083">
          <w:rPr>
            <w:rFonts w:ascii="Times New Roman" w:hAnsi="Times New Roman"/>
          </w:rPr>
          <w:delText>&gt; = &lt;registr&gt;{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RPr="00840DB6" w:rsidDel="00541083" w:rsidRDefault="00767BB9" w:rsidP="0097258D">
      <w:pPr>
        <w:pStyle w:val="Paragraphedeliste"/>
        <w:ind w:left="709"/>
        <w:rPr>
          <w:del w:id="4449" w:author="erradi" w:date="2011-08-06T10:44:00Z"/>
          <w:rFonts w:ascii="Times New Roman" w:hAnsi="Times New Roman" w:cs="Times New Roman"/>
          <w:i/>
          <w:sz w:val="24"/>
          <w:szCs w:val="24"/>
          <w:u w:val="single"/>
          <w:lang w:val="en-US"/>
        </w:rPr>
      </w:pPr>
      <w:del w:id="4450" w:author="erradi" w:date="2011-08-06T10:44:00Z">
        <w:r w:rsidRPr="00840DB6" w:rsidDel="00541083">
          <w:rPr>
            <w:rFonts w:ascii="Times New Roman" w:hAnsi="Times New Roman" w:cs="Times New Roman"/>
            <w:i/>
            <w:sz w:val="24"/>
            <w:szCs w:val="24"/>
            <w:u w:val="single"/>
            <w:lang w:val="en-US"/>
          </w:rPr>
          <w:delText>UML Activity Diagram</w:delText>
        </w:r>
      </w:del>
    </w:p>
    <w:p w:rsidR="00767BB9" w:rsidRPr="00820B92" w:rsidDel="00541083" w:rsidRDefault="00767BB9" w:rsidP="0097258D">
      <w:pPr>
        <w:pStyle w:val="Paragraphedeliste"/>
        <w:ind w:left="709"/>
        <w:rPr>
          <w:del w:id="4451" w:author="erradi" w:date="2011-08-06T10:44:00Z"/>
          <w:rFonts w:ascii="Times New Roman" w:hAnsi="Times New Roman" w:cs="Times New Roman"/>
          <w:sz w:val="24"/>
          <w:szCs w:val="24"/>
          <w:lang w:val="en-US"/>
        </w:rPr>
      </w:pPr>
    </w:p>
    <w:p w:rsidR="00767BB9" w:rsidRPr="00840DB6" w:rsidDel="00541083" w:rsidRDefault="00767BB9" w:rsidP="0097258D">
      <w:pPr>
        <w:pStyle w:val="Paragraphedeliste"/>
        <w:ind w:left="709"/>
        <w:rPr>
          <w:del w:id="4452" w:author="erradi" w:date="2011-08-06T10:44:00Z"/>
          <w:rFonts w:ascii="Times New Roman" w:hAnsi="Times New Roman" w:cs="Times New Roman"/>
          <w:i/>
          <w:sz w:val="24"/>
          <w:szCs w:val="24"/>
          <w:u w:val="single"/>
          <w:lang w:val="en-US"/>
        </w:rPr>
      </w:pPr>
      <w:del w:id="4453" w:author="erradi" w:date="2011-08-06T10:44:00Z">
        <w:r w:rsidRPr="00840DB6" w:rsidDel="00541083">
          <w:rPr>
            <w:rFonts w:ascii="Times New Roman" w:hAnsi="Times New Roman" w:cs="Times New Roman"/>
            <w:i/>
            <w:sz w:val="24"/>
            <w:szCs w:val="24"/>
            <w:u w:val="single"/>
            <w:lang w:val="en-US"/>
          </w:rPr>
          <w:delText>Matrix Generation</w:delText>
        </w:r>
      </w:del>
    </w:p>
    <w:p w:rsidR="00767BB9" w:rsidRPr="009D592F" w:rsidDel="00541083" w:rsidRDefault="00767BB9" w:rsidP="0097258D">
      <w:pPr>
        <w:pStyle w:val="Paragraphedeliste"/>
        <w:spacing w:after="0"/>
        <w:ind w:left="709"/>
        <w:jc w:val="center"/>
        <w:rPr>
          <w:del w:id="4454" w:author="erradi" w:date="2011-08-06T10:44:00Z"/>
          <w:rFonts w:ascii="Times New Roman" w:hAnsi="Times New Roman" w:cs="Times New Roman"/>
          <w:color w:val="C00000"/>
          <w:sz w:val="24"/>
          <w:szCs w:val="24"/>
          <w:lang w:val="en-US"/>
        </w:rPr>
      </w:pPr>
      <w:del w:id="4455" w:author="erradi" w:date="2011-08-06T10:44:00Z">
        <w:r w:rsidRPr="009D592F" w:rsidDel="00541083">
          <w:rPr>
            <w:rFonts w:ascii="Times New Roman" w:hAnsi="Times New Roman" w:cs="Times New Roman"/>
            <w:color w:val="C00000"/>
            <w:sz w:val="24"/>
            <w:szCs w:val="24"/>
            <w:lang w:val="en-US"/>
          </w:rPr>
          <w:delText>Collaboration-Role-Table</w:delText>
        </w:r>
      </w:del>
    </w:p>
    <w:tbl>
      <w:tblPr>
        <w:tblStyle w:val="Grilledutableau"/>
        <w:tblW w:w="0" w:type="auto"/>
        <w:tblInd w:w="720" w:type="dxa"/>
        <w:tblLook w:val="04A0"/>
      </w:tblPr>
      <w:tblGrid>
        <w:gridCol w:w="628"/>
        <w:gridCol w:w="528"/>
        <w:gridCol w:w="532"/>
        <w:gridCol w:w="528"/>
        <w:gridCol w:w="528"/>
        <w:gridCol w:w="532"/>
        <w:gridCol w:w="528"/>
        <w:gridCol w:w="528"/>
        <w:gridCol w:w="532"/>
        <w:gridCol w:w="528"/>
        <w:gridCol w:w="528"/>
        <w:gridCol w:w="532"/>
        <w:gridCol w:w="528"/>
        <w:gridCol w:w="528"/>
        <w:gridCol w:w="532"/>
        <w:gridCol w:w="528"/>
      </w:tblGrid>
      <w:tr w:rsidR="00767BB9" w:rsidRPr="00763800" w:rsidDel="00541083" w:rsidTr="00763800">
        <w:trPr>
          <w:trHeight w:val="135"/>
          <w:del w:id="4456" w:author="erradi" w:date="2011-08-06T10:44:00Z"/>
        </w:trPr>
        <w:tc>
          <w:tcPr>
            <w:tcW w:w="830" w:type="dxa"/>
            <w:vMerge w:val="restart"/>
          </w:tcPr>
          <w:p w:rsidR="00767BB9" w:rsidRPr="0097258D" w:rsidDel="00541083" w:rsidRDefault="00767BB9" w:rsidP="0097258D">
            <w:pPr>
              <w:pStyle w:val="Paragraphedeliste"/>
              <w:ind w:left="709"/>
              <w:rPr>
                <w:del w:id="4457" w:author="erradi" w:date="2011-08-06T10:44:00Z"/>
                <w:rFonts w:ascii="Times New Roman" w:hAnsi="Times New Roman" w:cs="Times New Roman"/>
                <w:sz w:val="24"/>
                <w:szCs w:val="24"/>
                <w:lang w:val="en-US"/>
              </w:rPr>
            </w:pPr>
          </w:p>
        </w:tc>
        <w:tc>
          <w:tcPr>
            <w:tcW w:w="1543" w:type="dxa"/>
            <w:gridSpan w:val="3"/>
          </w:tcPr>
          <w:p w:rsidR="00767BB9" w:rsidRPr="0097258D" w:rsidDel="00541083" w:rsidRDefault="00767BB9" w:rsidP="0097258D">
            <w:pPr>
              <w:pStyle w:val="Paragraphedeliste"/>
              <w:ind w:left="709"/>
              <w:rPr>
                <w:del w:id="4458" w:author="erradi" w:date="2011-08-06T10:44:00Z"/>
                <w:rFonts w:ascii="Times New Roman" w:hAnsi="Times New Roman" w:cs="Times New Roman"/>
                <w:sz w:val="24"/>
                <w:szCs w:val="24"/>
                <w:lang w:val="en-US"/>
              </w:rPr>
            </w:pPr>
            <w:del w:id="4459" w:author="erradi" w:date="2011-08-06T10:44:00Z">
              <w:r w:rsidRPr="0097258D" w:rsidDel="00541083">
                <w:rPr>
                  <w:rFonts w:ascii="Times New Roman" w:hAnsi="Times New Roman" w:cs="Times New Roman"/>
                  <w:sz w:val="24"/>
                  <w:szCs w:val="24"/>
                  <w:lang w:val="en-US"/>
                </w:rPr>
                <w:delText>Receptionist</w:delText>
              </w:r>
            </w:del>
          </w:p>
        </w:tc>
        <w:tc>
          <w:tcPr>
            <w:tcW w:w="1543" w:type="dxa"/>
            <w:gridSpan w:val="3"/>
          </w:tcPr>
          <w:p w:rsidR="00767BB9" w:rsidRPr="0097258D" w:rsidDel="00541083" w:rsidRDefault="00767BB9" w:rsidP="0097258D">
            <w:pPr>
              <w:pStyle w:val="Paragraphedeliste"/>
              <w:ind w:left="709"/>
              <w:rPr>
                <w:del w:id="4460" w:author="erradi" w:date="2011-08-06T10:44:00Z"/>
                <w:rFonts w:ascii="Times New Roman" w:hAnsi="Times New Roman" w:cs="Times New Roman"/>
                <w:sz w:val="24"/>
                <w:szCs w:val="24"/>
                <w:lang w:val="en-US"/>
              </w:rPr>
            </w:pPr>
            <w:del w:id="4461" w:author="erradi" w:date="2011-08-06T10:44:00Z">
              <w:r w:rsidRPr="0097258D" w:rsidDel="00541083">
                <w:rPr>
                  <w:rFonts w:ascii="Times New Roman" w:hAnsi="Times New Roman" w:cs="Times New Roman"/>
                  <w:sz w:val="24"/>
                  <w:szCs w:val="24"/>
                  <w:lang w:val="en-US"/>
                </w:rPr>
                <w:delText>Doctor</w:delText>
              </w:r>
            </w:del>
          </w:p>
        </w:tc>
        <w:tc>
          <w:tcPr>
            <w:tcW w:w="1544" w:type="dxa"/>
            <w:gridSpan w:val="3"/>
          </w:tcPr>
          <w:p w:rsidR="00767BB9" w:rsidRPr="0097258D" w:rsidDel="00541083" w:rsidRDefault="00767BB9" w:rsidP="0097258D">
            <w:pPr>
              <w:pStyle w:val="Paragraphedeliste"/>
              <w:ind w:left="709"/>
              <w:rPr>
                <w:del w:id="4462" w:author="erradi" w:date="2011-08-06T10:44:00Z"/>
                <w:rFonts w:ascii="Times New Roman" w:hAnsi="Times New Roman" w:cs="Times New Roman"/>
                <w:sz w:val="24"/>
                <w:szCs w:val="24"/>
                <w:lang w:val="en-US"/>
              </w:rPr>
            </w:pPr>
            <w:del w:id="4463" w:author="erradi" w:date="2011-08-06T10:44:00Z">
              <w:r w:rsidRPr="0097258D" w:rsidDel="00541083">
                <w:rPr>
                  <w:rFonts w:ascii="Times New Roman" w:hAnsi="Times New Roman" w:cs="Times New Roman"/>
                  <w:sz w:val="24"/>
                  <w:szCs w:val="24"/>
                  <w:lang w:val="en-US"/>
                </w:rPr>
                <w:delText>Equipement</w:delText>
              </w:r>
            </w:del>
          </w:p>
        </w:tc>
        <w:tc>
          <w:tcPr>
            <w:tcW w:w="1551" w:type="dxa"/>
            <w:gridSpan w:val="3"/>
          </w:tcPr>
          <w:p w:rsidR="00767BB9" w:rsidRPr="0097258D" w:rsidDel="00541083" w:rsidRDefault="00767BB9" w:rsidP="0097258D">
            <w:pPr>
              <w:pStyle w:val="Paragraphedeliste"/>
              <w:ind w:left="709"/>
              <w:rPr>
                <w:del w:id="4464" w:author="erradi" w:date="2011-08-06T10:44:00Z"/>
                <w:rFonts w:ascii="Times New Roman" w:hAnsi="Times New Roman" w:cs="Times New Roman"/>
                <w:sz w:val="24"/>
                <w:szCs w:val="24"/>
                <w:lang w:val="en-US"/>
              </w:rPr>
            </w:pPr>
            <w:del w:id="4465" w:author="erradi" w:date="2011-08-06T10:44:00Z">
              <w:r w:rsidRPr="0097258D" w:rsidDel="00541083">
                <w:rPr>
                  <w:rFonts w:ascii="Times New Roman" w:hAnsi="Times New Roman" w:cs="Times New Roman"/>
                  <w:sz w:val="24"/>
                  <w:szCs w:val="24"/>
                  <w:lang w:val="en-US"/>
                </w:rPr>
                <w:delText>Patient</w:delText>
              </w:r>
            </w:del>
          </w:p>
        </w:tc>
        <w:tc>
          <w:tcPr>
            <w:tcW w:w="1557" w:type="dxa"/>
            <w:gridSpan w:val="3"/>
          </w:tcPr>
          <w:p w:rsidR="00767BB9" w:rsidRPr="0097258D" w:rsidDel="00541083" w:rsidRDefault="00767BB9" w:rsidP="0097258D">
            <w:pPr>
              <w:pStyle w:val="Paragraphedeliste"/>
              <w:ind w:left="709"/>
              <w:rPr>
                <w:del w:id="4466" w:author="erradi" w:date="2011-08-06T10:44:00Z"/>
                <w:rFonts w:ascii="Times New Roman" w:hAnsi="Times New Roman" w:cs="Times New Roman"/>
                <w:sz w:val="24"/>
                <w:szCs w:val="24"/>
                <w:lang w:val="en-US"/>
              </w:rPr>
            </w:pPr>
            <w:del w:id="4467" w:author="erradi" w:date="2011-08-06T10:44:00Z">
              <w:r w:rsidRPr="0097258D" w:rsidDel="00541083">
                <w:rPr>
                  <w:rFonts w:ascii="Times New Roman" w:hAnsi="Times New Roman" w:cs="Times New Roman"/>
                  <w:sz w:val="24"/>
                  <w:szCs w:val="24"/>
                  <w:lang w:val="en-US"/>
                </w:rPr>
                <w:delText>UrgentAgent</w:delText>
              </w:r>
            </w:del>
          </w:p>
        </w:tc>
      </w:tr>
      <w:tr w:rsidR="00767BB9" w:rsidRPr="00763800" w:rsidDel="00541083" w:rsidTr="00763800">
        <w:trPr>
          <w:trHeight w:val="135"/>
          <w:del w:id="4468" w:author="erradi" w:date="2011-08-06T10:44:00Z"/>
        </w:trPr>
        <w:tc>
          <w:tcPr>
            <w:tcW w:w="830" w:type="dxa"/>
            <w:vMerge/>
          </w:tcPr>
          <w:p w:rsidR="00767BB9" w:rsidRPr="0097258D" w:rsidDel="00541083" w:rsidRDefault="00767BB9" w:rsidP="0097258D">
            <w:pPr>
              <w:pStyle w:val="Paragraphedeliste"/>
              <w:ind w:left="709"/>
              <w:rPr>
                <w:del w:id="4469" w:author="erradi" w:date="2011-08-06T10:44:00Z"/>
                <w:rFonts w:ascii="Times New Roman" w:hAnsi="Times New Roman" w:cs="Times New Roman"/>
                <w:sz w:val="24"/>
                <w:szCs w:val="24"/>
                <w:lang w:val="en-US"/>
              </w:rPr>
            </w:pPr>
          </w:p>
        </w:tc>
        <w:tc>
          <w:tcPr>
            <w:tcW w:w="510" w:type="dxa"/>
          </w:tcPr>
          <w:p w:rsidR="00767BB9" w:rsidRPr="0097258D" w:rsidDel="00541083" w:rsidRDefault="00767BB9" w:rsidP="0097258D">
            <w:pPr>
              <w:pStyle w:val="Paragraphedeliste"/>
              <w:ind w:left="709"/>
              <w:rPr>
                <w:del w:id="4470" w:author="erradi" w:date="2011-08-06T10:44:00Z"/>
                <w:rFonts w:ascii="Times New Roman" w:hAnsi="Times New Roman" w:cs="Times New Roman"/>
                <w:sz w:val="24"/>
                <w:szCs w:val="24"/>
                <w:lang w:val="en-US"/>
              </w:rPr>
            </w:pPr>
            <w:del w:id="4471" w:author="erradi" w:date="2011-08-06T10:44:00Z">
              <w:r w:rsidRPr="0097258D" w:rsidDel="00541083">
                <w:rPr>
                  <w:rFonts w:ascii="Times New Roman" w:hAnsi="Times New Roman" w:cs="Times New Roman"/>
                  <w:sz w:val="24"/>
                  <w:szCs w:val="24"/>
                  <w:lang w:val="en-US"/>
                </w:rPr>
                <w:delText>SR</w:delText>
              </w:r>
            </w:del>
          </w:p>
        </w:tc>
        <w:tc>
          <w:tcPr>
            <w:tcW w:w="523" w:type="dxa"/>
          </w:tcPr>
          <w:p w:rsidR="00767BB9" w:rsidRPr="0097258D" w:rsidDel="00541083" w:rsidRDefault="00767BB9" w:rsidP="0097258D">
            <w:pPr>
              <w:pStyle w:val="Paragraphedeliste"/>
              <w:ind w:left="709"/>
              <w:rPr>
                <w:del w:id="4472" w:author="erradi" w:date="2011-08-06T10:44:00Z"/>
                <w:rFonts w:ascii="Times New Roman" w:hAnsi="Times New Roman" w:cs="Times New Roman"/>
                <w:sz w:val="24"/>
                <w:szCs w:val="24"/>
                <w:lang w:val="en-US"/>
              </w:rPr>
            </w:pPr>
            <w:del w:id="4473" w:author="erradi" w:date="2011-08-06T10:44:00Z">
              <w:r w:rsidRPr="0097258D" w:rsidDel="00541083">
                <w:rPr>
                  <w:rFonts w:ascii="Times New Roman" w:hAnsi="Times New Roman" w:cs="Times New Roman"/>
                  <w:sz w:val="24"/>
                  <w:szCs w:val="24"/>
                  <w:lang w:val="en-US"/>
                </w:rPr>
                <w:delText>TR</w:delText>
              </w:r>
            </w:del>
          </w:p>
        </w:tc>
        <w:tc>
          <w:tcPr>
            <w:tcW w:w="510" w:type="dxa"/>
          </w:tcPr>
          <w:p w:rsidR="00767BB9" w:rsidRPr="0097258D" w:rsidDel="00541083" w:rsidRDefault="00767BB9" w:rsidP="0097258D">
            <w:pPr>
              <w:pStyle w:val="Paragraphedeliste"/>
              <w:ind w:left="709"/>
              <w:rPr>
                <w:del w:id="4474" w:author="erradi" w:date="2011-08-06T10:44:00Z"/>
                <w:rFonts w:ascii="Times New Roman" w:hAnsi="Times New Roman" w:cs="Times New Roman"/>
                <w:sz w:val="24"/>
                <w:szCs w:val="24"/>
                <w:lang w:val="en-US"/>
              </w:rPr>
            </w:pPr>
            <w:del w:id="4475" w:author="erradi" w:date="2011-08-06T10:44:00Z">
              <w:r w:rsidRPr="0097258D" w:rsidDel="00541083">
                <w:rPr>
                  <w:rFonts w:ascii="Times New Roman" w:hAnsi="Times New Roman" w:cs="Times New Roman"/>
                  <w:sz w:val="24"/>
                  <w:szCs w:val="24"/>
                  <w:lang w:val="en-US"/>
                </w:rPr>
                <w:delText>PR</w:delText>
              </w:r>
            </w:del>
          </w:p>
        </w:tc>
        <w:tc>
          <w:tcPr>
            <w:tcW w:w="510" w:type="dxa"/>
          </w:tcPr>
          <w:p w:rsidR="00767BB9" w:rsidRPr="0097258D" w:rsidDel="00541083" w:rsidRDefault="00767BB9" w:rsidP="0097258D">
            <w:pPr>
              <w:pStyle w:val="Paragraphedeliste"/>
              <w:ind w:left="709"/>
              <w:rPr>
                <w:del w:id="4476" w:author="erradi" w:date="2011-08-06T10:44:00Z"/>
                <w:rFonts w:ascii="Times New Roman" w:hAnsi="Times New Roman" w:cs="Times New Roman"/>
                <w:sz w:val="24"/>
                <w:szCs w:val="24"/>
                <w:lang w:val="en-US"/>
              </w:rPr>
            </w:pPr>
            <w:del w:id="4477" w:author="erradi" w:date="2011-08-06T10:44:00Z">
              <w:r w:rsidRPr="0097258D" w:rsidDel="00541083">
                <w:rPr>
                  <w:rFonts w:ascii="Times New Roman" w:hAnsi="Times New Roman" w:cs="Times New Roman"/>
                  <w:sz w:val="24"/>
                  <w:szCs w:val="24"/>
                  <w:lang w:val="en-US"/>
                </w:rPr>
                <w:delText>SR</w:delText>
              </w:r>
            </w:del>
          </w:p>
        </w:tc>
        <w:tc>
          <w:tcPr>
            <w:tcW w:w="523" w:type="dxa"/>
          </w:tcPr>
          <w:p w:rsidR="00767BB9" w:rsidRPr="0097258D" w:rsidDel="00541083" w:rsidRDefault="00767BB9" w:rsidP="0097258D">
            <w:pPr>
              <w:pStyle w:val="Paragraphedeliste"/>
              <w:ind w:left="709"/>
              <w:rPr>
                <w:del w:id="4478" w:author="erradi" w:date="2011-08-06T10:44:00Z"/>
                <w:rFonts w:ascii="Times New Roman" w:hAnsi="Times New Roman" w:cs="Times New Roman"/>
                <w:sz w:val="24"/>
                <w:szCs w:val="24"/>
                <w:lang w:val="en-US"/>
              </w:rPr>
            </w:pPr>
            <w:del w:id="4479" w:author="erradi" w:date="2011-08-06T10:44:00Z">
              <w:r w:rsidRPr="0097258D" w:rsidDel="00541083">
                <w:rPr>
                  <w:rFonts w:ascii="Times New Roman" w:hAnsi="Times New Roman" w:cs="Times New Roman"/>
                  <w:sz w:val="24"/>
                  <w:szCs w:val="24"/>
                  <w:lang w:val="en-US"/>
                </w:rPr>
                <w:delText>TR</w:delText>
              </w:r>
            </w:del>
          </w:p>
        </w:tc>
        <w:tc>
          <w:tcPr>
            <w:tcW w:w="510" w:type="dxa"/>
          </w:tcPr>
          <w:p w:rsidR="00767BB9" w:rsidRPr="0097258D" w:rsidDel="00541083" w:rsidRDefault="00767BB9" w:rsidP="0097258D">
            <w:pPr>
              <w:pStyle w:val="Paragraphedeliste"/>
              <w:ind w:left="709"/>
              <w:rPr>
                <w:del w:id="4480" w:author="erradi" w:date="2011-08-06T10:44:00Z"/>
                <w:rFonts w:ascii="Times New Roman" w:hAnsi="Times New Roman" w:cs="Times New Roman"/>
                <w:sz w:val="24"/>
                <w:szCs w:val="24"/>
                <w:lang w:val="en-US"/>
              </w:rPr>
            </w:pPr>
            <w:del w:id="4481" w:author="erradi" w:date="2011-08-06T10:44:00Z">
              <w:r w:rsidRPr="0097258D" w:rsidDel="00541083">
                <w:rPr>
                  <w:rFonts w:ascii="Times New Roman" w:hAnsi="Times New Roman" w:cs="Times New Roman"/>
                  <w:sz w:val="24"/>
                  <w:szCs w:val="24"/>
                  <w:lang w:val="en-US"/>
                </w:rPr>
                <w:delText>PR</w:delText>
              </w:r>
            </w:del>
          </w:p>
        </w:tc>
        <w:tc>
          <w:tcPr>
            <w:tcW w:w="510" w:type="dxa"/>
          </w:tcPr>
          <w:p w:rsidR="00767BB9" w:rsidRPr="0097258D" w:rsidDel="00541083" w:rsidRDefault="00767BB9" w:rsidP="0097258D">
            <w:pPr>
              <w:pStyle w:val="Paragraphedeliste"/>
              <w:ind w:left="709"/>
              <w:rPr>
                <w:del w:id="4482" w:author="erradi" w:date="2011-08-06T10:44:00Z"/>
                <w:rFonts w:ascii="Times New Roman" w:hAnsi="Times New Roman" w:cs="Times New Roman"/>
                <w:sz w:val="24"/>
                <w:szCs w:val="24"/>
                <w:lang w:val="en-US"/>
              </w:rPr>
            </w:pPr>
            <w:del w:id="4483" w:author="erradi" w:date="2011-08-06T10:44:00Z">
              <w:r w:rsidRPr="0097258D" w:rsidDel="00541083">
                <w:rPr>
                  <w:rFonts w:ascii="Times New Roman" w:hAnsi="Times New Roman" w:cs="Times New Roman"/>
                  <w:sz w:val="24"/>
                  <w:szCs w:val="24"/>
                  <w:lang w:val="en-US"/>
                </w:rPr>
                <w:delText>SR</w:delText>
              </w:r>
            </w:del>
          </w:p>
        </w:tc>
        <w:tc>
          <w:tcPr>
            <w:tcW w:w="523" w:type="dxa"/>
          </w:tcPr>
          <w:p w:rsidR="00767BB9" w:rsidRPr="0097258D" w:rsidDel="00541083" w:rsidRDefault="00767BB9" w:rsidP="0097258D">
            <w:pPr>
              <w:pStyle w:val="Paragraphedeliste"/>
              <w:ind w:left="709"/>
              <w:rPr>
                <w:del w:id="4484" w:author="erradi" w:date="2011-08-06T10:44:00Z"/>
                <w:rFonts w:ascii="Times New Roman" w:hAnsi="Times New Roman" w:cs="Times New Roman"/>
                <w:sz w:val="24"/>
                <w:szCs w:val="24"/>
                <w:lang w:val="en-US"/>
              </w:rPr>
            </w:pPr>
            <w:del w:id="4485" w:author="erradi" w:date="2011-08-06T10:44:00Z">
              <w:r w:rsidRPr="0097258D" w:rsidDel="00541083">
                <w:rPr>
                  <w:rFonts w:ascii="Times New Roman" w:hAnsi="Times New Roman" w:cs="Times New Roman"/>
                  <w:sz w:val="24"/>
                  <w:szCs w:val="24"/>
                  <w:lang w:val="en-US"/>
                </w:rPr>
                <w:delText>TR</w:delText>
              </w:r>
            </w:del>
          </w:p>
        </w:tc>
        <w:tc>
          <w:tcPr>
            <w:tcW w:w="511" w:type="dxa"/>
          </w:tcPr>
          <w:p w:rsidR="00767BB9" w:rsidRPr="0097258D" w:rsidDel="00541083" w:rsidRDefault="00767BB9" w:rsidP="0097258D">
            <w:pPr>
              <w:pStyle w:val="Paragraphedeliste"/>
              <w:ind w:left="709"/>
              <w:rPr>
                <w:del w:id="4486" w:author="erradi" w:date="2011-08-06T10:44:00Z"/>
                <w:rFonts w:ascii="Times New Roman" w:hAnsi="Times New Roman" w:cs="Times New Roman"/>
                <w:sz w:val="24"/>
                <w:szCs w:val="24"/>
                <w:lang w:val="en-US"/>
              </w:rPr>
            </w:pPr>
            <w:del w:id="4487" w:author="erradi" w:date="2011-08-06T10:44:00Z">
              <w:r w:rsidRPr="0097258D" w:rsidDel="00541083">
                <w:rPr>
                  <w:rFonts w:ascii="Times New Roman" w:hAnsi="Times New Roman" w:cs="Times New Roman"/>
                  <w:sz w:val="24"/>
                  <w:szCs w:val="24"/>
                  <w:lang w:val="en-US"/>
                </w:rPr>
                <w:delText>PR</w:delText>
              </w:r>
            </w:del>
          </w:p>
        </w:tc>
        <w:tc>
          <w:tcPr>
            <w:tcW w:w="514" w:type="dxa"/>
          </w:tcPr>
          <w:p w:rsidR="00767BB9" w:rsidRPr="0097258D" w:rsidDel="00541083" w:rsidRDefault="00767BB9" w:rsidP="0097258D">
            <w:pPr>
              <w:pStyle w:val="Paragraphedeliste"/>
              <w:ind w:left="709"/>
              <w:rPr>
                <w:del w:id="4488" w:author="erradi" w:date="2011-08-06T10:44:00Z"/>
                <w:rFonts w:ascii="Times New Roman" w:hAnsi="Times New Roman" w:cs="Times New Roman"/>
                <w:sz w:val="24"/>
                <w:szCs w:val="24"/>
                <w:lang w:val="en-US"/>
              </w:rPr>
            </w:pPr>
            <w:del w:id="4489" w:author="erradi" w:date="2011-08-06T10:44:00Z">
              <w:r w:rsidRPr="0097258D" w:rsidDel="00541083">
                <w:rPr>
                  <w:rFonts w:ascii="Times New Roman" w:hAnsi="Times New Roman" w:cs="Times New Roman"/>
                  <w:sz w:val="24"/>
                  <w:szCs w:val="24"/>
                  <w:lang w:val="en-US"/>
                </w:rPr>
                <w:delText>SR</w:delText>
              </w:r>
            </w:del>
          </w:p>
        </w:tc>
        <w:tc>
          <w:tcPr>
            <w:tcW w:w="523" w:type="dxa"/>
          </w:tcPr>
          <w:p w:rsidR="00767BB9" w:rsidRPr="0097258D" w:rsidDel="00541083" w:rsidRDefault="00767BB9" w:rsidP="0097258D">
            <w:pPr>
              <w:pStyle w:val="Paragraphedeliste"/>
              <w:ind w:left="709"/>
              <w:rPr>
                <w:del w:id="4490" w:author="erradi" w:date="2011-08-06T10:44:00Z"/>
                <w:rFonts w:ascii="Times New Roman" w:hAnsi="Times New Roman" w:cs="Times New Roman"/>
                <w:sz w:val="24"/>
                <w:szCs w:val="24"/>
                <w:lang w:val="en-US"/>
              </w:rPr>
            </w:pPr>
            <w:del w:id="4491" w:author="erradi" w:date="2011-08-06T10:44:00Z">
              <w:r w:rsidRPr="0097258D" w:rsidDel="00541083">
                <w:rPr>
                  <w:rFonts w:ascii="Times New Roman" w:hAnsi="Times New Roman" w:cs="Times New Roman"/>
                  <w:sz w:val="24"/>
                  <w:szCs w:val="24"/>
                  <w:lang w:val="en-US"/>
                </w:rPr>
                <w:delText>TR</w:delText>
              </w:r>
            </w:del>
          </w:p>
        </w:tc>
        <w:tc>
          <w:tcPr>
            <w:tcW w:w="514" w:type="dxa"/>
          </w:tcPr>
          <w:p w:rsidR="00767BB9" w:rsidRPr="0097258D" w:rsidDel="00541083" w:rsidRDefault="00767BB9" w:rsidP="0097258D">
            <w:pPr>
              <w:pStyle w:val="Paragraphedeliste"/>
              <w:ind w:left="709"/>
              <w:rPr>
                <w:del w:id="4492" w:author="erradi" w:date="2011-08-06T10:44:00Z"/>
                <w:rFonts w:ascii="Times New Roman" w:hAnsi="Times New Roman" w:cs="Times New Roman"/>
                <w:sz w:val="24"/>
                <w:szCs w:val="24"/>
                <w:lang w:val="en-US"/>
              </w:rPr>
            </w:pPr>
            <w:del w:id="4493" w:author="erradi" w:date="2011-08-06T10:44:00Z">
              <w:r w:rsidRPr="0097258D" w:rsidDel="00541083">
                <w:rPr>
                  <w:rFonts w:ascii="Times New Roman" w:hAnsi="Times New Roman" w:cs="Times New Roman"/>
                  <w:sz w:val="24"/>
                  <w:szCs w:val="24"/>
                  <w:lang w:val="en-US"/>
                </w:rPr>
                <w:delText>PR</w:delText>
              </w:r>
            </w:del>
          </w:p>
        </w:tc>
        <w:tc>
          <w:tcPr>
            <w:tcW w:w="517" w:type="dxa"/>
          </w:tcPr>
          <w:p w:rsidR="00767BB9" w:rsidRPr="0097258D" w:rsidDel="00541083" w:rsidRDefault="00767BB9" w:rsidP="0097258D">
            <w:pPr>
              <w:pStyle w:val="Paragraphedeliste"/>
              <w:ind w:left="709"/>
              <w:rPr>
                <w:del w:id="4494" w:author="erradi" w:date="2011-08-06T10:44:00Z"/>
                <w:rFonts w:ascii="Times New Roman" w:hAnsi="Times New Roman" w:cs="Times New Roman"/>
                <w:sz w:val="24"/>
                <w:szCs w:val="24"/>
                <w:lang w:val="en-US"/>
              </w:rPr>
            </w:pPr>
            <w:del w:id="4495" w:author="erradi" w:date="2011-08-06T10:44:00Z">
              <w:r w:rsidRPr="0097258D" w:rsidDel="00541083">
                <w:rPr>
                  <w:rFonts w:ascii="Times New Roman" w:hAnsi="Times New Roman" w:cs="Times New Roman"/>
                  <w:sz w:val="24"/>
                  <w:szCs w:val="24"/>
                  <w:lang w:val="en-US"/>
                </w:rPr>
                <w:delText>SR</w:delText>
              </w:r>
            </w:del>
          </w:p>
        </w:tc>
        <w:tc>
          <w:tcPr>
            <w:tcW w:w="523" w:type="dxa"/>
          </w:tcPr>
          <w:p w:rsidR="00767BB9" w:rsidRPr="0097258D" w:rsidDel="00541083" w:rsidRDefault="00767BB9" w:rsidP="0097258D">
            <w:pPr>
              <w:pStyle w:val="Paragraphedeliste"/>
              <w:ind w:left="709"/>
              <w:rPr>
                <w:del w:id="4496" w:author="erradi" w:date="2011-08-06T10:44:00Z"/>
                <w:rFonts w:ascii="Times New Roman" w:hAnsi="Times New Roman" w:cs="Times New Roman"/>
                <w:sz w:val="24"/>
                <w:szCs w:val="24"/>
                <w:lang w:val="en-US"/>
              </w:rPr>
            </w:pPr>
            <w:del w:id="4497" w:author="erradi" w:date="2011-08-06T10:44:00Z">
              <w:r w:rsidRPr="0097258D" w:rsidDel="00541083">
                <w:rPr>
                  <w:rFonts w:ascii="Times New Roman" w:hAnsi="Times New Roman" w:cs="Times New Roman"/>
                  <w:sz w:val="24"/>
                  <w:szCs w:val="24"/>
                  <w:lang w:val="en-US"/>
                </w:rPr>
                <w:delText>TR</w:delText>
              </w:r>
            </w:del>
          </w:p>
        </w:tc>
        <w:tc>
          <w:tcPr>
            <w:tcW w:w="517" w:type="dxa"/>
          </w:tcPr>
          <w:p w:rsidR="00767BB9" w:rsidRPr="0097258D" w:rsidDel="00541083" w:rsidRDefault="00767BB9" w:rsidP="0097258D">
            <w:pPr>
              <w:pStyle w:val="Paragraphedeliste"/>
              <w:ind w:left="709"/>
              <w:rPr>
                <w:del w:id="4498" w:author="erradi" w:date="2011-08-06T10:44:00Z"/>
                <w:rFonts w:ascii="Times New Roman" w:hAnsi="Times New Roman" w:cs="Times New Roman"/>
                <w:sz w:val="24"/>
                <w:szCs w:val="24"/>
                <w:lang w:val="en-US"/>
              </w:rPr>
            </w:pPr>
            <w:del w:id="4499" w:author="erradi" w:date="2011-08-06T10:44:00Z">
              <w:r w:rsidRPr="0097258D" w:rsidDel="00541083">
                <w:rPr>
                  <w:rFonts w:ascii="Times New Roman" w:hAnsi="Times New Roman" w:cs="Times New Roman"/>
                  <w:sz w:val="24"/>
                  <w:szCs w:val="24"/>
                  <w:lang w:val="en-US"/>
                </w:rPr>
                <w:delText>PR</w:delText>
              </w:r>
            </w:del>
          </w:p>
        </w:tc>
      </w:tr>
      <w:tr w:rsidR="00767BB9" w:rsidRPr="00763800" w:rsidDel="00541083" w:rsidTr="00763800">
        <w:trPr>
          <w:del w:id="4500" w:author="erradi" w:date="2011-08-06T10:44:00Z"/>
        </w:trPr>
        <w:tc>
          <w:tcPr>
            <w:tcW w:w="830" w:type="dxa"/>
          </w:tcPr>
          <w:p w:rsidR="00767BB9" w:rsidRPr="0097258D" w:rsidDel="00541083" w:rsidRDefault="00767BB9" w:rsidP="0097258D">
            <w:pPr>
              <w:pStyle w:val="Paragraphedeliste"/>
              <w:ind w:left="709"/>
              <w:rPr>
                <w:del w:id="4501" w:author="erradi" w:date="2011-08-06T10:44:00Z"/>
                <w:rFonts w:ascii="Times New Roman" w:hAnsi="Times New Roman" w:cs="Times New Roman"/>
                <w:sz w:val="24"/>
                <w:szCs w:val="24"/>
                <w:lang w:val="en-US"/>
              </w:rPr>
            </w:pPr>
            <w:del w:id="4502" w:author="erradi" w:date="2011-08-06T10:44:00Z">
              <w:r w:rsidRPr="0097258D" w:rsidDel="00541083">
                <w:rPr>
                  <w:rFonts w:ascii="Times New Roman" w:hAnsi="Times New Roman" w:cs="Times New Roman"/>
                  <w:sz w:val="24"/>
                  <w:szCs w:val="24"/>
                  <w:lang w:val="en-US"/>
                </w:rPr>
                <w:delText>registr</w:delText>
              </w:r>
            </w:del>
          </w:p>
        </w:tc>
        <w:tc>
          <w:tcPr>
            <w:tcW w:w="510" w:type="dxa"/>
          </w:tcPr>
          <w:p w:rsidR="00767BB9" w:rsidRPr="0097258D" w:rsidDel="00541083" w:rsidRDefault="00767BB9" w:rsidP="0097258D">
            <w:pPr>
              <w:pStyle w:val="Paragraphedeliste"/>
              <w:ind w:left="709"/>
              <w:rPr>
                <w:del w:id="4503" w:author="erradi" w:date="2011-08-06T10:44:00Z"/>
                <w:rFonts w:ascii="Times New Roman" w:hAnsi="Times New Roman" w:cs="Times New Roman"/>
                <w:sz w:val="24"/>
                <w:szCs w:val="24"/>
                <w:lang w:val="en-US"/>
              </w:rPr>
            </w:pPr>
            <w:del w:id="4504"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05" w:author="erradi" w:date="2011-08-06T10:44:00Z"/>
                <w:rFonts w:ascii="Times New Roman" w:hAnsi="Times New Roman" w:cs="Times New Roman"/>
                <w:sz w:val="24"/>
                <w:szCs w:val="24"/>
                <w:lang w:val="en-US"/>
              </w:rPr>
            </w:pPr>
            <w:del w:id="4506"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07" w:author="erradi" w:date="2011-08-06T10:44:00Z"/>
                <w:rFonts w:ascii="Times New Roman" w:hAnsi="Times New Roman" w:cs="Times New Roman"/>
                <w:sz w:val="24"/>
                <w:szCs w:val="24"/>
                <w:lang w:val="en-US"/>
              </w:rPr>
            </w:pPr>
            <w:del w:id="4508"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09" w:author="erradi" w:date="2011-08-06T10:44:00Z"/>
                <w:rFonts w:ascii="Times New Roman" w:hAnsi="Times New Roman" w:cs="Times New Roman"/>
                <w:sz w:val="24"/>
                <w:szCs w:val="24"/>
                <w:lang w:val="en-US"/>
              </w:rPr>
            </w:pPr>
            <w:del w:id="4510"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11" w:author="erradi" w:date="2011-08-06T10:44:00Z"/>
                <w:rFonts w:ascii="Times New Roman" w:hAnsi="Times New Roman" w:cs="Times New Roman"/>
                <w:sz w:val="24"/>
                <w:szCs w:val="24"/>
                <w:lang w:val="en-US"/>
              </w:rPr>
            </w:pPr>
            <w:del w:id="4512"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513" w:author="erradi" w:date="2011-08-06T10:44:00Z"/>
                <w:rFonts w:ascii="Times New Roman" w:hAnsi="Times New Roman" w:cs="Times New Roman"/>
                <w:sz w:val="24"/>
                <w:szCs w:val="24"/>
                <w:lang w:val="en-US"/>
              </w:rPr>
            </w:pPr>
            <w:del w:id="4514"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515" w:author="erradi" w:date="2011-08-06T10:44:00Z"/>
                <w:rFonts w:ascii="Times New Roman" w:hAnsi="Times New Roman" w:cs="Times New Roman"/>
                <w:sz w:val="24"/>
                <w:szCs w:val="24"/>
                <w:lang w:val="en-US"/>
              </w:rPr>
            </w:pPr>
            <w:del w:id="4516"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17" w:author="erradi" w:date="2011-08-06T10:44:00Z"/>
                <w:rFonts w:ascii="Times New Roman" w:hAnsi="Times New Roman" w:cs="Times New Roman"/>
                <w:sz w:val="24"/>
                <w:szCs w:val="24"/>
                <w:lang w:val="en-US"/>
              </w:rPr>
            </w:pPr>
            <w:del w:id="4518" w:author="erradi" w:date="2011-08-06T10:44:00Z">
              <w:r w:rsidRPr="0097258D" w:rsidDel="00541083">
                <w:rPr>
                  <w:rFonts w:ascii="Times New Roman" w:hAnsi="Times New Roman" w:cs="Times New Roman"/>
                  <w:sz w:val="24"/>
                  <w:szCs w:val="24"/>
                  <w:lang w:val="en-US"/>
                </w:rPr>
                <w:delText>0</w:delText>
              </w:r>
            </w:del>
          </w:p>
        </w:tc>
        <w:tc>
          <w:tcPr>
            <w:tcW w:w="511" w:type="dxa"/>
          </w:tcPr>
          <w:p w:rsidR="00767BB9" w:rsidRPr="0097258D" w:rsidDel="00541083" w:rsidRDefault="00767BB9" w:rsidP="0097258D">
            <w:pPr>
              <w:pStyle w:val="Paragraphedeliste"/>
              <w:ind w:left="709"/>
              <w:rPr>
                <w:del w:id="4519" w:author="erradi" w:date="2011-08-06T10:44:00Z"/>
                <w:rFonts w:ascii="Times New Roman" w:hAnsi="Times New Roman" w:cs="Times New Roman"/>
                <w:sz w:val="24"/>
                <w:szCs w:val="24"/>
                <w:lang w:val="en-US"/>
              </w:rPr>
            </w:pPr>
            <w:del w:id="4520"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521" w:author="erradi" w:date="2011-08-06T10:44:00Z"/>
                <w:rFonts w:ascii="Times New Roman" w:hAnsi="Times New Roman" w:cs="Times New Roman"/>
                <w:sz w:val="24"/>
                <w:szCs w:val="24"/>
                <w:lang w:val="en-US"/>
              </w:rPr>
            </w:pPr>
            <w:del w:id="4522" w:author="erradi" w:date="2011-08-06T10:44:00Z">
              <w:r w:rsidRPr="0097258D" w:rsidDel="00541083">
                <w:rPr>
                  <w:rFonts w:ascii="Times New Roman" w:hAnsi="Times New Roman" w:cs="Times New Roman"/>
                  <w:sz w:val="24"/>
                  <w:szCs w:val="24"/>
                  <w:lang w:val="en-US"/>
                </w:rPr>
                <w:delText>1</w:delText>
              </w:r>
            </w:del>
          </w:p>
        </w:tc>
        <w:tc>
          <w:tcPr>
            <w:tcW w:w="523" w:type="dxa"/>
          </w:tcPr>
          <w:p w:rsidR="00767BB9" w:rsidRPr="0097258D" w:rsidDel="00541083" w:rsidRDefault="00767BB9" w:rsidP="0097258D">
            <w:pPr>
              <w:pStyle w:val="Paragraphedeliste"/>
              <w:ind w:left="709"/>
              <w:rPr>
                <w:del w:id="4523" w:author="erradi" w:date="2011-08-06T10:44:00Z"/>
                <w:rFonts w:ascii="Times New Roman" w:hAnsi="Times New Roman" w:cs="Times New Roman"/>
                <w:sz w:val="24"/>
                <w:szCs w:val="24"/>
                <w:lang w:val="en-US"/>
              </w:rPr>
            </w:pPr>
            <w:del w:id="4524" w:author="erradi" w:date="2011-08-06T10:44:00Z">
              <w:r w:rsidRPr="0097258D" w:rsidDel="00541083">
                <w:rPr>
                  <w:rFonts w:ascii="Times New Roman" w:hAnsi="Times New Roman" w:cs="Times New Roman"/>
                  <w:sz w:val="24"/>
                  <w:szCs w:val="24"/>
                  <w:lang w:val="en-US"/>
                </w:rPr>
                <w:delText>1</w:delText>
              </w:r>
            </w:del>
          </w:p>
        </w:tc>
        <w:tc>
          <w:tcPr>
            <w:tcW w:w="514" w:type="dxa"/>
          </w:tcPr>
          <w:p w:rsidR="00767BB9" w:rsidRPr="0097258D" w:rsidDel="00541083" w:rsidRDefault="00767BB9" w:rsidP="0097258D">
            <w:pPr>
              <w:pStyle w:val="Paragraphedeliste"/>
              <w:ind w:left="709"/>
              <w:rPr>
                <w:del w:id="4525" w:author="erradi" w:date="2011-08-06T10:44:00Z"/>
                <w:rFonts w:ascii="Times New Roman" w:hAnsi="Times New Roman" w:cs="Times New Roman"/>
                <w:sz w:val="24"/>
                <w:szCs w:val="24"/>
                <w:lang w:val="en-US"/>
              </w:rPr>
            </w:pPr>
            <w:del w:id="4526" w:author="erradi" w:date="2011-08-06T10:44:00Z">
              <w:r w:rsidRPr="0097258D" w:rsidDel="00541083">
                <w:rPr>
                  <w:rFonts w:ascii="Times New Roman" w:hAnsi="Times New Roman" w:cs="Times New Roman"/>
                  <w:sz w:val="24"/>
                  <w:szCs w:val="24"/>
                  <w:lang w:val="en-US"/>
                </w:rPr>
                <w:delText>1</w:delText>
              </w:r>
            </w:del>
          </w:p>
        </w:tc>
        <w:tc>
          <w:tcPr>
            <w:tcW w:w="517" w:type="dxa"/>
          </w:tcPr>
          <w:p w:rsidR="00767BB9" w:rsidRPr="0097258D" w:rsidDel="00541083" w:rsidRDefault="00767BB9" w:rsidP="0097258D">
            <w:pPr>
              <w:pStyle w:val="Paragraphedeliste"/>
              <w:ind w:left="709"/>
              <w:rPr>
                <w:del w:id="4527" w:author="erradi" w:date="2011-08-06T10:44:00Z"/>
                <w:rFonts w:ascii="Times New Roman" w:hAnsi="Times New Roman" w:cs="Times New Roman"/>
                <w:sz w:val="24"/>
                <w:szCs w:val="24"/>
                <w:lang w:val="en-US"/>
              </w:rPr>
            </w:pPr>
            <w:del w:id="4528"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29" w:author="erradi" w:date="2011-08-06T10:44:00Z"/>
                <w:rFonts w:ascii="Times New Roman" w:hAnsi="Times New Roman" w:cs="Times New Roman"/>
                <w:sz w:val="24"/>
                <w:szCs w:val="24"/>
                <w:lang w:val="en-US"/>
              </w:rPr>
            </w:pPr>
            <w:del w:id="4530" w:author="erradi" w:date="2011-08-06T10:44:00Z">
              <w:r w:rsidRPr="0097258D" w:rsidDel="00541083">
                <w:rPr>
                  <w:rFonts w:ascii="Times New Roman" w:hAnsi="Times New Roman" w:cs="Times New Roman"/>
                  <w:sz w:val="24"/>
                  <w:szCs w:val="24"/>
                  <w:lang w:val="en-US"/>
                </w:rPr>
                <w:delText>0</w:delText>
              </w:r>
            </w:del>
          </w:p>
        </w:tc>
        <w:tc>
          <w:tcPr>
            <w:tcW w:w="517" w:type="dxa"/>
          </w:tcPr>
          <w:p w:rsidR="00767BB9" w:rsidRPr="0097258D" w:rsidDel="00541083" w:rsidRDefault="00767BB9" w:rsidP="0097258D">
            <w:pPr>
              <w:pStyle w:val="Paragraphedeliste"/>
              <w:ind w:left="709"/>
              <w:rPr>
                <w:del w:id="4531" w:author="erradi" w:date="2011-08-06T10:44:00Z"/>
                <w:rFonts w:ascii="Times New Roman" w:hAnsi="Times New Roman" w:cs="Times New Roman"/>
                <w:sz w:val="24"/>
                <w:szCs w:val="24"/>
                <w:lang w:val="en-US"/>
              </w:rPr>
            </w:pPr>
            <w:del w:id="4532"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533" w:author="erradi" w:date="2011-08-06T10:44:00Z"/>
        </w:trPr>
        <w:tc>
          <w:tcPr>
            <w:tcW w:w="830" w:type="dxa"/>
          </w:tcPr>
          <w:p w:rsidR="00767BB9" w:rsidRPr="0097258D" w:rsidDel="00541083" w:rsidRDefault="00767BB9" w:rsidP="0097258D">
            <w:pPr>
              <w:pStyle w:val="Paragraphedeliste"/>
              <w:ind w:left="709"/>
              <w:rPr>
                <w:del w:id="4534" w:author="erradi" w:date="2011-08-06T10:44:00Z"/>
                <w:rFonts w:ascii="Times New Roman" w:hAnsi="Times New Roman" w:cs="Times New Roman"/>
                <w:sz w:val="24"/>
                <w:szCs w:val="24"/>
                <w:lang w:val="en-US"/>
              </w:rPr>
            </w:pPr>
            <w:del w:id="4535" w:author="erradi" w:date="2011-08-06T10:44:00Z">
              <w:r w:rsidRPr="0097258D" w:rsidDel="00541083">
                <w:rPr>
                  <w:rFonts w:ascii="Times New Roman" w:hAnsi="Times New Roman" w:cs="Times New Roman"/>
                  <w:sz w:val="24"/>
                  <w:szCs w:val="24"/>
                  <w:lang w:val="en-US"/>
                </w:rPr>
                <w:delText>w</w:delText>
              </w:r>
            </w:del>
          </w:p>
        </w:tc>
        <w:tc>
          <w:tcPr>
            <w:tcW w:w="510" w:type="dxa"/>
          </w:tcPr>
          <w:p w:rsidR="00767BB9" w:rsidRPr="0097258D" w:rsidDel="00541083" w:rsidRDefault="00767BB9" w:rsidP="0097258D">
            <w:pPr>
              <w:pStyle w:val="Paragraphedeliste"/>
              <w:ind w:left="709"/>
              <w:rPr>
                <w:del w:id="4536" w:author="erradi" w:date="2011-08-06T10:44:00Z"/>
                <w:rFonts w:ascii="Times New Roman" w:hAnsi="Times New Roman" w:cs="Times New Roman"/>
                <w:sz w:val="24"/>
                <w:szCs w:val="24"/>
                <w:lang w:val="en-US"/>
              </w:rPr>
            </w:pPr>
            <w:del w:id="4537" w:author="erradi" w:date="2011-08-06T10:44:00Z">
              <w:r w:rsidRPr="0097258D" w:rsidDel="00541083">
                <w:rPr>
                  <w:rFonts w:ascii="Times New Roman" w:hAnsi="Times New Roman" w:cs="Times New Roman"/>
                  <w:sz w:val="24"/>
                  <w:szCs w:val="24"/>
                  <w:lang w:val="en-US"/>
                </w:rPr>
                <w:delText>1</w:delText>
              </w:r>
            </w:del>
          </w:p>
        </w:tc>
        <w:tc>
          <w:tcPr>
            <w:tcW w:w="523" w:type="dxa"/>
          </w:tcPr>
          <w:p w:rsidR="00767BB9" w:rsidRPr="0097258D" w:rsidDel="00541083" w:rsidRDefault="00767BB9" w:rsidP="0097258D">
            <w:pPr>
              <w:pStyle w:val="Paragraphedeliste"/>
              <w:ind w:left="709"/>
              <w:rPr>
                <w:del w:id="4538" w:author="erradi" w:date="2011-08-06T10:44:00Z"/>
                <w:rFonts w:ascii="Times New Roman" w:hAnsi="Times New Roman" w:cs="Times New Roman"/>
                <w:sz w:val="24"/>
                <w:szCs w:val="24"/>
                <w:lang w:val="en-US"/>
              </w:rPr>
            </w:pPr>
            <w:del w:id="4539"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540" w:author="erradi" w:date="2011-08-06T10:44:00Z"/>
                <w:rFonts w:ascii="Times New Roman" w:hAnsi="Times New Roman" w:cs="Times New Roman"/>
                <w:sz w:val="24"/>
                <w:szCs w:val="24"/>
                <w:lang w:val="en-US"/>
              </w:rPr>
            </w:pPr>
            <w:del w:id="4541"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42" w:author="erradi" w:date="2011-08-06T10:44:00Z"/>
                <w:rFonts w:ascii="Times New Roman" w:hAnsi="Times New Roman" w:cs="Times New Roman"/>
                <w:sz w:val="24"/>
                <w:szCs w:val="24"/>
                <w:lang w:val="en-US"/>
              </w:rPr>
            </w:pPr>
            <w:del w:id="4543"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44" w:author="erradi" w:date="2011-08-06T10:44:00Z"/>
                <w:rFonts w:ascii="Times New Roman" w:hAnsi="Times New Roman" w:cs="Times New Roman"/>
                <w:sz w:val="24"/>
                <w:szCs w:val="24"/>
                <w:lang w:val="en-US"/>
              </w:rPr>
            </w:pPr>
            <w:del w:id="4545"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546" w:author="erradi" w:date="2011-08-06T10:44:00Z"/>
                <w:rFonts w:ascii="Times New Roman" w:hAnsi="Times New Roman" w:cs="Times New Roman"/>
                <w:sz w:val="24"/>
                <w:szCs w:val="24"/>
                <w:lang w:val="en-US"/>
              </w:rPr>
            </w:pPr>
            <w:del w:id="4547"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548" w:author="erradi" w:date="2011-08-06T10:44:00Z"/>
                <w:rFonts w:ascii="Times New Roman" w:hAnsi="Times New Roman" w:cs="Times New Roman"/>
                <w:sz w:val="24"/>
                <w:szCs w:val="24"/>
                <w:lang w:val="en-US"/>
              </w:rPr>
            </w:pPr>
            <w:del w:id="4549"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50" w:author="erradi" w:date="2011-08-06T10:44:00Z"/>
                <w:rFonts w:ascii="Times New Roman" w:hAnsi="Times New Roman" w:cs="Times New Roman"/>
                <w:sz w:val="24"/>
                <w:szCs w:val="24"/>
                <w:lang w:val="en-US"/>
              </w:rPr>
            </w:pPr>
            <w:del w:id="4551" w:author="erradi" w:date="2011-08-06T10:44:00Z">
              <w:r w:rsidRPr="0097258D" w:rsidDel="00541083">
                <w:rPr>
                  <w:rFonts w:ascii="Times New Roman" w:hAnsi="Times New Roman" w:cs="Times New Roman"/>
                  <w:sz w:val="24"/>
                  <w:szCs w:val="24"/>
                  <w:lang w:val="en-US"/>
                </w:rPr>
                <w:delText>0</w:delText>
              </w:r>
            </w:del>
          </w:p>
        </w:tc>
        <w:tc>
          <w:tcPr>
            <w:tcW w:w="511" w:type="dxa"/>
          </w:tcPr>
          <w:p w:rsidR="00767BB9" w:rsidRPr="0097258D" w:rsidDel="00541083" w:rsidRDefault="00767BB9" w:rsidP="0097258D">
            <w:pPr>
              <w:pStyle w:val="Paragraphedeliste"/>
              <w:ind w:left="709"/>
              <w:rPr>
                <w:del w:id="4552" w:author="erradi" w:date="2011-08-06T10:44:00Z"/>
                <w:rFonts w:ascii="Times New Roman" w:hAnsi="Times New Roman" w:cs="Times New Roman"/>
                <w:sz w:val="24"/>
                <w:szCs w:val="24"/>
                <w:lang w:val="en-US"/>
              </w:rPr>
            </w:pPr>
            <w:del w:id="4553"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554" w:author="erradi" w:date="2011-08-06T10:44:00Z"/>
                <w:rFonts w:ascii="Times New Roman" w:hAnsi="Times New Roman" w:cs="Times New Roman"/>
                <w:sz w:val="24"/>
                <w:szCs w:val="24"/>
                <w:lang w:val="en-US"/>
              </w:rPr>
            </w:pPr>
            <w:del w:id="4555"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56" w:author="erradi" w:date="2011-08-06T10:44:00Z"/>
                <w:rFonts w:ascii="Times New Roman" w:hAnsi="Times New Roman" w:cs="Times New Roman"/>
                <w:sz w:val="24"/>
                <w:szCs w:val="24"/>
                <w:lang w:val="en-US"/>
              </w:rPr>
            </w:pPr>
            <w:del w:id="4557" w:author="erradi" w:date="2011-08-06T10:44:00Z">
              <w:r w:rsidRPr="0097258D" w:rsidDel="00541083">
                <w:rPr>
                  <w:rFonts w:ascii="Times New Roman" w:hAnsi="Times New Roman" w:cs="Times New Roman"/>
                  <w:sz w:val="24"/>
                  <w:szCs w:val="24"/>
                  <w:lang w:val="en-US"/>
                </w:rPr>
                <w:delText>1</w:delText>
              </w:r>
            </w:del>
          </w:p>
        </w:tc>
        <w:tc>
          <w:tcPr>
            <w:tcW w:w="514" w:type="dxa"/>
          </w:tcPr>
          <w:p w:rsidR="00767BB9" w:rsidRPr="0097258D" w:rsidDel="00541083" w:rsidRDefault="00767BB9" w:rsidP="0097258D">
            <w:pPr>
              <w:pStyle w:val="Paragraphedeliste"/>
              <w:ind w:left="709"/>
              <w:rPr>
                <w:del w:id="4558" w:author="erradi" w:date="2011-08-06T10:44:00Z"/>
                <w:rFonts w:ascii="Times New Roman" w:hAnsi="Times New Roman" w:cs="Times New Roman"/>
                <w:sz w:val="24"/>
                <w:szCs w:val="24"/>
                <w:lang w:val="en-US"/>
              </w:rPr>
            </w:pPr>
            <w:del w:id="4559" w:author="erradi" w:date="2011-08-06T10:44:00Z">
              <w:r w:rsidRPr="0097258D" w:rsidDel="00541083">
                <w:rPr>
                  <w:rFonts w:ascii="Times New Roman" w:hAnsi="Times New Roman" w:cs="Times New Roman"/>
                  <w:sz w:val="24"/>
                  <w:szCs w:val="24"/>
                  <w:lang w:val="en-US"/>
                </w:rPr>
                <w:delText>1</w:delText>
              </w:r>
            </w:del>
          </w:p>
        </w:tc>
        <w:tc>
          <w:tcPr>
            <w:tcW w:w="517" w:type="dxa"/>
          </w:tcPr>
          <w:p w:rsidR="00767BB9" w:rsidRPr="0097258D" w:rsidDel="00541083" w:rsidRDefault="00767BB9" w:rsidP="0097258D">
            <w:pPr>
              <w:pStyle w:val="Paragraphedeliste"/>
              <w:ind w:left="709"/>
              <w:rPr>
                <w:del w:id="4560" w:author="erradi" w:date="2011-08-06T10:44:00Z"/>
                <w:rFonts w:ascii="Times New Roman" w:hAnsi="Times New Roman" w:cs="Times New Roman"/>
                <w:sz w:val="24"/>
                <w:szCs w:val="24"/>
                <w:lang w:val="en-US"/>
              </w:rPr>
            </w:pPr>
            <w:del w:id="4561"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62" w:author="erradi" w:date="2011-08-06T10:44:00Z"/>
                <w:rFonts w:ascii="Times New Roman" w:hAnsi="Times New Roman" w:cs="Times New Roman"/>
                <w:sz w:val="24"/>
                <w:szCs w:val="24"/>
                <w:lang w:val="en-US"/>
              </w:rPr>
            </w:pPr>
            <w:del w:id="4563" w:author="erradi" w:date="2011-08-06T10:44:00Z">
              <w:r w:rsidRPr="0097258D" w:rsidDel="00541083">
                <w:rPr>
                  <w:rFonts w:ascii="Times New Roman" w:hAnsi="Times New Roman" w:cs="Times New Roman"/>
                  <w:sz w:val="24"/>
                  <w:szCs w:val="24"/>
                  <w:lang w:val="en-US"/>
                </w:rPr>
                <w:delText>0</w:delText>
              </w:r>
            </w:del>
          </w:p>
        </w:tc>
        <w:tc>
          <w:tcPr>
            <w:tcW w:w="517" w:type="dxa"/>
          </w:tcPr>
          <w:p w:rsidR="00767BB9" w:rsidRPr="0097258D" w:rsidDel="00541083" w:rsidRDefault="00767BB9" w:rsidP="0097258D">
            <w:pPr>
              <w:pStyle w:val="Paragraphedeliste"/>
              <w:ind w:left="709"/>
              <w:rPr>
                <w:del w:id="4564" w:author="erradi" w:date="2011-08-06T10:44:00Z"/>
                <w:rFonts w:ascii="Times New Roman" w:hAnsi="Times New Roman" w:cs="Times New Roman"/>
                <w:sz w:val="24"/>
                <w:szCs w:val="24"/>
                <w:lang w:val="en-US"/>
              </w:rPr>
            </w:pPr>
            <w:del w:id="4565"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566" w:author="erradi" w:date="2011-08-06T10:44:00Z"/>
        </w:trPr>
        <w:tc>
          <w:tcPr>
            <w:tcW w:w="830" w:type="dxa"/>
          </w:tcPr>
          <w:p w:rsidR="00767BB9" w:rsidRPr="0097258D" w:rsidDel="00541083" w:rsidRDefault="00767BB9" w:rsidP="0097258D">
            <w:pPr>
              <w:pStyle w:val="Paragraphedeliste"/>
              <w:ind w:left="709"/>
              <w:rPr>
                <w:del w:id="4567" w:author="erradi" w:date="2011-08-06T10:44:00Z"/>
                <w:rFonts w:ascii="Times New Roman" w:hAnsi="Times New Roman" w:cs="Times New Roman"/>
                <w:sz w:val="24"/>
                <w:szCs w:val="24"/>
                <w:lang w:val="en-US"/>
              </w:rPr>
            </w:pPr>
            <w:del w:id="4568" w:author="erradi" w:date="2011-08-06T10:44:00Z">
              <w:r w:rsidRPr="0097258D" w:rsidDel="00541083">
                <w:rPr>
                  <w:rFonts w:ascii="Times New Roman" w:hAnsi="Times New Roman" w:cs="Times New Roman"/>
                  <w:sz w:val="24"/>
                  <w:szCs w:val="24"/>
                  <w:lang w:val="en-US"/>
                </w:rPr>
                <w:delText>act</w:delText>
              </w:r>
            </w:del>
          </w:p>
        </w:tc>
        <w:tc>
          <w:tcPr>
            <w:tcW w:w="510" w:type="dxa"/>
          </w:tcPr>
          <w:p w:rsidR="00767BB9" w:rsidRPr="0097258D" w:rsidDel="00541083" w:rsidRDefault="00767BB9" w:rsidP="0097258D">
            <w:pPr>
              <w:pStyle w:val="Paragraphedeliste"/>
              <w:ind w:left="709"/>
              <w:rPr>
                <w:del w:id="4569" w:author="erradi" w:date="2011-08-06T10:44:00Z"/>
                <w:rFonts w:ascii="Times New Roman" w:hAnsi="Times New Roman" w:cs="Times New Roman"/>
                <w:sz w:val="24"/>
                <w:szCs w:val="24"/>
                <w:lang w:val="en-US"/>
              </w:rPr>
            </w:pPr>
            <w:del w:id="4570" w:author="erradi" w:date="2011-08-06T10:44:00Z">
              <w:r w:rsidRPr="0097258D" w:rsidDel="00541083">
                <w:rPr>
                  <w:rFonts w:ascii="Times New Roman" w:hAnsi="Times New Roman" w:cs="Times New Roman"/>
                  <w:sz w:val="24"/>
                  <w:szCs w:val="24"/>
                  <w:lang w:val="en-US"/>
                </w:rPr>
                <w:delText>1</w:delText>
              </w:r>
            </w:del>
          </w:p>
        </w:tc>
        <w:tc>
          <w:tcPr>
            <w:tcW w:w="523" w:type="dxa"/>
          </w:tcPr>
          <w:p w:rsidR="00767BB9" w:rsidRPr="0097258D" w:rsidDel="00541083" w:rsidRDefault="00767BB9" w:rsidP="0097258D">
            <w:pPr>
              <w:pStyle w:val="Paragraphedeliste"/>
              <w:ind w:left="709"/>
              <w:rPr>
                <w:del w:id="4571" w:author="erradi" w:date="2011-08-06T10:44:00Z"/>
                <w:rFonts w:ascii="Times New Roman" w:hAnsi="Times New Roman" w:cs="Times New Roman"/>
                <w:sz w:val="24"/>
                <w:szCs w:val="24"/>
                <w:lang w:val="en-US"/>
              </w:rPr>
            </w:pPr>
            <w:del w:id="4572"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73" w:author="erradi" w:date="2011-08-06T10:44:00Z"/>
                <w:rFonts w:ascii="Times New Roman" w:hAnsi="Times New Roman" w:cs="Times New Roman"/>
                <w:sz w:val="24"/>
                <w:szCs w:val="24"/>
                <w:lang w:val="en-US"/>
              </w:rPr>
            </w:pPr>
            <w:del w:id="4574"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75" w:author="erradi" w:date="2011-08-06T10:44:00Z"/>
                <w:rFonts w:ascii="Times New Roman" w:hAnsi="Times New Roman" w:cs="Times New Roman"/>
                <w:sz w:val="24"/>
                <w:szCs w:val="24"/>
                <w:lang w:val="en-US"/>
              </w:rPr>
            </w:pPr>
            <w:del w:id="4576"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77" w:author="erradi" w:date="2011-08-06T10:44:00Z"/>
                <w:rFonts w:ascii="Times New Roman" w:hAnsi="Times New Roman" w:cs="Times New Roman"/>
                <w:sz w:val="24"/>
                <w:szCs w:val="24"/>
                <w:lang w:val="en-US"/>
              </w:rPr>
            </w:pPr>
            <w:del w:id="4578"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79" w:author="erradi" w:date="2011-08-06T10:44:00Z"/>
                <w:rFonts w:ascii="Times New Roman" w:hAnsi="Times New Roman" w:cs="Times New Roman"/>
                <w:sz w:val="24"/>
                <w:szCs w:val="24"/>
                <w:lang w:val="en-US"/>
              </w:rPr>
            </w:pPr>
            <w:del w:id="4580" w:author="erradi" w:date="2011-08-06T10:44:00Z">
              <w:r w:rsidRPr="0097258D" w:rsidDel="00541083">
                <w:rPr>
                  <w:rFonts w:ascii="Times New Roman" w:hAnsi="Times New Roman" w:cs="Times New Roman"/>
                  <w:sz w:val="24"/>
                  <w:szCs w:val="24"/>
                  <w:lang w:val="en-US"/>
                </w:rPr>
                <w:delText>1</w:delText>
              </w:r>
            </w:del>
          </w:p>
        </w:tc>
        <w:tc>
          <w:tcPr>
            <w:tcW w:w="510" w:type="dxa"/>
          </w:tcPr>
          <w:p w:rsidR="00767BB9" w:rsidRPr="0097258D" w:rsidDel="00541083" w:rsidRDefault="00767BB9" w:rsidP="0097258D">
            <w:pPr>
              <w:pStyle w:val="Paragraphedeliste"/>
              <w:ind w:left="709"/>
              <w:rPr>
                <w:del w:id="4581" w:author="erradi" w:date="2011-08-06T10:44:00Z"/>
                <w:rFonts w:ascii="Times New Roman" w:hAnsi="Times New Roman" w:cs="Times New Roman"/>
                <w:sz w:val="24"/>
                <w:szCs w:val="24"/>
                <w:lang w:val="en-US"/>
              </w:rPr>
            </w:pPr>
            <w:del w:id="4582"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83" w:author="erradi" w:date="2011-08-06T10:44:00Z"/>
                <w:rFonts w:ascii="Times New Roman" w:hAnsi="Times New Roman" w:cs="Times New Roman"/>
                <w:sz w:val="24"/>
                <w:szCs w:val="24"/>
                <w:lang w:val="en-US"/>
              </w:rPr>
            </w:pPr>
            <w:del w:id="4584" w:author="erradi" w:date="2011-08-06T10:44:00Z">
              <w:r w:rsidRPr="0097258D" w:rsidDel="00541083">
                <w:rPr>
                  <w:rFonts w:ascii="Times New Roman" w:hAnsi="Times New Roman" w:cs="Times New Roman"/>
                  <w:sz w:val="24"/>
                  <w:szCs w:val="24"/>
                  <w:lang w:val="en-US"/>
                </w:rPr>
                <w:delText>0</w:delText>
              </w:r>
            </w:del>
          </w:p>
        </w:tc>
        <w:tc>
          <w:tcPr>
            <w:tcW w:w="511" w:type="dxa"/>
          </w:tcPr>
          <w:p w:rsidR="00767BB9" w:rsidRPr="0097258D" w:rsidDel="00541083" w:rsidRDefault="00767BB9" w:rsidP="0097258D">
            <w:pPr>
              <w:pStyle w:val="Paragraphedeliste"/>
              <w:ind w:left="709"/>
              <w:rPr>
                <w:del w:id="4585" w:author="erradi" w:date="2011-08-06T10:44:00Z"/>
                <w:rFonts w:ascii="Times New Roman" w:hAnsi="Times New Roman" w:cs="Times New Roman"/>
                <w:sz w:val="24"/>
                <w:szCs w:val="24"/>
                <w:lang w:val="en-US"/>
              </w:rPr>
            </w:pPr>
            <w:del w:id="4586"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587" w:author="erradi" w:date="2011-08-06T10:44:00Z"/>
                <w:rFonts w:ascii="Times New Roman" w:hAnsi="Times New Roman" w:cs="Times New Roman"/>
                <w:sz w:val="24"/>
                <w:szCs w:val="24"/>
                <w:lang w:val="en-US"/>
              </w:rPr>
            </w:pPr>
            <w:del w:id="4588"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89" w:author="erradi" w:date="2011-08-06T10:44:00Z"/>
                <w:rFonts w:ascii="Times New Roman" w:hAnsi="Times New Roman" w:cs="Times New Roman"/>
                <w:sz w:val="24"/>
                <w:szCs w:val="24"/>
                <w:lang w:val="en-US"/>
              </w:rPr>
            </w:pPr>
            <w:del w:id="4590" w:author="erradi" w:date="2011-08-06T10:44:00Z">
              <w:r w:rsidRPr="0097258D" w:rsidDel="00541083">
                <w:rPr>
                  <w:rFonts w:ascii="Times New Roman" w:hAnsi="Times New Roman" w:cs="Times New Roman"/>
                  <w:sz w:val="24"/>
                  <w:szCs w:val="24"/>
                  <w:lang w:val="en-US"/>
                </w:rPr>
                <w:delText>1</w:delText>
              </w:r>
            </w:del>
          </w:p>
        </w:tc>
        <w:tc>
          <w:tcPr>
            <w:tcW w:w="514" w:type="dxa"/>
          </w:tcPr>
          <w:p w:rsidR="00767BB9" w:rsidRPr="0097258D" w:rsidDel="00541083" w:rsidRDefault="00767BB9" w:rsidP="0097258D">
            <w:pPr>
              <w:pStyle w:val="Paragraphedeliste"/>
              <w:ind w:left="709"/>
              <w:rPr>
                <w:del w:id="4591" w:author="erradi" w:date="2011-08-06T10:44:00Z"/>
                <w:rFonts w:ascii="Times New Roman" w:hAnsi="Times New Roman" w:cs="Times New Roman"/>
                <w:sz w:val="24"/>
                <w:szCs w:val="24"/>
                <w:lang w:val="en-US"/>
              </w:rPr>
            </w:pPr>
            <w:del w:id="4592" w:author="erradi" w:date="2011-08-06T10:44:00Z">
              <w:r w:rsidRPr="0097258D" w:rsidDel="00541083">
                <w:rPr>
                  <w:rFonts w:ascii="Times New Roman" w:hAnsi="Times New Roman" w:cs="Times New Roman"/>
                  <w:sz w:val="24"/>
                  <w:szCs w:val="24"/>
                  <w:lang w:val="en-US"/>
                </w:rPr>
                <w:delText>1</w:delText>
              </w:r>
            </w:del>
          </w:p>
        </w:tc>
        <w:tc>
          <w:tcPr>
            <w:tcW w:w="517" w:type="dxa"/>
          </w:tcPr>
          <w:p w:rsidR="00767BB9" w:rsidRPr="0097258D" w:rsidDel="00541083" w:rsidRDefault="00767BB9" w:rsidP="0097258D">
            <w:pPr>
              <w:pStyle w:val="Paragraphedeliste"/>
              <w:ind w:left="709"/>
              <w:rPr>
                <w:del w:id="4593" w:author="erradi" w:date="2011-08-06T10:44:00Z"/>
                <w:rFonts w:ascii="Times New Roman" w:hAnsi="Times New Roman" w:cs="Times New Roman"/>
                <w:sz w:val="24"/>
                <w:szCs w:val="24"/>
                <w:lang w:val="en-US"/>
              </w:rPr>
            </w:pPr>
            <w:del w:id="4594"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595" w:author="erradi" w:date="2011-08-06T10:44:00Z"/>
                <w:rFonts w:ascii="Times New Roman" w:hAnsi="Times New Roman" w:cs="Times New Roman"/>
                <w:sz w:val="24"/>
                <w:szCs w:val="24"/>
                <w:lang w:val="en-US"/>
              </w:rPr>
            </w:pPr>
            <w:del w:id="4596" w:author="erradi" w:date="2011-08-06T10:44:00Z">
              <w:r w:rsidRPr="0097258D" w:rsidDel="00541083">
                <w:rPr>
                  <w:rFonts w:ascii="Times New Roman" w:hAnsi="Times New Roman" w:cs="Times New Roman"/>
                  <w:sz w:val="24"/>
                  <w:szCs w:val="24"/>
                  <w:lang w:val="en-US"/>
                </w:rPr>
                <w:delText>0</w:delText>
              </w:r>
            </w:del>
          </w:p>
        </w:tc>
        <w:tc>
          <w:tcPr>
            <w:tcW w:w="517" w:type="dxa"/>
          </w:tcPr>
          <w:p w:rsidR="00767BB9" w:rsidRPr="0097258D" w:rsidDel="00541083" w:rsidRDefault="00767BB9" w:rsidP="0097258D">
            <w:pPr>
              <w:pStyle w:val="Paragraphedeliste"/>
              <w:ind w:left="709"/>
              <w:rPr>
                <w:del w:id="4597" w:author="erradi" w:date="2011-08-06T10:44:00Z"/>
                <w:rFonts w:ascii="Times New Roman" w:hAnsi="Times New Roman" w:cs="Times New Roman"/>
                <w:sz w:val="24"/>
                <w:szCs w:val="24"/>
                <w:lang w:val="en-US"/>
              </w:rPr>
            </w:pPr>
            <w:del w:id="4598" w:author="erradi" w:date="2011-08-06T10:44:00Z">
              <w:r w:rsidRPr="0097258D" w:rsidDel="00541083">
                <w:rPr>
                  <w:rFonts w:ascii="Times New Roman" w:hAnsi="Times New Roman" w:cs="Times New Roman"/>
                  <w:sz w:val="24"/>
                  <w:szCs w:val="24"/>
                  <w:lang w:val="en-US"/>
                </w:rPr>
                <w:delText>0</w:delText>
              </w:r>
            </w:del>
          </w:p>
        </w:tc>
      </w:tr>
      <w:tr w:rsidR="00767BB9" w:rsidRPr="00763800" w:rsidDel="00541083" w:rsidTr="00763800">
        <w:trPr>
          <w:del w:id="4599" w:author="erradi" w:date="2011-08-06T10:44:00Z"/>
        </w:trPr>
        <w:tc>
          <w:tcPr>
            <w:tcW w:w="830" w:type="dxa"/>
          </w:tcPr>
          <w:p w:rsidR="00767BB9" w:rsidRPr="0097258D" w:rsidDel="00541083" w:rsidRDefault="00767BB9" w:rsidP="0097258D">
            <w:pPr>
              <w:pStyle w:val="Paragraphedeliste"/>
              <w:ind w:left="709"/>
              <w:rPr>
                <w:del w:id="4600" w:author="erradi" w:date="2011-08-06T10:44:00Z"/>
                <w:rFonts w:ascii="Times New Roman" w:hAnsi="Times New Roman" w:cs="Times New Roman"/>
                <w:sz w:val="24"/>
                <w:szCs w:val="24"/>
                <w:lang w:val="en-US"/>
              </w:rPr>
            </w:pPr>
            <w:del w:id="4601" w:author="erradi" w:date="2011-08-06T10:44:00Z">
              <w:r w:rsidRPr="0097258D" w:rsidDel="00541083">
                <w:rPr>
                  <w:rFonts w:ascii="Times New Roman" w:hAnsi="Times New Roman" w:cs="Times New Roman"/>
                  <w:sz w:val="24"/>
                  <w:szCs w:val="24"/>
                  <w:lang w:val="en-US"/>
                </w:rPr>
                <w:delText>h-up</w:delText>
              </w:r>
            </w:del>
          </w:p>
        </w:tc>
        <w:tc>
          <w:tcPr>
            <w:tcW w:w="510" w:type="dxa"/>
          </w:tcPr>
          <w:p w:rsidR="00767BB9" w:rsidRPr="0097258D" w:rsidDel="00541083" w:rsidRDefault="00767BB9" w:rsidP="0097258D">
            <w:pPr>
              <w:pStyle w:val="Paragraphedeliste"/>
              <w:ind w:left="709"/>
              <w:rPr>
                <w:del w:id="4602" w:author="erradi" w:date="2011-08-06T10:44:00Z"/>
                <w:rFonts w:ascii="Times New Roman" w:hAnsi="Times New Roman" w:cs="Times New Roman"/>
                <w:sz w:val="24"/>
                <w:szCs w:val="24"/>
                <w:lang w:val="en-US"/>
              </w:rPr>
            </w:pPr>
            <w:del w:id="4603"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604" w:author="erradi" w:date="2011-08-06T10:44:00Z"/>
                <w:rFonts w:ascii="Times New Roman" w:hAnsi="Times New Roman" w:cs="Times New Roman"/>
                <w:sz w:val="24"/>
                <w:szCs w:val="24"/>
                <w:lang w:val="en-US"/>
              </w:rPr>
            </w:pPr>
            <w:del w:id="4605"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606" w:author="erradi" w:date="2011-08-06T10:44:00Z"/>
                <w:rFonts w:ascii="Times New Roman" w:hAnsi="Times New Roman" w:cs="Times New Roman"/>
                <w:sz w:val="24"/>
                <w:szCs w:val="24"/>
                <w:lang w:val="en-US"/>
              </w:rPr>
            </w:pPr>
            <w:del w:id="4607"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608" w:author="erradi" w:date="2011-08-06T10:44:00Z"/>
                <w:rFonts w:ascii="Times New Roman" w:hAnsi="Times New Roman" w:cs="Times New Roman"/>
                <w:sz w:val="24"/>
                <w:szCs w:val="24"/>
                <w:lang w:val="en-US"/>
              </w:rPr>
            </w:pPr>
            <w:del w:id="4609"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610" w:author="erradi" w:date="2011-08-06T10:44:00Z"/>
                <w:rFonts w:ascii="Times New Roman" w:hAnsi="Times New Roman" w:cs="Times New Roman"/>
                <w:sz w:val="24"/>
                <w:szCs w:val="24"/>
                <w:lang w:val="en-US"/>
              </w:rPr>
            </w:pPr>
            <w:del w:id="4611"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612" w:author="erradi" w:date="2011-08-06T10:44:00Z"/>
                <w:rFonts w:ascii="Times New Roman" w:hAnsi="Times New Roman" w:cs="Times New Roman"/>
                <w:sz w:val="24"/>
                <w:szCs w:val="24"/>
                <w:lang w:val="en-US"/>
              </w:rPr>
            </w:pPr>
            <w:del w:id="4613" w:author="erradi" w:date="2011-08-06T10:44:00Z">
              <w:r w:rsidRPr="0097258D" w:rsidDel="00541083">
                <w:rPr>
                  <w:rFonts w:ascii="Times New Roman" w:hAnsi="Times New Roman" w:cs="Times New Roman"/>
                  <w:sz w:val="24"/>
                  <w:szCs w:val="24"/>
                  <w:lang w:val="en-US"/>
                </w:rPr>
                <w:delText>0</w:delText>
              </w:r>
            </w:del>
          </w:p>
        </w:tc>
        <w:tc>
          <w:tcPr>
            <w:tcW w:w="510" w:type="dxa"/>
          </w:tcPr>
          <w:p w:rsidR="00767BB9" w:rsidRPr="0097258D" w:rsidDel="00541083" w:rsidRDefault="00767BB9" w:rsidP="0097258D">
            <w:pPr>
              <w:pStyle w:val="Paragraphedeliste"/>
              <w:ind w:left="709"/>
              <w:rPr>
                <w:del w:id="4614" w:author="erradi" w:date="2011-08-06T10:44:00Z"/>
                <w:rFonts w:ascii="Times New Roman" w:hAnsi="Times New Roman" w:cs="Times New Roman"/>
                <w:sz w:val="24"/>
                <w:szCs w:val="24"/>
                <w:lang w:val="en-US"/>
              </w:rPr>
            </w:pPr>
            <w:del w:id="4615" w:author="erradi" w:date="2011-08-06T10:44:00Z">
              <w:r w:rsidRPr="0097258D" w:rsidDel="00541083">
                <w:rPr>
                  <w:rFonts w:ascii="Times New Roman" w:hAnsi="Times New Roman" w:cs="Times New Roman"/>
                  <w:sz w:val="24"/>
                  <w:szCs w:val="24"/>
                  <w:lang w:val="en-US"/>
                </w:rPr>
                <w:delText>0</w:delText>
              </w:r>
            </w:del>
          </w:p>
        </w:tc>
        <w:tc>
          <w:tcPr>
            <w:tcW w:w="523" w:type="dxa"/>
          </w:tcPr>
          <w:p w:rsidR="00767BB9" w:rsidRPr="0097258D" w:rsidDel="00541083" w:rsidRDefault="00767BB9" w:rsidP="0097258D">
            <w:pPr>
              <w:pStyle w:val="Paragraphedeliste"/>
              <w:ind w:left="709"/>
              <w:rPr>
                <w:del w:id="4616" w:author="erradi" w:date="2011-08-06T10:44:00Z"/>
                <w:rFonts w:ascii="Times New Roman" w:hAnsi="Times New Roman" w:cs="Times New Roman"/>
                <w:sz w:val="24"/>
                <w:szCs w:val="24"/>
                <w:lang w:val="en-US"/>
              </w:rPr>
            </w:pPr>
            <w:del w:id="4617" w:author="erradi" w:date="2011-08-06T10:44:00Z">
              <w:r w:rsidRPr="0097258D" w:rsidDel="00541083">
                <w:rPr>
                  <w:rFonts w:ascii="Times New Roman" w:hAnsi="Times New Roman" w:cs="Times New Roman"/>
                  <w:sz w:val="24"/>
                  <w:szCs w:val="24"/>
                  <w:lang w:val="en-US"/>
                </w:rPr>
                <w:delText>0</w:delText>
              </w:r>
            </w:del>
          </w:p>
        </w:tc>
        <w:tc>
          <w:tcPr>
            <w:tcW w:w="511" w:type="dxa"/>
          </w:tcPr>
          <w:p w:rsidR="00767BB9" w:rsidRPr="0097258D" w:rsidDel="00541083" w:rsidRDefault="00767BB9" w:rsidP="0097258D">
            <w:pPr>
              <w:pStyle w:val="Paragraphedeliste"/>
              <w:ind w:left="709"/>
              <w:rPr>
                <w:del w:id="4618" w:author="erradi" w:date="2011-08-06T10:44:00Z"/>
                <w:rFonts w:ascii="Times New Roman" w:hAnsi="Times New Roman" w:cs="Times New Roman"/>
                <w:sz w:val="24"/>
                <w:szCs w:val="24"/>
                <w:lang w:val="en-US"/>
              </w:rPr>
            </w:pPr>
            <w:del w:id="4619" w:author="erradi" w:date="2011-08-06T10:44:00Z">
              <w:r w:rsidRPr="0097258D" w:rsidDel="00541083">
                <w:rPr>
                  <w:rFonts w:ascii="Times New Roman" w:hAnsi="Times New Roman" w:cs="Times New Roman"/>
                  <w:sz w:val="24"/>
                  <w:szCs w:val="24"/>
                  <w:lang w:val="en-US"/>
                </w:rPr>
                <w:delText>0</w:delText>
              </w:r>
            </w:del>
          </w:p>
        </w:tc>
        <w:tc>
          <w:tcPr>
            <w:tcW w:w="514" w:type="dxa"/>
          </w:tcPr>
          <w:p w:rsidR="00767BB9" w:rsidRPr="0097258D" w:rsidDel="00541083" w:rsidRDefault="00767BB9" w:rsidP="0097258D">
            <w:pPr>
              <w:pStyle w:val="Paragraphedeliste"/>
              <w:ind w:left="709"/>
              <w:rPr>
                <w:del w:id="4620" w:author="erradi" w:date="2011-08-06T10:44:00Z"/>
                <w:rFonts w:ascii="Times New Roman" w:hAnsi="Times New Roman" w:cs="Times New Roman"/>
                <w:sz w:val="24"/>
                <w:szCs w:val="24"/>
                <w:lang w:val="en-US"/>
              </w:rPr>
            </w:pPr>
            <w:del w:id="4621" w:author="erradi" w:date="2011-08-06T10:44:00Z">
              <w:r w:rsidRPr="0097258D" w:rsidDel="00541083">
                <w:rPr>
                  <w:rFonts w:ascii="Times New Roman" w:hAnsi="Times New Roman" w:cs="Times New Roman"/>
                  <w:sz w:val="24"/>
                  <w:szCs w:val="24"/>
                  <w:lang w:val="en-US"/>
                </w:rPr>
                <w:delText>1</w:delText>
              </w:r>
            </w:del>
          </w:p>
        </w:tc>
        <w:tc>
          <w:tcPr>
            <w:tcW w:w="523" w:type="dxa"/>
          </w:tcPr>
          <w:p w:rsidR="00767BB9" w:rsidRPr="0097258D" w:rsidDel="00541083" w:rsidRDefault="00767BB9" w:rsidP="0097258D">
            <w:pPr>
              <w:pStyle w:val="Paragraphedeliste"/>
              <w:ind w:left="709"/>
              <w:rPr>
                <w:del w:id="4622" w:author="erradi" w:date="2011-08-06T10:44:00Z"/>
                <w:rFonts w:ascii="Times New Roman" w:hAnsi="Times New Roman" w:cs="Times New Roman"/>
                <w:sz w:val="24"/>
                <w:szCs w:val="24"/>
                <w:lang w:val="en-US"/>
              </w:rPr>
            </w:pPr>
            <w:del w:id="4623" w:author="erradi" w:date="2011-08-06T10:44:00Z">
              <w:r w:rsidRPr="0097258D" w:rsidDel="00541083">
                <w:rPr>
                  <w:rFonts w:ascii="Times New Roman" w:hAnsi="Times New Roman" w:cs="Times New Roman"/>
                  <w:sz w:val="24"/>
                  <w:szCs w:val="24"/>
                  <w:lang w:val="en-US"/>
                </w:rPr>
                <w:delText>1</w:delText>
              </w:r>
            </w:del>
          </w:p>
        </w:tc>
        <w:tc>
          <w:tcPr>
            <w:tcW w:w="514" w:type="dxa"/>
          </w:tcPr>
          <w:p w:rsidR="00767BB9" w:rsidRPr="0097258D" w:rsidDel="00541083" w:rsidRDefault="00767BB9" w:rsidP="0097258D">
            <w:pPr>
              <w:pStyle w:val="Paragraphedeliste"/>
              <w:ind w:left="709"/>
              <w:rPr>
                <w:del w:id="4624" w:author="erradi" w:date="2011-08-06T10:44:00Z"/>
                <w:rFonts w:ascii="Times New Roman" w:hAnsi="Times New Roman" w:cs="Times New Roman"/>
                <w:sz w:val="24"/>
                <w:szCs w:val="24"/>
                <w:lang w:val="en-US"/>
              </w:rPr>
            </w:pPr>
            <w:del w:id="4625" w:author="erradi" w:date="2011-08-06T10:44:00Z">
              <w:r w:rsidRPr="0097258D" w:rsidDel="00541083">
                <w:rPr>
                  <w:rFonts w:ascii="Times New Roman" w:hAnsi="Times New Roman" w:cs="Times New Roman"/>
                  <w:sz w:val="24"/>
                  <w:szCs w:val="24"/>
                  <w:lang w:val="en-US"/>
                </w:rPr>
                <w:delText>1</w:delText>
              </w:r>
            </w:del>
          </w:p>
        </w:tc>
        <w:tc>
          <w:tcPr>
            <w:tcW w:w="519" w:type="dxa"/>
          </w:tcPr>
          <w:p w:rsidR="00767BB9" w:rsidRPr="0097258D" w:rsidDel="00541083" w:rsidRDefault="00767BB9" w:rsidP="0097258D">
            <w:pPr>
              <w:pStyle w:val="Paragraphedeliste"/>
              <w:ind w:left="709"/>
              <w:rPr>
                <w:del w:id="4626" w:author="erradi" w:date="2011-08-06T10:44:00Z"/>
                <w:rFonts w:ascii="Times New Roman" w:hAnsi="Times New Roman" w:cs="Times New Roman"/>
                <w:sz w:val="24"/>
                <w:szCs w:val="24"/>
                <w:lang w:val="en-US"/>
              </w:rPr>
            </w:pPr>
            <w:del w:id="4627" w:author="erradi" w:date="2011-08-06T10:44:00Z">
              <w:r w:rsidRPr="0097258D" w:rsidDel="00541083">
                <w:rPr>
                  <w:rFonts w:ascii="Times New Roman" w:hAnsi="Times New Roman" w:cs="Times New Roman"/>
                  <w:sz w:val="24"/>
                  <w:szCs w:val="24"/>
                  <w:lang w:val="en-US"/>
                </w:rPr>
                <w:delText>0</w:delText>
              </w:r>
            </w:del>
          </w:p>
        </w:tc>
        <w:tc>
          <w:tcPr>
            <w:tcW w:w="519" w:type="dxa"/>
          </w:tcPr>
          <w:p w:rsidR="00767BB9" w:rsidRPr="0097258D" w:rsidDel="00541083" w:rsidRDefault="00767BB9" w:rsidP="0097258D">
            <w:pPr>
              <w:pStyle w:val="Paragraphedeliste"/>
              <w:ind w:left="709"/>
              <w:rPr>
                <w:del w:id="4628" w:author="erradi" w:date="2011-08-06T10:44:00Z"/>
                <w:rFonts w:ascii="Times New Roman" w:hAnsi="Times New Roman" w:cs="Times New Roman"/>
                <w:sz w:val="24"/>
                <w:szCs w:val="24"/>
                <w:lang w:val="en-US"/>
              </w:rPr>
            </w:pPr>
            <w:del w:id="4629" w:author="erradi" w:date="2011-08-06T10:44:00Z">
              <w:r w:rsidRPr="0097258D" w:rsidDel="00541083">
                <w:rPr>
                  <w:rFonts w:ascii="Times New Roman" w:hAnsi="Times New Roman" w:cs="Times New Roman"/>
                  <w:sz w:val="24"/>
                  <w:szCs w:val="24"/>
                  <w:lang w:val="en-US"/>
                </w:rPr>
                <w:delText>0</w:delText>
              </w:r>
            </w:del>
          </w:p>
        </w:tc>
        <w:tc>
          <w:tcPr>
            <w:tcW w:w="519" w:type="dxa"/>
          </w:tcPr>
          <w:p w:rsidR="00767BB9" w:rsidRPr="0097258D" w:rsidDel="00541083" w:rsidRDefault="00767BB9" w:rsidP="0097258D">
            <w:pPr>
              <w:pStyle w:val="Paragraphedeliste"/>
              <w:ind w:left="709"/>
              <w:rPr>
                <w:del w:id="4630" w:author="erradi" w:date="2011-08-06T10:44:00Z"/>
                <w:rFonts w:ascii="Times New Roman" w:hAnsi="Times New Roman" w:cs="Times New Roman"/>
                <w:sz w:val="24"/>
                <w:szCs w:val="24"/>
                <w:lang w:val="en-US"/>
              </w:rPr>
            </w:pPr>
            <w:del w:id="4631" w:author="erradi" w:date="2011-08-06T10:44:00Z">
              <w:r w:rsidRPr="0097258D" w:rsidDel="00541083">
                <w:rPr>
                  <w:rFonts w:ascii="Times New Roman" w:hAnsi="Times New Roman" w:cs="Times New Roman"/>
                  <w:sz w:val="24"/>
                  <w:szCs w:val="24"/>
                  <w:lang w:val="en-US"/>
                </w:rPr>
                <w:delText>0</w:delText>
              </w:r>
            </w:del>
          </w:p>
        </w:tc>
      </w:tr>
    </w:tbl>
    <w:p w:rsidR="00767BB9" w:rsidRPr="0097258D" w:rsidDel="00541083" w:rsidRDefault="00767BB9" w:rsidP="0097258D">
      <w:pPr>
        <w:pStyle w:val="Paragraphedeliste"/>
        <w:ind w:left="709"/>
        <w:rPr>
          <w:del w:id="4632"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center"/>
        <w:rPr>
          <w:del w:id="4633" w:author="erradi" w:date="2011-08-06T10:44:00Z"/>
          <w:rFonts w:ascii="Times New Roman" w:hAnsi="Times New Roman" w:cs="Times New Roman"/>
          <w:sz w:val="24"/>
          <w:szCs w:val="24"/>
          <w:lang w:val="en-US"/>
        </w:rPr>
      </w:pPr>
      <w:del w:id="4634"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Ind w:w="720" w:type="dxa"/>
        <w:tblLook w:val="04A0"/>
      </w:tblPr>
      <w:tblGrid>
        <w:gridCol w:w="1415"/>
        <w:gridCol w:w="1384"/>
        <w:gridCol w:w="1058"/>
        <w:gridCol w:w="1294"/>
        <w:gridCol w:w="1058"/>
        <w:gridCol w:w="1416"/>
        <w:gridCol w:w="943"/>
      </w:tblGrid>
      <w:tr w:rsidR="00767BB9" w:rsidRPr="00763800" w:rsidDel="00541083" w:rsidTr="00763800">
        <w:trPr>
          <w:del w:id="4635" w:author="erradi" w:date="2011-08-06T10:44:00Z"/>
        </w:trPr>
        <w:tc>
          <w:tcPr>
            <w:tcW w:w="1316" w:type="dxa"/>
          </w:tcPr>
          <w:p w:rsidR="00767BB9" w:rsidDel="00541083" w:rsidRDefault="00767BB9" w:rsidP="0097258D">
            <w:pPr>
              <w:pStyle w:val="Paragraphedeliste"/>
              <w:ind w:left="709"/>
              <w:rPr>
                <w:del w:id="4636" w:author="erradi" w:date="2011-08-06T10:44:00Z"/>
                <w:rFonts w:ascii="Times New Roman" w:hAnsi="Times New Roman" w:cs="Times New Roman"/>
                <w:sz w:val="24"/>
                <w:szCs w:val="24"/>
                <w:lang w:val="en-US"/>
              </w:rPr>
            </w:pPr>
          </w:p>
        </w:tc>
        <w:tc>
          <w:tcPr>
            <w:tcW w:w="1316" w:type="dxa"/>
          </w:tcPr>
          <w:p w:rsidR="00767BB9" w:rsidDel="00541083" w:rsidRDefault="00767BB9" w:rsidP="0097258D">
            <w:pPr>
              <w:pStyle w:val="Paragraphedeliste"/>
              <w:ind w:left="709"/>
              <w:rPr>
                <w:del w:id="4637" w:author="erradi" w:date="2011-08-06T10:44:00Z"/>
                <w:rFonts w:ascii="Times New Roman" w:hAnsi="Times New Roman" w:cs="Times New Roman"/>
                <w:sz w:val="24"/>
                <w:szCs w:val="24"/>
                <w:lang w:val="en-US"/>
              </w:rPr>
            </w:pPr>
            <w:del w:id="4638"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639" w:author="erradi" w:date="2011-08-06T10:44:00Z"/>
                <w:rFonts w:ascii="Times New Roman" w:hAnsi="Times New Roman" w:cs="Times New Roman"/>
                <w:sz w:val="24"/>
                <w:szCs w:val="24"/>
                <w:lang w:val="en-US"/>
              </w:rPr>
            </w:pPr>
            <w:del w:id="4640"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641" w:author="erradi" w:date="2011-08-06T10:44:00Z"/>
                <w:rFonts w:ascii="Times New Roman" w:hAnsi="Times New Roman" w:cs="Times New Roman"/>
                <w:sz w:val="24"/>
                <w:szCs w:val="24"/>
                <w:lang w:val="en-US"/>
              </w:rPr>
            </w:pPr>
            <w:del w:id="4642"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643" w:author="erradi" w:date="2011-08-06T10:44:00Z"/>
                <w:rFonts w:ascii="Times New Roman" w:hAnsi="Times New Roman" w:cs="Times New Roman"/>
                <w:sz w:val="24"/>
                <w:szCs w:val="24"/>
                <w:lang w:val="en-US"/>
              </w:rPr>
            </w:pPr>
            <w:del w:id="4644"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645" w:author="erradi" w:date="2011-08-06T10:44:00Z"/>
                <w:rFonts w:ascii="Times New Roman" w:hAnsi="Times New Roman" w:cs="Times New Roman"/>
                <w:sz w:val="24"/>
                <w:szCs w:val="24"/>
                <w:lang w:val="en-US"/>
              </w:rPr>
            </w:pPr>
            <w:del w:id="4646"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647" w:author="erradi" w:date="2011-08-06T10:44:00Z"/>
                <w:rFonts w:ascii="Times New Roman" w:hAnsi="Times New Roman" w:cs="Times New Roman"/>
                <w:sz w:val="24"/>
                <w:szCs w:val="24"/>
                <w:lang w:val="en-US"/>
              </w:rPr>
            </w:pPr>
            <w:del w:id="4648"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4649" w:author="erradi" w:date="2011-08-06T10:44:00Z"/>
        </w:trPr>
        <w:tc>
          <w:tcPr>
            <w:tcW w:w="1316" w:type="dxa"/>
          </w:tcPr>
          <w:p w:rsidR="00767BB9" w:rsidDel="00541083" w:rsidRDefault="00767BB9" w:rsidP="0097258D">
            <w:pPr>
              <w:pStyle w:val="Paragraphedeliste"/>
              <w:ind w:left="709"/>
              <w:rPr>
                <w:del w:id="4650" w:author="erradi" w:date="2011-08-06T10:44:00Z"/>
                <w:rFonts w:ascii="Times New Roman" w:hAnsi="Times New Roman" w:cs="Times New Roman"/>
                <w:sz w:val="24"/>
                <w:szCs w:val="24"/>
                <w:lang w:val="en-US"/>
              </w:rPr>
            </w:pPr>
            <w:del w:id="4651"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652" w:author="erradi" w:date="2011-08-06T10:44:00Z"/>
                <w:rFonts w:ascii="Times New Roman" w:hAnsi="Times New Roman" w:cs="Times New Roman"/>
                <w:sz w:val="24"/>
                <w:szCs w:val="24"/>
                <w:lang w:val="en-US"/>
              </w:rPr>
            </w:pPr>
            <w:del w:id="4653"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654" w:author="erradi" w:date="2011-08-06T10:44:00Z"/>
                <w:rFonts w:ascii="Times New Roman" w:hAnsi="Times New Roman" w:cs="Times New Roman"/>
                <w:sz w:val="24"/>
                <w:szCs w:val="24"/>
                <w:lang w:val="en-US"/>
              </w:rPr>
            </w:pPr>
            <w:del w:id="465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56" w:author="erradi" w:date="2011-08-06T10:44:00Z"/>
                <w:rFonts w:ascii="Times New Roman" w:hAnsi="Times New Roman" w:cs="Times New Roman"/>
                <w:sz w:val="24"/>
                <w:szCs w:val="24"/>
                <w:lang w:val="en-US"/>
              </w:rPr>
            </w:pPr>
            <w:del w:id="465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58" w:author="erradi" w:date="2011-08-06T10:44:00Z"/>
                <w:rFonts w:ascii="Times New Roman" w:hAnsi="Times New Roman" w:cs="Times New Roman"/>
                <w:sz w:val="24"/>
                <w:szCs w:val="24"/>
                <w:lang w:val="en-US"/>
              </w:rPr>
            </w:pPr>
            <w:del w:id="465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60" w:author="erradi" w:date="2011-08-06T10:44:00Z"/>
                <w:rFonts w:ascii="Times New Roman" w:hAnsi="Times New Roman" w:cs="Times New Roman"/>
                <w:sz w:val="24"/>
                <w:szCs w:val="24"/>
                <w:lang w:val="en-US"/>
              </w:rPr>
            </w:pPr>
            <w:del w:id="466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62" w:author="erradi" w:date="2011-08-06T10:44:00Z"/>
                <w:rFonts w:ascii="Times New Roman" w:hAnsi="Times New Roman" w:cs="Times New Roman"/>
                <w:sz w:val="24"/>
                <w:szCs w:val="24"/>
                <w:lang w:val="en-US"/>
              </w:rPr>
            </w:pPr>
            <w:del w:id="4663"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664" w:author="erradi" w:date="2011-08-06T10:44:00Z"/>
        </w:trPr>
        <w:tc>
          <w:tcPr>
            <w:tcW w:w="1316" w:type="dxa"/>
          </w:tcPr>
          <w:p w:rsidR="00767BB9" w:rsidDel="00541083" w:rsidRDefault="00767BB9" w:rsidP="0097258D">
            <w:pPr>
              <w:pStyle w:val="Paragraphedeliste"/>
              <w:ind w:left="709"/>
              <w:rPr>
                <w:del w:id="4665" w:author="erradi" w:date="2011-08-06T10:44:00Z"/>
                <w:rFonts w:ascii="Times New Roman" w:hAnsi="Times New Roman" w:cs="Times New Roman"/>
                <w:sz w:val="24"/>
                <w:szCs w:val="24"/>
                <w:lang w:val="en-US"/>
              </w:rPr>
            </w:pPr>
            <w:del w:id="4666"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667" w:author="erradi" w:date="2011-08-06T10:44:00Z"/>
                <w:rFonts w:ascii="Times New Roman" w:hAnsi="Times New Roman" w:cs="Times New Roman"/>
                <w:sz w:val="24"/>
                <w:szCs w:val="24"/>
                <w:lang w:val="en-US"/>
              </w:rPr>
            </w:pPr>
            <w:del w:id="466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69" w:author="erradi" w:date="2011-08-06T10:44:00Z"/>
                <w:rFonts w:ascii="Times New Roman" w:hAnsi="Times New Roman" w:cs="Times New Roman"/>
                <w:sz w:val="24"/>
                <w:szCs w:val="24"/>
                <w:lang w:val="en-US"/>
              </w:rPr>
            </w:pPr>
            <w:del w:id="4670"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671" w:author="erradi" w:date="2011-08-06T10:44:00Z"/>
                <w:rFonts w:ascii="Times New Roman" w:hAnsi="Times New Roman" w:cs="Times New Roman"/>
                <w:sz w:val="24"/>
                <w:szCs w:val="24"/>
                <w:lang w:val="en-US"/>
              </w:rPr>
            </w:pPr>
            <w:del w:id="467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73" w:author="erradi" w:date="2011-08-06T10:44:00Z"/>
                <w:rFonts w:ascii="Times New Roman" w:hAnsi="Times New Roman" w:cs="Times New Roman"/>
                <w:sz w:val="24"/>
                <w:szCs w:val="24"/>
                <w:lang w:val="en-US"/>
              </w:rPr>
            </w:pPr>
            <w:del w:id="467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75" w:author="erradi" w:date="2011-08-06T10:44:00Z"/>
                <w:rFonts w:ascii="Times New Roman" w:hAnsi="Times New Roman" w:cs="Times New Roman"/>
                <w:sz w:val="24"/>
                <w:szCs w:val="24"/>
                <w:lang w:val="en-US"/>
              </w:rPr>
            </w:pPr>
            <w:del w:id="467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77" w:author="erradi" w:date="2011-08-06T10:44:00Z"/>
                <w:rFonts w:ascii="Times New Roman" w:hAnsi="Times New Roman" w:cs="Times New Roman"/>
                <w:sz w:val="24"/>
                <w:szCs w:val="24"/>
                <w:lang w:val="en-US"/>
              </w:rPr>
            </w:pPr>
            <w:del w:id="4678"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679" w:author="erradi" w:date="2011-08-06T10:44:00Z"/>
        </w:trPr>
        <w:tc>
          <w:tcPr>
            <w:tcW w:w="1316" w:type="dxa"/>
          </w:tcPr>
          <w:p w:rsidR="00767BB9" w:rsidDel="00541083" w:rsidRDefault="00767BB9" w:rsidP="0097258D">
            <w:pPr>
              <w:pStyle w:val="Paragraphedeliste"/>
              <w:ind w:left="709"/>
              <w:rPr>
                <w:del w:id="4680" w:author="erradi" w:date="2011-08-06T10:44:00Z"/>
                <w:rFonts w:ascii="Times New Roman" w:hAnsi="Times New Roman" w:cs="Times New Roman"/>
                <w:sz w:val="24"/>
                <w:szCs w:val="24"/>
                <w:lang w:val="en-US"/>
              </w:rPr>
            </w:pPr>
            <w:del w:id="4681"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682" w:author="erradi" w:date="2011-08-06T10:44:00Z"/>
                <w:rFonts w:ascii="Times New Roman" w:hAnsi="Times New Roman" w:cs="Times New Roman"/>
                <w:sz w:val="24"/>
                <w:szCs w:val="24"/>
                <w:lang w:val="en-US"/>
              </w:rPr>
            </w:pPr>
            <w:del w:id="468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84" w:author="erradi" w:date="2011-08-06T10:44:00Z"/>
                <w:rFonts w:ascii="Times New Roman" w:hAnsi="Times New Roman" w:cs="Times New Roman"/>
                <w:sz w:val="24"/>
                <w:szCs w:val="24"/>
                <w:lang w:val="en-US"/>
              </w:rPr>
            </w:pPr>
            <w:del w:id="468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86" w:author="erradi" w:date="2011-08-06T10:44:00Z"/>
                <w:rFonts w:ascii="Times New Roman" w:hAnsi="Times New Roman" w:cs="Times New Roman"/>
                <w:sz w:val="24"/>
                <w:szCs w:val="24"/>
                <w:lang w:val="en-US"/>
              </w:rPr>
            </w:pPr>
            <w:del w:id="4687"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688" w:author="erradi" w:date="2011-08-06T10:44:00Z"/>
                <w:rFonts w:ascii="Times New Roman" w:hAnsi="Times New Roman" w:cs="Times New Roman"/>
                <w:sz w:val="24"/>
                <w:szCs w:val="24"/>
                <w:lang w:val="en-US"/>
              </w:rPr>
            </w:pPr>
            <w:del w:id="468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90" w:author="erradi" w:date="2011-08-06T10:44:00Z"/>
                <w:rFonts w:ascii="Times New Roman" w:hAnsi="Times New Roman" w:cs="Times New Roman"/>
                <w:sz w:val="24"/>
                <w:szCs w:val="24"/>
                <w:lang w:val="en-US"/>
              </w:rPr>
            </w:pPr>
            <w:del w:id="469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92" w:author="erradi" w:date="2011-08-06T10:44:00Z"/>
                <w:rFonts w:ascii="Times New Roman" w:hAnsi="Times New Roman" w:cs="Times New Roman"/>
                <w:sz w:val="24"/>
                <w:szCs w:val="24"/>
                <w:lang w:val="en-US"/>
              </w:rPr>
            </w:pPr>
            <w:del w:id="4693"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694" w:author="erradi" w:date="2011-08-06T10:44:00Z"/>
        </w:trPr>
        <w:tc>
          <w:tcPr>
            <w:tcW w:w="1316" w:type="dxa"/>
          </w:tcPr>
          <w:p w:rsidR="00767BB9" w:rsidDel="00541083" w:rsidRDefault="00767BB9" w:rsidP="0097258D">
            <w:pPr>
              <w:pStyle w:val="Paragraphedeliste"/>
              <w:ind w:left="709"/>
              <w:rPr>
                <w:del w:id="4695" w:author="erradi" w:date="2011-08-06T10:44:00Z"/>
                <w:rFonts w:ascii="Times New Roman" w:hAnsi="Times New Roman" w:cs="Times New Roman"/>
                <w:sz w:val="24"/>
                <w:szCs w:val="24"/>
                <w:lang w:val="en-US"/>
              </w:rPr>
            </w:pPr>
            <w:del w:id="4696"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697" w:author="erradi" w:date="2011-08-06T10:44:00Z"/>
                <w:rFonts w:ascii="Times New Roman" w:hAnsi="Times New Roman" w:cs="Times New Roman"/>
                <w:sz w:val="24"/>
                <w:szCs w:val="24"/>
                <w:lang w:val="en-US"/>
              </w:rPr>
            </w:pPr>
            <w:del w:id="469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699" w:author="erradi" w:date="2011-08-06T10:44:00Z"/>
                <w:rFonts w:ascii="Times New Roman" w:hAnsi="Times New Roman" w:cs="Times New Roman"/>
                <w:sz w:val="24"/>
                <w:szCs w:val="24"/>
                <w:lang w:val="en-US"/>
              </w:rPr>
            </w:pPr>
            <w:del w:id="470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01" w:author="erradi" w:date="2011-08-06T10:44:00Z"/>
                <w:rFonts w:ascii="Times New Roman" w:hAnsi="Times New Roman" w:cs="Times New Roman"/>
                <w:sz w:val="24"/>
                <w:szCs w:val="24"/>
                <w:lang w:val="en-US"/>
              </w:rPr>
            </w:pPr>
            <w:del w:id="470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03" w:author="erradi" w:date="2011-08-06T10:44:00Z"/>
                <w:rFonts w:ascii="Times New Roman" w:hAnsi="Times New Roman" w:cs="Times New Roman"/>
                <w:sz w:val="24"/>
                <w:szCs w:val="24"/>
                <w:lang w:val="en-US"/>
              </w:rPr>
            </w:pPr>
            <w:del w:id="4704"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705" w:author="erradi" w:date="2011-08-06T10:44:00Z"/>
                <w:rFonts w:ascii="Times New Roman" w:hAnsi="Times New Roman" w:cs="Times New Roman"/>
                <w:sz w:val="24"/>
                <w:szCs w:val="24"/>
                <w:lang w:val="en-US"/>
              </w:rPr>
            </w:pPr>
            <w:del w:id="470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07" w:author="erradi" w:date="2011-08-06T10:44:00Z"/>
                <w:rFonts w:ascii="Times New Roman" w:hAnsi="Times New Roman" w:cs="Times New Roman"/>
                <w:sz w:val="24"/>
                <w:szCs w:val="24"/>
                <w:lang w:val="en-US"/>
              </w:rPr>
            </w:pPr>
            <w:del w:id="4708"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709" w:author="erradi" w:date="2011-08-06T10:44:00Z"/>
        </w:trPr>
        <w:tc>
          <w:tcPr>
            <w:tcW w:w="1316" w:type="dxa"/>
          </w:tcPr>
          <w:p w:rsidR="00767BB9" w:rsidDel="00541083" w:rsidRDefault="00767BB9" w:rsidP="0097258D">
            <w:pPr>
              <w:pStyle w:val="Paragraphedeliste"/>
              <w:ind w:left="709"/>
              <w:rPr>
                <w:del w:id="4710" w:author="erradi" w:date="2011-08-06T10:44:00Z"/>
                <w:rFonts w:ascii="Times New Roman" w:hAnsi="Times New Roman" w:cs="Times New Roman"/>
                <w:sz w:val="24"/>
                <w:szCs w:val="24"/>
                <w:lang w:val="en-US"/>
              </w:rPr>
            </w:pPr>
            <w:del w:id="4711"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712" w:author="erradi" w:date="2011-08-06T10:44:00Z"/>
                <w:rFonts w:ascii="Times New Roman" w:hAnsi="Times New Roman" w:cs="Times New Roman"/>
                <w:sz w:val="24"/>
                <w:szCs w:val="24"/>
                <w:lang w:val="en-US"/>
              </w:rPr>
            </w:pPr>
            <w:del w:id="471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14" w:author="erradi" w:date="2011-08-06T10:44:00Z"/>
                <w:rFonts w:ascii="Times New Roman" w:hAnsi="Times New Roman" w:cs="Times New Roman"/>
                <w:sz w:val="24"/>
                <w:szCs w:val="24"/>
                <w:lang w:val="en-US"/>
              </w:rPr>
            </w:pPr>
            <w:del w:id="471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16" w:author="erradi" w:date="2011-08-06T10:44:00Z"/>
                <w:rFonts w:ascii="Times New Roman" w:hAnsi="Times New Roman" w:cs="Times New Roman"/>
                <w:sz w:val="24"/>
                <w:szCs w:val="24"/>
                <w:lang w:val="en-US"/>
              </w:rPr>
            </w:pPr>
            <w:del w:id="471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18" w:author="erradi" w:date="2011-08-06T10:44:00Z"/>
                <w:rFonts w:ascii="Times New Roman" w:hAnsi="Times New Roman" w:cs="Times New Roman"/>
                <w:sz w:val="24"/>
                <w:szCs w:val="24"/>
                <w:lang w:val="en-US"/>
              </w:rPr>
            </w:pPr>
            <w:del w:id="471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720" w:author="erradi" w:date="2011-08-06T10:44:00Z"/>
                <w:rFonts w:ascii="Times New Roman" w:hAnsi="Times New Roman" w:cs="Times New Roman"/>
                <w:sz w:val="24"/>
                <w:szCs w:val="24"/>
                <w:lang w:val="en-US"/>
              </w:rPr>
            </w:pPr>
            <w:del w:id="4721"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722" w:author="erradi" w:date="2011-08-06T10:44:00Z"/>
                <w:rFonts w:ascii="Times New Roman" w:hAnsi="Times New Roman" w:cs="Times New Roman"/>
                <w:sz w:val="24"/>
                <w:szCs w:val="24"/>
                <w:lang w:val="en-US"/>
              </w:rPr>
            </w:pPr>
            <w:del w:id="4723" w:author="erradi" w:date="2011-08-06T10:44:00Z">
              <w:r w:rsidDel="00541083">
                <w:rPr>
                  <w:rFonts w:ascii="Times New Roman" w:hAnsi="Times New Roman" w:cs="Times New Roman"/>
                  <w:sz w:val="24"/>
                  <w:szCs w:val="24"/>
                  <w:lang w:val="en-US"/>
                </w:rPr>
                <w:delText>1</w:delText>
              </w:r>
            </w:del>
          </w:p>
        </w:tc>
      </w:tr>
    </w:tbl>
    <w:p w:rsidR="00767BB9" w:rsidDel="00541083" w:rsidRDefault="00767BB9" w:rsidP="0097258D">
      <w:pPr>
        <w:pStyle w:val="Paragraphedeliste"/>
        <w:ind w:left="709"/>
        <w:rPr>
          <w:del w:id="4724"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4725" w:author="erradi" w:date="2011-08-06T10:44:00Z"/>
          <w:rFonts w:ascii="Times New Roman" w:hAnsi="Times New Roman" w:cs="Times New Roman"/>
          <w:color w:val="C00000"/>
          <w:sz w:val="24"/>
          <w:szCs w:val="24"/>
          <w:lang w:val="en-US"/>
        </w:rPr>
      </w:pPr>
      <w:del w:id="4726"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664"/>
        <w:gridCol w:w="3090"/>
        <w:gridCol w:w="1820"/>
        <w:gridCol w:w="1440"/>
        <w:gridCol w:w="1274"/>
      </w:tblGrid>
      <w:tr w:rsidR="00767BB9" w:rsidRPr="00763800" w:rsidDel="00541083" w:rsidTr="00763800">
        <w:trPr>
          <w:trHeight w:val="135"/>
          <w:del w:id="4727" w:author="erradi" w:date="2011-08-06T10:44:00Z"/>
        </w:trPr>
        <w:tc>
          <w:tcPr>
            <w:tcW w:w="1496" w:type="dxa"/>
            <w:vMerge w:val="restart"/>
          </w:tcPr>
          <w:p w:rsidR="00767BB9" w:rsidDel="00541083" w:rsidRDefault="00767BB9" w:rsidP="0097258D">
            <w:pPr>
              <w:ind w:left="709"/>
              <w:jc w:val="center"/>
              <w:rPr>
                <w:del w:id="4728" w:author="erradi" w:date="2011-08-06T10:44:00Z"/>
                <w:rFonts w:ascii="Times New Roman" w:hAnsi="Times New Roman" w:cs="Times New Roman"/>
                <w:sz w:val="24"/>
                <w:szCs w:val="24"/>
                <w:lang w:val="en-US"/>
              </w:rPr>
            </w:pPr>
            <w:del w:id="4729" w:author="erradi" w:date="2011-08-06T10:44:00Z">
              <w:r w:rsidDel="00541083">
                <w:rPr>
                  <w:rFonts w:ascii="Times New Roman" w:hAnsi="Times New Roman" w:cs="Times New Roman"/>
                  <w:sz w:val="24"/>
                  <w:szCs w:val="24"/>
                  <w:lang w:val="en-US"/>
                </w:rPr>
                <w:delText>ID</w:delText>
              </w:r>
            </w:del>
          </w:p>
        </w:tc>
        <w:tc>
          <w:tcPr>
            <w:tcW w:w="4470" w:type="dxa"/>
            <w:vMerge w:val="restart"/>
          </w:tcPr>
          <w:p w:rsidR="00767BB9" w:rsidDel="00541083" w:rsidRDefault="00767BB9" w:rsidP="0097258D">
            <w:pPr>
              <w:ind w:left="709"/>
              <w:jc w:val="center"/>
              <w:rPr>
                <w:del w:id="4730" w:author="erradi" w:date="2011-08-06T10:44:00Z"/>
                <w:rFonts w:ascii="Times New Roman" w:hAnsi="Times New Roman" w:cs="Times New Roman"/>
                <w:sz w:val="24"/>
                <w:szCs w:val="24"/>
                <w:lang w:val="en-US"/>
              </w:rPr>
            </w:pPr>
            <w:del w:id="4731" w:author="erradi" w:date="2011-08-06T10:44:00Z">
              <w:r w:rsidDel="00541083">
                <w:rPr>
                  <w:rFonts w:ascii="Times New Roman" w:hAnsi="Times New Roman" w:cs="Times New Roman"/>
                  <w:sz w:val="24"/>
                  <w:szCs w:val="24"/>
                  <w:lang w:val="en-US"/>
                </w:rPr>
                <w:delText>Expréssion</w:delText>
              </w:r>
            </w:del>
          </w:p>
        </w:tc>
        <w:tc>
          <w:tcPr>
            <w:tcW w:w="3322" w:type="dxa"/>
            <w:gridSpan w:val="3"/>
          </w:tcPr>
          <w:p w:rsidR="00767BB9" w:rsidDel="00541083" w:rsidRDefault="00767BB9" w:rsidP="0097258D">
            <w:pPr>
              <w:ind w:left="709"/>
              <w:jc w:val="center"/>
              <w:rPr>
                <w:del w:id="4732" w:author="erradi" w:date="2011-08-06T10:44:00Z"/>
                <w:rFonts w:ascii="Times New Roman" w:hAnsi="Times New Roman" w:cs="Times New Roman"/>
                <w:sz w:val="24"/>
                <w:szCs w:val="24"/>
                <w:lang w:val="en-US"/>
              </w:rPr>
            </w:pPr>
            <w:del w:id="4733"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4734" w:author="erradi" w:date="2011-08-06T10:44:00Z"/>
        </w:trPr>
        <w:tc>
          <w:tcPr>
            <w:tcW w:w="1496" w:type="dxa"/>
            <w:vMerge/>
          </w:tcPr>
          <w:p w:rsidR="00767BB9" w:rsidDel="00541083" w:rsidRDefault="00767BB9" w:rsidP="0097258D">
            <w:pPr>
              <w:ind w:left="709"/>
              <w:jc w:val="center"/>
              <w:rPr>
                <w:del w:id="4735" w:author="erradi" w:date="2011-08-06T10:44:00Z"/>
                <w:rFonts w:ascii="Times New Roman" w:hAnsi="Times New Roman" w:cs="Times New Roman"/>
                <w:sz w:val="24"/>
                <w:szCs w:val="24"/>
                <w:lang w:val="en-US"/>
              </w:rPr>
            </w:pPr>
          </w:p>
        </w:tc>
        <w:tc>
          <w:tcPr>
            <w:tcW w:w="4470" w:type="dxa"/>
            <w:vMerge/>
          </w:tcPr>
          <w:p w:rsidR="00767BB9" w:rsidDel="00541083" w:rsidRDefault="00767BB9" w:rsidP="0097258D">
            <w:pPr>
              <w:ind w:left="709"/>
              <w:jc w:val="center"/>
              <w:rPr>
                <w:del w:id="4736"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4737" w:author="erradi" w:date="2011-08-06T10:44:00Z"/>
                <w:rFonts w:ascii="Times New Roman" w:hAnsi="Times New Roman" w:cs="Times New Roman"/>
                <w:sz w:val="24"/>
                <w:szCs w:val="24"/>
                <w:lang w:val="en-US"/>
              </w:rPr>
            </w:pPr>
            <w:del w:id="4738" w:author="erradi" w:date="2011-08-06T10:44:00Z">
              <w:r w:rsidDel="00541083">
                <w:rPr>
                  <w:rFonts w:ascii="Times New Roman" w:hAnsi="Times New Roman" w:cs="Times New Roman"/>
                  <w:sz w:val="24"/>
                  <w:szCs w:val="24"/>
                  <w:lang w:val="en-US"/>
                </w:rPr>
                <w:delText>Date</w:delText>
              </w:r>
            </w:del>
          </w:p>
        </w:tc>
        <w:tc>
          <w:tcPr>
            <w:tcW w:w="1013" w:type="dxa"/>
          </w:tcPr>
          <w:p w:rsidR="00767BB9" w:rsidDel="00541083" w:rsidRDefault="00767BB9" w:rsidP="0097258D">
            <w:pPr>
              <w:ind w:left="709"/>
              <w:jc w:val="center"/>
              <w:rPr>
                <w:del w:id="4739" w:author="erradi" w:date="2011-08-06T10:44:00Z"/>
                <w:rFonts w:ascii="Times New Roman" w:hAnsi="Times New Roman" w:cs="Times New Roman"/>
                <w:sz w:val="24"/>
                <w:szCs w:val="24"/>
                <w:lang w:val="en-US"/>
              </w:rPr>
            </w:pPr>
            <w:del w:id="4740" w:author="erradi" w:date="2011-08-06T10:44:00Z">
              <w:r w:rsidDel="00541083">
                <w:rPr>
                  <w:rFonts w:ascii="Times New Roman" w:hAnsi="Times New Roman" w:cs="Times New Roman"/>
                  <w:sz w:val="24"/>
                  <w:szCs w:val="24"/>
                  <w:lang w:val="en-US"/>
                </w:rPr>
                <w:delText>Hour</w:delText>
              </w:r>
            </w:del>
          </w:p>
        </w:tc>
        <w:tc>
          <w:tcPr>
            <w:tcW w:w="999" w:type="dxa"/>
          </w:tcPr>
          <w:p w:rsidR="00767BB9" w:rsidDel="00541083" w:rsidRDefault="00767BB9" w:rsidP="0097258D">
            <w:pPr>
              <w:ind w:left="709"/>
              <w:jc w:val="center"/>
              <w:rPr>
                <w:del w:id="4741" w:author="erradi" w:date="2011-08-06T10:44:00Z"/>
                <w:rFonts w:ascii="Times New Roman" w:hAnsi="Times New Roman" w:cs="Times New Roman"/>
                <w:sz w:val="24"/>
                <w:szCs w:val="24"/>
                <w:lang w:val="en-US"/>
              </w:rPr>
            </w:pPr>
            <w:del w:id="4742"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509"/>
          <w:del w:id="4743" w:author="erradi" w:date="2011-08-06T10:44:00Z"/>
        </w:trPr>
        <w:tc>
          <w:tcPr>
            <w:tcW w:w="1496" w:type="dxa"/>
          </w:tcPr>
          <w:p w:rsidR="00767BB9" w:rsidDel="00541083" w:rsidRDefault="00767BB9" w:rsidP="0097258D">
            <w:pPr>
              <w:ind w:left="709"/>
              <w:jc w:val="center"/>
              <w:rPr>
                <w:del w:id="4744" w:author="erradi" w:date="2011-08-06T10:44:00Z"/>
                <w:rFonts w:ascii="Times New Roman" w:hAnsi="Times New Roman" w:cs="Times New Roman"/>
                <w:sz w:val="24"/>
                <w:szCs w:val="24"/>
                <w:lang w:val="en-US"/>
              </w:rPr>
            </w:pPr>
            <w:del w:id="4745"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470" w:type="dxa"/>
          </w:tcPr>
          <w:p w:rsidR="00767BB9" w:rsidRPr="00763800" w:rsidDel="00541083" w:rsidRDefault="00767BB9" w:rsidP="0097258D">
            <w:pPr>
              <w:pStyle w:val="p1a"/>
              <w:ind w:left="709"/>
              <w:jc w:val="center"/>
              <w:rPr>
                <w:del w:id="4746" w:author="erradi" w:date="2011-08-06T10:44:00Z"/>
                <w:rFonts w:ascii="Times New Roman" w:hAnsi="Times New Roman"/>
              </w:rPr>
            </w:pPr>
            <w:del w:id="4747"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4748"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4749" w:author="erradi" w:date="2011-08-06T10:44:00Z"/>
                <w:rFonts w:ascii="Times New Roman" w:hAnsi="Times New Roman" w:cs="Times New Roman"/>
                <w:sz w:val="24"/>
                <w:szCs w:val="24"/>
                <w:lang w:val="en-US"/>
              </w:rPr>
            </w:pPr>
            <w:del w:id="4750" w:author="erradi" w:date="2011-08-06T10:44:00Z">
              <w:r w:rsidDel="00541083">
                <w:rPr>
                  <w:rFonts w:ascii="Times New Roman" w:hAnsi="Times New Roman" w:cs="Times New Roman"/>
                  <w:sz w:val="24"/>
                  <w:szCs w:val="24"/>
                  <w:lang w:val="en-US"/>
                </w:rPr>
                <w:delText>03/08/2010</w:delText>
              </w:r>
            </w:del>
          </w:p>
        </w:tc>
        <w:tc>
          <w:tcPr>
            <w:tcW w:w="1013" w:type="dxa"/>
          </w:tcPr>
          <w:p w:rsidR="00767BB9" w:rsidDel="00541083" w:rsidRDefault="00767BB9" w:rsidP="0097258D">
            <w:pPr>
              <w:ind w:left="709"/>
              <w:jc w:val="center"/>
              <w:rPr>
                <w:del w:id="4751" w:author="erradi" w:date="2011-08-06T10:44:00Z"/>
                <w:rFonts w:ascii="Times New Roman" w:hAnsi="Times New Roman" w:cs="Times New Roman"/>
                <w:sz w:val="24"/>
                <w:szCs w:val="24"/>
                <w:lang w:val="en-US"/>
              </w:rPr>
            </w:pPr>
            <w:del w:id="4752" w:author="erradi" w:date="2011-08-06T10:44:00Z">
              <w:r w:rsidDel="00541083">
                <w:rPr>
                  <w:rFonts w:ascii="Times New Roman" w:hAnsi="Times New Roman" w:cs="Times New Roman"/>
                  <w:sz w:val="24"/>
                  <w:szCs w:val="24"/>
                  <w:lang w:val="en-US"/>
                </w:rPr>
                <w:delText>17h:00</w:delText>
              </w:r>
            </w:del>
          </w:p>
        </w:tc>
        <w:tc>
          <w:tcPr>
            <w:tcW w:w="999" w:type="dxa"/>
          </w:tcPr>
          <w:p w:rsidR="00767BB9" w:rsidDel="00541083" w:rsidRDefault="00767BB9" w:rsidP="0097258D">
            <w:pPr>
              <w:ind w:left="709"/>
              <w:jc w:val="center"/>
              <w:rPr>
                <w:del w:id="4753" w:author="erradi" w:date="2011-08-06T10:44:00Z"/>
                <w:rFonts w:ascii="Times New Roman" w:hAnsi="Times New Roman" w:cs="Times New Roman"/>
                <w:sz w:val="24"/>
                <w:szCs w:val="24"/>
                <w:lang w:val="en-US"/>
              </w:rPr>
            </w:pPr>
            <w:del w:id="4754" w:author="erradi" w:date="2011-08-06T10:44:00Z">
              <w:r w:rsidDel="00541083">
                <w:rPr>
                  <w:rFonts w:ascii="Times New Roman" w:hAnsi="Times New Roman" w:cs="Times New Roman"/>
                  <w:sz w:val="24"/>
                  <w:szCs w:val="24"/>
                  <w:lang w:val="en-US"/>
                </w:rPr>
                <w:delText>1</w:delText>
              </w:r>
            </w:del>
          </w:p>
          <w:p w:rsidR="00767BB9" w:rsidDel="00541083" w:rsidRDefault="00767BB9" w:rsidP="0097258D">
            <w:pPr>
              <w:ind w:left="709"/>
              <w:rPr>
                <w:del w:id="4755" w:author="erradi" w:date="2011-08-06T10:44:00Z"/>
                <w:rFonts w:ascii="Times New Roman" w:hAnsi="Times New Roman" w:cs="Times New Roman"/>
                <w:sz w:val="24"/>
                <w:szCs w:val="24"/>
                <w:lang w:val="en-US"/>
              </w:rPr>
            </w:pPr>
          </w:p>
        </w:tc>
      </w:tr>
      <w:tr w:rsidR="00767BB9" w:rsidRPr="00763800" w:rsidDel="00541083" w:rsidTr="00763800">
        <w:trPr>
          <w:trHeight w:val="509"/>
          <w:del w:id="4756" w:author="erradi" w:date="2011-08-06T10:44:00Z"/>
        </w:trPr>
        <w:tc>
          <w:tcPr>
            <w:tcW w:w="1496" w:type="dxa"/>
          </w:tcPr>
          <w:p w:rsidR="00767BB9" w:rsidRPr="002F0648" w:rsidDel="00541083" w:rsidRDefault="00767BB9" w:rsidP="0097258D">
            <w:pPr>
              <w:ind w:left="709"/>
              <w:jc w:val="center"/>
              <w:rPr>
                <w:del w:id="4757" w:author="erradi" w:date="2011-08-06T10:44:00Z"/>
                <w:rFonts w:ascii="Times New Roman" w:hAnsi="Times New Roman" w:cs="Times New Roman"/>
                <w:sz w:val="24"/>
                <w:szCs w:val="24"/>
                <w:vertAlign w:val="subscript"/>
                <w:lang w:val="en-US"/>
              </w:rPr>
            </w:pPr>
            <w:del w:id="4758"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del>
          </w:p>
        </w:tc>
        <w:tc>
          <w:tcPr>
            <w:tcW w:w="4470" w:type="dxa"/>
          </w:tcPr>
          <w:p w:rsidR="00767BB9" w:rsidRPr="002F0648" w:rsidDel="00541083" w:rsidRDefault="00767BB9" w:rsidP="0097258D">
            <w:pPr>
              <w:ind w:left="709"/>
              <w:rPr>
                <w:del w:id="4759" w:author="erradi" w:date="2011-08-06T10:44:00Z"/>
                <w:rFonts w:ascii="Times New Roman" w:hAnsi="Times New Roman" w:cs="Times New Roman"/>
                <w:sz w:val="20"/>
                <w:szCs w:val="20"/>
                <w:lang w:val="en-US"/>
              </w:rPr>
            </w:pPr>
            <w:del w:id="4760" w:author="erradi" w:date="2011-08-06T10:44:00Z">
              <w:r w:rsidRPr="002F0648" w:rsidDel="00541083">
                <w:rPr>
                  <w:rFonts w:ascii="Times New Roman" w:hAnsi="Times New Roman" w:cs="Times New Roman"/>
                  <w:sz w:val="20"/>
                  <w:szCs w:val="20"/>
                  <w:lang w:val="en-US"/>
                </w:rPr>
                <w:delText>&lt;Mesures&gt;</w:delText>
              </w:r>
              <w:r w:rsidRPr="002F0648" w:rsidDel="00541083">
                <w:rPr>
                  <w:rFonts w:ascii="Times New Roman" w:hAnsi="Times New Roman" w:cs="Times New Roman"/>
                  <w:sz w:val="20"/>
                  <w:szCs w:val="20"/>
                  <w:vertAlign w:val="superscript"/>
                  <w:lang w:val="en-US"/>
                </w:rPr>
                <w:delText>{P,E,R}</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&lt;wait&gt;</w:delText>
              </w:r>
              <w:r w:rsidRPr="002F0648" w:rsidDel="00541083">
                <w:rPr>
                  <w:rFonts w:ascii="Times New Roman" w:hAnsi="Times New Roman" w:cs="Times New Roman"/>
                  <w:sz w:val="20"/>
                  <w:szCs w:val="20"/>
                  <w:vertAlign w:val="superscript"/>
                  <w:lang w:val="en-US"/>
                </w:rPr>
                <w:delText xml:space="preserve">{U,R}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 xml:space="preserve"> &lt;Alert&gt;</w:delText>
              </w:r>
              <w:r w:rsidRPr="002F0648" w:rsidDel="00541083">
                <w:rPr>
                  <w:rFonts w:ascii="Times New Roman" w:hAnsi="Times New Roman" w:cs="Times New Roman"/>
                  <w:sz w:val="20"/>
                  <w:szCs w:val="20"/>
                  <w:vertAlign w:val="superscript"/>
                  <w:lang w:val="en-US"/>
                </w:rPr>
                <w:delText>{U,P,R}</w:delText>
              </w:r>
              <w:r w:rsidRPr="002F0648" w:rsidDel="00541083">
                <w:rPr>
                  <w:rFonts w:ascii="Times New Roman" w:hAnsi="Times New Roman"/>
                  <w:sz w:val="20"/>
                  <w:szCs w:val="20"/>
                  <w:lang w:val="en-US"/>
                </w:rPr>
                <w:delText xml:space="preserve">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 xml:space="preserve"> &lt;w&gt;</w:delText>
              </w:r>
              <w:r w:rsidRPr="002F0648" w:rsidDel="00541083">
                <w:rPr>
                  <w:rFonts w:ascii="Times New Roman" w:hAnsi="Times New Roman" w:cs="Times New Roman"/>
                  <w:sz w:val="20"/>
                  <w:szCs w:val="20"/>
                  <w:vertAlign w:val="superscript"/>
                  <w:lang w:val="en-US"/>
                </w:rPr>
                <w:delText>{E,R}</w:delText>
              </w:r>
              <w:r w:rsidRPr="002F0648" w:rsidDel="00541083">
                <w:rPr>
                  <w:rFonts w:ascii="Times New Roman" w:hAnsi="Times New Roman" w:cs="Times New Roman"/>
                  <w:sz w:val="20"/>
                  <w:szCs w:val="20"/>
                  <w:lang w:val="en-US"/>
                </w:rPr>
                <w:delText xml:space="preserve"> |&gt; &lt;Try-Later&gt;</w:delText>
              </w:r>
              <w:r w:rsidRPr="002F0648" w:rsidDel="00541083">
                <w:rPr>
                  <w:rFonts w:ascii="Times New Roman" w:hAnsi="Times New Roman" w:cs="Times New Roman"/>
                  <w:sz w:val="20"/>
                  <w:szCs w:val="20"/>
                  <w:vertAlign w:val="superscript"/>
                  <w:lang w:val="en-US"/>
                </w:rPr>
                <w:delText>{E}</w:delText>
              </w:r>
              <w:r w:rsidRPr="002F0648" w:rsidDel="00541083">
                <w:rPr>
                  <w:rFonts w:ascii="Times New Roman" w:hAnsi="Times New Roman" w:cs="Times New Roman"/>
                  <w:sz w:val="20"/>
                  <w:szCs w:val="20"/>
                  <w:lang w:val="en-US"/>
                </w:rPr>
                <w:delText xml:space="preserve"> else &lt;act&gt;</w:delText>
              </w:r>
              <w:r w:rsidRPr="002F0648" w:rsidDel="00541083">
                <w:rPr>
                  <w:rFonts w:ascii="Times New Roman" w:hAnsi="Times New Roman" w:cs="Times New Roman"/>
                  <w:sz w:val="20"/>
                  <w:szCs w:val="20"/>
                  <w:vertAlign w:val="superscript"/>
                  <w:lang w:val="en-US"/>
                </w:rPr>
                <w:delText>{E,P,D,R}</w:delText>
              </w:r>
              <w:r w:rsidRPr="002F0648" w:rsidDel="00541083">
                <w:rPr>
                  <w:rFonts w:ascii="Times New Roman" w:hAnsi="Times New Roman"/>
                  <w:sz w:val="20"/>
                  <w:szCs w:val="20"/>
                  <w:lang w:val="en-US"/>
                </w:rPr>
                <w:delText>))</w:delText>
              </w:r>
            </w:del>
          </w:p>
        </w:tc>
        <w:tc>
          <w:tcPr>
            <w:tcW w:w="1310" w:type="dxa"/>
          </w:tcPr>
          <w:p w:rsidR="00767BB9" w:rsidDel="00541083" w:rsidRDefault="00767BB9" w:rsidP="0097258D">
            <w:pPr>
              <w:ind w:left="709"/>
              <w:jc w:val="center"/>
              <w:rPr>
                <w:del w:id="4761" w:author="erradi" w:date="2011-08-06T10:44:00Z"/>
                <w:rFonts w:ascii="Times New Roman" w:hAnsi="Times New Roman" w:cs="Times New Roman"/>
                <w:sz w:val="24"/>
                <w:szCs w:val="24"/>
                <w:lang w:val="en-US"/>
              </w:rPr>
            </w:pPr>
            <w:del w:id="4762" w:author="erradi" w:date="2011-08-06T10:44:00Z">
              <w:r w:rsidDel="00541083">
                <w:rPr>
                  <w:rFonts w:ascii="Times New Roman" w:hAnsi="Times New Roman" w:cs="Times New Roman"/>
                  <w:sz w:val="24"/>
                  <w:szCs w:val="24"/>
                  <w:lang w:val="en-US"/>
                </w:rPr>
                <w:delText>12/02/2011</w:delText>
              </w:r>
            </w:del>
          </w:p>
        </w:tc>
        <w:tc>
          <w:tcPr>
            <w:tcW w:w="1013" w:type="dxa"/>
          </w:tcPr>
          <w:p w:rsidR="00767BB9" w:rsidDel="00541083" w:rsidRDefault="00767BB9" w:rsidP="0097258D">
            <w:pPr>
              <w:ind w:left="709"/>
              <w:jc w:val="center"/>
              <w:rPr>
                <w:del w:id="4763" w:author="erradi" w:date="2011-08-06T10:44:00Z"/>
                <w:rFonts w:ascii="Times New Roman" w:hAnsi="Times New Roman" w:cs="Times New Roman"/>
                <w:sz w:val="24"/>
                <w:szCs w:val="24"/>
                <w:lang w:val="en-US"/>
              </w:rPr>
            </w:pPr>
            <w:del w:id="4764" w:author="erradi" w:date="2011-08-06T10:44:00Z">
              <w:r w:rsidDel="00541083">
                <w:rPr>
                  <w:rFonts w:ascii="Times New Roman" w:hAnsi="Times New Roman" w:cs="Times New Roman"/>
                  <w:sz w:val="24"/>
                  <w:szCs w:val="24"/>
                  <w:lang w:val="en-US"/>
                </w:rPr>
                <w:delText>10h:00</w:delText>
              </w:r>
            </w:del>
          </w:p>
        </w:tc>
        <w:tc>
          <w:tcPr>
            <w:tcW w:w="999" w:type="dxa"/>
          </w:tcPr>
          <w:p w:rsidR="00767BB9" w:rsidDel="00541083" w:rsidRDefault="00767BB9" w:rsidP="0097258D">
            <w:pPr>
              <w:ind w:left="709"/>
              <w:jc w:val="center"/>
              <w:rPr>
                <w:del w:id="4765" w:author="erradi" w:date="2011-08-06T10:44:00Z"/>
                <w:rFonts w:ascii="Times New Roman" w:hAnsi="Times New Roman" w:cs="Times New Roman"/>
                <w:sz w:val="24"/>
                <w:szCs w:val="24"/>
                <w:lang w:val="en-US"/>
              </w:rPr>
            </w:pPr>
            <w:del w:id="4766"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trHeight w:val="509"/>
          <w:del w:id="4767" w:author="erradi" w:date="2011-08-06T10:44:00Z"/>
        </w:trPr>
        <w:tc>
          <w:tcPr>
            <w:tcW w:w="1496" w:type="dxa"/>
          </w:tcPr>
          <w:p w:rsidR="00767BB9" w:rsidDel="00541083" w:rsidRDefault="00767BB9" w:rsidP="0097258D">
            <w:pPr>
              <w:ind w:left="709"/>
              <w:jc w:val="center"/>
              <w:rPr>
                <w:del w:id="4768" w:author="erradi" w:date="2011-08-06T10:44:00Z"/>
                <w:rFonts w:ascii="Times New Roman" w:hAnsi="Times New Roman" w:cs="Times New Roman"/>
                <w:sz w:val="24"/>
                <w:szCs w:val="24"/>
                <w:lang w:val="en-US"/>
              </w:rPr>
            </w:pPr>
            <w:del w:id="4769"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3</w:delText>
              </w:r>
            </w:del>
          </w:p>
        </w:tc>
        <w:tc>
          <w:tcPr>
            <w:tcW w:w="4470" w:type="dxa"/>
          </w:tcPr>
          <w:p w:rsidR="00767BB9" w:rsidRPr="00763800" w:rsidDel="00541083" w:rsidRDefault="00767BB9" w:rsidP="0097258D">
            <w:pPr>
              <w:pStyle w:val="p1a"/>
              <w:ind w:left="709"/>
              <w:jc w:val="center"/>
              <w:rPr>
                <w:del w:id="4770" w:author="erradi" w:date="2011-08-06T10:44:00Z"/>
                <w:rFonts w:ascii="Times New Roman" w:hAnsi="Times New Roman"/>
              </w:rPr>
            </w:pPr>
            <w:del w:id="4771"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4772"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4773" w:author="erradi" w:date="2011-08-06T10:44:00Z"/>
                <w:rFonts w:ascii="Times New Roman" w:hAnsi="Times New Roman" w:cs="Times New Roman"/>
                <w:sz w:val="24"/>
                <w:szCs w:val="24"/>
                <w:lang w:val="en-US"/>
              </w:rPr>
            </w:pPr>
            <w:del w:id="4774" w:author="erradi" w:date="2011-08-06T10:44:00Z">
              <w:r w:rsidDel="00541083">
                <w:rPr>
                  <w:rFonts w:ascii="Times New Roman" w:hAnsi="Times New Roman" w:cs="Times New Roman"/>
                  <w:sz w:val="24"/>
                  <w:szCs w:val="24"/>
                  <w:lang w:val="en-US"/>
                </w:rPr>
                <w:delText>03/08/2011</w:delText>
              </w:r>
            </w:del>
          </w:p>
        </w:tc>
        <w:tc>
          <w:tcPr>
            <w:tcW w:w="1013" w:type="dxa"/>
          </w:tcPr>
          <w:p w:rsidR="00767BB9" w:rsidDel="00541083" w:rsidRDefault="00767BB9" w:rsidP="0097258D">
            <w:pPr>
              <w:ind w:left="709"/>
              <w:jc w:val="center"/>
              <w:rPr>
                <w:del w:id="4775" w:author="erradi" w:date="2011-08-06T10:44:00Z"/>
                <w:rFonts w:ascii="Times New Roman" w:hAnsi="Times New Roman" w:cs="Times New Roman"/>
                <w:sz w:val="24"/>
                <w:szCs w:val="24"/>
                <w:lang w:val="en-US"/>
              </w:rPr>
            </w:pPr>
            <w:del w:id="4776" w:author="erradi" w:date="2011-08-06T10:44:00Z">
              <w:r w:rsidDel="00541083">
                <w:rPr>
                  <w:rFonts w:ascii="Times New Roman" w:hAnsi="Times New Roman" w:cs="Times New Roman"/>
                  <w:sz w:val="24"/>
                  <w:szCs w:val="24"/>
                  <w:lang w:val="en-US"/>
                </w:rPr>
                <w:delText>07h:00</w:delText>
              </w:r>
            </w:del>
          </w:p>
        </w:tc>
        <w:tc>
          <w:tcPr>
            <w:tcW w:w="999" w:type="dxa"/>
          </w:tcPr>
          <w:p w:rsidR="00767BB9" w:rsidRPr="00094455" w:rsidDel="00541083" w:rsidRDefault="00767BB9" w:rsidP="0097258D">
            <w:pPr>
              <w:ind w:left="709"/>
              <w:jc w:val="center"/>
              <w:rPr>
                <w:del w:id="4777" w:author="erradi" w:date="2011-08-06T10:44:00Z"/>
                <w:rFonts w:ascii="Times New Roman" w:hAnsi="Times New Roman" w:cs="Times New Roman"/>
                <w:color w:val="C00000"/>
                <w:sz w:val="24"/>
                <w:szCs w:val="24"/>
                <w:lang w:val="en-US"/>
              </w:rPr>
            </w:pPr>
            <w:del w:id="4778" w:author="erradi" w:date="2011-08-06T10:44:00Z">
              <w:r w:rsidRPr="00094455" w:rsidDel="00541083">
                <w:rPr>
                  <w:rFonts w:ascii="Times New Roman" w:hAnsi="Times New Roman" w:cs="Times New Roman"/>
                  <w:color w:val="C00000"/>
                  <w:sz w:val="24"/>
                  <w:szCs w:val="24"/>
                  <w:lang w:val="en-US"/>
                </w:rPr>
                <w:delText>0</w:delText>
              </w:r>
            </w:del>
          </w:p>
          <w:p w:rsidR="00767BB9" w:rsidDel="00541083" w:rsidRDefault="00767BB9" w:rsidP="0097258D">
            <w:pPr>
              <w:ind w:left="709"/>
              <w:rPr>
                <w:del w:id="4779" w:author="erradi" w:date="2011-08-06T10:44:00Z"/>
                <w:rFonts w:ascii="Times New Roman" w:hAnsi="Times New Roman" w:cs="Times New Roman"/>
                <w:sz w:val="24"/>
                <w:szCs w:val="24"/>
                <w:lang w:val="en-US"/>
              </w:rPr>
            </w:pPr>
          </w:p>
        </w:tc>
      </w:tr>
    </w:tbl>
    <w:p w:rsidR="00767BB9" w:rsidRPr="0097258D" w:rsidDel="00541083" w:rsidRDefault="00767BB9" w:rsidP="0097258D">
      <w:pPr>
        <w:ind w:left="709"/>
        <w:rPr>
          <w:del w:id="4780"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4781"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numPr>
          <w:ilvl w:val="3"/>
          <w:numId w:val="1"/>
        </w:numPr>
        <w:ind w:left="709"/>
        <w:rPr>
          <w:del w:id="4782" w:author="erradi" w:date="2011-08-06T10:44:00Z"/>
          <w:rFonts w:ascii="Times New Roman" w:hAnsi="Times New Roman" w:cs="Times New Roman"/>
          <w:sz w:val="24"/>
          <w:szCs w:val="24"/>
          <w:lang w:val="en-US"/>
        </w:rPr>
      </w:pPr>
      <w:del w:id="4783" w:author="erradi" w:date="2011-08-06T10:44:00Z">
        <w:r w:rsidRPr="0097258D" w:rsidDel="00541083">
          <w:rPr>
            <w:rFonts w:ascii="Times New Roman" w:hAnsi="Times New Roman" w:cs="Times New Roman"/>
            <w:sz w:val="24"/>
            <w:szCs w:val="24"/>
            <w:lang w:val="en-US"/>
          </w:rPr>
          <w:delText>Algorithm running</w:delText>
        </w:r>
      </w:del>
    </w:p>
    <w:p w:rsidR="00767BB9" w:rsidRPr="0097258D" w:rsidDel="00541083" w:rsidRDefault="00767BB9" w:rsidP="0097258D">
      <w:pPr>
        <w:pStyle w:val="Paragraphedeliste"/>
        <w:ind w:left="709"/>
        <w:rPr>
          <w:del w:id="4784" w:author="erradi" w:date="2011-08-06T10:44:00Z"/>
          <w:rFonts w:ascii="Times New Roman" w:hAnsi="Times New Roman" w:cs="Times New Roman"/>
          <w:sz w:val="24"/>
          <w:szCs w:val="24"/>
          <w:lang w:val="en-US"/>
        </w:rPr>
      </w:pPr>
      <w:del w:id="4785" w:author="erradi" w:date="2011-08-06T10:44:00Z">
        <w:r w:rsidRPr="0097258D" w:rsidDel="00541083">
          <w:rPr>
            <w:rFonts w:ascii="Times New Roman" w:hAnsi="Times New Roman" w:cs="Times New Roman"/>
            <w:sz w:val="24"/>
            <w:szCs w:val="24"/>
            <w:lang w:val="en-US"/>
          </w:rPr>
          <w:delText>Lancement de Méta</w:delText>
        </w:r>
        <w:r w:rsidRPr="0097258D" w:rsidDel="00541083">
          <w:rPr>
            <w:rFonts w:ascii="Times New Roman" w:hAnsi="Times New Roman" w:cs="Times New Roman"/>
            <w:sz w:val="24"/>
            <w:szCs w:val="24"/>
            <w:vertAlign w:val="subscript"/>
            <w:lang w:val="en-US"/>
          </w:rPr>
          <w:delText>T</w:delText>
        </w:r>
        <w:r w:rsidRPr="0097258D" w:rsidDel="00541083">
          <w:rPr>
            <w:rFonts w:ascii="Times New Roman" w:hAnsi="Times New Roman" w:cs="Times New Roman"/>
            <w:sz w:val="24"/>
            <w:szCs w:val="24"/>
            <w:lang w:val="en-US"/>
          </w:rPr>
          <w:delText>(telemed</w:delText>
        </w:r>
        <w:r w:rsidRPr="0097258D" w:rsidDel="00541083">
          <w:rPr>
            <w:rFonts w:ascii="Times New Roman" w:hAnsi="Times New Roman" w:cs="Times New Roman"/>
            <w:sz w:val="24"/>
            <w:szCs w:val="24"/>
            <w:vertAlign w:val="subscript"/>
            <w:lang w:val="en-US"/>
          </w:rPr>
          <w:delText>2</w:delText>
        </w:r>
        <w:r w:rsidRPr="0097258D" w:rsidDel="00541083">
          <w:rPr>
            <w:rFonts w:ascii="Times New Roman" w:hAnsi="Times New Roman" w:cs="Times New Roman"/>
            <w:sz w:val="24"/>
            <w:szCs w:val="24"/>
            <w:lang w:val="en-US"/>
          </w:rPr>
          <w:delText>,telemed</w:delText>
        </w:r>
        <w:r w:rsidRPr="0097258D" w:rsidDel="00541083">
          <w:rPr>
            <w:rFonts w:ascii="Times New Roman" w:hAnsi="Times New Roman" w:cs="Times New Roman"/>
            <w:sz w:val="24"/>
            <w:szCs w:val="24"/>
            <w:vertAlign w:val="subscript"/>
            <w:lang w:val="en-US"/>
          </w:rPr>
          <w:delText>3</w:delText>
        </w:r>
        <w:r w:rsidRPr="0097258D" w:rsidDel="00541083">
          <w:rPr>
            <w:rFonts w:ascii="Times New Roman" w:hAnsi="Times New Roman" w:cs="Times New Roman"/>
            <w:sz w:val="24"/>
            <w:szCs w:val="24"/>
            <w:lang w:val="en-US"/>
          </w:rPr>
          <w:delText>)</w:delText>
        </w:r>
      </w:del>
    </w:p>
    <w:p w:rsidR="00767BB9" w:rsidRPr="0097258D" w:rsidDel="00541083" w:rsidRDefault="00767BB9" w:rsidP="0097258D">
      <w:pPr>
        <w:pStyle w:val="Paragraphedeliste"/>
        <w:ind w:left="709"/>
        <w:rPr>
          <w:del w:id="4786" w:author="erradi" w:date="2011-08-06T10:44:00Z"/>
          <w:rFonts w:ascii="Times New Roman" w:hAnsi="Times New Roman" w:cs="Times New Roman"/>
          <w:i/>
          <w:sz w:val="24"/>
          <w:szCs w:val="24"/>
          <w:u w:val="single"/>
          <w:lang w:val="en-US"/>
        </w:rPr>
      </w:pPr>
      <w:del w:id="4787" w:author="erradi" w:date="2011-08-06T10:44:00Z">
        <w:r w:rsidRPr="0097258D" w:rsidDel="00541083">
          <w:rPr>
            <w:rFonts w:ascii="Times New Roman" w:hAnsi="Times New Roman" w:cs="Times New Roman"/>
            <w:i/>
            <w:sz w:val="24"/>
            <w:szCs w:val="24"/>
            <w:u w:val="single"/>
            <w:lang w:val="en-US"/>
          </w:rPr>
          <w:delText>Structural Conformance</w:delText>
        </w:r>
      </w:del>
    </w:p>
    <w:p w:rsidR="00767BB9" w:rsidRPr="0097258D" w:rsidDel="00541083" w:rsidRDefault="00767BB9" w:rsidP="0097258D">
      <w:pPr>
        <w:pStyle w:val="Paragraphedeliste"/>
        <w:ind w:left="709"/>
        <w:rPr>
          <w:del w:id="4788" w:author="erradi" w:date="2011-08-06T10:44:00Z"/>
          <w:rFonts w:ascii="Times New Roman" w:hAnsi="Times New Roman" w:cs="Times New Roman"/>
          <w:sz w:val="24"/>
          <w:szCs w:val="24"/>
          <w:lang w:val="en-US"/>
        </w:rPr>
      </w:pPr>
      <w:del w:id="4789" w:author="erradi" w:date="2011-08-06T10:44:00Z">
        <w:r w:rsidRPr="0097258D" w:rsidDel="00541083">
          <w:rPr>
            <w:rFonts w:ascii="Times New Roman" w:hAnsi="Times New Roman" w:cs="Times New Roman"/>
            <w:sz w:val="24"/>
            <w:szCs w:val="24"/>
            <w:lang w:val="en-US"/>
          </w:rPr>
          <w:delText>Etant donner qu’il s’agit de la même expréssion que telemed vous conviendrez avec nous que la structural conformance est correcte et ce parceque cette expréssion est la première a avoir été dérivé.</w:delText>
        </w:r>
      </w:del>
    </w:p>
    <w:p w:rsidR="00767BB9" w:rsidRPr="0097258D" w:rsidDel="00541083" w:rsidRDefault="00767BB9" w:rsidP="0097258D">
      <w:pPr>
        <w:pStyle w:val="Paragraphedeliste"/>
        <w:ind w:left="709"/>
        <w:rPr>
          <w:del w:id="4790" w:author="erradi" w:date="2011-08-06T10:44:00Z"/>
          <w:rFonts w:ascii="Times New Roman" w:hAnsi="Times New Roman" w:cs="Times New Roman"/>
          <w:i/>
          <w:sz w:val="24"/>
          <w:szCs w:val="24"/>
          <w:u w:val="single"/>
          <w:lang w:val="en-US"/>
        </w:rPr>
      </w:pPr>
      <w:del w:id="4791" w:author="erradi" w:date="2011-08-06T10:44:00Z">
        <w:r w:rsidRPr="0097258D" w:rsidDel="00541083">
          <w:rPr>
            <w:rFonts w:ascii="Times New Roman" w:hAnsi="Times New Roman" w:cs="Times New Roman"/>
            <w:i/>
            <w:sz w:val="24"/>
            <w:szCs w:val="24"/>
            <w:u w:val="single"/>
            <w:lang w:val="en-US"/>
          </w:rPr>
          <w:delText>Behavioral Conformance</w:delText>
        </w:r>
      </w:del>
    </w:p>
    <w:p w:rsidR="00767BB9" w:rsidRPr="0097258D" w:rsidDel="00541083" w:rsidRDefault="00767BB9" w:rsidP="0097258D">
      <w:pPr>
        <w:pStyle w:val="Paragraphedeliste"/>
        <w:ind w:left="709"/>
        <w:rPr>
          <w:del w:id="4792" w:author="erradi" w:date="2011-08-06T10:44:00Z"/>
          <w:rFonts w:ascii="Times New Roman" w:hAnsi="Times New Roman" w:cs="Times New Roman"/>
          <w:sz w:val="24"/>
          <w:szCs w:val="24"/>
          <w:lang w:val="en-US"/>
        </w:rPr>
      </w:pPr>
      <w:del w:id="4793" w:author="erradi" w:date="2011-08-06T10:44:00Z">
        <w:r w:rsidRPr="0097258D" w:rsidDel="00541083">
          <w:rPr>
            <w:rFonts w:ascii="Times New Roman" w:hAnsi="Times New Roman" w:cs="Times New Roman"/>
            <w:sz w:val="24"/>
            <w:szCs w:val="24"/>
            <w:lang w:val="en-US"/>
          </w:rPr>
          <w:delText>De même, la Behavioral Conformance est aussi correcte du fait du tableau des Stored Behavior où le state est 1 ce qui signifit que cette expréssion est déjas correct.</w:delText>
        </w:r>
      </w:del>
    </w:p>
    <w:p w:rsidR="00767BB9" w:rsidRPr="00522CB1" w:rsidDel="00541083" w:rsidRDefault="00767BB9" w:rsidP="0097258D">
      <w:pPr>
        <w:pStyle w:val="Paragraphedeliste"/>
        <w:ind w:left="709"/>
        <w:rPr>
          <w:del w:id="4794" w:author="erradi" w:date="2011-08-06T10:44:00Z"/>
          <w:rFonts w:ascii="Times New Roman" w:hAnsi="Times New Roman" w:cs="Times New Roman"/>
          <w:i/>
          <w:sz w:val="24"/>
          <w:szCs w:val="24"/>
          <w:u w:val="single"/>
          <w:lang w:val="en-US"/>
        </w:rPr>
      </w:pPr>
      <w:del w:id="4795" w:author="erradi" w:date="2011-08-06T10:44:00Z">
        <w:r w:rsidRPr="00522CB1" w:rsidDel="00541083">
          <w:rPr>
            <w:rFonts w:ascii="Times New Roman" w:hAnsi="Times New Roman" w:cs="Times New Roman"/>
            <w:i/>
            <w:sz w:val="24"/>
            <w:szCs w:val="24"/>
            <w:u w:val="single"/>
            <w:lang w:val="en-US"/>
          </w:rPr>
          <w:delText>Changement Propaggation</w:delText>
        </w:r>
      </w:del>
    </w:p>
    <w:p w:rsidR="00767BB9" w:rsidDel="00541083" w:rsidRDefault="00767BB9" w:rsidP="0097258D">
      <w:pPr>
        <w:pStyle w:val="Paragraphedeliste"/>
        <w:ind w:left="709"/>
        <w:rPr>
          <w:del w:id="4796" w:author="erradi" w:date="2011-08-06T10:44:00Z"/>
          <w:rFonts w:ascii="Times New Roman" w:hAnsi="Times New Roman" w:cs="Times New Roman"/>
          <w:sz w:val="24"/>
          <w:szCs w:val="24"/>
          <w:lang w:val="en-US"/>
        </w:rPr>
      </w:pPr>
      <w:del w:id="4797" w:author="erradi" w:date="2011-08-06T10:44:00Z">
        <w:r w:rsidDel="00541083">
          <w:rPr>
            <w:rFonts w:ascii="Times New Roman" w:hAnsi="Times New Roman" w:cs="Times New Roman"/>
            <w:sz w:val="24"/>
            <w:szCs w:val="24"/>
            <w:lang w:val="en-US"/>
          </w:rPr>
          <w:delText>Calculating all Components Behavior :</w:delText>
        </w:r>
      </w:del>
    </w:p>
    <w:p w:rsidR="00767BB9" w:rsidDel="00541083" w:rsidRDefault="00767BB9" w:rsidP="0097258D">
      <w:pPr>
        <w:pStyle w:val="Paragraphedeliste"/>
        <w:ind w:left="709"/>
        <w:rPr>
          <w:del w:id="4798" w:author="erradi" w:date="2011-08-06T10:44:00Z"/>
          <w:rFonts w:ascii="Times New Roman" w:hAnsi="Times New Roman" w:cs="Times New Roman"/>
          <w:sz w:val="24"/>
          <w:szCs w:val="24"/>
          <w:lang w:val="en-US"/>
        </w:rPr>
      </w:pPr>
      <w:del w:id="4799" w:author="erradi" w:date="2011-08-06T10:44:00Z">
        <w:r w:rsidRPr="0008328E" w:rsidDel="00541083">
          <w:rPr>
            <w:rFonts w:ascii="Times New Roman" w:hAnsi="Times New Roman" w:cs="Times New Roman"/>
            <w:b/>
            <w:sz w:val="24"/>
            <w:szCs w:val="24"/>
            <w:u w:val="single"/>
            <w:lang w:val="en-US"/>
          </w:rPr>
          <w:delText>Patient</w:delText>
        </w:r>
        <w:r w:rsidDel="00541083">
          <w:rPr>
            <w:rFonts w:ascii="Times New Roman" w:hAnsi="Times New Roman" w:cs="Times New Roman"/>
            <w:sz w:val="24"/>
            <w:szCs w:val="24"/>
            <w:lang w:val="en-US"/>
          </w:rPr>
          <w:delText xml:space="preserve"> :</w:delText>
        </w:r>
      </w:del>
    </w:p>
    <w:p w:rsidR="00767BB9" w:rsidRPr="00730399" w:rsidDel="00541083" w:rsidRDefault="00767BB9" w:rsidP="0097258D">
      <w:pPr>
        <w:pStyle w:val="Paragraphedeliste"/>
        <w:ind w:left="709"/>
        <w:rPr>
          <w:del w:id="4800" w:author="erradi" w:date="2011-08-06T10:44:00Z"/>
          <w:rFonts w:ascii="Times New Roman" w:hAnsi="Times New Roman" w:cs="Times New Roman"/>
          <w:sz w:val="24"/>
          <w:szCs w:val="24"/>
          <w:lang w:val="en-US"/>
        </w:rPr>
      </w:pPr>
      <w:del w:id="4801"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.state() = 1</w:delText>
        </w:r>
      </w:del>
    </w:p>
    <w:p w:rsidR="00767BB9" w:rsidRPr="00EF4D01" w:rsidDel="00541083" w:rsidRDefault="00767BB9" w:rsidP="0097258D">
      <w:pPr>
        <w:spacing w:after="0" w:line="240" w:lineRule="auto"/>
        <w:ind w:left="709"/>
        <w:jc w:val="both"/>
        <w:rPr>
          <w:del w:id="4802" w:author="erradi" w:date="2011-08-06T10:44:00Z"/>
          <w:rFonts w:ascii="Times New Roman" w:hAnsi="Times New Roman" w:cs="Times New Roman"/>
          <w:lang w:val="en-US"/>
        </w:rPr>
      </w:pPr>
      <w:del w:id="4803"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3</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lang w:val="en-US"/>
          </w:rPr>
          <w:delText>T</w:delText>
        </w:r>
        <w:r w:rsidRPr="005D47B1" w:rsidDel="00541083">
          <w:rPr>
            <w:rFonts w:ascii="Times New Roman" w:hAnsi="Times New Roman" w:cs="Times New Roman"/>
            <w:vertAlign w:val="subscript"/>
            <w:lang w:val="en-US"/>
          </w:rPr>
          <w:delText>c</w:delText>
        </w:r>
        <w:r w:rsidRPr="005D47B1" w:rsidDel="00541083">
          <w:rPr>
            <w:rFonts w:ascii="Times New Roman" w:hAnsi="Times New Roman" w:cs="Times New Roman"/>
            <w:lang w:val="en-US"/>
          </w:rPr>
          <w:delText xml:space="preserve"> (&lt;registr&gt;)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 receive cim(y)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xml:space="preserve">  []  T</w:delText>
        </w:r>
        <w:r w:rsidRPr="005D47B1" w:rsidDel="00541083">
          <w:rPr>
            <w:rFonts w:ascii="Times New Roman" w:hAnsi="Times New Roman" w:cs="Times New Roman"/>
            <w:vertAlign w:val="subscript"/>
            <w:lang w:val="en-US"/>
          </w:rPr>
          <w:delText>P</w:delText>
        </w:r>
        <w:r w:rsidRPr="005D47B1" w:rsidDel="00541083">
          <w:rPr>
            <w:rFonts w:ascii="Times New Roman" w:hAnsi="Times New Roman" w:cs="Times New Roman"/>
            <w:lang w:val="en-US"/>
          </w:rPr>
          <w:delText xml:space="preserve"> (&lt;act&gt;) )</w:delText>
        </w:r>
        <w:r w:rsidDel="00541083">
          <w:rPr>
            <w:rFonts w:ascii="Times New Roman" w:hAnsi="Times New Roman" w:cs="Times New Roman"/>
            <w:lang w:val="en-US"/>
          </w:rPr>
          <w:delText xml:space="preserve"> </w:delText>
        </w:r>
        <w:r w:rsidRPr="005D47B1" w:rsidDel="00541083">
          <w:rPr>
            <w:rFonts w:ascii="Times New Roman" w:hAnsi="Times New Roman" w:cs="Times New Roman"/>
            <w:lang w:val="en-US"/>
          </w:rPr>
          <w:delText xml:space="preserve">|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receive iem(z) from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 &lt;h-up&gt;; Interr := true; send im(z) to R</w:delText>
        </w:r>
        <w:r w:rsidDel="00541083">
          <w:rPr>
            <w:rFonts w:ascii="Times New Roman" w:hAnsi="Times New Roman" w:cs="Times New Roman"/>
            <w:lang w:val="en-US"/>
          </w:rPr>
          <w:delText>eceptionist</w:delText>
        </w:r>
        <w:r w:rsidRPr="005D47B1" w:rsidDel="00541083">
          <w:rPr>
            <w:rFonts w:ascii="Times New Roman" w:hAnsi="Times New Roman" w:cs="Times New Roman"/>
            <w:lang w:val="en-US"/>
          </w:rPr>
          <w:delText>)</w:delText>
        </w:r>
        <w:r w:rsidDel="00541083">
          <w:rPr>
            <w:rFonts w:ascii="Times New Roman" w:hAnsi="Times New Roman" w:cs="Times New Roman"/>
            <w:lang w:val="en-US"/>
          </w:rPr>
          <w:delText>)</w:delText>
        </w:r>
      </w:del>
    </w:p>
    <w:p w:rsidR="00767BB9" w:rsidRPr="006D7289" w:rsidDel="00541083" w:rsidRDefault="00767BB9" w:rsidP="0097258D">
      <w:pPr>
        <w:pStyle w:val="Paragraphedeliste"/>
        <w:ind w:left="709"/>
        <w:rPr>
          <w:del w:id="4804" w:author="erradi" w:date="2011-08-06T10:44:00Z"/>
          <w:rFonts w:ascii="Times New Roman" w:hAnsi="Times New Roman"/>
          <w:b/>
          <w:color w:val="000000" w:themeColor="text1"/>
          <w:lang w:val="en-US"/>
        </w:rPr>
      </w:pPr>
    </w:p>
    <w:p w:rsidR="00767BB9" w:rsidDel="00541083" w:rsidRDefault="00767BB9" w:rsidP="0097258D">
      <w:pPr>
        <w:pStyle w:val="Paragraphedeliste"/>
        <w:ind w:left="709" w:firstLine="6"/>
        <w:rPr>
          <w:del w:id="4805" w:author="erradi" w:date="2011-08-06T10:44:00Z"/>
          <w:rFonts w:ascii="Times New Roman" w:hAnsi="Times New Roman"/>
          <w:lang w:val="en-US"/>
        </w:rPr>
      </w:pPr>
      <w:del w:id="4806" w:author="erradi" w:date="2011-08-06T10:44:00Z">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 </w:delText>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(&lt;HealthConstantsCalculating&gt;);(</w:delText>
        </w:r>
        <w:r w:rsidRPr="00773A2B" w:rsidDel="00541083">
          <w:rPr>
            <w:rFonts w:ascii="Times New Roman" w:hAnsi="Times New Roman" w:cs="Times New Roman"/>
            <w:b/>
            <w:color w:val="000000" w:themeColor="text1"/>
            <w:sz w:val="24"/>
            <w:szCs w:val="24"/>
            <w:lang w:val="en-US"/>
          </w:rPr>
          <w:delText xml:space="preserve"> </w:delText>
        </w:r>
        <w:r w:rsidRPr="00327E84" w:rsidDel="00541083">
          <w:rPr>
            <w:rFonts w:ascii="Times New Roman" w:hAnsi="Times New Roman" w:cs="Times New Roman"/>
            <w:b/>
            <w:color w:val="000000" w:themeColor="text1"/>
            <w:sz w:val="24"/>
            <w:szCs w:val="24"/>
            <w:lang w:val="en-US"/>
          </w:rPr>
          <w:delText>T</w:delText>
        </w:r>
        <w:r w:rsidRPr="00327E84" w:rsidDel="00541083">
          <w:rPr>
            <w:rFonts w:ascii="Times New Roman" w:hAnsi="Times New Roman" w:cs="Times New Roman"/>
            <w:b/>
            <w:color w:val="000000" w:themeColor="text1"/>
            <w:sz w:val="24"/>
            <w:szCs w:val="24"/>
            <w:vertAlign w:val="subscript"/>
            <w:lang w:val="en-US"/>
          </w:rPr>
          <w:delText>Patient</w:delText>
        </w:r>
        <w:r w:rsidDel="00541083">
          <w:rPr>
            <w:rFonts w:ascii="Times New Roman" w:hAnsi="Times New Roman" w:cs="Times New Roman"/>
            <w:color w:val="000000" w:themeColor="text1"/>
            <w:sz w:val="24"/>
            <w:szCs w:val="24"/>
            <w:lang w:val="en-US"/>
          </w:rPr>
          <w:delText>(&lt;Alert&gt;)[](((receive cim(y</w:delText>
        </w:r>
        <w:r w:rsidRPr="00773A2B" w:rsidDel="00541083">
          <w:rPr>
            <w:rFonts w:ascii="Times New Roman" w:hAnsi="Times New Roman" w:cs="Times New Roman"/>
            <w:color w:val="000000" w:themeColor="text1"/>
            <w:sz w:val="24"/>
            <w:szCs w:val="24"/>
            <w:vertAlign w:val="subscript"/>
            <w:lang w:val="en-US"/>
          </w:rPr>
          <w:delText>1</w:delText>
        </w:r>
        <w:r w:rsidDel="00541083">
          <w:rPr>
            <w:rFonts w:ascii="Times New Roman" w:hAnsi="Times New Roman" w:cs="Times New Roman"/>
            <w:color w:val="000000" w:themeColor="text1"/>
            <w:sz w:val="24"/>
            <w:szCs w:val="24"/>
            <w:lang w:val="en-US"/>
          </w:rPr>
          <w:delText>) from Equipement [] send cim(y</w:delText>
        </w:r>
        <w:r w:rsidRPr="00773A2B" w:rsidDel="00541083">
          <w:rPr>
            <w:rFonts w:ascii="Times New Roman" w:hAnsi="Times New Roman" w:cs="Times New Roman"/>
            <w:color w:val="000000" w:themeColor="text1"/>
            <w:sz w:val="24"/>
            <w:szCs w:val="24"/>
            <w:vertAlign w:val="subscript"/>
            <w:lang w:val="en-US"/>
          </w:rPr>
          <w:delText>2</w:delText>
        </w:r>
        <w:r w:rsidDel="00541083">
          <w:rPr>
            <w:rFonts w:ascii="Times New Roman" w:hAnsi="Times New Roman" w:cs="Times New Roman"/>
            <w:color w:val="000000" w:themeColor="text1"/>
            <w:sz w:val="24"/>
            <w:szCs w:val="24"/>
            <w:lang w:val="en-US"/>
          </w:rPr>
          <w:delText>))||*</w:delText>
        </w:r>
        <w:r w:rsidRPr="00522CB1" w:rsidDel="00541083">
          <w:rPr>
            <w:rFonts w:ascii="Times New Roman" w:hAnsi="Times New Roman"/>
            <w:lang w:val="en-US"/>
          </w:rPr>
          <w:delText xml:space="preserve"> </w:delText>
        </w:r>
        <w:r w:rsidRPr="009A0BB9" w:rsidDel="00541083">
          <w:rPr>
            <w:rFonts w:ascii="Times New Roman" w:hAnsi="Times New Roman"/>
          </w:rPr>
          <w:delText>ε</w:delText>
        </w:r>
        <w:r w:rsidRPr="00522CB1" w:rsidDel="00541083">
          <w:rPr>
            <w:rFonts w:ascii="Times New Roman" w:hAnsi="Times New Roman"/>
            <w:lang w:val="en-US"/>
          </w:rPr>
          <w:delText>))</w:delText>
        </w:r>
      </w:del>
    </w:p>
    <w:p w:rsidR="00767BB9" w:rsidDel="00541083" w:rsidRDefault="00767BB9" w:rsidP="0097258D">
      <w:pPr>
        <w:pStyle w:val="Paragraphedeliste"/>
        <w:ind w:left="709" w:firstLine="6"/>
        <w:rPr>
          <w:del w:id="4807"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firstLine="6"/>
        <w:rPr>
          <w:del w:id="4808" w:author="erradi" w:date="2011-08-06T10:44:00Z"/>
          <w:rFonts w:ascii="Times New Roman" w:hAnsi="Times New Roman"/>
          <w:b/>
          <w:color w:val="000000" w:themeColor="text1"/>
          <w:lang w:val="en-US"/>
        </w:rPr>
      </w:pPr>
      <w:del w:id="4809" w:author="erradi" w:date="2011-08-06T10:44:00Z">
        <w:r w:rsidDel="00541083">
          <w:rPr>
            <w:rFonts w:ascii="Times New Roman" w:hAnsi="Times New Roman" w:cs="Times New Roman"/>
            <w:sz w:val="24"/>
            <w:szCs w:val="24"/>
            <w:lang w:val="en-US"/>
          </w:rPr>
          <w:tab/>
          <w:delText xml:space="preserve">On a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Patient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3</w:delText>
        </w:r>
        <w:r w:rsidRPr="002B2D75" w:rsidDel="00541083">
          <w:rPr>
            <w:rFonts w:ascii="Times New Roman" w:hAnsi="Times New Roman"/>
            <w:b/>
            <w:color w:val="C00000"/>
            <w:lang w:val="en-US"/>
          </w:rPr>
          <w:delText xml:space="preserve">) ! = </w:delText>
        </w:r>
        <w:r w:rsidRPr="002B2D75" w:rsidDel="00541083">
          <w:rPr>
            <w:rFonts w:ascii="Times New Roman" w:hAnsi="Times New Roman" w:cs="Times New Roman"/>
            <w:color w:val="C00000"/>
          </w:rPr>
          <w:delText>ε</w:delText>
        </w:r>
        <w:r w:rsidRPr="002B2D75" w:rsidDel="00541083">
          <w:rPr>
            <w:rFonts w:ascii="Times New Roman" w:hAnsi="Times New Roman"/>
            <w:b/>
            <w:color w:val="C00000"/>
            <w:lang w:val="en-US"/>
          </w:rPr>
          <w:delText xml:space="preserve"> et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Patient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2</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s="Times New Roman"/>
            <w:color w:val="C00000"/>
          </w:rPr>
          <w:delText>ε</w:delText>
        </w:r>
        <w:r w:rsidDel="00541083">
          <w:rPr>
            <w:rFonts w:ascii="Times New Roman" w:hAnsi="Times New Roman"/>
            <w:b/>
            <w:color w:val="000000" w:themeColor="text1"/>
            <w:lang w:val="en-US"/>
          </w:rPr>
          <w:delText xml:space="preserve"> </w:delText>
        </w:r>
      </w:del>
    </w:p>
    <w:p w:rsidR="00767BB9" w:rsidRPr="002B2D75" w:rsidDel="00541083" w:rsidRDefault="00767BB9" w:rsidP="0097258D">
      <w:pPr>
        <w:pStyle w:val="Paragraphedeliste"/>
        <w:ind w:left="709" w:firstLine="6"/>
        <w:rPr>
          <w:del w:id="4810" w:author="erradi" w:date="2011-08-06T10:44:00Z"/>
          <w:rFonts w:ascii="Times New Roman" w:hAnsi="Times New Roman"/>
          <w:b/>
          <w:color w:val="4F81BD" w:themeColor="accent1"/>
          <w:lang w:val="en-US"/>
        </w:rPr>
      </w:pPr>
      <w:del w:id="4811" w:author="erradi" w:date="2011-08-06T10:44:00Z">
        <w:r w:rsidDel="00541083">
          <w:rPr>
            <w:rFonts w:ascii="Times New Roman" w:hAnsi="Times New Roman"/>
            <w:b/>
            <w:color w:val="000000" w:themeColor="text1"/>
            <w:lang w:val="en-US"/>
          </w:rPr>
          <w:delText xml:space="preserve">So </w:delText>
        </w:r>
        <w:r w:rsidRPr="002B2D75" w:rsidDel="00541083">
          <w:rPr>
            <w:rFonts w:ascii="Times New Roman" w:hAnsi="Times New Roman"/>
            <w:b/>
            <w:color w:val="4F81BD" w:themeColor="accent1"/>
            <w:lang w:val="en-US"/>
          </w:rPr>
          <w:delText>send UpdateM(x</w:delText>
        </w:r>
        <w:r w:rsidDel="00541083">
          <w:rPr>
            <w:rFonts w:ascii="Times New Roman" w:hAnsi="Times New Roman"/>
            <w:b/>
            <w:color w:val="4F81BD" w:themeColor="accent1"/>
            <w:lang w:val="en-US"/>
          </w:rPr>
          <w:delText>1</w:delText>
        </w:r>
        <w:r w:rsidRPr="002B2D75" w:rsidDel="00541083">
          <w:rPr>
            <w:rFonts w:ascii="Times New Roman" w:hAnsi="Times New Roman"/>
            <w:b/>
            <w:color w:val="4F81BD" w:themeColor="accent1"/>
            <w:lang w:val="en-US"/>
          </w:rPr>
          <w:delText xml:space="preserve">) </w:delText>
        </w:r>
        <w:r w:rsidRPr="002B2D75" w:rsidDel="00541083">
          <w:rPr>
            <w:rFonts w:ascii="Times New Roman" w:hAnsi="Times New Roman"/>
            <w:color w:val="4F81BD" w:themeColor="accent1"/>
            <w:lang w:val="en-US"/>
          </w:rPr>
          <w:delText>to</w:delText>
        </w:r>
        <w:r w:rsidRPr="002B2D75" w:rsidDel="00541083">
          <w:rPr>
            <w:rFonts w:ascii="Times New Roman" w:hAnsi="Times New Roman"/>
            <w:b/>
            <w:color w:val="4F81BD" w:themeColor="accent1"/>
            <w:lang w:val="en-US"/>
          </w:rPr>
          <w:delText xml:space="preserve"> UpdateBehavior(Patient,</w:delText>
        </w:r>
        <w:r w:rsidRPr="002B2D75" w:rsidDel="00541083">
          <w:rPr>
            <w:rFonts w:ascii="Times New Roman" w:hAnsi="Times New Roman" w:cs="Times New Roman"/>
            <w:b/>
            <w:color w:val="4F81BD" w:themeColor="accent1"/>
            <w:sz w:val="24"/>
            <w:szCs w:val="24"/>
            <w:lang w:val="en-US"/>
          </w:rPr>
          <w:delText xml:space="preserve"> T</w:delText>
        </w:r>
        <w:r w:rsidRPr="002B2D75" w:rsidDel="00541083">
          <w:rPr>
            <w:rFonts w:ascii="Times New Roman" w:hAnsi="Times New Roman" w:cs="Times New Roman"/>
            <w:b/>
            <w:color w:val="4F81BD" w:themeColor="accent1"/>
            <w:sz w:val="24"/>
            <w:szCs w:val="24"/>
            <w:vertAlign w:val="subscript"/>
            <w:lang w:val="en-US"/>
          </w:rPr>
          <w:delText>Patient</w:delText>
        </w:r>
        <w:r w:rsidRPr="002B2D75" w:rsidDel="00541083">
          <w:rPr>
            <w:rFonts w:ascii="Times New Roman" w:hAnsi="Times New Roman" w:cs="Times New Roman"/>
            <w:b/>
            <w:color w:val="4F81BD" w:themeColor="accent1"/>
            <w:sz w:val="24"/>
            <w:szCs w:val="24"/>
            <w:lang w:val="en-US"/>
          </w:rPr>
          <w:delText>(</w:delText>
        </w:r>
        <w:r w:rsidRPr="002B2D75" w:rsidDel="00541083">
          <w:rPr>
            <w:rFonts w:ascii="Times New Roman" w:hAnsi="Times New Roman" w:cs="Times New Roman"/>
            <w:color w:val="4F81BD" w:themeColor="accent1"/>
            <w:sz w:val="24"/>
            <w:szCs w:val="24"/>
            <w:lang w:val="en-US"/>
          </w:rPr>
          <w:delText>Telemed</w:delText>
        </w:r>
        <w:r w:rsidRPr="002B2D75" w:rsidDel="00541083">
          <w:rPr>
            <w:rFonts w:ascii="Times New Roman" w:hAnsi="Times New Roman" w:cs="Times New Roman"/>
            <w:color w:val="4F81BD" w:themeColor="accent1"/>
            <w:sz w:val="24"/>
            <w:szCs w:val="24"/>
            <w:vertAlign w:val="subscript"/>
            <w:lang w:val="en-US"/>
          </w:rPr>
          <w:delText>3</w:delText>
        </w:r>
        <w:r w:rsidRPr="002B2D75" w:rsidDel="00541083">
          <w:rPr>
            <w:rFonts w:ascii="Times New Roman" w:hAnsi="Times New Roman"/>
            <w:b/>
            <w:color w:val="4F81BD" w:themeColor="accent1"/>
            <w:lang w:val="en-US"/>
          </w:rPr>
          <w:delText>))</w:delText>
        </w:r>
      </w:del>
    </w:p>
    <w:p w:rsidR="00767BB9" w:rsidRPr="00773A2B" w:rsidDel="00541083" w:rsidRDefault="00767BB9" w:rsidP="0097258D">
      <w:pPr>
        <w:pStyle w:val="Paragraphedeliste"/>
        <w:ind w:left="709" w:firstLine="6"/>
        <w:rPr>
          <w:del w:id="4812"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813" w:author="erradi" w:date="2011-08-06T10:44:00Z"/>
          <w:rFonts w:ascii="Times New Roman" w:hAnsi="Times New Roman" w:cs="Times New Roman"/>
          <w:sz w:val="24"/>
          <w:szCs w:val="24"/>
          <w:lang w:val="en-US"/>
        </w:rPr>
      </w:pPr>
      <w:del w:id="4814" w:author="erradi" w:date="2011-08-06T10:44:00Z">
        <w:r w:rsidDel="00541083">
          <w:rPr>
            <w:rFonts w:ascii="Times New Roman" w:hAnsi="Times New Roman" w:cs="Times New Roman"/>
            <w:b/>
            <w:sz w:val="24"/>
            <w:szCs w:val="24"/>
            <w:u w:val="single"/>
            <w:lang w:val="en-US"/>
          </w:rPr>
          <w:delText>Equipment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815" w:author="erradi" w:date="2011-08-06T10:44:00Z"/>
          <w:rFonts w:ascii="Times New Roman" w:hAnsi="Times New Roman" w:cs="Times New Roman"/>
          <w:sz w:val="24"/>
          <w:szCs w:val="24"/>
          <w:lang w:val="en-US"/>
        </w:rPr>
      </w:pPr>
      <w:del w:id="4816"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Del="00541083">
          <w:rPr>
            <w:rFonts w:ascii="Times New Roman" w:hAnsi="Times New Roman" w:cs="Times New Roman"/>
            <w:color w:val="000000" w:themeColor="text1"/>
            <w:sz w:val="24"/>
            <w:szCs w:val="24"/>
            <w:lang w:val="en-US"/>
          </w:rPr>
          <w:delText>.state() = 1</w:delText>
        </w:r>
      </w:del>
    </w:p>
    <w:p w:rsidR="00767BB9" w:rsidRPr="002B2D75" w:rsidDel="00541083" w:rsidRDefault="00767BB9" w:rsidP="0097258D">
      <w:pPr>
        <w:pStyle w:val="Paragraphedeliste"/>
        <w:ind w:left="709" w:firstLine="696"/>
        <w:rPr>
          <w:del w:id="4817" w:author="erradi" w:date="2011-08-06T10:44:00Z"/>
          <w:rFonts w:ascii="Times New Roman" w:hAnsi="Times New Roman"/>
          <w:b/>
          <w:color w:val="C00000"/>
          <w:lang w:val="en-US"/>
        </w:rPr>
      </w:pPr>
      <w:del w:id="4818" w:author="erradi" w:date="2011-08-06T10:44:00Z">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Equipment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3</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s="Times New Roman"/>
            <w:color w:val="C00000"/>
          </w:rPr>
          <w:delText>ε</w:delText>
        </w:r>
        <w:r w:rsidRPr="002B2D75" w:rsidDel="00541083">
          <w:rPr>
            <w:rFonts w:ascii="Times New Roman" w:hAnsi="Times New Roman" w:cs="Times New Roman"/>
            <w:color w:val="C00000"/>
            <w:lang w:val="en-US"/>
          </w:rPr>
          <w:delText xml:space="preserve"> </w:delText>
        </w:r>
      </w:del>
    </w:p>
    <w:p w:rsidR="00767BB9" w:rsidDel="00541083" w:rsidRDefault="00767BB9" w:rsidP="0097258D">
      <w:pPr>
        <w:pStyle w:val="Paragraphedeliste"/>
        <w:ind w:left="709"/>
        <w:rPr>
          <w:del w:id="4819" w:author="erradi" w:date="2011-08-06T10:44:00Z"/>
          <w:rFonts w:ascii="Times New Roman" w:hAnsi="Times New Roman"/>
          <w:lang w:val="en-US"/>
        </w:rPr>
      </w:pPr>
      <w:del w:id="4820"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Equipment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(((TE(&lt;HealthConstantsCalculating&gt;);send cim(y1) to P)||TE(&lt;Dosage-Mesuring&gt;));receive cim(y2) from P ; TE(&lt;Sending-Dosage&gt;));</w:delText>
        </w:r>
        <w:r w:rsidRPr="00773A2B" w:rsidDel="00541083">
          <w:rPr>
            <w:rFonts w:ascii="Times New Roman" w:hAnsi="Times New Roman"/>
            <w:lang w:val="en-US"/>
          </w:rPr>
          <w:delText xml:space="preserve"> </w:delText>
        </w:r>
        <w:r w:rsidRPr="009A0BB9" w:rsidDel="00541083">
          <w:rPr>
            <w:rFonts w:ascii="Times New Roman" w:hAnsi="Times New Roman"/>
          </w:rPr>
          <w:delText>ε</w:delText>
        </w:r>
        <w:r w:rsidRPr="00773A2B" w:rsidDel="00541083">
          <w:rPr>
            <w:rFonts w:ascii="Times New Roman" w:hAnsi="Times New Roman"/>
            <w:lang w:val="en-US"/>
          </w:rPr>
          <w:delText>) []</w:delText>
        </w:r>
        <w:r w:rsidDel="00541083">
          <w:rPr>
            <w:rFonts w:ascii="Times New Roman" w:hAnsi="Times New Roman"/>
            <w:lang w:val="en-US"/>
          </w:rPr>
          <w:delText xml:space="preserve">(TE(&lt;wait&gt;);receive cim(y3) from R)|&gt;(Wait(Interru); Interrupted:=true;)else </w:delText>
        </w:r>
        <w:r w:rsidRPr="009A0BB9" w:rsidDel="00541083">
          <w:rPr>
            <w:rFonts w:ascii="Times New Roman" w:hAnsi="Times New Roman"/>
          </w:rPr>
          <w:delText>ε</w:delText>
        </w:r>
        <w:r w:rsidRPr="00773A2B" w:rsidDel="00541083">
          <w:rPr>
            <w:rFonts w:ascii="Times New Roman" w:hAnsi="Times New Roman"/>
            <w:lang w:val="en-US"/>
          </w:rPr>
          <w:delText>))||*(</w:delText>
        </w:r>
        <w:r w:rsidDel="00541083">
          <w:rPr>
            <w:rFonts w:ascii="Times New Roman" w:hAnsi="Times New Roman"/>
            <w:lang w:val="en-US"/>
          </w:rPr>
          <w:delText>receive im(z1) from R; Interru:=true))</w:delText>
        </w:r>
      </w:del>
    </w:p>
    <w:p w:rsidR="00767BB9" w:rsidRPr="002B2D75" w:rsidDel="00541083" w:rsidRDefault="00767BB9" w:rsidP="0097258D">
      <w:pPr>
        <w:pStyle w:val="Paragraphedeliste"/>
        <w:ind w:left="709"/>
        <w:rPr>
          <w:del w:id="4821" w:author="erradi" w:date="2011-08-06T10:44:00Z"/>
          <w:rFonts w:ascii="Times New Roman" w:hAnsi="Times New Roman"/>
          <w:color w:val="C00000"/>
          <w:lang w:val="en-US"/>
        </w:rPr>
      </w:pPr>
      <w:del w:id="4822" w:author="erradi" w:date="2011-08-06T10:44:00Z">
        <w:r w:rsidDel="00541083">
          <w:rPr>
            <w:rFonts w:ascii="Times New Roman" w:hAnsi="Times New Roman"/>
            <w:color w:val="000000" w:themeColor="text1"/>
            <w:lang w:val="en-US"/>
          </w:rPr>
          <w:tab/>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Equipment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2</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s="Times New Roman"/>
            <w:color w:val="C00000"/>
          </w:rPr>
          <w:delText>ε</w:delText>
        </w:r>
      </w:del>
    </w:p>
    <w:p w:rsidR="00767BB9" w:rsidRPr="002B2D75" w:rsidDel="00541083" w:rsidRDefault="00767BB9" w:rsidP="0097258D">
      <w:pPr>
        <w:pStyle w:val="Paragraphedeliste"/>
        <w:ind w:left="709"/>
        <w:rPr>
          <w:del w:id="4823" w:author="erradi" w:date="2011-08-06T10:44:00Z"/>
          <w:rFonts w:ascii="Times New Roman" w:hAnsi="Times New Roman"/>
          <w:b/>
          <w:color w:val="000000" w:themeColor="text1"/>
          <w:lang w:val="en-US"/>
        </w:rPr>
      </w:pPr>
      <w:del w:id="4824" w:author="erradi" w:date="2011-08-06T10:44:00Z">
        <w:r w:rsidDel="00541083">
          <w:rPr>
            <w:rFonts w:ascii="Times New Roman" w:hAnsi="Times New Roman"/>
            <w:color w:val="000000" w:themeColor="text1"/>
            <w:lang w:val="en-US"/>
          </w:rPr>
          <w:tab/>
          <w:delText xml:space="preserve">So </w:delText>
        </w:r>
        <w:r w:rsidRPr="00F30C44" w:rsidDel="00541083">
          <w:rPr>
            <w:rFonts w:ascii="Times New Roman" w:hAnsi="Times New Roman"/>
            <w:color w:val="4F81BD" w:themeColor="accent1"/>
            <w:lang w:val="en-US"/>
          </w:rPr>
          <w:delText>send</w:delText>
        </w:r>
        <w:r w:rsidDel="00541083">
          <w:rPr>
            <w:rFonts w:ascii="Times New Roman" w:hAnsi="Times New Roman"/>
            <w:color w:val="000000" w:themeColor="text1"/>
            <w:lang w:val="en-US"/>
          </w:rPr>
          <w:delText xml:space="preserve"> </w:delText>
        </w:r>
        <w:r w:rsidRPr="002B2D75" w:rsidDel="00541083">
          <w:rPr>
            <w:rFonts w:ascii="Times New Roman" w:hAnsi="Times New Roman"/>
            <w:b/>
            <w:color w:val="4F81BD" w:themeColor="accent1"/>
            <w:lang w:val="en-US"/>
          </w:rPr>
          <w:delText>DeleteM(x2)</w:delText>
        </w:r>
        <w:r w:rsidRPr="002B2D75" w:rsidDel="00541083">
          <w:rPr>
            <w:rFonts w:ascii="Times New Roman" w:hAnsi="Times New Roman"/>
            <w:color w:val="4F81BD" w:themeColor="accent1"/>
            <w:lang w:val="en-US"/>
          </w:rPr>
          <w:delText xml:space="preserve"> to </w:delText>
        </w:r>
        <w:r w:rsidRPr="002B2D75" w:rsidDel="00541083">
          <w:rPr>
            <w:rFonts w:ascii="Times New Roman" w:hAnsi="Times New Roman"/>
            <w:b/>
            <w:color w:val="4F81BD" w:themeColor="accent1"/>
            <w:lang w:val="en-US"/>
          </w:rPr>
          <w:delText>UpdateStructure.Delete(Equipment)</w:delText>
        </w:r>
      </w:del>
    </w:p>
    <w:p w:rsidR="00767BB9" w:rsidDel="00541083" w:rsidRDefault="00767BB9" w:rsidP="0097258D">
      <w:pPr>
        <w:pStyle w:val="Paragraphedeliste"/>
        <w:ind w:left="709"/>
        <w:rPr>
          <w:del w:id="4825" w:author="erradi" w:date="2011-08-06T10:44:00Z"/>
          <w:rFonts w:ascii="Times New Roman" w:hAnsi="Times New Roman" w:cs="Times New Roman"/>
          <w:sz w:val="24"/>
          <w:szCs w:val="24"/>
          <w:lang w:val="en-US"/>
        </w:rPr>
      </w:pPr>
      <w:del w:id="4826" w:author="erradi" w:date="2011-08-06T10:44:00Z">
        <w:r w:rsidDel="00541083">
          <w:rPr>
            <w:rFonts w:ascii="Times New Roman" w:hAnsi="Times New Roman" w:cs="Times New Roman"/>
            <w:sz w:val="24"/>
            <w:szCs w:val="24"/>
            <w:lang w:val="en-US"/>
          </w:rPr>
          <w:tab/>
        </w:r>
      </w:del>
    </w:p>
    <w:p w:rsidR="00767BB9" w:rsidDel="00541083" w:rsidRDefault="00767BB9" w:rsidP="0097258D">
      <w:pPr>
        <w:pStyle w:val="Paragraphedeliste"/>
        <w:ind w:left="709"/>
        <w:rPr>
          <w:del w:id="4827" w:author="erradi" w:date="2011-08-06T10:44:00Z"/>
          <w:rFonts w:ascii="Times New Roman" w:hAnsi="Times New Roman" w:cs="Times New Roman"/>
          <w:sz w:val="24"/>
          <w:szCs w:val="24"/>
          <w:lang w:val="en-US"/>
        </w:rPr>
      </w:pPr>
      <w:del w:id="4828" w:author="erradi" w:date="2011-08-06T10:44:00Z">
        <w:r w:rsidDel="00541083">
          <w:rPr>
            <w:rFonts w:ascii="Times New Roman" w:hAnsi="Times New Roman" w:cs="Times New Roman"/>
            <w:b/>
            <w:sz w:val="24"/>
            <w:szCs w:val="24"/>
            <w:u w:val="single"/>
            <w:lang w:val="en-US"/>
          </w:rPr>
          <w:delText>Doctor</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829" w:author="erradi" w:date="2011-08-06T10:44:00Z"/>
          <w:rFonts w:ascii="Times New Roman" w:hAnsi="Times New Roman" w:cs="Times New Roman"/>
          <w:sz w:val="24"/>
          <w:szCs w:val="24"/>
          <w:lang w:val="en-US"/>
        </w:rPr>
      </w:pPr>
      <w:del w:id="4830"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Del="00541083">
          <w:rPr>
            <w:rFonts w:ascii="Times New Roman" w:hAnsi="Times New Roman" w:cs="Times New Roman"/>
            <w:color w:val="000000" w:themeColor="text1"/>
            <w:sz w:val="24"/>
            <w:szCs w:val="24"/>
            <w:lang w:val="en-US"/>
          </w:rPr>
          <w:delText>.state() = 1</w:delText>
        </w:r>
      </w:del>
    </w:p>
    <w:p w:rsidR="00767BB9" w:rsidRPr="006D7289" w:rsidDel="00541083" w:rsidRDefault="00767BB9" w:rsidP="0097258D">
      <w:pPr>
        <w:pStyle w:val="Paragraphedeliste"/>
        <w:ind w:left="709"/>
        <w:rPr>
          <w:del w:id="4831" w:author="erradi" w:date="2011-08-06T10:44:00Z"/>
          <w:rFonts w:ascii="Times New Roman" w:hAnsi="Times New Roman"/>
          <w:b/>
          <w:color w:val="000000" w:themeColor="text1"/>
          <w:lang w:val="en-US"/>
        </w:rPr>
      </w:pPr>
      <w:del w:id="4832"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3</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Del="00541083">
          <w:rPr>
            <w:rFonts w:ascii="Times New Roman" w:hAnsi="Times New Roman" w:cs="Times New Roman"/>
            <w:lang w:val="en-US"/>
          </w:rPr>
          <w:delText>(</w:delText>
        </w:r>
        <w:r w:rsidRPr="00730399" w:rsidDel="00541083">
          <w:rPr>
            <w:rFonts w:ascii="Times New Roman" w:hAnsi="Times New Roman"/>
            <w:lang w:val="en-US"/>
          </w:rPr>
          <w:delText>T</w:delText>
        </w:r>
        <w:r w:rsidRPr="00730399" w:rsidDel="00541083">
          <w:rPr>
            <w:rFonts w:ascii="Times New Roman" w:hAnsi="Times New Roman"/>
            <w:vertAlign w:val="subscript"/>
            <w:lang w:val="en-US"/>
          </w:rPr>
          <w:delText>D</w:delText>
        </w:r>
        <w:r w:rsidRPr="00730399" w:rsidDel="00541083">
          <w:rPr>
            <w:rFonts w:ascii="Times New Roman" w:hAnsi="Times New Roman"/>
            <w:lang w:val="en-US"/>
          </w:rPr>
          <w:delText xml:space="preserve"> (&lt;assign&gt;) ; T</w:delText>
        </w:r>
        <w:r w:rsidRPr="00730399" w:rsidDel="00541083">
          <w:rPr>
            <w:rFonts w:ascii="Times New Roman" w:hAnsi="Times New Roman"/>
            <w:vertAlign w:val="subscript"/>
            <w:lang w:val="en-US"/>
          </w:rPr>
          <w:delText>D</w:delText>
        </w:r>
        <w:r w:rsidRPr="00730399" w:rsidDel="00541083">
          <w:rPr>
            <w:rFonts w:ascii="Times New Roman" w:hAnsi="Times New Roman"/>
            <w:lang w:val="en-US"/>
          </w:rPr>
          <w:delText xml:space="preserve"> (&lt;consult&gt;)</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 xml:space="preserve">  [] receive cim(y) from R</w:delText>
        </w:r>
        <w:r w:rsidDel="00541083">
          <w:rPr>
            <w:rFonts w:ascii="Times New Roman" w:hAnsi="Times New Roman" w:cs="Times New Roman"/>
            <w:lang w:val="en-US"/>
          </w:rPr>
          <w:delText>eceptionist</w:delText>
        </w:r>
      </w:del>
    </w:p>
    <w:p w:rsidR="00767BB9" w:rsidDel="00541083" w:rsidRDefault="00767BB9" w:rsidP="0097258D">
      <w:pPr>
        <w:pStyle w:val="Paragraphedeliste"/>
        <w:ind w:left="709"/>
        <w:rPr>
          <w:del w:id="4833" w:author="erradi" w:date="2011-08-06T10:44:00Z"/>
          <w:rFonts w:ascii="Times New Roman" w:hAnsi="Times New Roman"/>
          <w:lang w:val="en-US"/>
        </w:rPr>
      </w:pPr>
      <w:del w:id="4834"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Doctor</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(receive cim(y4) from R)[]((receive fim(x1,i1) fromR; if i1 then Interrupted:=true; if not Interrupted then send cim(y5)||*</w:delText>
        </w:r>
        <w:r w:rsidRPr="00E957A9" w:rsidDel="00541083">
          <w:rPr>
            <w:rFonts w:ascii="Times New Roman" w:hAnsi="Times New Roman"/>
            <w:lang w:val="en-US"/>
          </w:rPr>
          <w:delText xml:space="preserve"> </w:delText>
        </w:r>
        <w:r w:rsidRPr="009A0BB9" w:rsidDel="00541083">
          <w:rPr>
            <w:rFonts w:ascii="Times New Roman" w:hAnsi="Times New Roman"/>
          </w:rPr>
          <w:delText>ε</w:delText>
        </w:r>
        <w:r w:rsidRPr="00E957A9" w:rsidDel="00541083">
          <w:rPr>
            <w:rFonts w:ascii="Times New Roman" w:hAnsi="Times New Roman"/>
            <w:lang w:val="en-US"/>
          </w:rPr>
          <w:delText xml:space="preserve"> to R)</w:delText>
        </w:r>
      </w:del>
    </w:p>
    <w:p w:rsidR="00767BB9" w:rsidDel="00541083" w:rsidRDefault="00767BB9" w:rsidP="0097258D">
      <w:pPr>
        <w:pStyle w:val="Paragraphedeliste"/>
        <w:ind w:left="709"/>
        <w:rPr>
          <w:del w:id="4835" w:author="erradi" w:date="2011-08-06T10:44:00Z"/>
          <w:rFonts w:ascii="Times New Roman" w:hAnsi="Times New Roman"/>
          <w:b/>
          <w:color w:val="000000" w:themeColor="text1"/>
          <w:lang w:val="en-US"/>
        </w:rPr>
      </w:pPr>
      <w:del w:id="4836" w:author="erradi" w:date="2011-08-06T10:44:00Z">
        <w:r w:rsidDel="00541083">
          <w:rPr>
            <w:rFonts w:ascii="Times New Roman" w:hAnsi="Times New Roman" w:cs="Times New Roman"/>
            <w:sz w:val="24"/>
            <w:szCs w:val="24"/>
            <w:lang w:val="en-US"/>
          </w:rPr>
          <w:tab/>
          <w:delText xml:space="preserve">On a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Doctor</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3</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olor w:val="C00000"/>
          </w:rPr>
          <w:delText>ε</w:delText>
        </w:r>
        <w:r w:rsidRPr="002B2D75" w:rsidDel="00541083">
          <w:rPr>
            <w:rFonts w:ascii="Times New Roman" w:hAnsi="Times New Roman"/>
            <w:b/>
            <w:color w:val="C00000"/>
            <w:lang w:val="en-US"/>
          </w:rPr>
          <w:delText xml:space="preserve">  et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Doctor</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2</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olor w:val="C00000"/>
          </w:rPr>
          <w:delText>ε</w:delText>
        </w:r>
      </w:del>
    </w:p>
    <w:p w:rsidR="00767BB9" w:rsidRPr="00F30C44" w:rsidDel="00541083" w:rsidRDefault="00767BB9" w:rsidP="0097258D">
      <w:pPr>
        <w:pStyle w:val="Paragraphedeliste"/>
        <w:ind w:left="709"/>
        <w:rPr>
          <w:del w:id="4837" w:author="erradi" w:date="2011-08-06T10:44:00Z"/>
          <w:rFonts w:ascii="Times New Roman" w:hAnsi="Times New Roman" w:cs="Times New Roman"/>
          <w:color w:val="4F81BD" w:themeColor="accent1"/>
          <w:sz w:val="24"/>
          <w:szCs w:val="24"/>
          <w:lang w:val="en-US"/>
        </w:rPr>
      </w:pPr>
      <w:del w:id="4838" w:author="erradi" w:date="2011-08-06T10:44:00Z">
        <w:r w:rsidDel="00541083">
          <w:rPr>
            <w:rFonts w:ascii="Times New Roman" w:hAnsi="Times New Roman"/>
            <w:b/>
            <w:color w:val="000000" w:themeColor="text1"/>
            <w:lang w:val="en-US"/>
          </w:rPr>
          <w:tab/>
        </w:r>
        <w:r w:rsidRPr="002B2D75" w:rsidDel="00541083">
          <w:rPr>
            <w:rFonts w:ascii="Times New Roman" w:hAnsi="Times New Roman"/>
            <w:b/>
            <w:color w:val="000000" w:themeColor="text1"/>
            <w:lang w:val="en-US"/>
          </w:rPr>
          <w:delText>So</w:delText>
        </w:r>
        <w:r w:rsidDel="00541083">
          <w:rPr>
            <w:rFonts w:ascii="Times New Roman" w:hAnsi="Times New Roman"/>
            <w:b/>
            <w:color w:val="000000" w:themeColor="text1"/>
            <w:lang w:val="en-US"/>
          </w:rPr>
          <w:delText xml:space="preserve"> </w:delText>
        </w:r>
        <w:r w:rsidRPr="00F30C44" w:rsidDel="00541083">
          <w:rPr>
            <w:rFonts w:ascii="Times New Roman" w:hAnsi="Times New Roman"/>
            <w:b/>
            <w:color w:val="4F81BD" w:themeColor="accent1"/>
            <w:lang w:val="en-US"/>
          </w:rPr>
          <w:delText xml:space="preserve">send UpdateM(x) </w:delText>
        </w:r>
        <w:r w:rsidRPr="00F30C44" w:rsidDel="00541083">
          <w:rPr>
            <w:rFonts w:ascii="Times New Roman" w:hAnsi="Times New Roman"/>
            <w:color w:val="4F81BD" w:themeColor="accent1"/>
            <w:lang w:val="en-US"/>
          </w:rPr>
          <w:delText>to</w:delText>
        </w:r>
        <w:r w:rsidRPr="00F30C44" w:rsidDel="00541083">
          <w:rPr>
            <w:rFonts w:ascii="Times New Roman" w:hAnsi="Times New Roman"/>
            <w:b/>
            <w:color w:val="4F81BD" w:themeColor="accent1"/>
            <w:lang w:val="en-US"/>
          </w:rPr>
          <w:delText xml:space="preserve"> UpdateBehavior(Doctor,</w:delText>
        </w:r>
        <w:r w:rsidRPr="00F30C44" w:rsidDel="00541083">
          <w:rPr>
            <w:rFonts w:ascii="Times New Roman" w:hAnsi="Times New Roman" w:cs="Times New Roman"/>
            <w:b/>
            <w:color w:val="4F81BD" w:themeColor="accent1"/>
            <w:sz w:val="24"/>
            <w:szCs w:val="24"/>
            <w:lang w:val="en-US"/>
          </w:rPr>
          <w:delText xml:space="preserve"> T</w:delText>
        </w:r>
        <w:r w:rsidRPr="00F30C44" w:rsidDel="00541083">
          <w:rPr>
            <w:rFonts w:ascii="Times New Roman" w:hAnsi="Times New Roman" w:cs="Times New Roman"/>
            <w:b/>
            <w:color w:val="4F81BD" w:themeColor="accent1"/>
            <w:sz w:val="24"/>
            <w:szCs w:val="24"/>
            <w:vertAlign w:val="subscript"/>
            <w:lang w:val="en-US"/>
          </w:rPr>
          <w:delText>Doctor</w:delText>
        </w:r>
        <w:r w:rsidRPr="00F30C44" w:rsidDel="00541083">
          <w:rPr>
            <w:rFonts w:ascii="Times New Roman" w:hAnsi="Times New Roman" w:cs="Times New Roman"/>
            <w:b/>
            <w:color w:val="4F81BD" w:themeColor="accent1"/>
            <w:sz w:val="24"/>
            <w:szCs w:val="24"/>
            <w:lang w:val="en-US"/>
          </w:rPr>
          <w:delText>(</w:delText>
        </w:r>
        <w:r w:rsidRPr="00F30C44" w:rsidDel="00541083">
          <w:rPr>
            <w:rFonts w:ascii="Times New Roman" w:hAnsi="Times New Roman" w:cs="Times New Roman"/>
            <w:color w:val="4F81BD" w:themeColor="accent1"/>
            <w:sz w:val="24"/>
            <w:szCs w:val="24"/>
            <w:lang w:val="en-US"/>
          </w:rPr>
          <w:delText>Telemed</w:delText>
        </w:r>
        <w:r w:rsidRPr="00F30C44" w:rsidDel="00541083">
          <w:rPr>
            <w:rFonts w:ascii="Times New Roman" w:hAnsi="Times New Roman" w:cs="Times New Roman"/>
            <w:color w:val="4F81BD" w:themeColor="accent1"/>
            <w:sz w:val="24"/>
            <w:szCs w:val="24"/>
            <w:vertAlign w:val="subscript"/>
            <w:lang w:val="en-US"/>
          </w:rPr>
          <w:delText>3</w:delText>
        </w:r>
        <w:r w:rsidRPr="00F30C44" w:rsidDel="00541083">
          <w:rPr>
            <w:rFonts w:ascii="Times New Roman" w:hAnsi="Times New Roman"/>
            <w:b/>
            <w:color w:val="4F81BD" w:themeColor="accent1"/>
            <w:lang w:val="en-US"/>
          </w:rPr>
          <w:delText>))</w:delText>
        </w:r>
      </w:del>
    </w:p>
    <w:p w:rsidR="00767BB9" w:rsidDel="00541083" w:rsidRDefault="00767BB9" w:rsidP="0097258D">
      <w:pPr>
        <w:pStyle w:val="Paragraphedeliste"/>
        <w:ind w:left="709"/>
        <w:rPr>
          <w:del w:id="4839"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840" w:author="erradi" w:date="2011-08-06T10:44:00Z"/>
          <w:rFonts w:ascii="Times New Roman" w:hAnsi="Times New Roman" w:cs="Times New Roman"/>
          <w:sz w:val="24"/>
          <w:szCs w:val="24"/>
          <w:lang w:val="en-US"/>
        </w:rPr>
      </w:pPr>
      <w:del w:id="4841" w:author="erradi" w:date="2011-08-06T10:44:00Z">
        <w:r w:rsidDel="00541083">
          <w:rPr>
            <w:rFonts w:ascii="Times New Roman" w:hAnsi="Times New Roman" w:cs="Times New Roman"/>
            <w:b/>
            <w:sz w:val="24"/>
            <w:szCs w:val="24"/>
            <w:u w:val="single"/>
            <w:lang w:val="en-US"/>
          </w:rPr>
          <w:delText>UrgentAgent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842" w:author="erradi" w:date="2011-08-06T10:44:00Z"/>
          <w:rFonts w:ascii="Times New Roman" w:hAnsi="Times New Roman" w:cs="Times New Roman"/>
          <w:sz w:val="24"/>
          <w:szCs w:val="24"/>
          <w:lang w:val="en-US"/>
        </w:rPr>
      </w:pPr>
      <w:del w:id="4843"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Del="00541083">
          <w:rPr>
            <w:rFonts w:ascii="Times New Roman" w:hAnsi="Times New Roman" w:cs="Times New Roman"/>
            <w:color w:val="000000" w:themeColor="text1"/>
            <w:sz w:val="24"/>
            <w:szCs w:val="24"/>
            <w:lang w:val="en-US"/>
          </w:rPr>
          <w:delText>.state() = 1</w:delText>
        </w:r>
      </w:del>
    </w:p>
    <w:p w:rsidR="00767BB9" w:rsidRPr="002B2D75" w:rsidDel="00541083" w:rsidRDefault="00767BB9" w:rsidP="0097258D">
      <w:pPr>
        <w:pStyle w:val="Paragraphedeliste"/>
        <w:ind w:left="709" w:firstLine="696"/>
        <w:rPr>
          <w:del w:id="4844" w:author="erradi" w:date="2011-08-06T10:44:00Z"/>
          <w:rFonts w:ascii="Times New Roman" w:hAnsi="Times New Roman"/>
          <w:b/>
          <w:color w:val="C00000"/>
          <w:lang w:val="en-US"/>
        </w:rPr>
      </w:pPr>
      <w:del w:id="4845" w:author="erradi" w:date="2011-08-06T10:44:00Z">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UrgentAgent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3</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s="Times New Roman"/>
            <w:color w:val="C00000"/>
          </w:rPr>
          <w:delText>ε</w:delText>
        </w:r>
      </w:del>
    </w:p>
    <w:p w:rsidR="00767BB9" w:rsidRPr="00E957A9" w:rsidDel="00541083" w:rsidRDefault="00767BB9" w:rsidP="0097258D">
      <w:pPr>
        <w:pStyle w:val="Paragraphedeliste"/>
        <w:ind w:left="709"/>
        <w:rPr>
          <w:del w:id="4846" w:author="erradi" w:date="2011-08-06T10:44:00Z"/>
          <w:rFonts w:ascii="Times New Roman" w:hAnsi="Times New Roman" w:cs="Times New Roman"/>
          <w:sz w:val="24"/>
          <w:szCs w:val="24"/>
          <w:lang w:val="en-US"/>
        </w:rPr>
      </w:pPr>
      <w:del w:id="4847"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UrgentAgent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w:delText>
        </w:r>
        <w:r w:rsidDel="00541083">
          <w:rPr>
            <w:rFonts w:ascii="Times New Roman" w:hAnsi="Times New Roman"/>
            <w:b/>
            <w:color w:val="000000" w:themeColor="text1"/>
            <w:lang w:val="en-US"/>
          </w:rPr>
          <w:delText xml:space="preserve">= </w:delText>
        </w:r>
        <w:r w:rsidDel="00541083">
          <w:rPr>
            <w:rFonts w:ascii="Times New Roman" w:hAnsi="Times New Roman"/>
            <w:color w:val="000000" w:themeColor="text1"/>
            <w:lang w:val="en-US"/>
          </w:rPr>
          <w:delText>((TU(&lt;wait&gt;);receive cim(y6) from R;TU(&lt;Alert&gt;);send cim(y7) to R)[](receive cim(y8) from R)</w:delText>
        </w:r>
      </w:del>
    </w:p>
    <w:p w:rsidR="00767BB9" w:rsidRPr="002B2D75" w:rsidDel="00541083" w:rsidRDefault="00767BB9" w:rsidP="0097258D">
      <w:pPr>
        <w:pStyle w:val="Paragraphedeliste"/>
        <w:ind w:left="709"/>
        <w:rPr>
          <w:del w:id="4848" w:author="erradi" w:date="2011-08-06T10:44:00Z"/>
          <w:rFonts w:ascii="Times New Roman" w:hAnsi="Times New Roman" w:cs="Times New Roman"/>
          <w:color w:val="C00000"/>
          <w:sz w:val="24"/>
          <w:szCs w:val="24"/>
          <w:lang w:val="en-US"/>
        </w:rPr>
      </w:pPr>
      <w:del w:id="4849" w:author="erradi" w:date="2011-08-06T10:44:00Z">
        <w:r w:rsidDel="00541083">
          <w:rPr>
            <w:rFonts w:ascii="Times New Roman" w:hAnsi="Times New Roman" w:cs="Times New Roman"/>
            <w:sz w:val="24"/>
            <w:szCs w:val="24"/>
            <w:lang w:val="en-US"/>
          </w:rPr>
          <w:tab/>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UrgentAgent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2</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s="Times New Roman"/>
            <w:color w:val="C00000"/>
          </w:rPr>
          <w:delText>ε</w:delText>
        </w:r>
        <w:r w:rsidRPr="002B2D75" w:rsidDel="00541083">
          <w:rPr>
            <w:rFonts w:ascii="Times New Roman" w:hAnsi="Times New Roman" w:cs="Times New Roman"/>
            <w:color w:val="C00000"/>
            <w:lang w:val="en-US"/>
          </w:rPr>
          <w:delText xml:space="preserve"> </w:delText>
        </w:r>
      </w:del>
    </w:p>
    <w:p w:rsidR="00767BB9" w:rsidRPr="00F30C44" w:rsidDel="00541083" w:rsidRDefault="00767BB9" w:rsidP="0097258D">
      <w:pPr>
        <w:pStyle w:val="Paragraphedeliste"/>
        <w:ind w:left="709"/>
        <w:rPr>
          <w:del w:id="4850" w:author="erradi" w:date="2011-08-06T10:44:00Z"/>
          <w:rFonts w:ascii="Times New Roman" w:hAnsi="Times New Roman" w:cs="Times New Roman"/>
          <w:color w:val="4F81BD" w:themeColor="accent1"/>
          <w:sz w:val="24"/>
          <w:szCs w:val="24"/>
          <w:lang w:val="en-US"/>
        </w:rPr>
      </w:pPr>
      <w:del w:id="4851" w:author="erradi" w:date="2011-08-06T10:44:00Z">
        <w:r w:rsidDel="00541083">
          <w:rPr>
            <w:rFonts w:ascii="Times New Roman" w:hAnsi="Times New Roman" w:cs="Times New Roman"/>
            <w:sz w:val="24"/>
            <w:szCs w:val="24"/>
            <w:lang w:val="en-US"/>
          </w:rPr>
          <w:tab/>
          <w:delText xml:space="preserve">So </w:delText>
        </w:r>
        <w:r w:rsidRPr="00F30C44" w:rsidDel="00541083">
          <w:rPr>
            <w:rFonts w:ascii="Times New Roman" w:hAnsi="Times New Roman" w:cs="Times New Roman"/>
            <w:b/>
            <w:color w:val="4F81BD" w:themeColor="accent1"/>
            <w:sz w:val="24"/>
            <w:szCs w:val="24"/>
            <w:lang w:val="en-US"/>
          </w:rPr>
          <w:delText>send DeleteM(x)</w:delText>
        </w:r>
        <w:r w:rsidRPr="00F30C44" w:rsidDel="00541083">
          <w:rPr>
            <w:rFonts w:ascii="Times New Roman" w:hAnsi="Times New Roman" w:cs="Times New Roman"/>
            <w:color w:val="4F81BD" w:themeColor="accent1"/>
            <w:sz w:val="24"/>
            <w:szCs w:val="24"/>
            <w:lang w:val="en-US"/>
          </w:rPr>
          <w:delText xml:space="preserve"> to </w:delText>
        </w:r>
        <w:r w:rsidRPr="00F30C44" w:rsidDel="00541083">
          <w:rPr>
            <w:rFonts w:ascii="Times New Roman" w:hAnsi="Times New Roman" w:cs="Times New Roman"/>
            <w:b/>
            <w:color w:val="4F81BD" w:themeColor="accent1"/>
            <w:sz w:val="24"/>
            <w:szCs w:val="24"/>
            <w:lang w:val="en-US"/>
          </w:rPr>
          <w:delText>UpdateStructure.Delete(UrgentAgent)</w:delText>
        </w:r>
      </w:del>
    </w:p>
    <w:p w:rsidR="00767BB9" w:rsidDel="00541083" w:rsidRDefault="00767BB9" w:rsidP="0097258D">
      <w:pPr>
        <w:pStyle w:val="Paragraphedeliste"/>
        <w:ind w:left="709"/>
        <w:rPr>
          <w:del w:id="4852" w:author="erradi" w:date="2011-08-06T10:44:00Z"/>
          <w:rFonts w:ascii="Times New Roman" w:hAnsi="Times New Roman" w:cs="Times New Roman"/>
          <w:sz w:val="24"/>
          <w:szCs w:val="24"/>
          <w:lang w:val="en-US"/>
        </w:rPr>
      </w:pPr>
      <w:del w:id="4853" w:author="erradi" w:date="2011-08-06T10:44:00Z">
        <w:r w:rsidDel="00541083">
          <w:rPr>
            <w:rFonts w:ascii="Times New Roman" w:hAnsi="Times New Roman" w:cs="Times New Roman"/>
            <w:sz w:val="24"/>
            <w:szCs w:val="24"/>
            <w:lang w:val="en-US"/>
          </w:rPr>
          <w:tab/>
        </w:r>
      </w:del>
    </w:p>
    <w:p w:rsidR="00767BB9" w:rsidDel="00541083" w:rsidRDefault="00767BB9" w:rsidP="0097258D">
      <w:pPr>
        <w:pStyle w:val="Paragraphedeliste"/>
        <w:ind w:left="709"/>
        <w:rPr>
          <w:del w:id="4854"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855"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rPr>
          <w:del w:id="4856" w:author="erradi" w:date="2011-08-06T10:44:00Z"/>
          <w:rFonts w:ascii="Times New Roman" w:hAnsi="Times New Roman" w:cs="Times New Roman"/>
          <w:sz w:val="24"/>
          <w:szCs w:val="24"/>
          <w:lang w:val="en-US"/>
        </w:rPr>
      </w:pPr>
      <w:del w:id="4857" w:author="erradi" w:date="2011-08-06T10:44:00Z">
        <w:r w:rsidDel="00541083">
          <w:rPr>
            <w:rFonts w:ascii="Times New Roman" w:hAnsi="Times New Roman" w:cs="Times New Roman"/>
            <w:b/>
            <w:sz w:val="24"/>
            <w:szCs w:val="24"/>
            <w:u w:val="single"/>
            <w:lang w:val="en-US"/>
          </w:rPr>
          <w:delText>Receptionist</w:delText>
        </w:r>
        <w:r w:rsidDel="00541083">
          <w:rPr>
            <w:rFonts w:ascii="Times New Roman" w:hAnsi="Times New Roman" w:cs="Times New Roman"/>
            <w:sz w:val="24"/>
            <w:szCs w:val="24"/>
            <w:lang w:val="en-US"/>
          </w:rPr>
          <w:delText xml:space="preserve"> :</w:delText>
        </w:r>
      </w:del>
    </w:p>
    <w:p w:rsidR="00767BB9" w:rsidDel="00541083" w:rsidRDefault="00767BB9" w:rsidP="0097258D">
      <w:pPr>
        <w:pStyle w:val="Paragraphedeliste"/>
        <w:ind w:left="709"/>
        <w:rPr>
          <w:del w:id="4858" w:author="erradi" w:date="2011-08-06T10:44:00Z"/>
          <w:rFonts w:ascii="Times New Roman" w:hAnsi="Times New Roman" w:cs="Times New Roman"/>
          <w:sz w:val="24"/>
          <w:szCs w:val="24"/>
          <w:lang w:val="en-US"/>
        </w:rPr>
      </w:pPr>
      <w:del w:id="4859" w:author="erradi" w:date="2011-08-06T10:44:00Z">
        <w:r w:rsidDel="00541083">
          <w:rPr>
            <w:rFonts w:ascii="Times New Roman" w:hAnsi="Times New Roman" w:cs="Times New Roman"/>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Del="00541083">
          <w:rPr>
            <w:rFonts w:ascii="Times New Roman" w:hAnsi="Times New Roman" w:cs="Times New Roman"/>
            <w:color w:val="000000" w:themeColor="text1"/>
            <w:sz w:val="24"/>
            <w:szCs w:val="24"/>
            <w:lang w:val="en-US"/>
          </w:rPr>
          <w:delText>.state() = 1</w:delText>
        </w:r>
      </w:del>
    </w:p>
    <w:p w:rsidR="00767BB9" w:rsidRPr="00653AEE" w:rsidDel="00541083" w:rsidRDefault="00767BB9" w:rsidP="0097258D">
      <w:pPr>
        <w:spacing w:after="0" w:line="240" w:lineRule="auto"/>
        <w:ind w:left="709"/>
        <w:jc w:val="both"/>
        <w:rPr>
          <w:del w:id="4860" w:author="erradi" w:date="2011-08-06T10:44:00Z"/>
          <w:rFonts w:ascii="Times New Roman" w:hAnsi="Times New Roman" w:cs="Times New Roman"/>
          <w:lang w:val="en-US"/>
        </w:rPr>
      </w:pPr>
      <w:del w:id="4861" w:author="erradi" w:date="2011-08-06T10:44:00Z">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3</w:delText>
        </w:r>
        <w:r w:rsidRPr="006D7289" w:rsidDel="00541083">
          <w:rPr>
            <w:rFonts w:ascii="Times New Roman" w:hAnsi="Times New Roman"/>
            <w:b/>
            <w:color w:val="000000" w:themeColor="text1"/>
            <w:lang w:val="en-US"/>
          </w:rPr>
          <w:delText>) =</w:delText>
        </w:r>
        <w:r w:rsidDel="00541083">
          <w:rPr>
            <w:rFonts w:ascii="Times New Roman" w:hAnsi="Times New Roman"/>
            <w:b/>
            <w:color w:val="000000" w:themeColor="text1"/>
            <w:lang w:val="en-US"/>
          </w:rPr>
          <w:delText xml:space="preserve"> </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Recptionist</w:delText>
        </w:r>
        <w:r w:rsidRPr="005D47B1" w:rsidDel="00541083">
          <w:rPr>
            <w:rFonts w:ascii="Times New Roman" w:hAnsi="Times New Roman" w:cs="Times New Roman"/>
            <w:lang w:val="en-US"/>
          </w:rPr>
          <w:delText xml:space="preserve"> (&lt;registr&gt;)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(T</w:delText>
        </w:r>
        <w:r w:rsidDel="00541083">
          <w:rPr>
            <w:rFonts w:ascii="Times New Roman" w:hAnsi="Times New Roman" w:cs="Times New Roman"/>
            <w:vertAlign w:val="subscript"/>
            <w:lang w:val="en-US"/>
          </w:rPr>
          <w:delText>Doctor</w:delText>
        </w:r>
        <w:r w:rsidRPr="005D47B1" w:rsidDel="00541083">
          <w:rPr>
            <w:rFonts w:ascii="Times New Roman" w:hAnsi="Times New Roman" w:cs="Times New Roman"/>
            <w:lang w:val="en-US"/>
          </w:rPr>
          <w:delText xml:space="preserve"> (&lt;w&gt;)  |&gt; ( wait(Interr); Interrupted ;= true;) else </w:delText>
        </w:r>
        <w:r w:rsidRPr="005D47B1" w:rsidDel="00541083">
          <w:rPr>
            <w:rFonts w:ascii="Times New Roman" w:hAnsi="Times New Roman" w:cs="Times New Roman"/>
          </w:rPr>
          <w:delText>ε</w:delText>
        </w:r>
        <w:r w:rsidRPr="005D47B1" w:rsidDel="00541083">
          <w:rPr>
            <w:rFonts w:ascii="Times New Roman" w:hAnsi="Times New Roman" w:cs="Times New Roman"/>
            <w:lang w:val="en-US"/>
          </w:rPr>
          <w:delText>);( receive fim(x, i)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if i then  Interrupted := true;  if not Interrupted then T</w:delText>
        </w:r>
        <w:r w:rsidRPr="005D47B1" w:rsidDel="00541083">
          <w:rPr>
            <w:rFonts w:ascii="Times New Roman" w:hAnsi="Times New Roman" w:cs="Times New Roman"/>
            <w:vertAlign w:val="subscript"/>
            <w:lang w:val="en-US"/>
          </w:rPr>
          <w:delText>R</w:delText>
        </w:r>
        <w:r w:rsidDel="00541083">
          <w:rPr>
            <w:rFonts w:ascii="Times New Roman" w:hAnsi="Times New Roman" w:cs="Times New Roman"/>
            <w:vertAlign w:val="subscript"/>
            <w:lang w:val="en-US"/>
          </w:rPr>
          <w:delText>eceptionist</w:delText>
        </w:r>
        <w:r w:rsidRPr="005D47B1" w:rsidDel="00541083">
          <w:rPr>
            <w:rFonts w:ascii="Times New Roman" w:hAnsi="Times New Roman" w:cs="Times New Roman"/>
            <w:lang w:val="en-US"/>
          </w:rPr>
          <w:delText xml:space="preserve"> (&lt;act&gt;) )    | |   (wait(Interrupted); send cim(y) to D</w:delText>
        </w:r>
        <w:r w:rsidDel="00541083">
          <w:rPr>
            <w:rFonts w:ascii="Times New Roman" w:hAnsi="Times New Roman" w:cs="Times New Roman"/>
            <w:lang w:val="en-US"/>
          </w:rPr>
          <w:delText>octor</w:delText>
        </w:r>
        <w:r w:rsidRPr="005D47B1" w:rsidDel="00541083">
          <w:rPr>
            <w:rFonts w:ascii="Times New Roman" w:hAnsi="Times New Roman" w:cs="Times New Roman"/>
            <w:lang w:val="en-US"/>
          </w:rPr>
          <w:delText xml:space="preserve"> and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xml:space="preserve"> )</w:delText>
        </w:r>
        <w:r w:rsidRPr="00653AEE" w:rsidDel="00541083">
          <w:rPr>
            <w:rFonts w:ascii="Times New Roman" w:hAnsi="Times New Roman" w:cs="Times New Roman"/>
            <w:lang w:val="en-US"/>
          </w:rPr>
          <w:delText>)</w:delText>
        </w:r>
        <w:r w:rsidRPr="00653AEE" w:rsidDel="00541083">
          <w:rPr>
            <w:rFonts w:ascii="Times New Roman" w:hAnsi="Times New Roman" w:cs="Times New Roman"/>
            <w:vertAlign w:val="subscript"/>
            <w:lang w:val="en-US"/>
          </w:rPr>
          <w:delText xml:space="preserve"> </w:delText>
        </w:r>
        <w:r w:rsidRPr="00653AEE" w:rsidDel="00541083">
          <w:rPr>
            <w:rFonts w:ascii="Times New Roman" w:hAnsi="Times New Roman" w:cs="Times New Roman"/>
            <w:lang w:val="en-US"/>
          </w:rPr>
          <w:delText xml:space="preserve">  | |*  </w:delText>
        </w:r>
        <w:r w:rsidDel="00541083">
          <w:rPr>
            <w:rFonts w:ascii="Times New Roman" w:hAnsi="Times New Roman" w:cs="Times New Roman"/>
            <w:lang w:val="en-US"/>
          </w:rPr>
          <w:delText>(</w:delText>
        </w:r>
        <w:r w:rsidRPr="005D47B1" w:rsidDel="00541083">
          <w:rPr>
            <w:rFonts w:ascii="Times New Roman" w:hAnsi="Times New Roman" w:cs="Times New Roman"/>
            <w:lang w:val="en-US"/>
          </w:rPr>
          <w:delText>send iem(z) to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receive im(z) from P</w:delText>
        </w:r>
        <w:r w:rsidDel="00541083">
          <w:rPr>
            <w:rFonts w:ascii="Times New Roman" w:hAnsi="Times New Roman" w:cs="Times New Roman"/>
            <w:lang w:val="en-US"/>
          </w:rPr>
          <w:delText>atient</w:delText>
        </w:r>
        <w:r w:rsidRPr="005D47B1" w:rsidDel="00541083">
          <w:rPr>
            <w:rFonts w:ascii="Times New Roman" w:hAnsi="Times New Roman" w:cs="Times New Roman"/>
            <w:lang w:val="en-US"/>
          </w:rPr>
          <w:delText>; Interr := true</w:delText>
        </w:r>
        <w:r w:rsidDel="00541083">
          <w:rPr>
            <w:rFonts w:ascii="Times New Roman" w:hAnsi="Times New Roman" w:cs="Times New Roman"/>
            <w:lang w:val="en-US"/>
          </w:rPr>
          <w:delText>)</w:delText>
        </w:r>
        <w:r w:rsidRPr="00653AEE" w:rsidDel="00541083">
          <w:rPr>
            <w:rFonts w:ascii="Times New Roman" w:hAnsi="Times New Roman" w:cs="Times New Roman"/>
            <w:lang w:val="en-US"/>
          </w:rPr>
          <w:delText>)</w:delText>
        </w:r>
      </w:del>
    </w:p>
    <w:p w:rsidR="00767BB9" w:rsidRPr="006D7289" w:rsidDel="00541083" w:rsidRDefault="00767BB9" w:rsidP="0097258D">
      <w:pPr>
        <w:pStyle w:val="Paragraphedeliste"/>
        <w:ind w:left="709" w:firstLine="696"/>
        <w:rPr>
          <w:del w:id="4862" w:author="erradi" w:date="2011-08-06T10:44:00Z"/>
          <w:rFonts w:ascii="Times New Roman" w:hAnsi="Times New Roman"/>
          <w:b/>
          <w:color w:val="000000" w:themeColor="text1"/>
          <w:lang w:val="en-US"/>
        </w:rPr>
      </w:pPr>
    </w:p>
    <w:p w:rsidR="00767BB9" w:rsidRPr="00E957A9" w:rsidDel="00541083" w:rsidRDefault="00767BB9" w:rsidP="0097258D">
      <w:pPr>
        <w:pStyle w:val="Paragraphedeliste"/>
        <w:ind w:left="709"/>
        <w:rPr>
          <w:del w:id="4863" w:author="erradi" w:date="2011-08-06T10:44:00Z"/>
          <w:rFonts w:ascii="Times New Roman" w:hAnsi="Times New Roman" w:cs="Times New Roman"/>
          <w:sz w:val="24"/>
          <w:szCs w:val="24"/>
          <w:lang w:val="en-US"/>
        </w:rPr>
      </w:pPr>
      <w:del w:id="4864" w:author="erradi" w:date="2011-08-06T10:44:00Z">
        <w:r w:rsidDel="00541083">
          <w:rPr>
            <w:rFonts w:ascii="Times New Roman" w:hAnsi="Times New Roman" w:cs="Times New Roman"/>
            <w:b/>
            <w:color w:val="000000" w:themeColor="text1"/>
            <w:sz w:val="24"/>
            <w:szCs w:val="24"/>
            <w:lang w:val="en-US"/>
          </w:rPr>
          <w:tab/>
        </w:r>
        <w:r w:rsidRPr="00327E84" w:rsidDel="00541083">
          <w:rPr>
            <w:rFonts w:ascii="Times New Roman" w:hAnsi="Times New Roman" w:cs="Times New Roman"/>
            <w:b/>
            <w:color w:val="000000" w:themeColor="text1"/>
            <w:sz w:val="24"/>
            <w:szCs w:val="24"/>
            <w:lang w:val="en-US"/>
          </w:rPr>
          <w:delText>T</w:delText>
        </w:r>
        <w:r w:rsidDel="00541083">
          <w:rPr>
            <w:rFonts w:ascii="Times New Roman" w:hAnsi="Times New Roman" w:cs="Times New Roman"/>
            <w:b/>
            <w:color w:val="000000" w:themeColor="text1"/>
            <w:sz w:val="24"/>
            <w:szCs w:val="24"/>
            <w:vertAlign w:val="subscript"/>
            <w:lang w:val="en-US"/>
          </w:rPr>
          <w:delText>Receptionist</w:delText>
        </w:r>
        <w:r w:rsidRPr="00327E84" w:rsidDel="00541083">
          <w:rPr>
            <w:rFonts w:ascii="Times New Roman" w:hAnsi="Times New Roman" w:cs="Times New Roman"/>
            <w:b/>
            <w:color w:val="000000" w:themeColor="text1"/>
            <w:sz w:val="24"/>
            <w:szCs w:val="24"/>
            <w:lang w:val="en-US"/>
          </w:rPr>
          <w:delText>(</w:delText>
        </w:r>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r w:rsidRPr="006D7289" w:rsidDel="00541083">
          <w:rPr>
            <w:rFonts w:ascii="Times New Roman" w:hAnsi="Times New Roman"/>
            <w:b/>
            <w:color w:val="000000" w:themeColor="text1"/>
            <w:lang w:val="en-US"/>
          </w:rPr>
          <w:delText xml:space="preserve">) = </w:delText>
        </w:r>
        <w:r w:rsidDel="00541083">
          <w:rPr>
            <w:rFonts w:ascii="Times New Roman" w:hAnsi="Times New Roman"/>
            <w:color w:val="000000" w:themeColor="text1"/>
            <w:lang w:val="en-US"/>
          </w:rPr>
          <w:delText xml:space="preserve">TR(&lt;sending-Brief&gt;);(((TR(&lt;wait&gt;);TR(&lt;Alert&gt;);send cim(y6) to U);send cim(y4) to D and cim(y6) to U)[](((TR(&lt;wait&gt;)|&gt;Wait(Interru); Interrupted:=true;else </w:delText>
        </w:r>
        <w:r w:rsidRPr="009A0BB9" w:rsidDel="00541083">
          <w:rPr>
            <w:rFonts w:ascii="Times New Roman" w:hAnsi="Times New Roman"/>
          </w:rPr>
          <w:delText>ε</w:delText>
        </w:r>
        <w:r w:rsidRPr="00E957A9" w:rsidDel="00541083">
          <w:rPr>
            <w:rFonts w:ascii="Times New Roman" w:hAnsi="Times New Roman"/>
            <w:lang w:val="en-US"/>
          </w:rPr>
          <w:delText>)||*(I-Enabled :=true ;Wait(I-Enabled) ;&lt;Try-Later&gt; ;Interru=true ;</w:delText>
        </w:r>
        <w:r w:rsidDel="00541083">
          <w:rPr>
            <w:rFonts w:ascii="Times New Roman" w:hAnsi="Times New Roman"/>
            <w:lang w:val="en-US"/>
          </w:rPr>
          <w:delText xml:space="preserve">send </w:delText>
        </w:r>
        <w:r w:rsidRPr="00E957A9" w:rsidDel="00541083">
          <w:rPr>
            <w:rFonts w:ascii="Times New Roman" w:hAnsi="Times New Roman"/>
            <w:lang w:val="en-US"/>
          </w:rPr>
          <w:delText>im(</w:delText>
        </w:r>
        <w:r w:rsidDel="00541083">
          <w:rPr>
            <w:rFonts w:ascii="Times New Roman" w:hAnsi="Times New Roman"/>
            <w:lang w:val="en-US"/>
          </w:rPr>
          <w:delText>z1) to E)) send cim(y4) to D and fim(x1,i1)  to U)</w:delText>
        </w:r>
      </w:del>
    </w:p>
    <w:p w:rsidR="00767BB9" w:rsidDel="00541083" w:rsidRDefault="00767BB9" w:rsidP="0097258D">
      <w:pPr>
        <w:pStyle w:val="Paragraphedeliste"/>
        <w:ind w:left="709"/>
        <w:rPr>
          <w:del w:id="4865" w:author="erradi" w:date="2011-08-06T10:44:00Z"/>
          <w:rFonts w:ascii="Times New Roman" w:hAnsi="Times New Roman" w:cs="Times New Roman"/>
          <w:sz w:val="24"/>
          <w:szCs w:val="24"/>
          <w:lang w:val="en-US"/>
        </w:rPr>
      </w:pPr>
      <w:del w:id="4866" w:author="erradi" w:date="2011-08-06T10:44:00Z">
        <w:r w:rsidDel="00541083">
          <w:rPr>
            <w:rFonts w:ascii="Times New Roman" w:hAnsi="Times New Roman" w:cs="Times New Roman"/>
            <w:sz w:val="24"/>
            <w:szCs w:val="24"/>
            <w:lang w:val="en-US"/>
          </w:rPr>
          <w:tab/>
        </w:r>
      </w:del>
    </w:p>
    <w:p w:rsidR="00767BB9" w:rsidDel="00541083" w:rsidRDefault="00767BB9" w:rsidP="0097258D">
      <w:pPr>
        <w:pStyle w:val="Paragraphedeliste"/>
        <w:ind w:left="709"/>
        <w:rPr>
          <w:del w:id="4867" w:author="erradi" w:date="2011-08-06T10:44:00Z"/>
          <w:rFonts w:ascii="Times New Roman" w:hAnsi="Times New Roman"/>
          <w:b/>
          <w:color w:val="000000" w:themeColor="text1"/>
          <w:lang w:val="en-US"/>
        </w:rPr>
      </w:pPr>
      <w:del w:id="4868" w:author="erradi" w:date="2011-08-06T10:44:00Z">
        <w:r w:rsidDel="00541083">
          <w:rPr>
            <w:rFonts w:ascii="Times New Roman" w:hAnsi="Times New Roman" w:cs="Times New Roman"/>
            <w:sz w:val="24"/>
            <w:szCs w:val="24"/>
            <w:lang w:val="en-US"/>
          </w:rPr>
          <w:tab/>
          <w:delText xml:space="preserve">On a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Receptionist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3</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olor w:val="C00000"/>
          </w:rPr>
          <w:delText>ε</w:delText>
        </w:r>
        <w:r w:rsidRPr="002B2D75" w:rsidDel="00541083">
          <w:rPr>
            <w:rFonts w:ascii="Times New Roman" w:hAnsi="Times New Roman"/>
            <w:b/>
            <w:color w:val="C00000"/>
            <w:lang w:val="en-US"/>
          </w:rPr>
          <w:delText xml:space="preserve">  et </w:delText>
        </w:r>
        <w:r w:rsidRPr="002B2D75" w:rsidDel="00541083">
          <w:rPr>
            <w:rFonts w:ascii="Times New Roman" w:hAnsi="Times New Roman" w:cs="Times New Roman"/>
            <w:b/>
            <w:color w:val="C00000"/>
            <w:sz w:val="24"/>
            <w:szCs w:val="24"/>
            <w:lang w:val="en-US"/>
          </w:rPr>
          <w:delText>T</w:delText>
        </w:r>
        <w:r w:rsidRPr="002B2D75" w:rsidDel="00541083">
          <w:rPr>
            <w:rFonts w:ascii="Times New Roman" w:hAnsi="Times New Roman" w:cs="Times New Roman"/>
            <w:b/>
            <w:color w:val="C00000"/>
            <w:sz w:val="24"/>
            <w:szCs w:val="24"/>
            <w:vertAlign w:val="subscript"/>
            <w:lang w:val="en-US"/>
          </w:rPr>
          <w:delText>Receptionist</w:delText>
        </w:r>
        <w:r w:rsidRPr="002B2D75" w:rsidDel="00541083">
          <w:rPr>
            <w:rFonts w:ascii="Times New Roman" w:hAnsi="Times New Roman" w:cs="Times New Roman"/>
            <w:b/>
            <w:color w:val="C00000"/>
            <w:sz w:val="24"/>
            <w:szCs w:val="24"/>
            <w:lang w:val="en-US"/>
          </w:rPr>
          <w:delText>(</w:delText>
        </w:r>
        <w:r w:rsidRPr="002B2D75" w:rsidDel="00541083">
          <w:rPr>
            <w:rFonts w:ascii="Times New Roman" w:hAnsi="Times New Roman" w:cs="Times New Roman"/>
            <w:color w:val="C00000"/>
            <w:sz w:val="24"/>
            <w:szCs w:val="24"/>
            <w:lang w:val="en-US"/>
          </w:rPr>
          <w:delText>Telemed</w:delText>
        </w:r>
        <w:r w:rsidRPr="002B2D75" w:rsidDel="00541083">
          <w:rPr>
            <w:rFonts w:ascii="Times New Roman" w:hAnsi="Times New Roman" w:cs="Times New Roman"/>
            <w:color w:val="C00000"/>
            <w:sz w:val="24"/>
            <w:szCs w:val="24"/>
            <w:vertAlign w:val="subscript"/>
            <w:lang w:val="en-US"/>
          </w:rPr>
          <w:delText>2</w:delText>
        </w:r>
        <w:r w:rsidRPr="002B2D75" w:rsidDel="00541083">
          <w:rPr>
            <w:rFonts w:ascii="Times New Roman" w:hAnsi="Times New Roman"/>
            <w:b/>
            <w:color w:val="C00000"/>
            <w:lang w:val="en-US"/>
          </w:rPr>
          <w:delText xml:space="preserve">) !=   </w:delText>
        </w:r>
        <w:r w:rsidRPr="002B2D75" w:rsidDel="00541083">
          <w:rPr>
            <w:rFonts w:ascii="Times New Roman" w:hAnsi="Times New Roman"/>
            <w:color w:val="C00000"/>
          </w:rPr>
          <w:delText>ε</w:delText>
        </w:r>
      </w:del>
    </w:p>
    <w:p w:rsidR="00767BB9" w:rsidRPr="00F30C44" w:rsidDel="00541083" w:rsidRDefault="00767BB9" w:rsidP="0097258D">
      <w:pPr>
        <w:pStyle w:val="Paragraphedeliste"/>
        <w:ind w:left="709"/>
        <w:rPr>
          <w:del w:id="4869" w:author="erradi" w:date="2011-08-06T10:44:00Z"/>
          <w:rFonts w:ascii="Times New Roman" w:hAnsi="Times New Roman" w:cs="Times New Roman"/>
          <w:sz w:val="24"/>
          <w:szCs w:val="24"/>
          <w:lang w:val="en-US"/>
        </w:rPr>
      </w:pPr>
      <w:del w:id="4870" w:author="erradi" w:date="2011-08-06T10:44:00Z">
        <w:r w:rsidDel="00541083">
          <w:rPr>
            <w:rFonts w:ascii="Times New Roman" w:hAnsi="Times New Roman"/>
            <w:b/>
            <w:color w:val="000000" w:themeColor="text1"/>
            <w:lang w:val="en-US"/>
          </w:rPr>
          <w:tab/>
        </w:r>
        <w:r w:rsidRPr="00F30C44" w:rsidDel="00541083">
          <w:rPr>
            <w:rFonts w:ascii="Times New Roman" w:hAnsi="Times New Roman"/>
            <w:color w:val="000000" w:themeColor="text1"/>
            <w:lang w:val="en-US"/>
          </w:rPr>
          <w:delText>So</w:delText>
        </w:r>
        <w:r w:rsidDel="00541083">
          <w:rPr>
            <w:rFonts w:ascii="Times New Roman" w:hAnsi="Times New Roman"/>
            <w:b/>
            <w:color w:val="000000" w:themeColor="text1"/>
            <w:lang w:val="en-US"/>
          </w:rPr>
          <w:delText xml:space="preserve"> </w:delText>
        </w:r>
        <w:r w:rsidRPr="00F30C44" w:rsidDel="00541083">
          <w:rPr>
            <w:rFonts w:ascii="Times New Roman" w:hAnsi="Times New Roman"/>
            <w:b/>
            <w:color w:val="4F81BD" w:themeColor="accent1"/>
            <w:lang w:val="en-US"/>
          </w:rPr>
          <w:delText xml:space="preserve">send UpdateM(x) </w:delText>
        </w:r>
        <w:r w:rsidRPr="00F30C44" w:rsidDel="00541083">
          <w:rPr>
            <w:rFonts w:ascii="Times New Roman" w:hAnsi="Times New Roman"/>
            <w:color w:val="4F81BD" w:themeColor="accent1"/>
            <w:lang w:val="en-US"/>
          </w:rPr>
          <w:delText>to</w:delText>
        </w:r>
        <w:r w:rsidRPr="00F30C44" w:rsidDel="00541083">
          <w:rPr>
            <w:rFonts w:ascii="Times New Roman" w:hAnsi="Times New Roman"/>
            <w:b/>
            <w:color w:val="4F81BD" w:themeColor="accent1"/>
            <w:lang w:val="en-US"/>
          </w:rPr>
          <w:delText xml:space="preserve"> UpdateBehavior(Receptionist,</w:delText>
        </w:r>
        <w:r w:rsidRPr="00F30C44" w:rsidDel="00541083">
          <w:rPr>
            <w:rFonts w:ascii="Times New Roman" w:hAnsi="Times New Roman" w:cs="Times New Roman"/>
            <w:b/>
            <w:color w:val="4F81BD" w:themeColor="accent1"/>
            <w:sz w:val="24"/>
            <w:szCs w:val="24"/>
            <w:lang w:val="en-US"/>
          </w:rPr>
          <w:delText xml:space="preserve"> T</w:delText>
        </w:r>
        <w:r w:rsidRPr="00F30C44" w:rsidDel="00541083">
          <w:rPr>
            <w:rFonts w:ascii="Times New Roman" w:hAnsi="Times New Roman" w:cs="Times New Roman"/>
            <w:b/>
            <w:color w:val="4F81BD" w:themeColor="accent1"/>
            <w:sz w:val="24"/>
            <w:szCs w:val="24"/>
            <w:vertAlign w:val="subscript"/>
            <w:lang w:val="en-US"/>
          </w:rPr>
          <w:delText>Receptionist</w:delText>
        </w:r>
        <w:r w:rsidRPr="00F30C44" w:rsidDel="00541083">
          <w:rPr>
            <w:rFonts w:ascii="Times New Roman" w:hAnsi="Times New Roman" w:cs="Times New Roman"/>
            <w:b/>
            <w:color w:val="4F81BD" w:themeColor="accent1"/>
            <w:sz w:val="24"/>
            <w:szCs w:val="24"/>
            <w:lang w:val="en-US"/>
          </w:rPr>
          <w:delText>(</w:delText>
        </w:r>
        <w:r w:rsidRPr="00F30C44" w:rsidDel="00541083">
          <w:rPr>
            <w:rFonts w:ascii="Times New Roman" w:hAnsi="Times New Roman" w:cs="Times New Roman"/>
            <w:color w:val="4F81BD" w:themeColor="accent1"/>
            <w:sz w:val="24"/>
            <w:szCs w:val="24"/>
            <w:lang w:val="en-US"/>
          </w:rPr>
          <w:delText>Telemed</w:delText>
        </w:r>
        <w:r w:rsidRPr="00F30C44" w:rsidDel="00541083">
          <w:rPr>
            <w:rFonts w:ascii="Times New Roman" w:hAnsi="Times New Roman" w:cs="Times New Roman"/>
            <w:color w:val="4F81BD" w:themeColor="accent1"/>
            <w:sz w:val="24"/>
            <w:szCs w:val="24"/>
            <w:vertAlign w:val="subscript"/>
            <w:lang w:val="en-US"/>
          </w:rPr>
          <w:delText>3</w:delText>
        </w:r>
        <w:r w:rsidRPr="00F30C44" w:rsidDel="00541083">
          <w:rPr>
            <w:rFonts w:ascii="Times New Roman" w:hAnsi="Times New Roman"/>
            <w:b/>
            <w:color w:val="4F81BD" w:themeColor="accent1"/>
            <w:lang w:val="en-US"/>
          </w:rPr>
          <w:delText>))</w:delText>
        </w:r>
      </w:del>
    </w:p>
    <w:p w:rsidR="00767BB9" w:rsidRPr="00522CB1" w:rsidDel="00541083" w:rsidRDefault="00767BB9" w:rsidP="0097258D">
      <w:pPr>
        <w:pStyle w:val="Paragraphedeliste"/>
        <w:ind w:left="709"/>
        <w:rPr>
          <w:del w:id="4871" w:author="erradi" w:date="2011-08-06T10:44:00Z"/>
          <w:rFonts w:ascii="Times New Roman" w:hAnsi="Times New Roman" w:cs="Times New Roman"/>
          <w:sz w:val="24"/>
          <w:szCs w:val="24"/>
          <w:lang w:val="en-US"/>
        </w:rPr>
      </w:pPr>
    </w:p>
    <w:p w:rsidR="00767BB9" w:rsidRPr="0097258D" w:rsidDel="00541083" w:rsidRDefault="00767BB9" w:rsidP="0097258D">
      <w:pPr>
        <w:pStyle w:val="Paragraphedeliste"/>
        <w:ind w:left="709"/>
        <w:rPr>
          <w:del w:id="4872" w:author="erradi" w:date="2011-08-06T10:44:00Z"/>
          <w:rFonts w:ascii="Times New Roman" w:hAnsi="Times New Roman" w:cs="Times New Roman"/>
          <w:i/>
          <w:sz w:val="24"/>
          <w:szCs w:val="24"/>
          <w:u w:val="single"/>
          <w:lang w:val="en-US"/>
        </w:rPr>
      </w:pPr>
      <w:del w:id="4873" w:author="erradi" w:date="2011-08-06T10:44:00Z">
        <w:r w:rsidRPr="0097258D" w:rsidDel="00541083">
          <w:rPr>
            <w:rFonts w:ascii="Times New Roman" w:hAnsi="Times New Roman" w:cs="Times New Roman"/>
            <w:i/>
            <w:sz w:val="24"/>
            <w:szCs w:val="24"/>
            <w:u w:val="single"/>
            <w:lang w:val="en-US"/>
          </w:rPr>
          <w:delText xml:space="preserve">Conclusion Partielle </w:delText>
        </w:r>
      </w:del>
    </w:p>
    <w:p w:rsidR="00767BB9" w:rsidRPr="0097258D" w:rsidDel="00541083" w:rsidRDefault="00767BB9" w:rsidP="0097258D">
      <w:pPr>
        <w:pStyle w:val="Paragraphedeliste"/>
        <w:ind w:left="709"/>
        <w:rPr>
          <w:del w:id="4874" w:author="erradi" w:date="2011-08-06T10:44:00Z"/>
          <w:rFonts w:ascii="Times New Roman" w:hAnsi="Times New Roman" w:cs="Times New Roman"/>
          <w:sz w:val="24"/>
          <w:szCs w:val="24"/>
          <w:lang w:val="en-US"/>
        </w:rPr>
      </w:pPr>
      <w:del w:id="4875" w:author="erradi" w:date="2011-08-06T10:44:00Z">
        <w:r w:rsidRPr="0097258D" w:rsidDel="00541083">
          <w:rPr>
            <w:rFonts w:ascii="Times New Roman" w:hAnsi="Times New Roman" w:cs="Times New Roman"/>
            <w:sz w:val="24"/>
            <w:szCs w:val="24"/>
            <w:lang w:val="en-US"/>
          </w:rPr>
          <w:delText>Le nouvel état du système a étrainé la suppression de certains composants comme vous le verez dans les tableaux suivant. L’expréssion telemed3 est donc dérivée avec succès et deveint le nouvel état stable dans lequel se trouvera le système.</w:delText>
        </w:r>
      </w:del>
    </w:p>
    <w:p w:rsidR="00767BB9" w:rsidRPr="0097258D" w:rsidDel="00541083" w:rsidRDefault="00767BB9" w:rsidP="0097258D">
      <w:pPr>
        <w:pStyle w:val="Paragraphedeliste"/>
        <w:ind w:left="709"/>
        <w:rPr>
          <w:del w:id="4876" w:author="erradi" w:date="2011-08-06T10:44:00Z"/>
          <w:rFonts w:ascii="Times New Roman" w:hAnsi="Times New Roman" w:cs="Times New Roman"/>
          <w:sz w:val="24"/>
          <w:szCs w:val="24"/>
          <w:lang w:val="en-US"/>
        </w:rPr>
      </w:pPr>
    </w:p>
    <w:p w:rsidR="00767BB9" w:rsidDel="00541083" w:rsidRDefault="00767BB9" w:rsidP="0097258D">
      <w:pPr>
        <w:pStyle w:val="Paragraphedeliste"/>
        <w:ind w:left="709"/>
        <w:jc w:val="center"/>
        <w:rPr>
          <w:del w:id="4877" w:author="erradi" w:date="2011-08-06T10:44:00Z"/>
          <w:rFonts w:ascii="Times New Roman" w:hAnsi="Times New Roman" w:cs="Times New Roman"/>
          <w:sz w:val="24"/>
          <w:szCs w:val="24"/>
          <w:lang w:val="en-US"/>
        </w:rPr>
      </w:pPr>
      <w:del w:id="4878" w:author="erradi" w:date="2011-08-06T10:44:00Z">
        <w:r w:rsidRPr="009D592F" w:rsidDel="00541083">
          <w:rPr>
            <w:rFonts w:ascii="Times New Roman" w:hAnsi="Times New Roman" w:cs="Times New Roman"/>
            <w:color w:val="C00000"/>
            <w:sz w:val="24"/>
            <w:szCs w:val="24"/>
            <w:lang w:val="en-US"/>
          </w:rPr>
          <w:delText>Composant-Role-Table</w:delText>
        </w:r>
      </w:del>
    </w:p>
    <w:tbl>
      <w:tblPr>
        <w:tblStyle w:val="Grilledutableau"/>
        <w:tblW w:w="0" w:type="auto"/>
        <w:tblInd w:w="720" w:type="dxa"/>
        <w:tblLook w:val="04A0"/>
      </w:tblPr>
      <w:tblGrid>
        <w:gridCol w:w="1415"/>
        <w:gridCol w:w="1384"/>
        <w:gridCol w:w="1058"/>
        <w:gridCol w:w="1294"/>
        <w:gridCol w:w="1058"/>
        <w:gridCol w:w="1416"/>
        <w:gridCol w:w="943"/>
      </w:tblGrid>
      <w:tr w:rsidR="00767BB9" w:rsidRPr="00763800" w:rsidDel="00541083" w:rsidTr="00763800">
        <w:trPr>
          <w:del w:id="4879" w:author="erradi" w:date="2011-08-06T10:44:00Z"/>
        </w:trPr>
        <w:tc>
          <w:tcPr>
            <w:tcW w:w="1316" w:type="dxa"/>
          </w:tcPr>
          <w:p w:rsidR="00767BB9" w:rsidDel="00541083" w:rsidRDefault="00767BB9" w:rsidP="0097258D">
            <w:pPr>
              <w:pStyle w:val="Paragraphedeliste"/>
              <w:ind w:left="709"/>
              <w:rPr>
                <w:del w:id="4880" w:author="erradi" w:date="2011-08-06T10:44:00Z"/>
                <w:rFonts w:ascii="Times New Roman" w:hAnsi="Times New Roman" w:cs="Times New Roman"/>
                <w:sz w:val="24"/>
                <w:szCs w:val="24"/>
                <w:lang w:val="en-US"/>
              </w:rPr>
            </w:pPr>
          </w:p>
        </w:tc>
        <w:tc>
          <w:tcPr>
            <w:tcW w:w="1316" w:type="dxa"/>
          </w:tcPr>
          <w:p w:rsidR="00767BB9" w:rsidDel="00541083" w:rsidRDefault="00767BB9" w:rsidP="0097258D">
            <w:pPr>
              <w:pStyle w:val="Paragraphedeliste"/>
              <w:ind w:left="709"/>
              <w:rPr>
                <w:del w:id="4881" w:author="erradi" w:date="2011-08-06T10:44:00Z"/>
                <w:rFonts w:ascii="Times New Roman" w:hAnsi="Times New Roman" w:cs="Times New Roman"/>
                <w:sz w:val="24"/>
                <w:szCs w:val="24"/>
                <w:lang w:val="en-US"/>
              </w:rPr>
            </w:pPr>
            <w:del w:id="4882"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883" w:author="erradi" w:date="2011-08-06T10:44:00Z"/>
                <w:rFonts w:ascii="Times New Roman" w:hAnsi="Times New Roman" w:cs="Times New Roman"/>
                <w:sz w:val="24"/>
                <w:szCs w:val="24"/>
                <w:lang w:val="en-US"/>
              </w:rPr>
            </w:pPr>
            <w:del w:id="4884"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885" w:author="erradi" w:date="2011-08-06T10:44:00Z"/>
                <w:rFonts w:ascii="Times New Roman" w:hAnsi="Times New Roman" w:cs="Times New Roman"/>
                <w:sz w:val="24"/>
                <w:szCs w:val="24"/>
                <w:lang w:val="en-US"/>
              </w:rPr>
            </w:pPr>
            <w:del w:id="4886"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887" w:author="erradi" w:date="2011-08-06T10:44:00Z"/>
                <w:rFonts w:ascii="Times New Roman" w:hAnsi="Times New Roman" w:cs="Times New Roman"/>
                <w:sz w:val="24"/>
                <w:szCs w:val="24"/>
                <w:lang w:val="en-US"/>
              </w:rPr>
            </w:pPr>
            <w:del w:id="4888"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889" w:author="erradi" w:date="2011-08-06T10:44:00Z"/>
                <w:rFonts w:ascii="Times New Roman" w:hAnsi="Times New Roman" w:cs="Times New Roman"/>
                <w:sz w:val="24"/>
                <w:szCs w:val="24"/>
                <w:lang w:val="en-US"/>
              </w:rPr>
            </w:pPr>
            <w:del w:id="4890"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891" w:author="erradi" w:date="2011-08-06T10:44:00Z"/>
                <w:rFonts w:ascii="Times New Roman" w:hAnsi="Times New Roman" w:cs="Times New Roman"/>
                <w:sz w:val="24"/>
                <w:szCs w:val="24"/>
                <w:lang w:val="en-US"/>
              </w:rPr>
            </w:pPr>
            <w:del w:id="4892"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del w:id="4893" w:author="erradi" w:date="2011-08-06T10:44:00Z"/>
        </w:trPr>
        <w:tc>
          <w:tcPr>
            <w:tcW w:w="1316" w:type="dxa"/>
          </w:tcPr>
          <w:p w:rsidR="00767BB9" w:rsidDel="00541083" w:rsidRDefault="00767BB9" w:rsidP="0097258D">
            <w:pPr>
              <w:pStyle w:val="Paragraphedeliste"/>
              <w:ind w:left="709"/>
              <w:rPr>
                <w:del w:id="4894" w:author="erradi" w:date="2011-08-06T10:44:00Z"/>
                <w:rFonts w:ascii="Times New Roman" w:hAnsi="Times New Roman" w:cs="Times New Roman"/>
                <w:sz w:val="24"/>
                <w:szCs w:val="24"/>
                <w:lang w:val="en-US"/>
              </w:rPr>
            </w:pPr>
            <w:del w:id="4895" w:author="erradi" w:date="2011-08-06T10:44:00Z">
              <w:r w:rsidDel="00541083">
                <w:rPr>
                  <w:rFonts w:ascii="Times New Roman" w:hAnsi="Times New Roman" w:cs="Times New Roman"/>
                  <w:sz w:val="24"/>
                  <w:szCs w:val="24"/>
                  <w:lang w:val="en-US"/>
                </w:rPr>
                <w:delText>Receptionist</w:delText>
              </w:r>
            </w:del>
          </w:p>
        </w:tc>
        <w:tc>
          <w:tcPr>
            <w:tcW w:w="1316" w:type="dxa"/>
          </w:tcPr>
          <w:p w:rsidR="00767BB9" w:rsidDel="00541083" w:rsidRDefault="00767BB9" w:rsidP="0097258D">
            <w:pPr>
              <w:pStyle w:val="Paragraphedeliste"/>
              <w:ind w:left="709"/>
              <w:rPr>
                <w:del w:id="4896" w:author="erradi" w:date="2011-08-06T10:44:00Z"/>
                <w:rFonts w:ascii="Times New Roman" w:hAnsi="Times New Roman" w:cs="Times New Roman"/>
                <w:sz w:val="24"/>
                <w:szCs w:val="24"/>
                <w:lang w:val="en-US"/>
              </w:rPr>
            </w:pPr>
            <w:del w:id="4897"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898" w:author="erradi" w:date="2011-08-06T10:44:00Z"/>
                <w:rFonts w:ascii="Times New Roman" w:hAnsi="Times New Roman" w:cs="Times New Roman"/>
                <w:sz w:val="24"/>
                <w:szCs w:val="24"/>
                <w:lang w:val="en-US"/>
              </w:rPr>
            </w:pPr>
            <w:del w:id="489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00" w:author="erradi" w:date="2011-08-06T10:44:00Z"/>
                <w:rFonts w:ascii="Times New Roman" w:hAnsi="Times New Roman" w:cs="Times New Roman"/>
                <w:sz w:val="24"/>
                <w:szCs w:val="24"/>
                <w:lang w:val="en-US"/>
              </w:rPr>
            </w:pPr>
            <w:del w:id="490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02" w:author="erradi" w:date="2011-08-06T10:44:00Z"/>
                <w:rFonts w:ascii="Times New Roman" w:hAnsi="Times New Roman" w:cs="Times New Roman"/>
                <w:sz w:val="24"/>
                <w:szCs w:val="24"/>
                <w:lang w:val="en-US"/>
              </w:rPr>
            </w:pPr>
            <w:del w:id="490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04" w:author="erradi" w:date="2011-08-06T10:44:00Z"/>
                <w:rFonts w:ascii="Times New Roman" w:hAnsi="Times New Roman" w:cs="Times New Roman"/>
                <w:sz w:val="24"/>
                <w:szCs w:val="24"/>
                <w:lang w:val="en-US"/>
              </w:rPr>
            </w:pPr>
            <w:del w:id="490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06" w:author="erradi" w:date="2011-08-06T10:44:00Z"/>
                <w:rFonts w:ascii="Times New Roman" w:hAnsi="Times New Roman" w:cs="Times New Roman"/>
                <w:sz w:val="24"/>
                <w:szCs w:val="24"/>
                <w:lang w:val="en-US"/>
              </w:rPr>
            </w:pPr>
            <w:del w:id="4907"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908" w:author="erradi" w:date="2011-08-06T10:44:00Z"/>
        </w:trPr>
        <w:tc>
          <w:tcPr>
            <w:tcW w:w="1316" w:type="dxa"/>
          </w:tcPr>
          <w:p w:rsidR="00767BB9" w:rsidDel="00541083" w:rsidRDefault="00767BB9" w:rsidP="0097258D">
            <w:pPr>
              <w:pStyle w:val="Paragraphedeliste"/>
              <w:ind w:left="709"/>
              <w:rPr>
                <w:del w:id="4909" w:author="erradi" w:date="2011-08-06T10:44:00Z"/>
                <w:rFonts w:ascii="Times New Roman" w:hAnsi="Times New Roman" w:cs="Times New Roman"/>
                <w:sz w:val="24"/>
                <w:szCs w:val="24"/>
                <w:lang w:val="en-US"/>
              </w:rPr>
            </w:pPr>
            <w:del w:id="4910" w:author="erradi" w:date="2011-08-06T10:44:00Z">
              <w:r w:rsidDel="00541083">
                <w:rPr>
                  <w:rFonts w:ascii="Times New Roman" w:hAnsi="Times New Roman" w:cs="Times New Roman"/>
                  <w:sz w:val="24"/>
                  <w:szCs w:val="24"/>
                  <w:lang w:val="en-US"/>
                </w:rPr>
                <w:delText>Doctor</w:delText>
              </w:r>
            </w:del>
          </w:p>
        </w:tc>
        <w:tc>
          <w:tcPr>
            <w:tcW w:w="1316" w:type="dxa"/>
          </w:tcPr>
          <w:p w:rsidR="00767BB9" w:rsidDel="00541083" w:rsidRDefault="00767BB9" w:rsidP="0097258D">
            <w:pPr>
              <w:pStyle w:val="Paragraphedeliste"/>
              <w:ind w:left="709"/>
              <w:rPr>
                <w:del w:id="4911" w:author="erradi" w:date="2011-08-06T10:44:00Z"/>
                <w:rFonts w:ascii="Times New Roman" w:hAnsi="Times New Roman" w:cs="Times New Roman"/>
                <w:sz w:val="24"/>
                <w:szCs w:val="24"/>
                <w:lang w:val="en-US"/>
              </w:rPr>
            </w:pPr>
            <w:del w:id="491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13" w:author="erradi" w:date="2011-08-06T10:44:00Z"/>
                <w:rFonts w:ascii="Times New Roman" w:hAnsi="Times New Roman" w:cs="Times New Roman"/>
                <w:sz w:val="24"/>
                <w:szCs w:val="24"/>
                <w:lang w:val="en-US"/>
              </w:rPr>
            </w:pPr>
            <w:del w:id="4914"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915" w:author="erradi" w:date="2011-08-06T10:44:00Z"/>
                <w:rFonts w:ascii="Times New Roman" w:hAnsi="Times New Roman" w:cs="Times New Roman"/>
                <w:sz w:val="24"/>
                <w:szCs w:val="24"/>
                <w:lang w:val="en-US"/>
              </w:rPr>
            </w:pPr>
            <w:del w:id="491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17" w:author="erradi" w:date="2011-08-06T10:44:00Z"/>
                <w:rFonts w:ascii="Times New Roman" w:hAnsi="Times New Roman" w:cs="Times New Roman"/>
                <w:sz w:val="24"/>
                <w:szCs w:val="24"/>
                <w:lang w:val="en-US"/>
              </w:rPr>
            </w:pPr>
            <w:del w:id="4918"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19" w:author="erradi" w:date="2011-08-06T10:44:00Z"/>
                <w:rFonts w:ascii="Times New Roman" w:hAnsi="Times New Roman" w:cs="Times New Roman"/>
                <w:sz w:val="24"/>
                <w:szCs w:val="24"/>
                <w:lang w:val="en-US"/>
              </w:rPr>
            </w:pPr>
            <w:del w:id="492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21" w:author="erradi" w:date="2011-08-06T10:44:00Z"/>
                <w:rFonts w:ascii="Times New Roman" w:hAnsi="Times New Roman" w:cs="Times New Roman"/>
                <w:sz w:val="24"/>
                <w:szCs w:val="24"/>
                <w:lang w:val="en-US"/>
              </w:rPr>
            </w:pPr>
            <w:del w:id="4922"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923" w:author="erradi" w:date="2011-08-06T10:44:00Z"/>
        </w:trPr>
        <w:tc>
          <w:tcPr>
            <w:tcW w:w="1316" w:type="dxa"/>
          </w:tcPr>
          <w:p w:rsidR="00767BB9" w:rsidDel="00541083" w:rsidRDefault="00767BB9" w:rsidP="0097258D">
            <w:pPr>
              <w:pStyle w:val="Paragraphedeliste"/>
              <w:ind w:left="709"/>
              <w:rPr>
                <w:del w:id="4924" w:author="erradi" w:date="2011-08-06T10:44:00Z"/>
                <w:rFonts w:ascii="Times New Roman" w:hAnsi="Times New Roman" w:cs="Times New Roman"/>
                <w:sz w:val="24"/>
                <w:szCs w:val="24"/>
                <w:lang w:val="en-US"/>
              </w:rPr>
            </w:pPr>
            <w:del w:id="4925" w:author="erradi" w:date="2011-08-06T10:44:00Z">
              <w:r w:rsidDel="00541083">
                <w:rPr>
                  <w:rFonts w:ascii="Times New Roman" w:hAnsi="Times New Roman" w:cs="Times New Roman"/>
                  <w:sz w:val="24"/>
                  <w:szCs w:val="24"/>
                  <w:lang w:val="en-US"/>
                </w:rPr>
                <w:delText>Equipment</w:delText>
              </w:r>
            </w:del>
          </w:p>
        </w:tc>
        <w:tc>
          <w:tcPr>
            <w:tcW w:w="1316" w:type="dxa"/>
          </w:tcPr>
          <w:p w:rsidR="00767BB9" w:rsidDel="00541083" w:rsidRDefault="00767BB9" w:rsidP="0097258D">
            <w:pPr>
              <w:pStyle w:val="Paragraphedeliste"/>
              <w:ind w:left="709"/>
              <w:rPr>
                <w:del w:id="4926" w:author="erradi" w:date="2011-08-06T10:44:00Z"/>
                <w:rFonts w:ascii="Times New Roman" w:hAnsi="Times New Roman" w:cs="Times New Roman"/>
                <w:sz w:val="24"/>
                <w:szCs w:val="24"/>
                <w:lang w:val="en-US"/>
              </w:rPr>
            </w:pPr>
            <w:del w:id="492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28" w:author="erradi" w:date="2011-08-06T10:44:00Z"/>
                <w:rFonts w:ascii="Times New Roman" w:hAnsi="Times New Roman" w:cs="Times New Roman"/>
                <w:sz w:val="24"/>
                <w:szCs w:val="24"/>
                <w:lang w:val="en-US"/>
              </w:rPr>
            </w:pPr>
            <w:del w:id="492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30" w:author="erradi" w:date="2011-08-06T10:44:00Z"/>
                <w:rFonts w:ascii="Times New Roman" w:hAnsi="Times New Roman" w:cs="Times New Roman"/>
                <w:sz w:val="24"/>
                <w:szCs w:val="24"/>
                <w:lang w:val="en-US"/>
              </w:rPr>
            </w:pPr>
            <w:del w:id="4931"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932" w:author="erradi" w:date="2011-08-06T10:44:00Z"/>
                <w:rFonts w:ascii="Times New Roman" w:hAnsi="Times New Roman" w:cs="Times New Roman"/>
                <w:sz w:val="24"/>
                <w:szCs w:val="24"/>
                <w:lang w:val="en-US"/>
              </w:rPr>
            </w:pPr>
            <w:del w:id="493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34" w:author="erradi" w:date="2011-08-06T10:44:00Z"/>
                <w:rFonts w:ascii="Times New Roman" w:hAnsi="Times New Roman" w:cs="Times New Roman"/>
                <w:sz w:val="24"/>
                <w:szCs w:val="24"/>
                <w:lang w:val="en-US"/>
              </w:rPr>
            </w:pPr>
            <w:del w:id="4935"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36" w:author="erradi" w:date="2011-08-06T10:44:00Z"/>
                <w:rFonts w:ascii="Times New Roman" w:hAnsi="Times New Roman" w:cs="Times New Roman"/>
                <w:sz w:val="24"/>
                <w:szCs w:val="24"/>
                <w:lang w:val="en-US"/>
              </w:rPr>
            </w:pPr>
            <w:del w:id="4937" w:author="erradi" w:date="2011-08-06T10:44:00Z">
              <w:r w:rsidDel="00541083">
                <w:rPr>
                  <w:rFonts w:ascii="Times New Roman" w:hAnsi="Times New Roman" w:cs="Times New Roman"/>
                  <w:sz w:val="24"/>
                  <w:szCs w:val="24"/>
                  <w:lang w:val="en-US"/>
                </w:rPr>
                <w:delText>0</w:delText>
              </w:r>
            </w:del>
          </w:p>
        </w:tc>
      </w:tr>
      <w:tr w:rsidR="00767BB9" w:rsidRPr="00763800" w:rsidDel="00541083" w:rsidTr="00763800">
        <w:trPr>
          <w:del w:id="4938" w:author="erradi" w:date="2011-08-06T10:44:00Z"/>
        </w:trPr>
        <w:tc>
          <w:tcPr>
            <w:tcW w:w="1316" w:type="dxa"/>
          </w:tcPr>
          <w:p w:rsidR="00767BB9" w:rsidDel="00541083" w:rsidRDefault="00767BB9" w:rsidP="0097258D">
            <w:pPr>
              <w:pStyle w:val="Paragraphedeliste"/>
              <w:ind w:left="709"/>
              <w:rPr>
                <w:del w:id="4939" w:author="erradi" w:date="2011-08-06T10:44:00Z"/>
                <w:rFonts w:ascii="Times New Roman" w:hAnsi="Times New Roman" w:cs="Times New Roman"/>
                <w:sz w:val="24"/>
                <w:szCs w:val="24"/>
                <w:lang w:val="en-US"/>
              </w:rPr>
            </w:pPr>
            <w:del w:id="4940" w:author="erradi" w:date="2011-08-06T10:44:00Z">
              <w:r w:rsidDel="00541083">
                <w:rPr>
                  <w:rFonts w:ascii="Times New Roman" w:hAnsi="Times New Roman" w:cs="Times New Roman"/>
                  <w:sz w:val="24"/>
                  <w:szCs w:val="24"/>
                  <w:lang w:val="en-US"/>
                </w:rPr>
                <w:delText>Patient</w:delText>
              </w:r>
            </w:del>
          </w:p>
        </w:tc>
        <w:tc>
          <w:tcPr>
            <w:tcW w:w="1316" w:type="dxa"/>
          </w:tcPr>
          <w:p w:rsidR="00767BB9" w:rsidDel="00541083" w:rsidRDefault="00767BB9" w:rsidP="0097258D">
            <w:pPr>
              <w:pStyle w:val="Paragraphedeliste"/>
              <w:ind w:left="709"/>
              <w:rPr>
                <w:del w:id="4941" w:author="erradi" w:date="2011-08-06T10:44:00Z"/>
                <w:rFonts w:ascii="Times New Roman" w:hAnsi="Times New Roman" w:cs="Times New Roman"/>
                <w:sz w:val="24"/>
                <w:szCs w:val="24"/>
                <w:lang w:val="en-US"/>
              </w:rPr>
            </w:pPr>
            <w:del w:id="4942"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43" w:author="erradi" w:date="2011-08-06T10:44:00Z"/>
                <w:rFonts w:ascii="Times New Roman" w:hAnsi="Times New Roman" w:cs="Times New Roman"/>
                <w:sz w:val="24"/>
                <w:szCs w:val="24"/>
                <w:lang w:val="en-US"/>
              </w:rPr>
            </w:pPr>
            <w:del w:id="4944"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45" w:author="erradi" w:date="2011-08-06T10:44:00Z"/>
                <w:rFonts w:ascii="Times New Roman" w:hAnsi="Times New Roman" w:cs="Times New Roman"/>
                <w:sz w:val="24"/>
                <w:szCs w:val="24"/>
                <w:lang w:val="en-US"/>
              </w:rPr>
            </w:pPr>
            <w:del w:id="4946"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47" w:author="erradi" w:date="2011-08-06T10:44:00Z"/>
                <w:rFonts w:ascii="Times New Roman" w:hAnsi="Times New Roman" w:cs="Times New Roman"/>
                <w:sz w:val="24"/>
                <w:szCs w:val="24"/>
                <w:lang w:val="en-US"/>
              </w:rPr>
            </w:pPr>
            <w:del w:id="4948"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949" w:author="erradi" w:date="2011-08-06T10:44:00Z"/>
                <w:rFonts w:ascii="Times New Roman" w:hAnsi="Times New Roman" w:cs="Times New Roman"/>
                <w:sz w:val="24"/>
                <w:szCs w:val="24"/>
                <w:lang w:val="en-US"/>
              </w:rPr>
            </w:pPr>
            <w:del w:id="4950"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51" w:author="erradi" w:date="2011-08-06T10:44:00Z"/>
                <w:rFonts w:ascii="Times New Roman" w:hAnsi="Times New Roman" w:cs="Times New Roman"/>
                <w:sz w:val="24"/>
                <w:szCs w:val="24"/>
                <w:lang w:val="en-US"/>
              </w:rPr>
            </w:pPr>
            <w:del w:id="4952"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del w:id="4953" w:author="erradi" w:date="2011-08-06T10:44:00Z"/>
        </w:trPr>
        <w:tc>
          <w:tcPr>
            <w:tcW w:w="1316" w:type="dxa"/>
          </w:tcPr>
          <w:p w:rsidR="00767BB9" w:rsidDel="00541083" w:rsidRDefault="00767BB9" w:rsidP="0097258D">
            <w:pPr>
              <w:pStyle w:val="Paragraphedeliste"/>
              <w:ind w:left="709"/>
              <w:rPr>
                <w:del w:id="4954" w:author="erradi" w:date="2011-08-06T10:44:00Z"/>
                <w:rFonts w:ascii="Times New Roman" w:hAnsi="Times New Roman" w:cs="Times New Roman"/>
                <w:sz w:val="24"/>
                <w:szCs w:val="24"/>
                <w:lang w:val="en-US"/>
              </w:rPr>
            </w:pPr>
            <w:del w:id="4955" w:author="erradi" w:date="2011-08-06T10:44:00Z">
              <w:r w:rsidDel="00541083">
                <w:rPr>
                  <w:rFonts w:ascii="Times New Roman" w:hAnsi="Times New Roman" w:cs="Times New Roman"/>
                  <w:sz w:val="24"/>
                  <w:szCs w:val="24"/>
                  <w:lang w:val="en-US"/>
                </w:rPr>
                <w:delText>UrgentAgent</w:delText>
              </w:r>
            </w:del>
          </w:p>
        </w:tc>
        <w:tc>
          <w:tcPr>
            <w:tcW w:w="1316" w:type="dxa"/>
          </w:tcPr>
          <w:p w:rsidR="00767BB9" w:rsidDel="00541083" w:rsidRDefault="00767BB9" w:rsidP="0097258D">
            <w:pPr>
              <w:pStyle w:val="Paragraphedeliste"/>
              <w:ind w:left="709"/>
              <w:rPr>
                <w:del w:id="4956" w:author="erradi" w:date="2011-08-06T10:44:00Z"/>
                <w:rFonts w:ascii="Times New Roman" w:hAnsi="Times New Roman" w:cs="Times New Roman"/>
                <w:sz w:val="24"/>
                <w:szCs w:val="24"/>
                <w:lang w:val="en-US"/>
              </w:rPr>
            </w:pPr>
            <w:del w:id="4957"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58" w:author="erradi" w:date="2011-08-06T10:44:00Z"/>
                <w:rFonts w:ascii="Times New Roman" w:hAnsi="Times New Roman" w:cs="Times New Roman"/>
                <w:sz w:val="24"/>
                <w:szCs w:val="24"/>
                <w:lang w:val="en-US"/>
              </w:rPr>
            </w:pPr>
            <w:del w:id="4959"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60" w:author="erradi" w:date="2011-08-06T10:44:00Z"/>
                <w:rFonts w:ascii="Times New Roman" w:hAnsi="Times New Roman" w:cs="Times New Roman"/>
                <w:sz w:val="24"/>
                <w:szCs w:val="24"/>
                <w:lang w:val="en-US"/>
              </w:rPr>
            </w:pPr>
            <w:del w:id="4961"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62" w:author="erradi" w:date="2011-08-06T10:44:00Z"/>
                <w:rFonts w:ascii="Times New Roman" w:hAnsi="Times New Roman" w:cs="Times New Roman"/>
                <w:sz w:val="24"/>
                <w:szCs w:val="24"/>
                <w:lang w:val="en-US"/>
              </w:rPr>
            </w:pPr>
            <w:del w:id="4963" w:author="erradi" w:date="2011-08-06T10:44:00Z">
              <w:r w:rsidDel="00541083">
                <w:rPr>
                  <w:rFonts w:ascii="Times New Roman" w:hAnsi="Times New Roman" w:cs="Times New Roman"/>
                  <w:sz w:val="24"/>
                  <w:szCs w:val="24"/>
                  <w:lang w:val="en-US"/>
                </w:rPr>
                <w:delText>0</w:delText>
              </w:r>
            </w:del>
          </w:p>
        </w:tc>
        <w:tc>
          <w:tcPr>
            <w:tcW w:w="1316" w:type="dxa"/>
          </w:tcPr>
          <w:p w:rsidR="00767BB9" w:rsidDel="00541083" w:rsidRDefault="00767BB9" w:rsidP="0097258D">
            <w:pPr>
              <w:pStyle w:val="Paragraphedeliste"/>
              <w:ind w:left="709"/>
              <w:rPr>
                <w:del w:id="4964" w:author="erradi" w:date="2011-08-06T10:44:00Z"/>
                <w:rFonts w:ascii="Times New Roman" w:hAnsi="Times New Roman" w:cs="Times New Roman"/>
                <w:sz w:val="24"/>
                <w:szCs w:val="24"/>
                <w:lang w:val="en-US"/>
              </w:rPr>
            </w:pPr>
            <w:del w:id="4965" w:author="erradi" w:date="2011-08-06T10:44:00Z">
              <w:r w:rsidDel="00541083">
                <w:rPr>
                  <w:rFonts w:ascii="Times New Roman" w:hAnsi="Times New Roman" w:cs="Times New Roman"/>
                  <w:sz w:val="24"/>
                  <w:szCs w:val="24"/>
                  <w:lang w:val="en-US"/>
                </w:rPr>
                <w:delText>1</w:delText>
              </w:r>
            </w:del>
          </w:p>
        </w:tc>
        <w:tc>
          <w:tcPr>
            <w:tcW w:w="1316" w:type="dxa"/>
          </w:tcPr>
          <w:p w:rsidR="00767BB9" w:rsidDel="00541083" w:rsidRDefault="00767BB9" w:rsidP="0097258D">
            <w:pPr>
              <w:pStyle w:val="Paragraphedeliste"/>
              <w:ind w:left="709"/>
              <w:rPr>
                <w:del w:id="4966" w:author="erradi" w:date="2011-08-06T10:44:00Z"/>
                <w:rFonts w:ascii="Times New Roman" w:hAnsi="Times New Roman" w:cs="Times New Roman"/>
                <w:sz w:val="24"/>
                <w:szCs w:val="24"/>
                <w:lang w:val="en-US"/>
              </w:rPr>
            </w:pPr>
            <w:del w:id="4967" w:author="erradi" w:date="2011-08-06T10:44:00Z">
              <w:r w:rsidDel="00541083">
                <w:rPr>
                  <w:rFonts w:ascii="Times New Roman" w:hAnsi="Times New Roman" w:cs="Times New Roman"/>
                  <w:sz w:val="24"/>
                  <w:szCs w:val="24"/>
                  <w:lang w:val="en-US"/>
                </w:rPr>
                <w:delText>0</w:delText>
              </w:r>
            </w:del>
          </w:p>
        </w:tc>
      </w:tr>
    </w:tbl>
    <w:p w:rsidR="00767BB9" w:rsidRPr="0097258D" w:rsidDel="00541083" w:rsidRDefault="00767BB9" w:rsidP="0097258D">
      <w:pPr>
        <w:pStyle w:val="Paragraphedeliste"/>
        <w:ind w:left="709"/>
        <w:rPr>
          <w:del w:id="4968" w:author="erradi" w:date="2011-08-06T10:44:00Z"/>
          <w:rFonts w:ascii="Times New Roman" w:hAnsi="Times New Roman" w:cs="Times New Roman"/>
          <w:sz w:val="24"/>
          <w:szCs w:val="24"/>
          <w:lang w:val="en-US"/>
        </w:rPr>
      </w:pPr>
    </w:p>
    <w:p w:rsidR="00767BB9" w:rsidRPr="00BC481E" w:rsidDel="00541083" w:rsidRDefault="00767BB9" w:rsidP="0097258D">
      <w:pPr>
        <w:spacing w:after="0"/>
        <w:ind w:left="709"/>
        <w:jc w:val="center"/>
        <w:rPr>
          <w:del w:id="4969" w:author="erradi" w:date="2011-08-06T10:44:00Z"/>
          <w:rFonts w:ascii="Times New Roman" w:hAnsi="Times New Roman" w:cs="Times New Roman"/>
          <w:color w:val="C00000"/>
          <w:sz w:val="24"/>
          <w:szCs w:val="24"/>
          <w:lang w:val="en-US"/>
        </w:rPr>
      </w:pPr>
      <w:del w:id="4970" w:author="erradi" w:date="2011-08-06T10:44:00Z">
        <w:r w:rsidRPr="00BC481E" w:rsidDel="00541083">
          <w:rPr>
            <w:rFonts w:ascii="Times New Roman" w:hAnsi="Times New Roman" w:cs="Times New Roman"/>
            <w:color w:val="C00000"/>
            <w:sz w:val="24"/>
            <w:szCs w:val="24"/>
            <w:lang w:val="en-US"/>
          </w:rPr>
          <w:delText>Stored-Global-Behaviors</w:delText>
        </w:r>
      </w:del>
    </w:p>
    <w:tbl>
      <w:tblPr>
        <w:tblStyle w:val="Grilledutableau"/>
        <w:tblW w:w="0" w:type="auto"/>
        <w:tblLook w:val="04A0"/>
      </w:tblPr>
      <w:tblGrid>
        <w:gridCol w:w="1664"/>
        <w:gridCol w:w="3090"/>
        <w:gridCol w:w="1820"/>
        <w:gridCol w:w="1440"/>
        <w:gridCol w:w="1274"/>
      </w:tblGrid>
      <w:tr w:rsidR="00767BB9" w:rsidRPr="00763800" w:rsidDel="00541083" w:rsidTr="00763800">
        <w:trPr>
          <w:trHeight w:val="135"/>
          <w:del w:id="4971" w:author="erradi" w:date="2011-08-06T10:44:00Z"/>
        </w:trPr>
        <w:tc>
          <w:tcPr>
            <w:tcW w:w="1496" w:type="dxa"/>
            <w:vMerge w:val="restart"/>
          </w:tcPr>
          <w:p w:rsidR="00767BB9" w:rsidDel="00541083" w:rsidRDefault="00767BB9" w:rsidP="0097258D">
            <w:pPr>
              <w:ind w:left="709"/>
              <w:jc w:val="center"/>
              <w:rPr>
                <w:del w:id="4972" w:author="erradi" w:date="2011-08-06T10:44:00Z"/>
                <w:rFonts w:ascii="Times New Roman" w:hAnsi="Times New Roman" w:cs="Times New Roman"/>
                <w:sz w:val="24"/>
                <w:szCs w:val="24"/>
                <w:lang w:val="en-US"/>
              </w:rPr>
            </w:pPr>
            <w:del w:id="4973" w:author="erradi" w:date="2011-08-06T10:44:00Z">
              <w:r w:rsidDel="00541083">
                <w:rPr>
                  <w:rFonts w:ascii="Times New Roman" w:hAnsi="Times New Roman" w:cs="Times New Roman"/>
                  <w:sz w:val="24"/>
                  <w:szCs w:val="24"/>
                  <w:lang w:val="en-US"/>
                </w:rPr>
                <w:delText>ID</w:delText>
              </w:r>
            </w:del>
          </w:p>
        </w:tc>
        <w:tc>
          <w:tcPr>
            <w:tcW w:w="4470" w:type="dxa"/>
            <w:vMerge w:val="restart"/>
          </w:tcPr>
          <w:p w:rsidR="00767BB9" w:rsidDel="00541083" w:rsidRDefault="00767BB9" w:rsidP="0097258D">
            <w:pPr>
              <w:ind w:left="709"/>
              <w:jc w:val="center"/>
              <w:rPr>
                <w:del w:id="4974" w:author="erradi" w:date="2011-08-06T10:44:00Z"/>
                <w:rFonts w:ascii="Times New Roman" w:hAnsi="Times New Roman" w:cs="Times New Roman"/>
                <w:sz w:val="24"/>
                <w:szCs w:val="24"/>
                <w:lang w:val="en-US"/>
              </w:rPr>
            </w:pPr>
            <w:del w:id="4975" w:author="erradi" w:date="2011-08-06T10:44:00Z">
              <w:r w:rsidDel="00541083">
                <w:rPr>
                  <w:rFonts w:ascii="Times New Roman" w:hAnsi="Times New Roman" w:cs="Times New Roman"/>
                  <w:sz w:val="24"/>
                  <w:szCs w:val="24"/>
                  <w:lang w:val="en-US"/>
                </w:rPr>
                <w:delText>Expréssion</w:delText>
              </w:r>
            </w:del>
          </w:p>
        </w:tc>
        <w:tc>
          <w:tcPr>
            <w:tcW w:w="3322" w:type="dxa"/>
            <w:gridSpan w:val="3"/>
          </w:tcPr>
          <w:p w:rsidR="00767BB9" w:rsidDel="00541083" w:rsidRDefault="00767BB9" w:rsidP="0097258D">
            <w:pPr>
              <w:ind w:left="709"/>
              <w:jc w:val="center"/>
              <w:rPr>
                <w:del w:id="4976" w:author="erradi" w:date="2011-08-06T10:44:00Z"/>
                <w:rFonts w:ascii="Times New Roman" w:hAnsi="Times New Roman" w:cs="Times New Roman"/>
                <w:sz w:val="24"/>
                <w:szCs w:val="24"/>
                <w:lang w:val="en-US"/>
              </w:rPr>
            </w:pPr>
            <w:del w:id="4977" w:author="erradi" w:date="2011-08-06T10:44:00Z">
              <w:r w:rsidDel="00541083">
                <w:rPr>
                  <w:rFonts w:ascii="Times New Roman" w:hAnsi="Times New Roman" w:cs="Times New Roman"/>
                  <w:sz w:val="24"/>
                  <w:szCs w:val="24"/>
                  <w:lang w:val="en-US"/>
                </w:rPr>
                <w:delText>Informations</w:delText>
              </w:r>
            </w:del>
          </w:p>
        </w:tc>
      </w:tr>
      <w:tr w:rsidR="00767BB9" w:rsidRPr="00763800" w:rsidDel="00541083" w:rsidTr="00763800">
        <w:trPr>
          <w:trHeight w:val="135"/>
          <w:del w:id="4978" w:author="erradi" w:date="2011-08-06T10:44:00Z"/>
        </w:trPr>
        <w:tc>
          <w:tcPr>
            <w:tcW w:w="1496" w:type="dxa"/>
            <w:vMerge/>
          </w:tcPr>
          <w:p w:rsidR="00767BB9" w:rsidDel="00541083" w:rsidRDefault="00767BB9" w:rsidP="0097258D">
            <w:pPr>
              <w:ind w:left="709"/>
              <w:jc w:val="center"/>
              <w:rPr>
                <w:del w:id="4979" w:author="erradi" w:date="2011-08-06T10:44:00Z"/>
                <w:rFonts w:ascii="Times New Roman" w:hAnsi="Times New Roman" w:cs="Times New Roman"/>
                <w:sz w:val="24"/>
                <w:szCs w:val="24"/>
                <w:lang w:val="en-US"/>
              </w:rPr>
            </w:pPr>
          </w:p>
        </w:tc>
        <w:tc>
          <w:tcPr>
            <w:tcW w:w="4470" w:type="dxa"/>
            <w:vMerge/>
          </w:tcPr>
          <w:p w:rsidR="00767BB9" w:rsidDel="00541083" w:rsidRDefault="00767BB9" w:rsidP="0097258D">
            <w:pPr>
              <w:ind w:left="709"/>
              <w:jc w:val="center"/>
              <w:rPr>
                <w:del w:id="4980"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4981" w:author="erradi" w:date="2011-08-06T10:44:00Z"/>
                <w:rFonts w:ascii="Times New Roman" w:hAnsi="Times New Roman" w:cs="Times New Roman"/>
                <w:sz w:val="24"/>
                <w:szCs w:val="24"/>
                <w:lang w:val="en-US"/>
              </w:rPr>
            </w:pPr>
            <w:del w:id="4982" w:author="erradi" w:date="2011-08-06T10:44:00Z">
              <w:r w:rsidDel="00541083">
                <w:rPr>
                  <w:rFonts w:ascii="Times New Roman" w:hAnsi="Times New Roman" w:cs="Times New Roman"/>
                  <w:sz w:val="24"/>
                  <w:szCs w:val="24"/>
                  <w:lang w:val="en-US"/>
                </w:rPr>
                <w:delText>Date</w:delText>
              </w:r>
            </w:del>
          </w:p>
        </w:tc>
        <w:tc>
          <w:tcPr>
            <w:tcW w:w="1013" w:type="dxa"/>
          </w:tcPr>
          <w:p w:rsidR="00767BB9" w:rsidDel="00541083" w:rsidRDefault="00767BB9" w:rsidP="0097258D">
            <w:pPr>
              <w:ind w:left="709"/>
              <w:jc w:val="center"/>
              <w:rPr>
                <w:del w:id="4983" w:author="erradi" w:date="2011-08-06T10:44:00Z"/>
                <w:rFonts w:ascii="Times New Roman" w:hAnsi="Times New Roman" w:cs="Times New Roman"/>
                <w:sz w:val="24"/>
                <w:szCs w:val="24"/>
                <w:lang w:val="en-US"/>
              </w:rPr>
            </w:pPr>
            <w:del w:id="4984" w:author="erradi" w:date="2011-08-06T10:44:00Z">
              <w:r w:rsidDel="00541083">
                <w:rPr>
                  <w:rFonts w:ascii="Times New Roman" w:hAnsi="Times New Roman" w:cs="Times New Roman"/>
                  <w:sz w:val="24"/>
                  <w:szCs w:val="24"/>
                  <w:lang w:val="en-US"/>
                </w:rPr>
                <w:delText>Hour</w:delText>
              </w:r>
            </w:del>
          </w:p>
        </w:tc>
        <w:tc>
          <w:tcPr>
            <w:tcW w:w="999" w:type="dxa"/>
          </w:tcPr>
          <w:p w:rsidR="00767BB9" w:rsidDel="00541083" w:rsidRDefault="00767BB9" w:rsidP="0097258D">
            <w:pPr>
              <w:ind w:left="709"/>
              <w:jc w:val="center"/>
              <w:rPr>
                <w:del w:id="4985" w:author="erradi" w:date="2011-08-06T10:44:00Z"/>
                <w:rFonts w:ascii="Times New Roman" w:hAnsi="Times New Roman" w:cs="Times New Roman"/>
                <w:sz w:val="24"/>
                <w:szCs w:val="24"/>
                <w:lang w:val="en-US"/>
              </w:rPr>
            </w:pPr>
            <w:del w:id="4986" w:author="erradi" w:date="2011-08-06T10:44:00Z">
              <w:r w:rsidDel="00541083">
                <w:rPr>
                  <w:rFonts w:ascii="Times New Roman" w:hAnsi="Times New Roman" w:cs="Times New Roman"/>
                  <w:sz w:val="24"/>
                  <w:szCs w:val="24"/>
                  <w:lang w:val="en-US"/>
                </w:rPr>
                <w:delText>State</w:delText>
              </w:r>
            </w:del>
          </w:p>
        </w:tc>
      </w:tr>
      <w:tr w:rsidR="00767BB9" w:rsidRPr="00763800" w:rsidDel="00541083" w:rsidTr="00763800">
        <w:trPr>
          <w:trHeight w:val="509"/>
          <w:del w:id="4987" w:author="erradi" w:date="2011-08-06T10:44:00Z"/>
        </w:trPr>
        <w:tc>
          <w:tcPr>
            <w:tcW w:w="1496" w:type="dxa"/>
          </w:tcPr>
          <w:p w:rsidR="00767BB9" w:rsidDel="00541083" w:rsidRDefault="00767BB9" w:rsidP="0097258D">
            <w:pPr>
              <w:ind w:left="709"/>
              <w:jc w:val="center"/>
              <w:rPr>
                <w:del w:id="4988" w:author="erradi" w:date="2011-08-06T10:44:00Z"/>
                <w:rFonts w:ascii="Times New Roman" w:hAnsi="Times New Roman" w:cs="Times New Roman"/>
                <w:sz w:val="24"/>
                <w:szCs w:val="24"/>
                <w:lang w:val="en-US"/>
              </w:rPr>
            </w:pPr>
            <w:del w:id="4989" w:author="erradi" w:date="2011-08-06T10:44:00Z">
              <w:r w:rsidDel="00541083">
                <w:rPr>
                  <w:rFonts w:ascii="Times New Roman" w:hAnsi="Times New Roman" w:cs="Times New Roman"/>
                  <w:sz w:val="24"/>
                  <w:szCs w:val="24"/>
                  <w:lang w:val="en-US"/>
                </w:rPr>
                <w:delText>Telemed</w:delText>
              </w:r>
              <w:r w:rsidRPr="00F63D94" w:rsidDel="00541083">
                <w:rPr>
                  <w:rFonts w:ascii="Times New Roman" w:hAnsi="Times New Roman" w:cs="Times New Roman"/>
                  <w:sz w:val="24"/>
                  <w:szCs w:val="24"/>
                  <w:vertAlign w:val="subscript"/>
                  <w:lang w:val="en-US"/>
                </w:rPr>
                <w:delText>1</w:delText>
              </w:r>
            </w:del>
          </w:p>
        </w:tc>
        <w:tc>
          <w:tcPr>
            <w:tcW w:w="4470" w:type="dxa"/>
          </w:tcPr>
          <w:p w:rsidR="00767BB9" w:rsidRPr="00763800" w:rsidDel="00541083" w:rsidRDefault="00767BB9" w:rsidP="0097258D">
            <w:pPr>
              <w:pStyle w:val="p1a"/>
              <w:ind w:left="709"/>
              <w:jc w:val="center"/>
              <w:rPr>
                <w:del w:id="4990" w:author="erradi" w:date="2011-08-06T10:44:00Z"/>
                <w:rFonts w:ascii="Times New Roman" w:hAnsi="Times New Roman"/>
              </w:rPr>
            </w:pPr>
            <w:del w:id="4991"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4992"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4993" w:author="erradi" w:date="2011-08-06T10:44:00Z"/>
                <w:rFonts w:ascii="Times New Roman" w:hAnsi="Times New Roman" w:cs="Times New Roman"/>
                <w:sz w:val="24"/>
                <w:szCs w:val="24"/>
                <w:lang w:val="en-US"/>
              </w:rPr>
            </w:pPr>
            <w:del w:id="4994" w:author="erradi" w:date="2011-08-06T10:44:00Z">
              <w:r w:rsidDel="00541083">
                <w:rPr>
                  <w:rFonts w:ascii="Times New Roman" w:hAnsi="Times New Roman" w:cs="Times New Roman"/>
                  <w:sz w:val="24"/>
                  <w:szCs w:val="24"/>
                  <w:lang w:val="en-US"/>
                </w:rPr>
                <w:delText>03/08/2010</w:delText>
              </w:r>
            </w:del>
          </w:p>
        </w:tc>
        <w:tc>
          <w:tcPr>
            <w:tcW w:w="1013" w:type="dxa"/>
          </w:tcPr>
          <w:p w:rsidR="00767BB9" w:rsidDel="00541083" w:rsidRDefault="00767BB9" w:rsidP="0097258D">
            <w:pPr>
              <w:ind w:left="709"/>
              <w:jc w:val="center"/>
              <w:rPr>
                <w:del w:id="4995" w:author="erradi" w:date="2011-08-06T10:44:00Z"/>
                <w:rFonts w:ascii="Times New Roman" w:hAnsi="Times New Roman" w:cs="Times New Roman"/>
                <w:sz w:val="24"/>
                <w:szCs w:val="24"/>
                <w:lang w:val="en-US"/>
              </w:rPr>
            </w:pPr>
            <w:del w:id="4996" w:author="erradi" w:date="2011-08-06T10:44:00Z">
              <w:r w:rsidDel="00541083">
                <w:rPr>
                  <w:rFonts w:ascii="Times New Roman" w:hAnsi="Times New Roman" w:cs="Times New Roman"/>
                  <w:sz w:val="24"/>
                  <w:szCs w:val="24"/>
                  <w:lang w:val="en-US"/>
                </w:rPr>
                <w:delText>17h:00</w:delText>
              </w:r>
            </w:del>
          </w:p>
        </w:tc>
        <w:tc>
          <w:tcPr>
            <w:tcW w:w="999" w:type="dxa"/>
          </w:tcPr>
          <w:p w:rsidR="00767BB9" w:rsidDel="00541083" w:rsidRDefault="00767BB9" w:rsidP="0097258D">
            <w:pPr>
              <w:ind w:left="709"/>
              <w:jc w:val="center"/>
              <w:rPr>
                <w:del w:id="4997" w:author="erradi" w:date="2011-08-06T10:44:00Z"/>
                <w:rFonts w:ascii="Times New Roman" w:hAnsi="Times New Roman" w:cs="Times New Roman"/>
                <w:sz w:val="24"/>
                <w:szCs w:val="24"/>
                <w:lang w:val="en-US"/>
              </w:rPr>
            </w:pPr>
            <w:del w:id="4998" w:author="erradi" w:date="2011-08-06T10:44:00Z">
              <w:r w:rsidDel="00541083">
                <w:rPr>
                  <w:rFonts w:ascii="Times New Roman" w:hAnsi="Times New Roman" w:cs="Times New Roman"/>
                  <w:sz w:val="24"/>
                  <w:szCs w:val="24"/>
                  <w:lang w:val="en-US"/>
                </w:rPr>
                <w:delText>1</w:delText>
              </w:r>
            </w:del>
          </w:p>
          <w:p w:rsidR="00767BB9" w:rsidDel="00541083" w:rsidRDefault="00767BB9" w:rsidP="0097258D">
            <w:pPr>
              <w:ind w:left="709"/>
              <w:rPr>
                <w:del w:id="4999" w:author="erradi" w:date="2011-08-06T10:44:00Z"/>
                <w:rFonts w:ascii="Times New Roman" w:hAnsi="Times New Roman" w:cs="Times New Roman"/>
                <w:sz w:val="24"/>
                <w:szCs w:val="24"/>
                <w:lang w:val="en-US"/>
              </w:rPr>
            </w:pPr>
          </w:p>
        </w:tc>
      </w:tr>
      <w:tr w:rsidR="00767BB9" w:rsidRPr="00763800" w:rsidDel="00541083" w:rsidTr="00763800">
        <w:trPr>
          <w:trHeight w:val="509"/>
          <w:del w:id="5000" w:author="erradi" w:date="2011-08-06T10:44:00Z"/>
        </w:trPr>
        <w:tc>
          <w:tcPr>
            <w:tcW w:w="1496" w:type="dxa"/>
          </w:tcPr>
          <w:p w:rsidR="00767BB9" w:rsidRPr="002F0648" w:rsidDel="00541083" w:rsidRDefault="00767BB9" w:rsidP="0097258D">
            <w:pPr>
              <w:ind w:left="709"/>
              <w:jc w:val="center"/>
              <w:rPr>
                <w:del w:id="5001" w:author="erradi" w:date="2011-08-06T10:44:00Z"/>
                <w:rFonts w:ascii="Times New Roman" w:hAnsi="Times New Roman" w:cs="Times New Roman"/>
                <w:sz w:val="24"/>
                <w:szCs w:val="24"/>
                <w:vertAlign w:val="subscript"/>
                <w:lang w:val="en-US"/>
              </w:rPr>
            </w:pPr>
            <w:del w:id="5002"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2</w:delText>
              </w:r>
            </w:del>
          </w:p>
        </w:tc>
        <w:tc>
          <w:tcPr>
            <w:tcW w:w="4470" w:type="dxa"/>
          </w:tcPr>
          <w:p w:rsidR="00767BB9" w:rsidRPr="002F0648" w:rsidDel="00541083" w:rsidRDefault="00767BB9" w:rsidP="0097258D">
            <w:pPr>
              <w:ind w:left="709"/>
              <w:rPr>
                <w:del w:id="5003" w:author="erradi" w:date="2011-08-06T10:44:00Z"/>
                <w:rFonts w:ascii="Times New Roman" w:hAnsi="Times New Roman" w:cs="Times New Roman"/>
                <w:sz w:val="20"/>
                <w:szCs w:val="20"/>
                <w:lang w:val="en-US"/>
              </w:rPr>
            </w:pPr>
            <w:del w:id="5004" w:author="erradi" w:date="2011-08-06T10:44:00Z">
              <w:r w:rsidRPr="002F0648" w:rsidDel="00541083">
                <w:rPr>
                  <w:rFonts w:ascii="Times New Roman" w:hAnsi="Times New Roman" w:cs="Times New Roman"/>
                  <w:sz w:val="20"/>
                  <w:szCs w:val="20"/>
                  <w:lang w:val="en-US"/>
                </w:rPr>
                <w:delText>&lt;Mesures&gt;</w:delText>
              </w:r>
              <w:r w:rsidRPr="002F0648" w:rsidDel="00541083">
                <w:rPr>
                  <w:rFonts w:ascii="Times New Roman" w:hAnsi="Times New Roman" w:cs="Times New Roman"/>
                  <w:sz w:val="20"/>
                  <w:szCs w:val="20"/>
                  <w:vertAlign w:val="superscript"/>
                  <w:lang w:val="en-US"/>
                </w:rPr>
                <w:delText>{P,E,R}</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&lt;wait&gt;</w:delText>
              </w:r>
              <w:r w:rsidRPr="002F0648" w:rsidDel="00541083">
                <w:rPr>
                  <w:rFonts w:ascii="Times New Roman" w:hAnsi="Times New Roman" w:cs="Times New Roman"/>
                  <w:sz w:val="20"/>
                  <w:szCs w:val="20"/>
                  <w:vertAlign w:val="superscript"/>
                  <w:lang w:val="en-US"/>
                </w:rPr>
                <w:delText xml:space="preserve">{U,R}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cs="Times New Roman"/>
                  <w:sz w:val="20"/>
                  <w:szCs w:val="20"/>
                  <w:vertAlign w:val="subscript"/>
                  <w:lang w:val="en-US"/>
                </w:rPr>
                <w:delText>w</w:delText>
              </w:r>
              <w:r w:rsidRPr="002F0648" w:rsidDel="00541083">
                <w:rPr>
                  <w:rFonts w:ascii="Times New Roman" w:hAnsi="Times New Roman" w:cs="Times New Roman"/>
                  <w:sz w:val="20"/>
                  <w:szCs w:val="20"/>
                  <w:lang w:val="en-US"/>
                </w:rPr>
                <w:delText xml:space="preserve"> &lt;Alert&gt;</w:delText>
              </w:r>
              <w:r w:rsidRPr="002F0648" w:rsidDel="00541083">
                <w:rPr>
                  <w:rFonts w:ascii="Times New Roman" w:hAnsi="Times New Roman" w:cs="Times New Roman"/>
                  <w:sz w:val="20"/>
                  <w:szCs w:val="20"/>
                  <w:vertAlign w:val="superscript"/>
                  <w:lang w:val="en-US"/>
                </w:rPr>
                <w:delText>{U,P,R}</w:delText>
              </w:r>
              <w:r w:rsidRPr="002F0648" w:rsidDel="00541083">
                <w:rPr>
                  <w:rFonts w:ascii="Times New Roman" w:hAnsi="Times New Roman"/>
                  <w:sz w:val="20"/>
                  <w:szCs w:val="20"/>
                  <w:lang w:val="en-US"/>
                </w:rPr>
                <w:delText xml:space="preserve"> )</w:delText>
              </w:r>
              <w:r w:rsidRPr="002F0648" w:rsidDel="00541083">
                <w:rPr>
                  <w:rFonts w:ascii="Times New Roman" w:hAnsi="Times New Roman" w:cs="Times New Roman"/>
                  <w:sz w:val="20"/>
                  <w:szCs w:val="20"/>
                  <w:lang w:val="en-US"/>
                </w:rPr>
                <w:delText>[]</w:delText>
              </w:r>
              <w:r w:rsidRPr="002F0648" w:rsidDel="00541083">
                <w:rPr>
                  <w:rFonts w:ascii="Times New Roman" w:hAnsi="Times New Roman"/>
                  <w:sz w:val="20"/>
                  <w:szCs w:val="20"/>
                  <w:lang w:val="en-US"/>
                </w:rPr>
                <w:delText>(</w:delText>
              </w:r>
              <w:r w:rsidRPr="002F0648" w:rsidDel="00541083">
                <w:rPr>
                  <w:rFonts w:ascii="Times New Roman" w:hAnsi="Times New Roman" w:cs="Times New Roman"/>
                  <w:sz w:val="20"/>
                  <w:szCs w:val="20"/>
                  <w:lang w:val="en-US"/>
                </w:rPr>
                <w:delText xml:space="preserve"> &lt;w&gt;</w:delText>
              </w:r>
              <w:r w:rsidRPr="002F0648" w:rsidDel="00541083">
                <w:rPr>
                  <w:rFonts w:ascii="Times New Roman" w:hAnsi="Times New Roman" w:cs="Times New Roman"/>
                  <w:sz w:val="20"/>
                  <w:szCs w:val="20"/>
                  <w:vertAlign w:val="superscript"/>
                  <w:lang w:val="en-US"/>
                </w:rPr>
                <w:delText>{E,R}</w:delText>
              </w:r>
              <w:r w:rsidRPr="002F0648" w:rsidDel="00541083">
                <w:rPr>
                  <w:rFonts w:ascii="Times New Roman" w:hAnsi="Times New Roman" w:cs="Times New Roman"/>
                  <w:sz w:val="20"/>
                  <w:szCs w:val="20"/>
                  <w:lang w:val="en-US"/>
                </w:rPr>
                <w:delText xml:space="preserve"> |&gt; &lt;Try-Later&gt;</w:delText>
              </w:r>
              <w:r w:rsidRPr="002F0648" w:rsidDel="00541083">
                <w:rPr>
                  <w:rFonts w:ascii="Times New Roman" w:hAnsi="Times New Roman" w:cs="Times New Roman"/>
                  <w:sz w:val="20"/>
                  <w:szCs w:val="20"/>
                  <w:vertAlign w:val="superscript"/>
                  <w:lang w:val="en-US"/>
                </w:rPr>
                <w:delText>{E}</w:delText>
              </w:r>
              <w:r w:rsidRPr="002F0648" w:rsidDel="00541083">
                <w:rPr>
                  <w:rFonts w:ascii="Times New Roman" w:hAnsi="Times New Roman" w:cs="Times New Roman"/>
                  <w:sz w:val="20"/>
                  <w:szCs w:val="20"/>
                  <w:lang w:val="en-US"/>
                </w:rPr>
                <w:delText xml:space="preserve"> else &lt;act&gt;</w:delText>
              </w:r>
              <w:r w:rsidRPr="002F0648" w:rsidDel="00541083">
                <w:rPr>
                  <w:rFonts w:ascii="Times New Roman" w:hAnsi="Times New Roman" w:cs="Times New Roman"/>
                  <w:sz w:val="20"/>
                  <w:szCs w:val="20"/>
                  <w:vertAlign w:val="superscript"/>
                  <w:lang w:val="en-US"/>
                </w:rPr>
                <w:delText>{E,P,D,R}</w:delText>
              </w:r>
              <w:r w:rsidRPr="002F0648" w:rsidDel="00541083">
                <w:rPr>
                  <w:rFonts w:ascii="Times New Roman" w:hAnsi="Times New Roman"/>
                  <w:sz w:val="20"/>
                  <w:szCs w:val="20"/>
                  <w:lang w:val="en-US"/>
                </w:rPr>
                <w:delText>))</w:delText>
              </w:r>
            </w:del>
          </w:p>
        </w:tc>
        <w:tc>
          <w:tcPr>
            <w:tcW w:w="1310" w:type="dxa"/>
          </w:tcPr>
          <w:p w:rsidR="00767BB9" w:rsidDel="00541083" w:rsidRDefault="00767BB9" w:rsidP="0097258D">
            <w:pPr>
              <w:ind w:left="709"/>
              <w:jc w:val="center"/>
              <w:rPr>
                <w:del w:id="5005" w:author="erradi" w:date="2011-08-06T10:44:00Z"/>
                <w:rFonts w:ascii="Times New Roman" w:hAnsi="Times New Roman" w:cs="Times New Roman"/>
                <w:sz w:val="24"/>
                <w:szCs w:val="24"/>
                <w:lang w:val="en-US"/>
              </w:rPr>
            </w:pPr>
            <w:del w:id="5006" w:author="erradi" w:date="2011-08-06T10:44:00Z">
              <w:r w:rsidDel="00541083">
                <w:rPr>
                  <w:rFonts w:ascii="Times New Roman" w:hAnsi="Times New Roman" w:cs="Times New Roman"/>
                  <w:sz w:val="24"/>
                  <w:szCs w:val="24"/>
                  <w:lang w:val="en-US"/>
                </w:rPr>
                <w:delText>12/02/2011</w:delText>
              </w:r>
            </w:del>
          </w:p>
        </w:tc>
        <w:tc>
          <w:tcPr>
            <w:tcW w:w="1013" w:type="dxa"/>
          </w:tcPr>
          <w:p w:rsidR="00767BB9" w:rsidDel="00541083" w:rsidRDefault="00767BB9" w:rsidP="0097258D">
            <w:pPr>
              <w:ind w:left="709"/>
              <w:jc w:val="center"/>
              <w:rPr>
                <w:del w:id="5007" w:author="erradi" w:date="2011-08-06T10:44:00Z"/>
                <w:rFonts w:ascii="Times New Roman" w:hAnsi="Times New Roman" w:cs="Times New Roman"/>
                <w:sz w:val="24"/>
                <w:szCs w:val="24"/>
                <w:lang w:val="en-US"/>
              </w:rPr>
            </w:pPr>
            <w:del w:id="5008" w:author="erradi" w:date="2011-08-06T10:44:00Z">
              <w:r w:rsidDel="00541083">
                <w:rPr>
                  <w:rFonts w:ascii="Times New Roman" w:hAnsi="Times New Roman" w:cs="Times New Roman"/>
                  <w:sz w:val="24"/>
                  <w:szCs w:val="24"/>
                  <w:lang w:val="en-US"/>
                </w:rPr>
                <w:delText>10h:00</w:delText>
              </w:r>
            </w:del>
          </w:p>
        </w:tc>
        <w:tc>
          <w:tcPr>
            <w:tcW w:w="999" w:type="dxa"/>
          </w:tcPr>
          <w:p w:rsidR="00767BB9" w:rsidDel="00541083" w:rsidRDefault="00767BB9" w:rsidP="0097258D">
            <w:pPr>
              <w:ind w:left="709"/>
              <w:jc w:val="center"/>
              <w:rPr>
                <w:del w:id="5009" w:author="erradi" w:date="2011-08-06T10:44:00Z"/>
                <w:rFonts w:ascii="Times New Roman" w:hAnsi="Times New Roman" w:cs="Times New Roman"/>
                <w:sz w:val="24"/>
                <w:szCs w:val="24"/>
                <w:lang w:val="en-US"/>
              </w:rPr>
            </w:pPr>
            <w:del w:id="5010" w:author="erradi" w:date="2011-08-06T10:44:00Z">
              <w:r w:rsidDel="00541083">
                <w:rPr>
                  <w:rFonts w:ascii="Times New Roman" w:hAnsi="Times New Roman" w:cs="Times New Roman"/>
                  <w:sz w:val="24"/>
                  <w:szCs w:val="24"/>
                  <w:lang w:val="en-US"/>
                </w:rPr>
                <w:delText>1</w:delText>
              </w:r>
            </w:del>
          </w:p>
        </w:tc>
      </w:tr>
      <w:tr w:rsidR="00767BB9" w:rsidRPr="00763800" w:rsidDel="00541083" w:rsidTr="00763800">
        <w:trPr>
          <w:trHeight w:val="509"/>
          <w:del w:id="5011" w:author="erradi" w:date="2011-08-06T10:44:00Z"/>
        </w:trPr>
        <w:tc>
          <w:tcPr>
            <w:tcW w:w="1496" w:type="dxa"/>
          </w:tcPr>
          <w:p w:rsidR="00767BB9" w:rsidDel="00541083" w:rsidRDefault="00767BB9" w:rsidP="0097258D">
            <w:pPr>
              <w:ind w:left="709"/>
              <w:jc w:val="center"/>
              <w:rPr>
                <w:del w:id="5012" w:author="erradi" w:date="2011-08-06T10:44:00Z"/>
                <w:rFonts w:ascii="Times New Roman" w:hAnsi="Times New Roman" w:cs="Times New Roman"/>
                <w:sz w:val="24"/>
                <w:szCs w:val="24"/>
                <w:lang w:val="en-US"/>
              </w:rPr>
            </w:pPr>
            <w:del w:id="5013" w:author="erradi" w:date="2011-08-06T10:44:00Z">
              <w:r w:rsidDel="00541083">
                <w:rPr>
                  <w:rFonts w:ascii="Times New Roman" w:hAnsi="Times New Roman" w:cs="Times New Roman"/>
                  <w:sz w:val="24"/>
                  <w:szCs w:val="24"/>
                  <w:lang w:val="en-US"/>
                </w:rPr>
                <w:delText>Telemed</w:delText>
              </w:r>
              <w:r w:rsidDel="00541083">
                <w:rPr>
                  <w:rFonts w:ascii="Times New Roman" w:hAnsi="Times New Roman" w:cs="Times New Roman"/>
                  <w:sz w:val="24"/>
                  <w:szCs w:val="24"/>
                  <w:vertAlign w:val="subscript"/>
                  <w:lang w:val="en-US"/>
                </w:rPr>
                <w:delText>3</w:delText>
              </w:r>
            </w:del>
          </w:p>
        </w:tc>
        <w:tc>
          <w:tcPr>
            <w:tcW w:w="4470" w:type="dxa"/>
          </w:tcPr>
          <w:p w:rsidR="00767BB9" w:rsidRPr="00763800" w:rsidDel="00541083" w:rsidRDefault="00767BB9" w:rsidP="0097258D">
            <w:pPr>
              <w:pStyle w:val="p1a"/>
              <w:ind w:left="709"/>
              <w:jc w:val="center"/>
              <w:rPr>
                <w:del w:id="5014" w:author="erradi" w:date="2011-08-06T10:44:00Z"/>
                <w:rFonts w:ascii="Times New Roman" w:hAnsi="Times New Roman"/>
              </w:rPr>
            </w:pPr>
            <w:del w:id="5015" w:author="erradi" w:date="2011-08-06T10:44:00Z">
              <w:r w:rsidRPr="00763800" w:rsidDel="00541083">
                <w:rPr>
                  <w:rFonts w:ascii="Times New Roman" w:hAnsi="Times New Roman"/>
                </w:rPr>
                <w:delText>&lt;registr&gt;{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R}  ;</w:delText>
              </w:r>
              <w:r w:rsidRPr="00763800" w:rsidDel="00541083">
                <w:rPr>
                  <w:rFonts w:ascii="Times New Roman" w:hAnsi="Times New Roman"/>
                  <w:vertAlign w:val="subscript"/>
                </w:rPr>
                <w:delText>w</w:delText>
              </w:r>
              <w:r w:rsidRPr="00763800" w:rsidDel="00541083">
                <w:rPr>
                  <w:rFonts w:ascii="Times New Roman" w:hAnsi="Times New Roman"/>
                </w:rPr>
                <w:delText xml:space="preserve">  (&lt;w&gt;{P,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  |&gt; &lt;h-up&gt;{</w:delText>
              </w:r>
              <w:r w:rsidRPr="00763800" w:rsidDel="00541083">
                <w:rPr>
                  <w:rFonts w:ascii="Times New Roman" w:hAnsi="Times New Roman"/>
                  <w:vertAlign w:val="subscript"/>
                </w:rPr>
                <w:delText>s</w:delText>
              </w:r>
              <w:r w:rsidRPr="00763800" w:rsidDel="00541083">
                <w:rPr>
                  <w:rFonts w:ascii="Times New Roman" w:hAnsi="Times New Roman"/>
                </w:rPr>
                <w:delText>P</w:delText>
              </w:r>
              <w:r w:rsidRPr="00763800" w:rsidDel="00541083">
                <w:rPr>
                  <w:rFonts w:ascii="Times New Roman" w:hAnsi="Times New Roman"/>
                  <w:vertAlign w:val="subscript"/>
                </w:rPr>
                <w:delText>t</w:delText>
              </w:r>
              <w:r w:rsidRPr="00763800" w:rsidDel="00541083">
                <w:rPr>
                  <w:rFonts w:ascii="Times New Roman" w:hAnsi="Times New Roman"/>
                </w:rPr>
                <w:delText>} else &lt;act&gt;{ P</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bscript"/>
                </w:rPr>
                <w:delText>s</w:delText>
              </w:r>
              <w:r w:rsidRPr="00763800" w:rsidDel="00541083">
                <w:rPr>
                  <w:rFonts w:ascii="Times New Roman" w:hAnsi="Times New Roman"/>
                </w:rPr>
                <w:delText>R</w:delText>
              </w:r>
              <w:r w:rsidRPr="00763800" w:rsidDel="00541083">
                <w:rPr>
                  <w:rFonts w:ascii="Times New Roman" w:hAnsi="Times New Roman"/>
                  <w:vertAlign w:val="subscript"/>
                </w:rPr>
                <w:delText>t</w:delText>
              </w:r>
              <w:r w:rsidRPr="00763800" w:rsidDel="00541083">
                <w:rPr>
                  <w:rFonts w:ascii="Times New Roman" w:hAnsi="Times New Roman"/>
                </w:rPr>
                <w:delText>, D</w:delText>
              </w:r>
              <w:r w:rsidRPr="00763800" w:rsidDel="00541083">
                <w:rPr>
                  <w:rFonts w:ascii="Times New Roman" w:hAnsi="Times New Roman"/>
                  <w:vertAlign w:val="subscript"/>
                </w:rPr>
                <w:delText>t</w:delText>
              </w:r>
              <w:r w:rsidRPr="00763800" w:rsidDel="00541083">
                <w:rPr>
                  <w:rFonts w:ascii="Times New Roman" w:hAnsi="Times New Roman"/>
                </w:rPr>
                <w:delText xml:space="preserve"> }</w:delText>
              </w:r>
              <w:r w:rsidRPr="00763800" w:rsidDel="00541083">
                <w:rPr>
                  <w:rFonts w:ascii="Times New Roman" w:hAnsi="Times New Roman"/>
                  <w:vertAlign w:val="superscript"/>
                </w:rPr>
                <w:delText xml:space="preserve">  </w:delText>
              </w:r>
              <w:r w:rsidRPr="00763800" w:rsidDel="00541083">
                <w:rPr>
                  <w:rFonts w:ascii="Times New Roman" w:hAnsi="Times New Roman"/>
                </w:rPr>
                <w:delText xml:space="preserve"> )</w:delText>
              </w:r>
            </w:del>
          </w:p>
          <w:p w:rsidR="00767BB9" w:rsidDel="00541083" w:rsidRDefault="00767BB9" w:rsidP="0097258D">
            <w:pPr>
              <w:ind w:left="709"/>
              <w:jc w:val="center"/>
              <w:rPr>
                <w:del w:id="5016" w:author="erradi" w:date="2011-08-06T10:44:00Z"/>
                <w:rFonts w:ascii="Times New Roman" w:hAnsi="Times New Roman" w:cs="Times New Roman"/>
                <w:sz w:val="24"/>
                <w:szCs w:val="24"/>
                <w:lang w:val="en-US"/>
              </w:rPr>
            </w:pPr>
          </w:p>
        </w:tc>
        <w:tc>
          <w:tcPr>
            <w:tcW w:w="1310" w:type="dxa"/>
          </w:tcPr>
          <w:p w:rsidR="00767BB9" w:rsidDel="00541083" w:rsidRDefault="00767BB9" w:rsidP="0097258D">
            <w:pPr>
              <w:ind w:left="709"/>
              <w:jc w:val="center"/>
              <w:rPr>
                <w:del w:id="5017" w:author="erradi" w:date="2011-08-06T10:44:00Z"/>
                <w:rFonts w:ascii="Times New Roman" w:hAnsi="Times New Roman" w:cs="Times New Roman"/>
                <w:sz w:val="24"/>
                <w:szCs w:val="24"/>
                <w:lang w:val="en-US"/>
              </w:rPr>
            </w:pPr>
            <w:del w:id="5018" w:author="erradi" w:date="2011-08-06T10:44:00Z">
              <w:r w:rsidDel="00541083">
                <w:rPr>
                  <w:rFonts w:ascii="Times New Roman" w:hAnsi="Times New Roman" w:cs="Times New Roman"/>
                  <w:sz w:val="24"/>
                  <w:szCs w:val="24"/>
                  <w:lang w:val="en-US"/>
                </w:rPr>
                <w:delText>03/08/2011</w:delText>
              </w:r>
            </w:del>
          </w:p>
        </w:tc>
        <w:tc>
          <w:tcPr>
            <w:tcW w:w="1013" w:type="dxa"/>
          </w:tcPr>
          <w:p w:rsidR="00767BB9" w:rsidDel="00541083" w:rsidRDefault="00767BB9" w:rsidP="0097258D">
            <w:pPr>
              <w:ind w:left="709"/>
              <w:jc w:val="center"/>
              <w:rPr>
                <w:del w:id="5019" w:author="erradi" w:date="2011-08-06T10:44:00Z"/>
                <w:rFonts w:ascii="Times New Roman" w:hAnsi="Times New Roman" w:cs="Times New Roman"/>
                <w:sz w:val="24"/>
                <w:szCs w:val="24"/>
                <w:lang w:val="en-US"/>
              </w:rPr>
            </w:pPr>
            <w:del w:id="5020" w:author="erradi" w:date="2011-08-06T10:44:00Z">
              <w:r w:rsidDel="00541083">
                <w:rPr>
                  <w:rFonts w:ascii="Times New Roman" w:hAnsi="Times New Roman" w:cs="Times New Roman"/>
                  <w:sz w:val="24"/>
                  <w:szCs w:val="24"/>
                  <w:lang w:val="en-US"/>
                </w:rPr>
                <w:delText>07h:00</w:delText>
              </w:r>
            </w:del>
          </w:p>
        </w:tc>
        <w:tc>
          <w:tcPr>
            <w:tcW w:w="999" w:type="dxa"/>
          </w:tcPr>
          <w:p w:rsidR="00767BB9" w:rsidRPr="00F30C44" w:rsidDel="00541083" w:rsidRDefault="00767BB9" w:rsidP="0097258D">
            <w:pPr>
              <w:ind w:left="709"/>
              <w:jc w:val="center"/>
              <w:rPr>
                <w:del w:id="5021" w:author="erradi" w:date="2011-08-06T10:44:00Z"/>
                <w:rFonts w:ascii="Times New Roman" w:hAnsi="Times New Roman" w:cs="Times New Roman"/>
                <w:color w:val="C00000"/>
                <w:sz w:val="24"/>
                <w:szCs w:val="24"/>
                <w:lang w:val="en-US"/>
              </w:rPr>
            </w:pPr>
            <w:del w:id="5022" w:author="erradi" w:date="2011-08-06T10:44:00Z">
              <w:r w:rsidRPr="00F30C44" w:rsidDel="00541083">
                <w:rPr>
                  <w:rFonts w:ascii="Times New Roman" w:hAnsi="Times New Roman" w:cs="Times New Roman"/>
                  <w:color w:val="C00000"/>
                  <w:sz w:val="24"/>
                  <w:szCs w:val="24"/>
                  <w:lang w:val="en-US"/>
                </w:rPr>
                <w:delText>1</w:delText>
              </w:r>
            </w:del>
          </w:p>
          <w:p w:rsidR="00767BB9" w:rsidDel="00541083" w:rsidRDefault="00767BB9" w:rsidP="0097258D">
            <w:pPr>
              <w:ind w:left="709"/>
              <w:rPr>
                <w:del w:id="5023" w:author="erradi" w:date="2011-08-06T10:44:00Z"/>
                <w:rFonts w:ascii="Times New Roman" w:hAnsi="Times New Roman" w:cs="Times New Roman"/>
                <w:sz w:val="24"/>
                <w:szCs w:val="24"/>
                <w:lang w:val="en-US"/>
              </w:rPr>
            </w:pPr>
          </w:p>
        </w:tc>
      </w:tr>
    </w:tbl>
    <w:p w:rsidR="00767BB9" w:rsidRDefault="00767BB9" w:rsidP="0097258D">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D17CB">
        <w:rPr>
          <w:rFonts w:ascii="Times New Roman" w:hAnsi="Times New Roman" w:cs="Times New Roman"/>
          <w:sz w:val="24"/>
          <w:szCs w:val="24"/>
          <w:lang w:val="en-US"/>
        </w:rPr>
        <w:t xml:space="preserve">We are working on a reflective version of our approach in which the </w:t>
      </w:r>
      <w:proofErr w:type="gramStart"/>
      <w:r w:rsidRPr="001D17CB">
        <w:rPr>
          <w:rFonts w:ascii="Times New Roman" w:hAnsi="Times New Roman" w:cs="Times New Roman"/>
          <w:sz w:val="24"/>
          <w:szCs w:val="24"/>
          <w:lang w:val="en-US"/>
        </w:rPr>
        <w:t>meta</w:t>
      </w:r>
      <w:proofErr w:type="gramEnd"/>
      <w:r w:rsidRPr="001D17CB">
        <w:rPr>
          <w:rFonts w:ascii="Times New Roman" w:hAnsi="Times New Roman" w:cs="Times New Roman"/>
          <w:sz w:val="24"/>
          <w:szCs w:val="24"/>
          <w:lang w:val="en-US"/>
        </w:rPr>
        <w:t xml:space="preserve"> level </w:t>
      </w:r>
      <w:r>
        <w:rPr>
          <w:rFonts w:ascii="Times New Roman" w:hAnsi="Times New Roman" w:cs="Times New Roman"/>
          <w:sz w:val="24"/>
          <w:szCs w:val="24"/>
          <w:lang w:val="en-US"/>
        </w:rPr>
        <w:t xml:space="preserve">system </w:t>
      </w:r>
      <w:r w:rsidR="0097258D">
        <w:rPr>
          <w:rFonts w:ascii="Times New Roman" w:hAnsi="Times New Roman" w:cs="Times New Roman"/>
          <w:sz w:val="24"/>
          <w:szCs w:val="24"/>
          <w:lang w:val="en-US"/>
        </w:rPr>
        <w:t>will</w:t>
      </w:r>
      <w:r>
        <w:rPr>
          <w:rFonts w:ascii="Times New Roman" w:hAnsi="Times New Roman" w:cs="Times New Roman"/>
          <w:sz w:val="24"/>
          <w:szCs w:val="24"/>
          <w:lang w:val="en-US"/>
        </w:rPr>
        <w:t xml:space="preserve"> made of ro</w:t>
      </w:r>
      <w:r w:rsidR="0097258D">
        <w:rPr>
          <w:rFonts w:ascii="Times New Roman" w:hAnsi="Times New Roman" w:cs="Times New Roman"/>
          <w:sz w:val="24"/>
          <w:szCs w:val="24"/>
          <w:lang w:val="en-US"/>
        </w:rPr>
        <w:t xml:space="preserve">les and collaborations and will be </w:t>
      </w:r>
      <w:r>
        <w:rPr>
          <w:rFonts w:ascii="Times New Roman" w:hAnsi="Times New Roman" w:cs="Times New Roman"/>
          <w:sz w:val="24"/>
          <w:szCs w:val="24"/>
          <w:lang w:val="en-US"/>
        </w:rPr>
        <w:t>written in the same language.</w:t>
      </w:r>
      <w:r w:rsidRPr="001D17CB">
        <w:rPr>
          <w:rFonts w:ascii="Times New Roman" w:hAnsi="Times New Roman" w:cs="Times New Roman"/>
          <w:sz w:val="24"/>
          <w:szCs w:val="24"/>
          <w:lang w:val="en-US"/>
        </w:rPr>
        <w:t xml:space="preserve"> </w:t>
      </w:r>
      <w:r w:rsidR="0097258D">
        <w:rPr>
          <w:rFonts w:ascii="Times New Roman" w:hAnsi="Times New Roman" w:cs="Times New Roman"/>
          <w:sz w:val="24"/>
          <w:szCs w:val="24"/>
          <w:lang w:val="en-US"/>
        </w:rPr>
        <w:t xml:space="preserve">This allows to even </w:t>
      </w:r>
      <w:proofErr w:type="gramStart"/>
      <w:r w:rsidR="0097258D">
        <w:rPr>
          <w:rFonts w:ascii="Times New Roman" w:hAnsi="Times New Roman" w:cs="Times New Roman"/>
          <w:sz w:val="24"/>
          <w:szCs w:val="24"/>
          <w:lang w:val="en-US"/>
        </w:rPr>
        <w:t>make</w:t>
      </w:r>
      <w:proofErr w:type="gramEnd"/>
      <w:r w:rsidR="0097258D">
        <w:rPr>
          <w:rFonts w:ascii="Times New Roman" w:hAnsi="Times New Roman" w:cs="Times New Roman"/>
          <w:sz w:val="24"/>
          <w:szCs w:val="24"/>
          <w:lang w:val="en-US"/>
        </w:rPr>
        <w:t xml:space="preserve"> dynamic changes to both the original specification language and to the dynamic adaptation components.</w:t>
      </w:r>
    </w:p>
    <w:p w:rsidR="00767BB9" w:rsidRDefault="00767BB9" w:rsidP="0097258D">
      <w:pPr>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implementation</w:t>
      </w:r>
      <w:proofErr w:type="gramEnd"/>
      <w:r>
        <w:rPr>
          <w:rFonts w:ascii="Times New Roman" w:hAnsi="Times New Roman" w:cs="Times New Roman"/>
          <w:sz w:val="24"/>
          <w:szCs w:val="24"/>
          <w:lang w:val="en-US"/>
        </w:rPr>
        <w:t xml:space="preserve"> en cours using aspects (groovy, aspect)</w:t>
      </w:r>
    </w:p>
    <w:p w:rsidR="00767BB9" w:rsidRPr="001D17CB" w:rsidDel="00541083" w:rsidRDefault="00767BB9" w:rsidP="0097258D">
      <w:pPr>
        <w:ind w:left="709"/>
        <w:rPr>
          <w:del w:id="5024" w:author="erradi" w:date="2011-08-06T10:44:00Z"/>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security</w:t>
      </w:r>
      <w:proofErr w:type="gramEnd"/>
      <w:r>
        <w:rPr>
          <w:rFonts w:ascii="Times New Roman" w:hAnsi="Times New Roman" w:cs="Times New Roman"/>
          <w:sz w:val="24"/>
          <w:szCs w:val="24"/>
          <w:lang w:val="en-US"/>
        </w:rPr>
        <w:t xml:space="preserve"> policies</w:t>
      </w:r>
    </w:p>
    <w:p w:rsidR="00767BB9" w:rsidRPr="001D17CB" w:rsidDel="00541083" w:rsidRDefault="00767BB9" w:rsidP="0097258D">
      <w:pPr>
        <w:ind w:left="709"/>
        <w:rPr>
          <w:del w:id="5025" w:author="erradi" w:date="2011-08-06T10:44:00Z"/>
          <w:rFonts w:ascii="Times New Roman" w:hAnsi="Times New Roman" w:cs="Times New Roman"/>
          <w:lang w:val="en-US"/>
        </w:rPr>
      </w:pPr>
    </w:p>
    <w:p w:rsidR="00767BB9" w:rsidRPr="001D17CB" w:rsidDel="00541083" w:rsidRDefault="00767BB9" w:rsidP="0097258D">
      <w:pPr>
        <w:pStyle w:val="Paragraphedeliste"/>
        <w:numPr>
          <w:ilvl w:val="0"/>
          <w:numId w:val="1"/>
        </w:numPr>
        <w:ind w:left="709"/>
        <w:rPr>
          <w:del w:id="5026" w:author="erradi" w:date="2011-08-06T10:44:00Z"/>
          <w:rFonts w:ascii="Times New Roman" w:hAnsi="Times New Roman" w:cs="Times New Roman"/>
          <w:sz w:val="40"/>
          <w:szCs w:val="40"/>
          <w:lang w:val="en-US"/>
        </w:rPr>
      </w:pPr>
      <w:del w:id="5027" w:author="erradi" w:date="2011-08-06T10:44:00Z">
        <w:r w:rsidRPr="001D17CB" w:rsidDel="00541083">
          <w:rPr>
            <w:rFonts w:ascii="Times New Roman" w:hAnsi="Times New Roman" w:cs="Times New Roman"/>
            <w:sz w:val="40"/>
            <w:szCs w:val="40"/>
            <w:lang w:val="en-US"/>
          </w:rPr>
          <w:delText>Conclusion</w:delText>
        </w:r>
      </w:del>
    </w:p>
    <w:p w:rsidR="00767BB9" w:rsidRPr="001D17CB" w:rsidDel="00541083" w:rsidRDefault="00767BB9" w:rsidP="0097258D">
      <w:pPr>
        <w:ind w:left="709"/>
        <w:rPr>
          <w:del w:id="5028" w:author="erradi" w:date="2011-08-06T10:44:00Z"/>
          <w:rFonts w:ascii="Times New Roman" w:hAnsi="Times New Roman" w:cs="Times New Roman"/>
          <w:lang w:val="en-US"/>
        </w:rPr>
      </w:pPr>
    </w:p>
    <w:p w:rsidR="00767BB9" w:rsidRPr="001D17CB" w:rsidRDefault="00767BB9" w:rsidP="0097258D">
      <w:pPr>
        <w:ind w:left="709"/>
        <w:rPr>
          <w:rFonts w:ascii="Times New Roman" w:hAnsi="Times New Roman" w:cs="Times New Roman"/>
          <w:lang w:val="en-US"/>
        </w:rPr>
      </w:pPr>
    </w:p>
    <w:p w:rsidR="00767BB9" w:rsidRDefault="00767BB9" w:rsidP="00767BB9">
      <w:pPr>
        <w:pStyle w:val="heading1"/>
      </w:pPr>
      <w:r>
        <w:t>References</w:t>
      </w:r>
    </w:p>
    <w:p w:rsidR="00767BB9" w:rsidRDefault="00767BB9" w:rsidP="00767BB9">
      <w:pPr>
        <w:pStyle w:val="reference"/>
      </w:pPr>
      <w:r w:rsidRPr="00A92BBE">
        <w:t>[</w:t>
      </w:r>
      <w:r>
        <w:t>1</w:t>
      </w:r>
      <w:r w:rsidRPr="00A92BBE">
        <w:t>]</w:t>
      </w:r>
      <w:r w:rsidRPr="00E01668">
        <w:rPr>
          <w:b/>
          <w:bCs/>
          <w:color w:val="800000"/>
          <w:sz w:val="27"/>
          <w:szCs w:val="27"/>
        </w:rPr>
        <w:t xml:space="preserve"> </w:t>
      </w:r>
      <w:r w:rsidRPr="00A92BBE">
        <w:t>G.v. Bochmann</w:t>
      </w:r>
      <w:r>
        <w:t xml:space="preserve">, </w:t>
      </w:r>
      <w:r w:rsidRPr="00E01668">
        <w:t>Deriving component designs from global requirements</w:t>
      </w:r>
      <w:r>
        <w:t xml:space="preserve"> </w:t>
      </w:r>
      <w:r w:rsidRPr="00E01668">
        <w:t>Proc. Intern. Workshop on Model Based Architecting and Construction of Embedded Systems (ACES), Toulouse, Sept. 2008</w:t>
      </w:r>
      <w:r>
        <w:t>.</w:t>
      </w:r>
    </w:p>
    <w:p w:rsidR="00767BB9" w:rsidRDefault="00767BB9" w:rsidP="00767BB9">
      <w:pPr>
        <w:pStyle w:val="reference"/>
      </w:pPr>
      <w:r>
        <w:t>[2</w:t>
      </w:r>
      <w:proofErr w:type="gramStart"/>
      <w:r>
        <w:t xml:space="preserve">] </w:t>
      </w:r>
      <w:r w:rsidRPr="00A92BBE">
        <w:t xml:space="preserve"> H</w:t>
      </w:r>
      <w:proofErr w:type="gramEnd"/>
      <w:r w:rsidRPr="00A92BBE">
        <w:t>. Castejón , G.v. Bochmann,  R. Bræk,  Using Collaborations in the Development of Distributed Services</w:t>
      </w:r>
      <w:r>
        <w:t>, submitted for publication.</w:t>
      </w:r>
    </w:p>
    <w:p w:rsidR="00767BB9" w:rsidRDefault="00767BB9" w:rsidP="00767BB9">
      <w:pPr>
        <w:pStyle w:val="reference"/>
      </w:pPr>
      <w:r>
        <w:t xml:space="preserve">[3]  H. Castejón, </w:t>
      </w:r>
      <w:r w:rsidRPr="00A92BBE">
        <w:t>R. Bræk,</w:t>
      </w:r>
      <w:r>
        <w:t xml:space="preserve"> G.v. Bochmann, </w:t>
      </w:r>
      <w:r w:rsidRPr="004405F6">
        <w:rPr>
          <w:sz w:val="20"/>
        </w:rPr>
        <w:t xml:space="preserve">Realizability of Collaboration-based Service Specifications, </w:t>
      </w:r>
      <w:r>
        <w:t xml:space="preserve">Proceedings of the 14th Asia-Pacific Soft. </w:t>
      </w:r>
      <w:smartTag w:uri="urn:schemas-microsoft-com:office:smarttags" w:element="place">
        <w:smartTag w:uri="urn:schemas-microsoft-com:office:smarttags" w:element="country-region">
          <w:r>
            <w:t>Eng.</w:t>
          </w:r>
        </w:smartTag>
      </w:smartTag>
      <w:r>
        <w:t xml:space="preserve"> Conf. (APSEC'07), IEEE Computer Society Press, pp. 73-80, 2007.</w:t>
      </w:r>
    </w:p>
    <w:p w:rsidR="00767BB9" w:rsidRDefault="004E5393" w:rsidP="004E5393">
      <w:pPr>
        <w:pStyle w:val="reference"/>
      </w:pPr>
      <w:r>
        <w:t xml:space="preserve">[4] </w:t>
      </w:r>
      <w:r w:rsidRPr="004E5393">
        <w:t>I. Georgiadis, J. Magee, and J. Kramer. Self-organising</w:t>
      </w:r>
      <w:r>
        <w:t xml:space="preserve"> </w:t>
      </w:r>
      <w:r w:rsidRPr="004E5393">
        <w:t xml:space="preserve">software architectures for distributed systems. </w:t>
      </w:r>
      <w:proofErr w:type="gramStart"/>
      <w:r w:rsidRPr="004E5393">
        <w:t>In Proc. of the</w:t>
      </w:r>
      <w:r>
        <w:t xml:space="preserve"> </w:t>
      </w:r>
      <w:r w:rsidRPr="004E5393">
        <w:t>1st Work.</w:t>
      </w:r>
      <w:proofErr w:type="gramEnd"/>
      <w:r w:rsidRPr="004E5393">
        <w:t xml:space="preserve"> </w:t>
      </w:r>
      <w:proofErr w:type="gramStart"/>
      <w:r w:rsidRPr="004E5393">
        <w:t>on</w:t>
      </w:r>
      <w:proofErr w:type="gramEnd"/>
      <w:r w:rsidRPr="004E5393">
        <w:t xml:space="preserve"> Self-Healing Systems (WOSS’02), pages 33–38.</w:t>
      </w:r>
      <w:r>
        <w:t xml:space="preserve"> </w:t>
      </w:r>
      <w:proofErr w:type="gramStart"/>
      <w:r w:rsidRPr="004E5393">
        <w:t>ACM Press, 2002.</w:t>
      </w:r>
      <w:proofErr w:type="gramEnd"/>
    </w:p>
    <w:p w:rsidR="004E5393" w:rsidRDefault="004E5393" w:rsidP="004E5393">
      <w:pPr>
        <w:pStyle w:val="reference"/>
      </w:pPr>
      <w:r>
        <w:t xml:space="preserve">[5] </w:t>
      </w:r>
      <w:r w:rsidRPr="004E5393">
        <w:t>J. S. Bradburya, J. R. Cordyay, J. Dingela, M. Wermelingerbz A Survey of Self</w:t>
      </w:r>
      <w:r w:rsidR="00101E4F">
        <w:t xml:space="preserve"> </w:t>
      </w:r>
      <w:r w:rsidRPr="004E5393">
        <w:t>Management</w:t>
      </w:r>
      <w:r>
        <w:t xml:space="preserve"> </w:t>
      </w:r>
      <w:r w:rsidRPr="004E5393">
        <w:t>in Dynamic Software</w:t>
      </w:r>
      <w:r>
        <w:t xml:space="preserve"> </w:t>
      </w:r>
      <w:r w:rsidRPr="004E5393">
        <w:t>Architecture Specifications</w:t>
      </w:r>
      <w:r>
        <w:t xml:space="preserve">. In </w:t>
      </w:r>
      <w:r w:rsidRPr="004E5393">
        <w:t>Proc. of the International Workshop on Self-Managed Systems (WOSS'04), Newport Beach, California, USA, October/November 2004</w:t>
      </w:r>
    </w:p>
    <w:p w:rsidR="00101E4F" w:rsidRPr="00101E4F" w:rsidRDefault="00101E4F" w:rsidP="00101E4F">
      <w:pPr>
        <w:pStyle w:val="reference"/>
      </w:pPr>
      <w:proofErr w:type="gramStart"/>
      <w:r w:rsidRPr="00101E4F">
        <w:t>[</w:t>
      </w:r>
      <w:r>
        <w:t>6</w:t>
      </w:r>
      <w:r w:rsidRPr="00101E4F">
        <w:t>] N. Medvidovic and R. N. Taylor.</w:t>
      </w:r>
      <w:proofErr w:type="gramEnd"/>
      <w:r w:rsidRPr="00101E4F">
        <w:t xml:space="preserve"> </w:t>
      </w:r>
      <w:proofErr w:type="gramStart"/>
      <w:r w:rsidRPr="00101E4F">
        <w:t>A classification and comparison framework for software architecture description languages.</w:t>
      </w:r>
      <w:proofErr w:type="gramEnd"/>
      <w:r w:rsidRPr="00101E4F">
        <w:t xml:space="preserve"> IEEE Trans. on Software Engineering, 26(1):70–93, 2000.</w:t>
      </w:r>
    </w:p>
    <w:p w:rsidR="004E5393" w:rsidRDefault="004E5393" w:rsidP="004E5393">
      <w:pPr>
        <w:pStyle w:val="reference"/>
      </w:pPr>
    </w:p>
    <w:p w:rsidR="004E5393" w:rsidRPr="004E5393" w:rsidRDefault="004E5393" w:rsidP="004E5393">
      <w:pPr>
        <w:pStyle w:val="reference"/>
      </w:pPr>
    </w:p>
    <w:p w:rsidR="00767BB9" w:rsidRDefault="00F85630" w:rsidP="00767BB9">
      <w:pPr>
        <w:pStyle w:val="reference"/>
      </w:pPr>
      <w:proofErr w:type="gramStart"/>
      <w:r>
        <w:t>Reste à completer.</w:t>
      </w:r>
      <w:proofErr w:type="gramEnd"/>
    </w:p>
    <w:p w:rsidR="00541083" w:rsidRPr="00767BB9" w:rsidRDefault="00541083" w:rsidP="00541083">
      <w:pPr>
        <w:pStyle w:val="Paragraphedeliste"/>
        <w:ind w:left="1080"/>
        <w:jc w:val="both"/>
        <w:rPr>
          <w:ins w:id="5029" w:author="erradi" w:date="2011-08-06T10:44:00Z"/>
          <w:rFonts w:ascii="Times New Roman" w:hAnsi="Times New Roman" w:cs="Times New Roman"/>
          <w:sz w:val="24"/>
          <w:szCs w:val="24"/>
          <w:lang w:val="en-US"/>
        </w:rPr>
      </w:pPr>
    </w:p>
    <w:p w:rsidR="00541083" w:rsidRPr="00767BB9" w:rsidRDefault="00541083" w:rsidP="00541083">
      <w:pPr>
        <w:pStyle w:val="Paragraphedeliste"/>
        <w:ind w:left="1080"/>
        <w:jc w:val="both"/>
        <w:rPr>
          <w:ins w:id="5030" w:author="erradi" w:date="2011-08-06T10:44:00Z"/>
          <w:rFonts w:ascii="Times New Roman" w:hAnsi="Times New Roman" w:cs="Times New Roman"/>
          <w:sz w:val="24"/>
          <w:szCs w:val="24"/>
          <w:lang w:val="en-US"/>
        </w:rPr>
      </w:pPr>
    </w:p>
    <w:p w:rsidR="00541083" w:rsidRPr="00767BB9" w:rsidRDefault="00541083" w:rsidP="00541083">
      <w:pPr>
        <w:pStyle w:val="Paragraphedeliste"/>
        <w:ind w:left="1080"/>
        <w:jc w:val="both"/>
        <w:rPr>
          <w:ins w:id="5031" w:author="erradi" w:date="2011-08-06T10:44:00Z"/>
          <w:rFonts w:ascii="Times New Roman" w:hAnsi="Times New Roman" w:cs="Times New Roman"/>
          <w:sz w:val="24"/>
          <w:szCs w:val="24"/>
          <w:lang w:val="en-US"/>
        </w:rPr>
      </w:pPr>
    </w:p>
    <w:p w:rsidR="00541083" w:rsidRPr="00767BB9" w:rsidRDefault="00541083" w:rsidP="00541083">
      <w:pPr>
        <w:pStyle w:val="Paragraphedeliste"/>
        <w:ind w:left="1080"/>
        <w:jc w:val="both"/>
        <w:rPr>
          <w:ins w:id="5032" w:author="erradi" w:date="2011-08-06T10:44:00Z"/>
          <w:rFonts w:ascii="Times New Roman" w:hAnsi="Times New Roman" w:cs="Times New Roman"/>
          <w:sz w:val="24"/>
          <w:szCs w:val="24"/>
          <w:lang w:val="en-US"/>
        </w:rPr>
      </w:pPr>
    </w:p>
    <w:p w:rsidR="00541083" w:rsidRPr="00767BB9" w:rsidRDefault="00541083" w:rsidP="00541083">
      <w:pPr>
        <w:pStyle w:val="Paragraphedeliste"/>
        <w:ind w:left="1080"/>
        <w:jc w:val="both"/>
        <w:rPr>
          <w:ins w:id="5033" w:author="erradi" w:date="2011-08-06T10:44:00Z"/>
          <w:rFonts w:ascii="Times New Roman" w:hAnsi="Times New Roman" w:cs="Times New Roman"/>
          <w:sz w:val="24"/>
          <w:szCs w:val="24"/>
          <w:lang w:val="en-US"/>
        </w:rPr>
      </w:pPr>
    </w:p>
    <w:p w:rsidR="00767BB9" w:rsidRPr="00767BB9" w:rsidRDefault="00767BB9">
      <w:pPr>
        <w:rPr>
          <w:rFonts w:ascii="Times New Roman" w:hAnsi="Times New Roman" w:cs="Times New Roman"/>
          <w:sz w:val="24"/>
          <w:szCs w:val="24"/>
          <w:lang w:val="en-US"/>
        </w:rPr>
      </w:pPr>
      <w:r w:rsidRPr="00767BB9">
        <w:rPr>
          <w:rFonts w:ascii="Times New Roman" w:hAnsi="Times New Roman" w:cs="Times New Roman"/>
          <w:sz w:val="24"/>
          <w:szCs w:val="24"/>
          <w:lang w:val="en-US"/>
        </w:rPr>
        <w:br w:type="page"/>
      </w:r>
    </w:p>
    <w:p w:rsidR="00541083" w:rsidRPr="00763800" w:rsidRDefault="00767BB9" w:rsidP="00767BB9">
      <w:pPr>
        <w:pStyle w:val="Paragraphedeliste"/>
        <w:ind w:left="1080"/>
        <w:jc w:val="center"/>
        <w:rPr>
          <w:rFonts w:ascii="Times New Roman" w:hAnsi="Times New Roman" w:cs="Times New Roman"/>
          <w:b/>
          <w:sz w:val="40"/>
          <w:szCs w:val="24"/>
          <w:lang w:val="en-US"/>
        </w:rPr>
      </w:pPr>
      <w:r w:rsidRPr="00763800">
        <w:rPr>
          <w:rFonts w:ascii="Times New Roman" w:hAnsi="Times New Roman" w:cs="Times New Roman"/>
          <w:b/>
          <w:sz w:val="40"/>
          <w:szCs w:val="24"/>
          <w:lang w:val="en-US"/>
        </w:rPr>
        <w:lastRenderedPageBreak/>
        <w:t>Annexe A</w:t>
      </w:r>
    </w:p>
    <w:p w:rsidR="00E57965" w:rsidRPr="00763800" w:rsidRDefault="00E57965" w:rsidP="00767BB9">
      <w:pPr>
        <w:pStyle w:val="Paragraphedeliste"/>
        <w:ind w:left="1080"/>
        <w:jc w:val="center"/>
        <w:rPr>
          <w:rFonts w:ascii="Times New Roman" w:hAnsi="Times New Roman" w:cs="Times New Roman"/>
          <w:b/>
          <w:sz w:val="40"/>
          <w:szCs w:val="24"/>
          <w:lang w:val="en-US"/>
        </w:rPr>
      </w:pPr>
    </w:p>
    <w:p w:rsidR="000D0712" w:rsidRPr="00763800" w:rsidRDefault="000D0712" w:rsidP="00E57965">
      <w:pPr>
        <w:pStyle w:val="Paragraphedeliste"/>
        <w:spacing w:after="0"/>
        <w:ind w:left="1080"/>
        <w:rPr>
          <w:rFonts w:ascii="Times New Roman" w:hAnsi="Times New Roman" w:cs="Times New Roman"/>
          <w:b/>
          <w:lang w:val="en-US"/>
        </w:rPr>
      </w:pPr>
      <w:proofErr w:type="gramStart"/>
      <w:r w:rsidRPr="00763800">
        <w:rPr>
          <w:rFonts w:ascii="Times New Roman" w:hAnsi="Times New Roman" w:cs="Times New Roman"/>
          <w:b/>
          <w:lang w:val="en-US"/>
        </w:rPr>
        <w:t>A.1.</w:t>
      </w:r>
      <w:proofErr w:type="gramEnd"/>
    </w:p>
    <w:p w:rsidR="00E57965" w:rsidRPr="00763800" w:rsidRDefault="00E57965" w:rsidP="00E57965">
      <w:pPr>
        <w:pStyle w:val="Paragraphedeliste"/>
        <w:spacing w:after="0"/>
        <w:ind w:left="1080"/>
        <w:rPr>
          <w:ins w:id="5034" w:author="erradi" w:date="2011-08-06T10:44:00Z"/>
          <w:rFonts w:ascii="Times New Roman" w:hAnsi="Times New Roman" w:cs="Times New Roman"/>
          <w:lang w:val="en-US"/>
        </w:rPr>
      </w:pPr>
      <w:proofErr w:type="gramStart"/>
      <w:ins w:id="5035" w:author="erradi" w:date="2011-08-06T10:44:00Z">
        <w:r w:rsidRPr="00763800">
          <w:rPr>
            <w:rFonts w:ascii="Times New Roman" w:hAnsi="Times New Roman" w:cs="Times New Roman"/>
            <w:b/>
            <w:lang w:val="en-US"/>
          </w:rPr>
          <w:t>Algorithm5</w:t>
        </w:r>
        <w:r w:rsidRPr="00763800">
          <w:rPr>
            <w:rFonts w:ascii="Times New Roman" w:hAnsi="Times New Roman" w:cs="Times New Roman"/>
            <w:lang w:val="en-US"/>
          </w:rPr>
          <w:t> :</w:t>
        </w:r>
        <w:proofErr w:type="gramEnd"/>
        <w:r w:rsidRPr="00763800">
          <w:rPr>
            <w:rFonts w:ascii="Times New Roman" w:hAnsi="Times New Roman" w:cs="Times New Roman"/>
            <w:lang w:val="en-US"/>
          </w:rPr>
          <w:t xml:space="preserve"> ActionsTreeGenerating Algorithme</w:t>
        </w:r>
      </w:ins>
    </w:p>
    <w:p w:rsidR="00E57965" w:rsidRPr="00763800" w:rsidRDefault="00E57965" w:rsidP="00E57965">
      <w:pPr>
        <w:pStyle w:val="Paragraphedeliste"/>
        <w:spacing w:after="0"/>
        <w:ind w:left="1080"/>
        <w:rPr>
          <w:ins w:id="5036" w:author="erradi" w:date="2011-08-06T10:44:00Z"/>
          <w:rFonts w:ascii="Times New Roman" w:hAnsi="Times New Roman" w:cs="Times New Roman"/>
          <w:lang w:val="en-US"/>
        </w:rPr>
      </w:pPr>
    </w:p>
    <w:p w:rsidR="00E57965" w:rsidRPr="00763800" w:rsidRDefault="00E57965" w:rsidP="00E57965">
      <w:pPr>
        <w:pStyle w:val="Paragraphedeliste"/>
        <w:spacing w:after="0"/>
        <w:ind w:left="1080"/>
        <w:rPr>
          <w:ins w:id="5037" w:author="erradi" w:date="2011-08-06T10:44:00Z"/>
          <w:rFonts w:ascii="Times New Roman" w:hAnsi="Times New Roman" w:cs="Times New Roman"/>
          <w:b/>
          <w:lang w:val="en-US"/>
        </w:rPr>
      </w:pPr>
      <w:proofErr w:type="gramStart"/>
      <w:ins w:id="5038" w:author="erradi" w:date="2011-08-06T10:44:00Z">
        <w:r w:rsidRPr="00763800">
          <w:rPr>
            <w:rFonts w:ascii="Times New Roman" w:hAnsi="Times New Roman" w:cs="Times New Roman"/>
            <w:b/>
            <w:lang w:val="en-US"/>
          </w:rPr>
          <w:t>Input :</w:t>
        </w:r>
        <w:proofErr w:type="gramEnd"/>
      </w:ins>
    </w:p>
    <w:p w:rsidR="00E57965" w:rsidRPr="00651910" w:rsidRDefault="00E57965" w:rsidP="00E57965">
      <w:pPr>
        <w:pStyle w:val="Paragraphedeliste"/>
        <w:spacing w:after="0"/>
        <w:ind w:left="1080"/>
        <w:jc w:val="both"/>
        <w:rPr>
          <w:ins w:id="5039" w:author="erradi" w:date="2011-08-06T10:44:00Z"/>
          <w:rFonts w:ascii="Times New Roman" w:hAnsi="Times New Roman" w:cs="Times New Roman"/>
        </w:rPr>
      </w:pPr>
      <w:ins w:id="5040" w:author="erradi" w:date="2011-08-06T10:44:00Z">
        <w:r w:rsidRPr="00763800">
          <w:rPr>
            <w:rFonts w:ascii="Times New Roman" w:hAnsi="Times New Roman" w:cs="Times New Roman"/>
            <w:lang w:val="en-US"/>
          </w:rPr>
          <w:tab/>
        </w:r>
        <w:r w:rsidRPr="00651910">
          <w:rPr>
            <w:rFonts w:ascii="Times New Roman" w:hAnsi="Times New Roman" w:cs="Times New Roman"/>
            <w:b/>
          </w:rPr>
          <w:t>Role</w:t>
        </w:r>
        <w:r w:rsidRPr="00651910">
          <w:rPr>
            <w:rFonts w:ascii="Times New Roman" w:hAnsi="Times New Roman" w:cs="Times New Roman"/>
          </w:rPr>
          <w:t> : C’est le role dont on veut dériver l’arbre.</w:t>
        </w:r>
      </w:ins>
    </w:p>
    <w:p w:rsidR="00E57965" w:rsidRPr="00651910" w:rsidRDefault="00E57965" w:rsidP="00E57965">
      <w:pPr>
        <w:pStyle w:val="Paragraphedeliste"/>
        <w:spacing w:after="0"/>
        <w:ind w:left="1080"/>
        <w:jc w:val="both"/>
        <w:rPr>
          <w:ins w:id="5041" w:author="erradi" w:date="2011-08-06T10:44:00Z"/>
          <w:rFonts w:ascii="Times New Roman" w:hAnsi="Times New Roman" w:cs="Times New Roman"/>
        </w:rPr>
      </w:pPr>
      <w:ins w:id="5042" w:author="erradi" w:date="2011-08-06T10:44:00Z">
        <w:r w:rsidRPr="00651910">
          <w:rPr>
            <w:rFonts w:ascii="Times New Roman" w:hAnsi="Times New Roman" w:cs="Times New Roman"/>
          </w:rPr>
          <w:tab/>
        </w:r>
        <w:r w:rsidRPr="00651910">
          <w:rPr>
            <w:rFonts w:ascii="Times New Roman" w:hAnsi="Times New Roman" w:cs="Times New Roman"/>
            <w:b/>
          </w:rPr>
          <w:t>Col</w:t>
        </w:r>
        <w:r w:rsidRPr="00651910">
          <w:rPr>
            <w:rFonts w:ascii="Times New Roman" w:hAnsi="Times New Roman" w:cs="Times New Roman"/>
          </w:rPr>
          <w:t> : C’est une collaboration.</w:t>
        </w:r>
      </w:ins>
    </w:p>
    <w:p w:rsidR="00E57965" w:rsidRPr="00651910" w:rsidRDefault="00E57965" w:rsidP="00E57965">
      <w:pPr>
        <w:pStyle w:val="Paragraphedeliste"/>
        <w:spacing w:after="0"/>
        <w:ind w:left="1080"/>
        <w:rPr>
          <w:ins w:id="5043" w:author="erradi" w:date="2011-08-06T10:44:00Z"/>
          <w:rFonts w:ascii="Times New Roman" w:hAnsi="Times New Roman" w:cs="Times New Roman"/>
          <w:b/>
        </w:rPr>
      </w:pPr>
      <w:ins w:id="5044" w:author="erradi" w:date="2011-08-06T10:44:00Z">
        <w:r w:rsidRPr="00651910">
          <w:rPr>
            <w:rFonts w:ascii="Times New Roman" w:hAnsi="Times New Roman" w:cs="Times New Roman"/>
            <w:b/>
          </w:rPr>
          <w:t>Body :</w:t>
        </w:r>
      </w:ins>
    </w:p>
    <w:p w:rsidR="00E57965" w:rsidRPr="00651910" w:rsidRDefault="00E57965" w:rsidP="00E57965">
      <w:pPr>
        <w:pStyle w:val="Paragraphedeliste"/>
        <w:spacing w:after="0"/>
        <w:ind w:left="1080"/>
        <w:jc w:val="both"/>
        <w:rPr>
          <w:ins w:id="5045" w:author="erradi" w:date="2011-08-06T10:44:00Z"/>
          <w:rFonts w:ascii="Times New Roman" w:hAnsi="Times New Roman" w:cs="Times New Roman"/>
          <w:lang w:val="en-US"/>
        </w:rPr>
      </w:pPr>
      <w:ins w:id="5046" w:author="erradi" w:date="2011-08-06T10:44:00Z">
        <w:r w:rsidRPr="00651910">
          <w:rPr>
            <w:rFonts w:ascii="Times New Roman" w:hAnsi="Times New Roman" w:cs="Times New Roman"/>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Form(Col)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 xml:space="preserve">&lt;action&gt; </w:t>
        </w:r>
        <w:r w:rsidRPr="00651910">
          <w:rPr>
            <w:rFonts w:ascii="Times New Roman" w:hAnsi="Times New Roman" w:cs="Times New Roman"/>
            <w:b/>
            <w:color w:val="1F497D" w:themeColor="text2"/>
            <w:vertAlign w:val="superscript"/>
            <w:lang w:val="en-US"/>
          </w:rPr>
          <w:t>(r</w:t>
        </w:r>
        <w:r w:rsidRPr="00651910">
          <w:rPr>
            <w:rFonts w:ascii="Times New Roman" w:hAnsi="Times New Roman" w:cs="Times New Roman"/>
            <w:b/>
            <w:vertAlign w:val="superscript"/>
            <w:lang w:val="en-US"/>
          </w:rPr>
          <w:t>)</w:t>
        </w:r>
        <w:r w:rsidRPr="00651910">
          <w:rPr>
            <w:rFonts w:ascii="Times New Roman" w:hAnsi="Times New Roman" w:cs="Times New Roman"/>
            <w:lang w:val="en-US"/>
          </w:rPr>
          <w:t>“  then</w:t>
        </w:r>
      </w:ins>
    </w:p>
    <w:p w:rsidR="00E57965" w:rsidRPr="007943D2" w:rsidRDefault="00E57965" w:rsidP="00E57965">
      <w:pPr>
        <w:pStyle w:val="Paragraphedeliste"/>
        <w:spacing w:after="0"/>
        <w:ind w:left="1080"/>
        <w:jc w:val="both"/>
        <w:rPr>
          <w:ins w:id="5047" w:author="erradi" w:date="2011-08-06T10:44:00Z"/>
          <w:rFonts w:ascii="Times New Roman" w:hAnsi="Times New Roman" w:cs="Times New Roman"/>
          <w:lang w:val="en-US"/>
        </w:rPr>
      </w:pPr>
      <w:ins w:id="5048"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 </w:t>
        </w:r>
        <w:r w:rsidRPr="00651910">
          <w:rPr>
            <w:rFonts w:ascii="Times New Roman" w:hAnsi="Times New Roman" w:cs="Times New Roman"/>
            <w:b/>
            <w:lang w:val="en-US"/>
          </w:rPr>
          <w:t>r</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049" w:author="erradi" w:date="2011-08-06T10:44:00Z"/>
          <w:rFonts w:ascii="Times New Roman" w:hAnsi="Times New Roman" w:cs="Times New Roman"/>
          <w:b/>
          <w:lang w:val="en-US"/>
        </w:rPr>
      </w:pPr>
      <w:ins w:id="5050" w:author="erradi" w:date="2011-08-06T10:44:00Z">
        <w:r w:rsidRPr="006F18AC">
          <w:rPr>
            <w:noProof/>
            <w:lang w:eastAsia="fr-FR"/>
          </w:rPr>
          <w:pict>
            <v:group id="_x0000_s1372" style="position:absolute;left:0;text-align:left;margin-left:118.8pt;margin-top:6.35pt;width:70.65pt;height:61pt;z-index:251888128" coordorigin="5977,10331" coordsize="1413,1220">
              <v:roundrect id="_x0000_s1373" style="position:absolute;left:5977;top:10331;width:1413;height:1220" arcsize="10923f">
                <v:textbox style="mso-next-textbox:#_x0000_s1373">
                  <w:txbxContent>
                    <w:p w:rsidR="00763800" w:rsidRDefault="00763800" w:rsidP="00E57965">
                      <w:pPr>
                        <w:rPr>
                          <w:sz w:val="18"/>
                          <w:szCs w:val="18"/>
                        </w:rPr>
                      </w:pPr>
                    </w:p>
                    <w:p w:rsidR="00763800" w:rsidRPr="000719B5" w:rsidRDefault="00763800" w:rsidP="00E57965">
                      <w:pPr>
                        <w:rPr>
                          <w:sz w:val="18"/>
                          <w:szCs w:val="18"/>
                        </w:rPr>
                      </w:pPr>
                    </w:p>
                  </w:txbxContent>
                </v:textbox>
              </v:roundrect>
              <v:group id="_x0000_s1374" style="position:absolute;left:6294;top:10357;width:841;height:1109" coordorigin="6294,10357" coordsize="841,1109">
                <v:group id="_x0000_s1375" style="position:absolute;left:6548;top:10357;width:190;height:1109" coordorigin="6548,10357" coordsize="190,1109">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76" type="#_x0000_t120" style="position:absolute;left:6548;top:10357;width:176;height:185" fillcolor="black [3200]" strokecolor="#f2f2f2 [3041]" strokeweight="3pt">
                    <v:shadow on="t" type="perspective" color="#7f7f7f [1601]" opacity=".5" offset="1pt" offset2="-1pt"/>
                  </v:shape>
                  <v:shape id="_x0000_s1377" type="#_x0000_t120" style="position:absolute;left:6562;top:11281;width:176;height:185" fillcolor="black [3200]" strokecolor="#f2f2f2 [3041]" strokeweight="3pt">
                    <v:shadow on="t" type="perspective" color="#7f7f7f [1601]" opacity=".5" offset="1pt" offset2="-1pt"/>
                  </v:shape>
                  <v:shape id="_x0000_s1378" type="#_x0000_t32" style="position:absolute;left:6643;top:10514;width:14;height:842" o:connectortype="straight">
                    <v:stroke endarrow="block"/>
                  </v:shape>
                </v:group>
                <v:shapetype id="_x0000_t202" coordsize="21600,21600" o:spt="202" path="m,l,21600r21600,l21600,xe">
                  <v:stroke joinstyle="miter"/>
                  <v:path gradientshapeok="t" o:connecttype="rect"/>
                </v:shapetype>
                <v:shape id="_x0000_s1379" type="#_x0000_t202" style="position:absolute;left:6294;top:10718;width:841;height:407" strokecolor="white [3212]">
                  <v:textbox style="mso-next-textbox:#_x0000_s1379">
                    <w:txbxContent>
                      <w:p w:rsidR="00763800" w:rsidRPr="000719B5" w:rsidRDefault="00763800" w:rsidP="00E57965">
                        <w:pPr>
                          <w:rPr>
                            <w:sz w:val="18"/>
                            <w:szCs w:val="18"/>
                          </w:rPr>
                        </w:pPr>
                        <w:proofErr w:type="gramStart"/>
                        <w:r w:rsidRPr="000719B5">
                          <w:rPr>
                            <w:rFonts w:ascii="Times New Roman" w:hAnsi="Times New Roman" w:cs="Times New Roman"/>
                            <w:color w:val="FF0000"/>
                            <w:sz w:val="18"/>
                            <w:szCs w:val="18"/>
                            <w:lang w:val="en-US"/>
                          </w:rPr>
                          <w:t>action</w:t>
                        </w:r>
                        <w:proofErr w:type="gramEnd"/>
                      </w:p>
                    </w:txbxContent>
                  </v:textbox>
                </v:shape>
              </v:group>
            </v:group>
          </w:pict>
        </w:r>
      </w:ins>
    </w:p>
    <w:p w:rsidR="00E57965" w:rsidRPr="00651910" w:rsidRDefault="00E57965" w:rsidP="00E57965">
      <w:pPr>
        <w:spacing w:after="0"/>
        <w:jc w:val="both"/>
        <w:rPr>
          <w:ins w:id="5051" w:author="erradi" w:date="2011-08-06T10:44:00Z"/>
          <w:rFonts w:ascii="Times New Roman" w:hAnsi="Times New Roman" w:cs="Times New Roman"/>
          <w:b/>
          <w:lang w:val="en-US"/>
        </w:rPr>
      </w:pPr>
      <w:ins w:id="5052" w:author="erradi" w:date="2011-08-06T10:44:00Z">
        <w:r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053" w:author="erradi" w:date="2011-08-06T10:44:00Z"/>
          <w:rFonts w:ascii="Times New Roman" w:hAnsi="Times New Roman" w:cs="Times New Roman"/>
          <w:lang w:val="en-US"/>
        </w:rPr>
      </w:pPr>
      <w:ins w:id="5054" w:author="erradi" w:date="2011-08-06T10:44:00Z">
        <w:r w:rsidRPr="00651910">
          <w:rPr>
            <w:rFonts w:ascii="Times New Roman" w:hAnsi="Times New Roman" w:cs="Times New Roman"/>
            <w:lang w:val="en-US"/>
          </w:rPr>
          <w:tab/>
        </w:r>
      </w:ins>
    </w:p>
    <w:p w:rsidR="00E57965" w:rsidRDefault="00E57965" w:rsidP="00E57965">
      <w:pPr>
        <w:spacing w:after="0"/>
        <w:jc w:val="both"/>
        <w:rPr>
          <w:ins w:id="5055" w:author="erradi" w:date="2011-08-06T10:44:00Z"/>
          <w:rFonts w:ascii="Times New Roman" w:hAnsi="Times New Roman" w:cs="Times New Roman"/>
          <w:b/>
          <w:lang w:val="en-US"/>
        </w:rPr>
      </w:pPr>
    </w:p>
    <w:p w:rsidR="00E57965" w:rsidRDefault="00E57965" w:rsidP="00E57965">
      <w:pPr>
        <w:spacing w:after="0"/>
        <w:jc w:val="both"/>
        <w:rPr>
          <w:ins w:id="5056" w:author="erradi" w:date="2011-08-06T10:44:00Z"/>
          <w:rFonts w:ascii="Times New Roman" w:hAnsi="Times New Roman" w:cs="Times New Roman"/>
          <w:b/>
          <w:lang w:val="en-US"/>
        </w:rPr>
      </w:pPr>
    </w:p>
    <w:p w:rsidR="00E57965" w:rsidRPr="00651910" w:rsidRDefault="00E57965" w:rsidP="00E57965">
      <w:pPr>
        <w:spacing w:after="0"/>
        <w:jc w:val="both"/>
        <w:rPr>
          <w:ins w:id="5057"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58" w:author="erradi" w:date="2011-08-06T10:44:00Z"/>
          <w:rFonts w:ascii="Times New Roman" w:hAnsi="Times New Roman" w:cs="Times New Roman"/>
          <w:lang w:val="en-US"/>
        </w:rPr>
      </w:pPr>
      <w:ins w:id="5059" w:author="erradi" w:date="2011-08-06T10:44:00Z">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r w:rsidRPr="00651910">
          <w:rPr>
            <w:rFonts w:ascii="Times New Roman" w:hAnsi="Times New Roman" w:cs="Times New Roman"/>
            <w:b/>
            <w:lang w:val="en-US"/>
          </w:rPr>
          <w:t xml:space="preserve"> if</w:t>
        </w:r>
        <w:r w:rsidRPr="00651910">
          <w:rPr>
            <w:rFonts w:ascii="Times New Roman" w:hAnsi="Times New Roman" w:cs="Times New Roman"/>
            <w:lang w:val="en-US"/>
          </w:rPr>
          <w:t xml:space="preserve"> </w:t>
        </w:r>
        <w:r w:rsidRPr="00651910">
          <w:rPr>
            <w:rFonts w:ascii="Times New Roman" w:hAnsi="Times New Roman" w:cs="Times New Roman"/>
            <w:b/>
            <w:lang w:val="en-US"/>
          </w:rPr>
          <w:t xml:space="preserve">Form(Col) </w:t>
        </w:r>
        <w:r w:rsidRPr="00651910">
          <w:rPr>
            <w:rFonts w:ascii="Times New Roman" w:hAnsi="Times New Roman" w:cs="Times New Roman"/>
            <w:lang w:val="en-US"/>
          </w:rPr>
          <w:t xml:space="preserve">= </w:t>
        </w:r>
        <w:r w:rsidRPr="00651910">
          <w:rPr>
            <w:rFonts w:ascii="Times New Roman" w:hAnsi="Times New Roman" w:cs="Times New Roman"/>
            <w:color w:val="1F497D" w:themeColor="text2"/>
            <w:lang w:val="en-US"/>
          </w:rPr>
          <w:t>“</w:t>
        </w:r>
        <w:r w:rsidRPr="00651910">
          <w:rPr>
            <w:rFonts w:ascii="Times New Roman" w:hAnsi="Times New Roman" w:cs="Times New Roman"/>
            <w:b/>
            <w:color w:val="1F497D" w:themeColor="text2"/>
            <w:lang w:val="en-US"/>
          </w:rPr>
          <w:t xml:space="preserve">&lt;sub-coll&gt; </w:t>
        </w:r>
        <w:r w:rsidRPr="00651910">
          <w:rPr>
            <w:rFonts w:ascii="Times New Roman" w:hAnsi="Times New Roman" w:cs="Times New Roman"/>
            <w:b/>
            <w:color w:val="1F497D" w:themeColor="text2"/>
            <w:vertAlign w:val="superscript"/>
            <w:lang w:val="en-US"/>
          </w:rPr>
          <w:t>(R)</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060" w:author="erradi" w:date="2011-08-06T10:44:00Z"/>
          <w:rFonts w:ascii="Times New Roman" w:hAnsi="Times New Roman" w:cs="Times New Roman"/>
          <w:lang w:val="en-US"/>
        </w:rPr>
      </w:pPr>
      <w:ins w:id="5061"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w:t>
        </w:r>
        <w:r w:rsidRPr="00651910">
          <w:rPr>
            <w:rFonts w:ascii="Times New Roman" w:hAnsi="Times New Roman" w:cs="Times New Roman"/>
            <w:b/>
            <w:lang w:val="en-US"/>
          </w:rPr>
          <w:t xml:space="preserve"> R</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062" w:author="erradi" w:date="2011-08-06T10:44:00Z"/>
          <w:rFonts w:ascii="Times New Roman" w:hAnsi="Times New Roman" w:cs="Times New Roman"/>
          <w:b/>
          <w:lang w:val="en-US"/>
        </w:rPr>
      </w:pPr>
      <w:ins w:id="5063" w:author="erradi" w:date="2011-08-06T10:44:00Z">
        <w:r w:rsidRPr="006F18AC">
          <w:rPr>
            <w:noProof/>
            <w:lang w:eastAsia="fr-FR"/>
          </w:rPr>
          <w:pict>
            <v:group id="_x0000_s1380" style="position:absolute;left:0;text-align:left;margin-left:118.8pt;margin-top:2.25pt;width:70.65pt;height:61pt;z-index:251889152" coordorigin="5769,12173" coordsize="1413,1220">
              <v:roundrect id="_x0000_s1381" style="position:absolute;left:5769;top:12173;width:1413;height:1220" arcsize="10923f">
                <v:textbox style="mso-next-textbox:#_x0000_s1381">
                  <w:txbxContent>
                    <w:p w:rsidR="00763800" w:rsidRDefault="00763800" w:rsidP="00E57965">
                      <w:pPr>
                        <w:rPr>
                          <w:sz w:val="18"/>
                          <w:szCs w:val="18"/>
                        </w:rPr>
                      </w:pPr>
                    </w:p>
                    <w:p w:rsidR="00763800" w:rsidRPr="000719B5" w:rsidRDefault="00763800" w:rsidP="00E57965">
                      <w:pPr>
                        <w:rPr>
                          <w:sz w:val="18"/>
                          <w:szCs w:val="18"/>
                        </w:rPr>
                      </w:pPr>
                    </w:p>
                  </w:txbxContent>
                </v:textbox>
              </v:roundrect>
              <v:group id="_x0000_s1382" style="position:absolute;left:6010;top:12199;width:1085;height:1109" coordorigin="6010,12199" coordsize="1085,1109">
                <v:group id="_x0000_s1383" style="position:absolute;left:6340;top:12199;width:190;height:1109" coordorigin="6548,10357" coordsize="190,1109">
                  <v:shape id="_x0000_s1384" type="#_x0000_t120" style="position:absolute;left:6548;top:10357;width:176;height:185" fillcolor="black [3200]" strokecolor="#f2f2f2 [3041]" strokeweight="3pt">
                    <v:shadow on="t" type="perspective" color="#7f7f7f [1601]" opacity=".5" offset="1pt" offset2="-1pt"/>
                  </v:shape>
                  <v:shape id="_x0000_s1385" type="#_x0000_t120" style="position:absolute;left:6562;top:11281;width:176;height:185" fillcolor="black [3200]" strokecolor="#f2f2f2 [3041]" strokeweight="3pt">
                    <v:shadow on="t" type="perspective" color="#7f7f7f [1601]" opacity=".5" offset="1pt" offset2="-1pt"/>
                  </v:shape>
                  <v:shape id="_x0000_s1386" type="#_x0000_t32" style="position:absolute;left:6643;top:10514;width:14;height:842" o:connectortype="straight">
                    <v:stroke endarrow="block"/>
                  </v:shape>
                </v:group>
                <v:shape id="_x0000_s1387" type="#_x0000_t202" style="position:absolute;left:6010;top:12560;width:1085;height:407" strokecolor="white [3212]">
                  <v:textbox style="mso-next-textbox:#_x0000_s1387">
                    <w:txbxContent>
                      <w:p w:rsidR="00763800" w:rsidRPr="000719B5" w:rsidRDefault="00763800" w:rsidP="00E57965">
                        <w:pPr>
                          <w:rPr>
                            <w:sz w:val="18"/>
                            <w:szCs w:val="18"/>
                          </w:rPr>
                        </w:pPr>
                        <w:r>
                          <w:rPr>
                            <w:rFonts w:ascii="Times New Roman" w:hAnsi="Times New Roman" w:cs="Times New Roman"/>
                            <w:color w:val="FF0000"/>
                            <w:sz w:val="18"/>
                            <w:szCs w:val="18"/>
                            <w:lang w:val="en-US"/>
                          </w:rPr>
                          <w:t>Sub-coll</w:t>
                        </w:r>
                      </w:p>
                    </w:txbxContent>
                  </v:textbox>
                </v:shape>
              </v:group>
            </v:group>
          </w:pict>
        </w:r>
        <w:r w:rsidR="00E57965" w:rsidRPr="00651910">
          <w:rPr>
            <w:rFonts w:ascii="Times New Roman" w:hAnsi="Times New Roman" w:cs="Times New Roman"/>
            <w:lang w:val="en-US"/>
          </w:rPr>
          <w:tab/>
        </w:r>
        <w:r w:rsidR="00E57965" w:rsidRPr="00651910">
          <w:rPr>
            <w:rFonts w:ascii="Times New Roman" w:hAnsi="Times New Roman" w:cs="Times New Roman"/>
            <w:lang w:val="en-US"/>
          </w:rPr>
          <w:tab/>
        </w:r>
        <w:r w:rsidR="00E57965" w:rsidRPr="00651910">
          <w:rPr>
            <w:rFonts w:ascii="Times New Roman" w:hAnsi="Times New Roman" w:cs="Times New Roman"/>
            <w:lang w:val="en-US"/>
          </w:rPr>
          <w:tab/>
        </w:r>
      </w:ins>
    </w:p>
    <w:p w:rsidR="00E57965" w:rsidRPr="00651910" w:rsidRDefault="00E57965" w:rsidP="00E57965">
      <w:pPr>
        <w:pStyle w:val="Paragraphedeliste"/>
        <w:spacing w:after="0"/>
        <w:ind w:left="1080"/>
        <w:jc w:val="both"/>
        <w:rPr>
          <w:ins w:id="5064"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65"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66" w:author="erradi" w:date="2011-08-06T10:44:00Z"/>
          <w:rFonts w:ascii="Times New Roman" w:hAnsi="Times New Roman" w:cs="Times New Roman"/>
          <w:lang w:val="en-US"/>
        </w:rPr>
      </w:pPr>
      <w:ins w:id="5067" w:author="erradi" w:date="2011-08-06T10:44:00Z">
        <w:r w:rsidRPr="00651910">
          <w:rPr>
            <w:rFonts w:ascii="Times New Roman" w:hAnsi="Times New Roman" w:cs="Times New Roman"/>
            <w:lang w:val="en-US"/>
          </w:rPr>
          <w:t xml:space="preserve">                                          </w:t>
        </w:r>
      </w:ins>
    </w:p>
    <w:p w:rsidR="00E57965" w:rsidRDefault="00E57965" w:rsidP="00E57965">
      <w:pPr>
        <w:spacing w:after="0"/>
        <w:jc w:val="both"/>
        <w:rPr>
          <w:ins w:id="5068" w:author="erradi" w:date="2011-08-06T10:44:00Z"/>
          <w:rFonts w:ascii="Times New Roman" w:hAnsi="Times New Roman" w:cs="Times New Roman"/>
          <w:b/>
          <w:lang w:val="en-US"/>
        </w:rPr>
      </w:pPr>
    </w:p>
    <w:p w:rsidR="00E57965" w:rsidRDefault="00E57965" w:rsidP="00E57965">
      <w:pPr>
        <w:spacing w:after="0"/>
        <w:jc w:val="both"/>
        <w:rPr>
          <w:ins w:id="5069" w:author="erradi" w:date="2011-08-06T10:44:00Z"/>
          <w:rFonts w:ascii="Times New Roman" w:hAnsi="Times New Roman" w:cs="Times New Roman"/>
          <w:b/>
          <w:lang w:val="en-US"/>
        </w:rPr>
      </w:pPr>
    </w:p>
    <w:p w:rsidR="00E57965" w:rsidRPr="00651910" w:rsidRDefault="00E57965" w:rsidP="00E57965">
      <w:pPr>
        <w:spacing w:after="0"/>
        <w:jc w:val="both"/>
        <w:rPr>
          <w:ins w:id="5070"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71" w:author="erradi" w:date="2011-08-06T10:44:00Z"/>
          <w:rFonts w:ascii="Times New Roman" w:hAnsi="Times New Roman" w:cs="Times New Roman"/>
          <w:lang w:val="en-US"/>
        </w:rPr>
      </w:pPr>
      <w:ins w:id="5072" w:author="erradi" w:date="2011-08-06T10:44:00Z">
        <w:r w:rsidRPr="00651910">
          <w:rPr>
            <w:rFonts w:ascii="Times New Roman" w:hAnsi="Times New Roman" w:cs="Times New Roman"/>
            <w:lang w:val="en-US"/>
          </w:rPr>
          <w:tab/>
        </w:r>
        <w:r w:rsidRPr="00651910">
          <w:rPr>
            <w:rFonts w:ascii="Times New Roman" w:hAnsi="Times New Roman" w:cs="Times New Roman"/>
            <w:b/>
            <w:lang w:val="en-US"/>
          </w:rPr>
          <w:t xml:space="preserve">else if </w:t>
        </w:r>
        <w:proofErr w:type="gramStart"/>
        <w:r w:rsidRPr="00651910">
          <w:rPr>
            <w:rFonts w:ascii="Times New Roman" w:hAnsi="Times New Roman" w:cs="Times New Roman"/>
            <w:b/>
            <w:lang w:val="en-US"/>
          </w:rPr>
          <w:t>Form(</w:t>
        </w:r>
        <w:proofErr w:type="gramEnd"/>
        <w:r w:rsidRPr="00651910">
          <w:rPr>
            <w:rFonts w:ascii="Times New Roman" w:hAnsi="Times New Roman" w:cs="Times New Roman"/>
            <w:b/>
            <w:lang w:val="en-US"/>
          </w:rPr>
          <w:t>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w:t>
        </w:r>
        <w:r w:rsidRPr="00651910">
          <w:rPr>
            <w:rFonts w:ascii="Times New Roman" w:hAnsi="Times New Roman" w:cs="Times New Roman"/>
            <w:b/>
            <w:color w:val="1F497D" w:themeColor="text2"/>
            <w:vertAlign w:val="subscript"/>
            <w:lang w:val="en-US"/>
          </w:rPr>
          <w:t>s</w:t>
        </w:r>
        <w:r w:rsidRPr="00651910">
          <w:rPr>
            <w:rFonts w:ascii="Times New Roman" w:hAnsi="Times New Roman" w:cs="Times New Roman"/>
            <w:b/>
            <w:color w:val="1F497D" w:themeColor="text2"/>
            <w:lang w:val="en-US"/>
          </w:rPr>
          <w:t xml:space="preserve"> 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xml:space="preserve">” Or  </w:t>
        </w:r>
        <w:r w:rsidRPr="00651910">
          <w:rPr>
            <w:rFonts w:ascii="Times New Roman" w:hAnsi="Times New Roman" w:cs="Times New Roman"/>
            <w:b/>
            <w:lang w:val="en-US"/>
          </w:rPr>
          <w:t>Form(Col)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w:t>
        </w:r>
        <w:r w:rsidRPr="00651910">
          <w:rPr>
            <w:rFonts w:ascii="Times New Roman" w:hAnsi="Times New Roman" w:cs="Times New Roman"/>
            <w:b/>
            <w:color w:val="1F497D" w:themeColor="text2"/>
            <w:vertAlign w:val="subscript"/>
            <w:lang w:val="en-US"/>
          </w:rPr>
          <w:t>w</w:t>
        </w:r>
        <w:r w:rsidRPr="00651910">
          <w:rPr>
            <w:rFonts w:ascii="Times New Roman" w:hAnsi="Times New Roman" w:cs="Times New Roman"/>
            <w:b/>
            <w:color w:val="1F497D" w:themeColor="text2"/>
            <w:lang w:val="en-US"/>
          </w:rPr>
          <w:t xml:space="preserve"> 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073" w:author="erradi" w:date="2011-08-06T10:44:00Z"/>
          <w:rFonts w:ascii="Times New Roman" w:hAnsi="Times New Roman" w:cs="Times New Roman"/>
          <w:lang w:val="en-US"/>
        </w:rPr>
      </w:pPr>
      <w:ins w:id="507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1</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075" w:author="erradi" w:date="2011-08-06T10:44:00Z"/>
          <w:rFonts w:ascii="Times New Roman" w:hAnsi="Times New Roman" w:cs="Times New Roman"/>
          <w:lang w:val="en-US"/>
        </w:rPr>
      </w:pPr>
      <w:ins w:id="507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077" w:author="erradi" w:date="2011-08-06T10:44:00Z"/>
          <w:rFonts w:ascii="Times New Roman" w:hAnsi="Times New Roman" w:cs="Times New Roman"/>
          <w:b/>
          <w:lang w:val="en-US"/>
        </w:rPr>
      </w:pPr>
      <w:ins w:id="5078" w:author="erradi" w:date="2011-08-06T10:44:00Z">
        <w:r w:rsidRPr="006F18AC">
          <w:rPr>
            <w:rFonts w:ascii="Times New Roman" w:hAnsi="Times New Roman" w:cs="Times New Roman"/>
            <w:b/>
            <w:noProof/>
            <w:lang w:eastAsia="fr-FR"/>
          </w:rPr>
          <w:pict>
            <v:group id="_x0000_s1388" style="position:absolute;left:0;text-align:left;margin-left:175.85pt;margin-top:9.35pt;width:165.05pt;height:245.65pt;z-index:251890176" coordorigin="720,3009" coordsize="3301,4913">
              <v:group id="_x0000_s1389" style="position:absolute;left:720;top:3009;width:3301;height:4913" coordorigin="720,3009" coordsize="3301,4913">
                <v:group id="_x0000_s1390" style="position:absolute;left:720;top:3009;width:3301;height:4913" coordorigin="720,3009" coordsize="3301,4913">
                  <v:roundrect id="_x0000_s1391" style="position:absolute;left:720;top:3009;width:3301;height:4913" arcsize="10923f">
                    <v:textbox style="mso-next-textbox:#_x0000_s1391">
                      <w:txbxContent>
                        <w:p w:rsidR="00763800" w:rsidRDefault="00763800" w:rsidP="00E57965"/>
                      </w:txbxContent>
                    </v:textbox>
                  </v:roundrect>
                  <v:group id="_x0000_s1392" style="position:absolute;left:2160;top:3252;width:236;height:4219" coordorigin="2160,3252" coordsize="236,4219">
                    <v:shape id="_x0000_s1393" type="#_x0000_t120" style="position:absolute;left:2160;top:3252;width:217;height:215" fillcolor="black [3200]" strokecolor="#f2f2f2 [3041]" strokeweight="3pt">
                      <v:shadow on="t" type="perspective" color="#7f7f7f [1601]" opacity=".5" offset="1pt" offset2="-1pt"/>
                    </v:shape>
                    <v:shape id="_x0000_s1394" type="#_x0000_t120" style="position:absolute;left:2179;top:5295;width:217;height:215" fillcolor="black [3200]" strokecolor="#f2f2f2 [3041]" strokeweight="3pt">
                      <v:shadow on="t" type="perspective" color="#7f7f7f [1601]" opacity=".5" offset="1pt" offset2="-1pt"/>
                    </v:shape>
                    <v:shape id="_x0000_s1395" type="#_x0000_t120" style="position:absolute;left:2179;top:7256;width:217;height:215" fillcolor="black [3200]" strokecolor="#f2f2f2 [3041]" strokeweight="3pt">
                      <v:shadow on="t" type="perspective" color="#7f7f7f [1601]" opacity=".5" offset="1pt" offset2="-1pt"/>
                    </v:shape>
                    <v:shape id="_x0000_s1396" type="#_x0000_t32" style="position:absolute;left:2277;top:3439;width:0;height:1912" o:connectortype="straight">
                      <v:stroke endarrow="block"/>
                    </v:shape>
                    <v:shape id="_x0000_s1397" type="#_x0000_t32" style="position:absolute;left:2291;top:5468;width:0;height:1845" o:connectortype="straight">
                      <v:stroke endarrow="block"/>
                    </v:shape>
                  </v:group>
                </v:group>
                <v:shape id="_x0000_s1398" type="#_x0000_t202" style="position:absolute;left:1096;top:6107;width:2377;height:665" strokecolor="white [3212]">
                  <v:textbox style="mso-next-textbox:#_x0000_s1398">
                    <w:txbxContent>
                      <w:p w:rsidR="00763800" w:rsidRPr="00F46CBC" w:rsidRDefault="00763800" w:rsidP="00E57965">
                        <w:pPr>
                          <w:spacing w:after="0"/>
                          <w:jc w:val="center"/>
                          <w:rPr>
                            <w:rFonts w:ascii="Times New Roman" w:hAnsi="Times New Roman" w:cs="Times New Roman"/>
                            <w:b/>
                            <w:color w:val="FF0000"/>
                            <w:lang w:val="en-US"/>
                          </w:rPr>
                        </w:pPr>
                        <w:proofErr w:type="gramStart"/>
                        <w:r w:rsidRPr="00F46CBC">
                          <w:rPr>
                            <w:rFonts w:ascii="Times New Roman" w:hAnsi="Times New Roman" w:cs="Times New Roman"/>
                            <w:color w:val="FF0000"/>
                            <w:lang w:val="en-US"/>
                          </w:rPr>
                          <w:t>ActionsTreeGenerating(</w:t>
                        </w:r>
                        <w:proofErr w:type="gramEnd"/>
                        <w:r w:rsidRPr="00F46CBC">
                          <w:rPr>
                            <w:rFonts w:ascii="Times New Roman" w:hAnsi="Times New Roman" w:cs="Times New Roman"/>
                            <w:color w:val="FF0000"/>
                            <w:lang w:val="en-US"/>
                          </w:rPr>
                          <w:t>Role,Col</w:t>
                        </w:r>
                        <w:r w:rsidRPr="00F46CBC">
                          <w:rPr>
                            <w:rFonts w:ascii="Times New Roman" w:hAnsi="Times New Roman" w:cs="Times New Roman"/>
                            <w:color w:val="FF0000"/>
                            <w:vertAlign w:val="subscript"/>
                            <w:lang w:val="en-US"/>
                          </w:rPr>
                          <w:t>2</w:t>
                        </w:r>
                        <w:r w:rsidRPr="00F46CBC">
                          <w:rPr>
                            <w:rFonts w:ascii="Times New Roman" w:hAnsi="Times New Roman" w:cs="Times New Roman"/>
                            <w:color w:val="FF0000"/>
                            <w:lang w:val="en-US"/>
                          </w:rPr>
                          <w:t>)</w:t>
                        </w:r>
                      </w:p>
                      <w:p w:rsidR="00763800" w:rsidRDefault="00763800" w:rsidP="00E57965"/>
                    </w:txbxContent>
                  </v:textbox>
                </v:shape>
              </v:group>
              <v:shape id="_x0000_s1399" type="#_x0000_t202" style="position:absolute;left:1082;top:3967;width:2377;height:679" strokecolor="white [3212]">
                <v:textbox style="mso-next-textbox:#_x0000_s1399">
                  <w:txbxContent>
                    <w:p w:rsidR="00763800" w:rsidRPr="00F46CBC" w:rsidRDefault="00763800" w:rsidP="00E57965">
                      <w:pPr>
                        <w:spacing w:after="0"/>
                        <w:jc w:val="center"/>
                        <w:rPr>
                          <w:rFonts w:ascii="Times New Roman" w:hAnsi="Times New Roman" w:cs="Times New Roman"/>
                          <w:b/>
                          <w:color w:val="FF0000"/>
                          <w:lang w:val="en-US"/>
                        </w:rPr>
                      </w:pPr>
                      <w:proofErr w:type="gramStart"/>
                      <w:r w:rsidRPr="00F46CBC">
                        <w:rPr>
                          <w:rFonts w:ascii="Times New Roman" w:hAnsi="Times New Roman" w:cs="Times New Roman"/>
                          <w:color w:val="FF0000"/>
                          <w:lang w:val="en-US"/>
                        </w:rPr>
                        <w:t>ActionsTreeGenerating(</w:t>
                      </w:r>
                      <w:proofErr w:type="gramEnd"/>
                      <w:r w:rsidRPr="00F46CBC">
                        <w:rPr>
                          <w:rFonts w:ascii="Times New Roman" w:hAnsi="Times New Roman" w:cs="Times New Roman"/>
                          <w:color w:val="FF0000"/>
                          <w:lang w:val="en-US"/>
                        </w:rPr>
                        <w:t>Role,Col</w:t>
                      </w:r>
                      <w:r>
                        <w:rPr>
                          <w:rFonts w:ascii="Times New Roman" w:hAnsi="Times New Roman" w:cs="Times New Roman"/>
                          <w:color w:val="FF0000"/>
                          <w:vertAlign w:val="subscript"/>
                          <w:lang w:val="en-US"/>
                        </w:rPr>
                        <w:t>1</w:t>
                      </w:r>
                      <w:r w:rsidRPr="00F46CBC">
                        <w:rPr>
                          <w:rFonts w:ascii="Times New Roman" w:hAnsi="Times New Roman" w:cs="Times New Roman"/>
                          <w:color w:val="FF0000"/>
                          <w:lang w:val="en-US"/>
                        </w:rPr>
                        <w:t>)</w:t>
                      </w:r>
                    </w:p>
                    <w:p w:rsidR="00763800" w:rsidRDefault="00763800" w:rsidP="00E57965"/>
                  </w:txbxContent>
                </v:textbox>
              </v:shape>
            </v:group>
          </w:pict>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ins>
    </w:p>
    <w:p w:rsidR="00E57965" w:rsidRPr="00651910" w:rsidRDefault="00E57965" w:rsidP="00E57965">
      <w:pPr>
        <w:pStyle w:val="Paragraphedeliste"/>
        <w:spacing w:after="0"/>
        <w:ind w:left="1080"/>
        <w:jc w:val="both"/>
        <w:rPr>
          <w:ins w:id="5079"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80"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81" w:author="erradi" w:date="2011-08-06T10:44:00Z"/>
          <w:rFonts w:ascii="Times New Roman" w:hAnsi="Times New Roman" w:cs="Times New Roman"/>
          <w:b/>
          <w:color w:val="FF0000"/>
          <w:lang w:val="en-US"/>
        </w:rPr>
      </w:pPr>
      <w:ins w:id="5082" w:author="erradi" w:date="2011-08-06T10:44:00Z">
        <w:r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083"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84" w:author="erradi" w:date="2011-08-06T10:44:00Z"/>
          <w:rFonts w:ascii="Times New Roman" w:hAnsi="Times New Roman" w:cs="Times New Roman"/>
          <w:b/>
          <w:lang w:val="en-US"/>
        </w:rPr>
      </w:pPr>
      <w:ins w:id="5085" w:author="erradi" w:date="2011-08-06T10:44:00Z">
        <w:r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086"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87" w:author="erradi" w:date="2011-08-06T10:44:00Z"/>
          <w:rFonts w:ascii="Times New Roman" w:hAnsi="Times New Roman" w:cs="Times New Roman"/>
          <w:b/>
          <w:color w:val="FF0000"/>
          <w:lang w:val="en-US"/>
        </w:rPr>
      </w:pPr>
      <w:ins w:id="5088" w:author="erradi" w:date="2011-08-06T10:44:00Z">
        <w:r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089"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090"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1" w:author="erradi" w:date="2011-08-06T10:44:00Z"/>
          <w:rFonts w:ascii="Times New Roman" w:hAnsi="Times New Roman" w:cs="Times New Roman"/>
          <w:b/>
          <w:lang w:val="en-US"/>
        </w:rPr>
      </w:pPr>
      <w:ins w:id="5092"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ins>
    </w:p>
    <w:p w:rsidR="00E57965" w:rsidRDefault="00E57965" w:rsidP="00E57965">
      <w:pPr>
        <w:pStyle w:val="Paragraphedeliste"/>
        <w:spacing w:after="0"/>
        <w:ind w:left="1080"/>
        <w:jc w:val="both"/>
        <w:rPr>
          <w:ins w:id="5093"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4"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5"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6"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7"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8"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099" w:author="erradi" w:date="2011-08-06T10:44:00Z"/>
          <w:rFonts w:ascii="Times New Roman" w:hAnsi="Times New Roman" w:cs="Times New Roman"/>
          <w:b/>
          <w:lang w:val="en-US"/>
        </w:rPr>
      </w:pPr>
    </w:p>
    <w:p w:rsidR="00E57965" w:rsidRPr="006272DE" w:rsidRDefault="00E57965" w:rsidP="00E57965">
      <w:pPr>
        <w:pStyle w:val="Paragraphedeliste"/>
        <w:spacing w:after="0"/>
        <w:ind w:left="1080"/>
        <w:jc w:val="both"/>
        <w:rPr>
          <w:ins w:id="5100" w:author="erradi" w:date="2011-08-06T10:44:00Z"/>
          <w:rFonts w:ascii="Times New Roman" w:hAnsi="Times New Roman" w:cs="Times New Roman"/>
          <w:b/>
          <w:lang w:val="en-US"/>
        </w:rPr>
      </w:pPr>
      <w:proofErr w:type="gramStart"/>
      <w:ins w:id="5101" w:author="erradi" w:date="2011-08-06T10:44:00Z">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102" w:author="erradi" w:date="2011-08-06T10:44:00Z"/>
          <w:rFonts w:ascii="Times New Roman" w:hAnsi="Times New Roman" w:cs="Times New Roman"/>
          <w:b/>
          <w:lang w:val="en-US"/>
        </w:rPr>
      </w:pPr>
    </w:p>
    <w:p w:rsidR="00E57965" w:rsidRPr="00651910" w:rsidRDefault="006F18AC" w:rsidP="00E57965">
      <w:pPr>
        <w:pStyle w:val="Paragraphedeliste"/>
        <w:spacing w:after="0"/>
        <w:ind w:left="1080"/>
        <w:jc w:val="both"/>
        <w:rPr>
          <w:ins w:id="5103" w:author="erradi" w:date="2011-08-06T10:44:00Z"/>
          <w:rFonts w:ascii="Times New Roman" w:hAnsi="Times New Roman" w:cs="Times New Roman"/>
          <w:b/>
          <w:lang w:val="en-US"/>
        </w:rPr>
      </w:pPr>
      <w:ins w:id="5104" w:author="erradi" w:date="2011-08-06T10:44:00Z">
        <w:r w:rsidRPr="006F18AC">
          <w:rPr>
            <w:rFonts w:ascii="Times New Roman" w:hAnsi="Times New Roman" w:cs="Times New Roman"/>
            <w:b/>
            <w:noProof/>
            <w:lang w:eastAsia="fr-FR"/>
          </w:rPr>
          <w:pict>
            <v:group id="_x0000_s1400" style="position:absolute;left:0;text-align:left;margin-left:195.9pt;margin-top:0;width:132.25pt;height:94.1pt;z-index:251891200" coordorigin="683,7315" coordsize="2645,1882">
              <v:roundrect id="_x0000_s1401" style="position:absolute;left:683;top:7315;width:2645;height:1882" arcsize="10923f">
                <v:textbox style="mso-next-textbox:#_x0000_s1401">
                  <w:txbxContent>
                    <w:p w:rsidR="00763800" w:rsidRDefault="00763800" w:rsidP="00E57965">
                      <w:pPr>
                        <w:rPr>
                          <w:sz w:val="18"/>
                          <w:szCs w:val="18"/>
                        </w:rPr>
                      </w:pPr>
                    </w:p>
                    <w:p w:rsidR="00763800" w:rsidRPr="000719B5" w:rsidRDefault="00763800" w:rsidP="00E57965">
                      <w:pPr>
                        <w:rPr>
                          <w:sz w:val="18"/>
                          <w:szCs w:val="18"/>
                        </w:rPr>
                      </w:pPr>
                    </w:p>
                  </w:txbxContent>
                </v:textbox>
              </v:roundrect>
              <v:group id="_x0000_s1402" style="position:absolute;left:887;top:7341;width:2214;height:1697" coordorigin="887,7341" coordsize="2214,1697">
                <v:shape id="_x0000_s1403" type="#_x0000_t202" style="position:absolute;left:887;top:7974;width:2214;height:741" strokecolor="white [3212]">
                  <v:textbox style="mso-next-textbox:#_x0000_s1403">
                    <w:txbxContent>
                      <w:p w:rsidR="00763800" w:rsidRPr="007943D2" w:rsidRDefault="00763800" w:rsidP="00E57965">
                        <w:pPr>
                          <w:jc w:val="center"/>
                          <w:rPr>
                            <w:sz w:val="20"/>
                            <w:szCs w:val="20"/>
                          </w:rPr>
                        </w:pPr>
                        <w:proofErr w:type="gramStart"/>
                        <w:r w:rsidRPr="007943D2">
                          <w:rPr>
                            <w:rFonts w:ascii="Times New Roman" w:hAnsi="Times New Roman" w:cs="Times New Roman"/>
                            <w:color w:val="FF0000"/>
                            <w:sz w:val="20"/>
                            <w:szCs w:val="20"/>
                            <w:lang w:val="en-US"/>
                          </w:rPr>
                          <w:t>ActionsTreeGenerating(</w:t>
                        </w:r>
                        <w:proofErr w:type="gramEnd"/>
                        <w:r w:rsidRPr="007943D2">
                          <w:rPr>
                            <w:rFonts w:ascii="Times New Roman" w:hAnsi="Times New Roman" w:cs="Times New Roman"/>
                            <w:color w:val="FF0000"/>
                            <w:sz w:val="20"/>
                            <w:szCs w:val="20"/>
                            <w:lang w:val="en-US"/>
                          </w:rPr>
                          <w:t>Role,Col</w:t>
                        </w:r>
                        <w:r w:rsidRPr="007943D2">
                          <w:rPr>
                            <w:rFonts w:ascii="Times New Roman" w:hAnsi="Times New Roman" w:cs="Times New Roman"/>
                            <w:color w:val="FF0000"/>
                            <w:sz w:val="20"/>
                            <w:szCs w:val="20"/>
                            <w:vertAlign w:val="subscript"/>
                            <w:lang w:val="en-US"/>
                          </w:rPr>
                          <w:t>1</w:t>
                        </w:r>
                        <w:r w:rsidRPr="007943D2">
                          <w:rPr>
                            <w:rFonts w:ascii="Times New Roman" w:hAnsi="Times New Roman" w:cs="Times New Roman"/>
                            <w:color w:val="FF0000"/>
                            <w:sz w:val="20"/>
                            <w:szCs w:val="20"/>
                            <w:lang w:val="en-US"/>
                          </w:rPr>
                          <w:t>)</w:t>
                        </w:r>
                      </w:p>
                    </w:txbxContent>
                  </v:textbox>
                </v:shape>
                <v:group id="_x0000_s1404" style="position:absolute;left:1912;top:7341;width:176;height:1697" coordorigin="1912,7341" coordsize="176,1697">
                  <v:shape id="_x0000_s1405" type="#_x0000_t120" style="position:absolute;left:1912;top:7341;width:176;height:185" fillcolor="black [3200]" strokecolor="#f2f2f2 [3041]" strokeweight="3pt">
                    <v:shadow on="t" type="perspective" color="#7f7f7f [1601]" opacity=".5" offset="1pt" offset2="-1pt"/>
                  </v:shape>
                  <v:shape id="_x0000_s1406" type="#_x0000_t120" style="position:absolute;left:1912;top:8853;width:176;height:185" fillcolor="black [3200]" strokecolor="#f2f2f2 [3041]" strokeweight="3pt">
                    <v:shadow on="t" type="perspective" color="#7f7f7f [1601]" opacity=".5" offset="1pt" offset2="-1pt"/>
                  </v:shape>
                  <v:shape id="_x0000_s1407" type="#_x0000_t32" style="position:absolute;left:2007;top:7498;width:0;height:1414" o:connectortype="straight">
                    <v:stroke endarrow="block"/>
                  </v:shape>
                </v:group>
              </v:group>
            </v:group>
          </w:pict>
        </w:r>
      </w:ins>
    </w:p>
    <w:p w:rsidR="00E57965" w:rsidRPr="00651910" w:rsidRDefault="00E57965" w:rsidP="00E57965">
      <w:pPr>
        <w:pStyle w:val="Paragraphedeliste"/>
        <w:spacing w:after="0"/>
        <w:ind w:left="1080"/>
        <w:jc w:val="both"/>
        <w:rPr>
          <w:ins w:id="5105" w:author="erradi" w:date="2011-08-06T10:44:00Z"/>
          <w:rFonts w:ascii="Times New Roman" w:hAnsi="Times New Roman" w:cs="Times New Roman"/>
          <w:b/>
          <w:lang w:val="en-US"/>
        </w:rPr>
      </w:pPr>
      <w:ins w:id="510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ins>
    </w:p>
    <w:p w:rsidR="00E57965" w:rsidRPr="00651910" w:rsidRDefault="00E57965" w:rsidP="00E57965">
      <w:pPr>
        <w:spacing w:after="0"/>
        <w:jc w:val="both"/>
        <w:rPr>
          <w:ins w:id="5107"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108" w:author="erradi" w:date="2011-08-06T10:44:00Z"/>
          <w:rFonts w:ascii="Times New Roman" w:hAnsi="Times New Roman" w:cs="Times New Roman"/>
          <w:b/>
          <w:lang w:val="en-US"/>
        </w:rPr>
      </w:pPr>
      <w:ins w:id="5109"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ins>
    </w:p>
    <w:p w:rsidR="00E57965" w:rsidRDefault="00E57965" w:rsidP="00E57965">
      <w:pPr>
        <w:pStyle w:val="Paragraphedeliste"/>
        <w:spacing w:after="0"/>
        <w:ind w:left="1080"/>
        <w:jc w:val="both"/>
        <w:rPr>
          <w:ins w:id="5110"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111"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112" w:author="erradi" w:date="2011-08-06T10:44:00Z"/>
          <w:rFonts w:ascii="Times New Roman" w:hAnsi="Times New Roman" w:cs="Times New Roman"/>
          <w:b/>
          <w:lang w:val="en-US"/>
        </w:rPr>
      </w:pPr>
    </w:p>
    <w:p w:rsidR="00E57965" w:rsidRDefault="00E57965" w:rsidP="00E57965">
      <w:pPr>
        <w:pStyle w:val="Paragraphedeliste"/>
        <w:spacing w:after="0"/>
        <w:ind w:left="1080"/>
        <w:jc w:val="both"/>
        <w:rPr>
          <w:ins w:id="5113"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14" w:author="erradi" w:date="2011-08-06T10:44:00Z"/>
          <w:rFonts w:ascii="Times New Roman" w:hAnsi="Times New Roman" w:cs="Times New Roman"/>
          <w:b/>
          <w:lang w:val="en-US"/>
        </w:rPr>
      </w:pPr>
      <w:proofErr w:type="gramStart"/>
      <w:ins w:id="5115" w:author="erradi" w:date="2011-08-06T10:44:00Z">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116" w:author="erradi" w:date="2011-08-06T10:44:00Z"/>
          <w:rFonts w:ascii="Times New Roman" w:hAnsi="Times New Roman" w:cs="Times New Roman"/>
          <w:lang w:val="en-US"/>
        </w:rPr>
      </w:pPr>
      <w:ins w:id="5117"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118" w:author="erradi" w:date="2011-08-06T10:44:00Z"/>
          <w:rFonts w:ascii="Times New Roman" w:hAnsi="Times New Roman" w:cs="Times New Roman"/>
          <w:b/>
          <w:lang w:val="en-US"/>
        </w:rPr>
      </w:pPr>
      <w:ins w:id="5119"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ins>
    </w:p>
    <w:p w:rsidR="00E57965" w:rsidRPr="00651910" w:rsidRDefault="00E57965" w:rsidP="00E57965">
      <w:pPr>
        <w:pStyle w:val="Paragraphedeliste"/>
        <w:spacing w:after="0"/>
        <w:ind w:left="1080"/>
        <w:jc w:val="both"/>
        <w:rPr>
          <w:ins w:id="5120" w:author="erradi" w:date="2011-08-06T10:44:00Z"/>
          <w:rFonts w:ascii="Times New Roman" w:hAnsi="Times New Roman" w:cs="Times New Roman"/>
          <w:b/>
          <w:lang w:val="en-US"/>
        </w:rPr>
      </w:pPr>
    </w:p>
    <w:p w:rsidR="00E57965" w:rsidRPr="00651910" w:rsidRDefault="006F18AC" w:rsidP="00E57965">
      <w:pPr>
        <w:pStyle w:val="Paragraphedeliste"/>
        <w:spacing w:after="0"/>
        <w:ind w:left="1080"/>
        <w:jc w:val="both"/>
        <w:rPr>
          <w:ins w:id="5121" w:author="erradi" w:date="2011-08-06T10:44:00Z"/>
          <w:rFonts w:ascii="Times New Roman" w:hAnsi="Times New Roman" w:cs="Times New Roman"/>
          <w:b/>
          <w:lang w:val="en-US"/>
        </w:rPr>
      </w:pPr>
      <w:ins w:id="5122" w:author="erradi" w:date="2011-08-06T10:44:00Z">
        <w:r w:rsidRPr="006F18AC">
          <w:rPr>
            <w:rFonts w:ascii="Times New Roman" w:hAnsi="Times New Roman" w:cs="Times New Roman"/>
            <w:b/>
            <w:noProof/>
            <w:lang w:eastAsia="fr-FR"/>
          </w:rPr>
          <w:pict>
            <v:group id="_x0000_s1408" style="position:absolute;left:0;text-align:left;margin-left:193.15pt;margin-top:2.35pt;width:132.25pt;height:94.1pt;z-index:251892224" coordorigin="683,7315" coordsize="2645,1882">
              <v:roundrect id="_x0000_s1409" style="position:absolute;left:683;top:7315;width:2645;height:1882" arcsize="10923f">
                <v:textbox style="mso-next-textbox:#_x0000_s1409">
                  <w:txbxContent>
                    <w:p w:rsidR="00763800" w:rsidRDefault="00763800" w:rsidP="00E57965">
                      <w:pPr>
                        <w:rPr>
                          <w:sz w:val="18"/>
                          <w:szCs w:val="18"/>
                        </w:rPr>
                      </w:pPr>
                    </w:p>
                    <w:p w:rsidR="00763800" w:rsidRPr="000719B5" w:rsidRDefault="00763800" w:rsidP="00E57965">
                      <w:pPr>
                        <w:rPr>
                          <w:sz w:val="18"/>
                          <w:szCs w:val="18"/>
                        </w:rPr>
                      </w:pPr>
                    </w:p>
                  </w:txbxContent>
                </v:textbox>
              </v:roundrect>
              <v:group id="_x0000_s1410" style="position:absolute;left:887;top:7341;width:2214;height:1697" coordorigin="887,7341" coordsize="2214,1697">
                <v:shape id="_x0000_s1411" type="#_x0000_t202" style="position:absolute;left:887;top:7974;width:2214;height:741" strokecolor="white [3212]">
                  <v:textbox style="mso-next-textbox:#_x0000_s1411">
                    <w:txbxContent>
                      <w:p w:rsidR="00763800" w:rsidRPr="007943D2" w:rsidRDefault="00763800" w:rsidP="00E57965">
                        <w:pPr>
                          <w:jc w:val="center"/>
                          <w:rPr>
                            <w:sz w:val="20"/>
                            <w:szCs w:val="20"/>
                          </w:rPr>
                        </w:pPr>
                        <w:proofErr w:type="gramStart"/>
                        <w:r w:rsidRPr="007943D2">
                          <w:rPr>
                            <w:rFonts w:ascii="Times New Roman" w:hAnsi="Times New Roman" w:cs="Times New Roman"/>
                            <w:color w:val="FF0000"/>
                            <w:sz w:val="20"/>
                            <w:szCs w:val="20"/>
                            <w:lang w:val="en-US"/>
                          </w:rPr>
                          <w:t>ActionsTreeGenerating(</w:t>
                        </w:r>
                        <w:proofErr w:type="gramEnd"/>
                        <w:r w:rsidRPr="007943D2">
                          <w:rPr>
                            <w:rFonts w:ascii="Times New Roman" w:hAnsi="Times New Roman" w:cs="Times New Roman"/>
                            <w:color w:val="FF0000"/>
                            <w:sz w:val="20"/>
                            <w:szCs w:val="20"/>
                            <w:lang w:val="en-US"/>
                          </w:rPr>
                          <w:t>Role,Col</w:t>
                        </w:r>
                        <w:r>
                          <w:rPr>
                            <w:rFonts w:ascii="Times New Roman" w:hAnsi="Times New Roman" w:cs="Times New Roman"/>
                            <w:color w:val="FF0000"/>
                            <w:sz w:val="20"/>
                            <w:szCs w:val="20"/>
                            <w:vertAlign w:val="subscript"/>
                            <w:lang w:val="en-US"/>
                          </w:rPr>
                          <w:t>2</w:t>
                        </w:r>
                        <w:r w:rsidRPr="007943D2">
                          <w:rPr>
                            <w:rFonts w:ascii="Times New Roman" w:hAnsi="Times New Roman" w:cs="Times New Roman"/>
                            <w:color w:val="FF0000"/>
                            <w:sz w:val="20"/>
                            <w:szCs w:val="20"/>
                            <w:lang w:val="en-US"/>
                          </w:rPr>
                          <w:t>)</w:t>
                        </w:r>
                      </w:p>
                    </w:txbxContent>
                  </v:textbox>
                </v:shape>
                <v:group id="_x0000_s1412" style="position:absolute;left:1912;top:7341;width:176;height:1697" coordorigin="1912,7341" coordsize="176,1697">
                  <v:shape id="_x0000_s1413" type="#_x0000_t120" style="position:absolute;left:1912;top:7341;width:176;height:185" fillcolor="black [3200]" strokecolor="#f2f2f2 [3041]" strokeweight="3pt">
                    <v:shadow on="t" type="perspective" color="#7f7f7f [1601]" opacity=".5" offset="1pt" offset2="-1pt"/>
                  </v:shape>
                  <v:shape id="_x0000_s1414" type="#_x0000_t120" style="position:absolute;left:1912;top:8853;width:176;height:185" fillcolor="black [3200]" strokecolor="#f2f2f2 [3041]" strokeweight="3pt">
                    <v:shadow on="t" type="perspective" color="#7f7f7f [1601]" opacity=".5" offset="1pt" offset2="-1pt"/>
                  </v:shape>
                  <v:shape id="_x0000_s1415" type="#_x0000_t32" style="position:absolute;left:2007;top:7498;width:0;height:1414" o:connectortype="straight">
                    <v:stroke endarrow="block"/>
                  </v:shape>
                </v:group>
              </v:group>
            </v:group>
          </w:pict>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ins>
    </w:p>
    <w:p w:rsidR="00E57965" w:rsidRPr="00651910" w:rsidRDefault="00E57965" w:rsidP="00E57965">
      <w:pPr>
        <w:spacing w:after="0"/>
        <w:jc w:val="both"/>
        <w:rPr>
          <w:ins w:id="5123" w:author="erradi" w:date="2011-08-06T10:44:00Z"/>
          <w:rFonts w:ascii="Times New Roman" w:hAnsi="Times New Roman" w:cs="Times New Roman"/>
          <w:lang w:val="en-US"/>
        </w:rPr>
      </w:pPr>
    </w:p>
    <w:p w:rsidR="00E57965" w:rsidRDefault="00E57965" w:rsidP="00E57965">
      <w:pPr>
        <w:pStyle w:val="Paragraphedeliste"/>
        <w:spacing w:after="0"/>
        <w:ind w:left="1080"/>
        <w:jc w:val="both"/>
        <w:rPr>
          <w:ins w:id="5124" w:author="erradi" w:date="2011-08-06T10:44:00Z"/>
          <w:rFonts w:ascii="Times New Roman" w:hAnsi="Times New Roman" w:cs="Times New Roman"/>
          <w:lang w:val="en-US"/>
        </w:rPr>
      </w:pPr>
      <w:ins w:id="5125" w:author="erradi" w:date="2011-08-06T10:44:00Z">
        <w:r w:rsidRPr="00651910">
          <w:rPr>
            <w:rFonts w:ascii="Times New Roman" w:hAnsi="Times New Roman" w:cs="Times New Roman"/>
            <w:lang w:val="en-US"/>
          </w:rPr>
          <w:tab/>
        </w:r>
      </w:ins>
    </w:p>
    <w:p w:rsidR="00E57965" w:rsidRDefault="00E57965" w:rsidP="00E57965">
      <w:pPr>
        <w:pStyle w:val="Paragraphedeliste"/>
        <w:spacing w:after="0"/>
        <w:ind w:left="1080"/>
        <w:jc w:val="both"/>
        <w:rPr>
          <w:ins w:id="5126" w:author="erradi" w:date="2011-08-06T10:44:00Z"/>
          <w:rFonts w:ascii="Times New Roman" w:hAnsi="Times New Roman" w:cs="Times New Roman"/>
          <w:lang w:val="en-US"/>
        </w:rPr>
      </w:pPr>
    </w:p>
    <w:p w:rsidR="00E57965" w:rsidRDefault="00E57965" w:rsidP="00E57965">
      <w:pPr>
        <w:pStyle w:val="Paragraphedeliste"/>
        <w:spacing w:after="0"/>
        <w:ind w:left="1080"/>
        <w:jc w:val="both"/>
        <w:rPr>
          <w:ins w:id="5127" w:author="erradi" w:date="2011-08-06T10:44:00Z"/>
          <w:rFonts w:ascii="Times New Roman" w:hAnsi="Times New Roman" w:cs="Times New Roman"/>
          <w:lang w:val="en-US"/>
        </w:rPr>
      </w:pPr>
    </w:p>
    <w:p w:rsidR="00E57965" w:rsidRDefault="00E57965" w:rsidP="00E57965">
      <w:pPr>
        <w:pStyle w:val="Paragraphedeliste"/>
        <w:spacing w:after="0"/>
        <w:ind w:left="1080"/>
        <w:jc w:val="both"/>
        <w:rPr>
          <w:ins w:id="5128" w:author="erradi" w:date="2011-08-06T10:44:00Z"/>
          <w:rFonts w:ascii="Times New Roman" w:hAnsi="Times New Roman" w:cs="Times New Roman"/>
          <w:lang w:val="en-US"/>
        </w:rPr>
      </w:pPr>
    </w:p>
    <w:p w:rsidR="00E57965" w:rsidRDefault="00E57965" w:rsidP="00E57965">
      <w:pPr>
        <w:pStyle w:val="Paragraphedeliste"/>
        <w:spacing w:after="0"/>
        <w:ind w:left="1080"/>
        <w:jc w:val="both"/>
        <w:rPr>
          <w:ins w:id="5129" w:author="erradi" w:date="2011-08-06T10:44:00Z"/>
          <w:rFonts w:ascii="Times New Roman" w:hAnsi="Times New Roman" w:cs="Times New Roman"/>
          <w:lang w:val="en-US"/>
        </w:rPr>
      </w:pPr>
    </w:p>
    <w:p w:rsidR="00E57965" w:rsidRPr="004603B3" w:rsidRDefault="00E57965" w:rsidP="00E57965">
      <w:pPr>
        <w:spacing w:after="0"/>
        <w:jc w:val="both"/>
        <w:rPr>
          <w:ins w:id="5130" w:author="erradi" w:date="2011-08-06T10:44:00Z"/>
          <w:rFonts w:ascii="Times New Roman" w:hAnsi="Times New Roman" w:cs="Times New Roman"/>
          <w:lang w:val="en-US"/>
        </w:rPr>
      </w:pPr>
    </w:p>
    <w:p w:rsidR="00E57965" w:rsidRPr="00651910" w:rsidRDefault="00E57965" w:rsidP="00E57965">
      <w:pPr>
        <w:pStyle w:val="Paragraphedeliste"/>
        <w:spacing w:after="0"/>
        <w:ind w:left="1080"/>
        <w:jc w:val="both"/>
        <w:rPr>
          <w:ins w:id="5131" w:author="erradi" w:date="2011-08-06T10:44:00Z"/>
          <w:rFonts w:ascii="Times New Roman" w:hAnsi="Times New Roman" w:cs="Times New Roman"/>
          <w:lang w:val="en-US"/>
        </w:rPr>
      </w:pPr>
      <w:proofErr w:type="gramStart"/>
      <w:ins w:id="5132" w:author="erradi" w:date="2011-08-06T10:44:00Z">
        <w:r w:rsidRPr="00651910">
          <w:rPr>
            <w:rFonts w:ascii="Times New Roman" w:hAnsi="Times New Roman" w:cs="Times New Roman"/>
            <w:b/>
            <w:lang w:val="en-US"/>
          </w:rPr>
          <w:t>else</w:t>
        </w:r>
        <w:proofErr w:type="gramEnd"/>
        <w:r w:rsidRPr="00651910">
          <w:rPr>
            <w:rFonts w:ascii="Times New Roman" w:hAnsi="Times New Roman" w:cs="Times New Roman"/>
            <w:b/>
            <w:lang w:val="en-US"/>
          </w:rPr>
          <w:t xml:space="preserve"> if</w:t>
        </w:r>
        <w:r w:rsidRPr="00651910">
          <w:rPr>
            <w:rFonts w:ascii="Times New Roman" w:hAnsi="Times New Roman" w:cs="Times New Roman"/>
            <w:lang w:val="en-US"/>
          </w:rPr>
          <w:t xml:space="preserve"> </w:t>
        </w:r>
        <w:r w:rsidRPr="00651910">
          <w:rPr>
            <w:rFonts w:ascii="Times New Roman" w:hAnsi="Times New Roman" w:cs="Times New Roman"/>
            <w:b/>
            <w:lang w:val="en-US"/>
          </w:rPr>
          <w:t>Form(Col)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xml:space="preserve"> *</w:t>
        </w:r>
        <w:r w:rsidRPr="00651910">
          <w:rPr>
            <w:rFonts w:ascii="Times New Roman" w:hAnsi="Times New Roman" w:cs="Times New Roman"/>
            <w:b/>
            <w:color w:val="1F497D" w:themeColor="text2"/>
            <w:vertAlign w:val="subscript"/>
            <w:lang w:val="en-US"/>
          </w:rPr>
          <w:t xml:space="preserve">s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xml:space="preserve"> “ Or </w:t>
        </w:r>
        <w:r w:rsidRPr="00651910">
          <w:rPr>
            <w:rFonts w:ascii="Times New Roman" w:hAnsi="Times New Roman" w:cs="Times New Roman"/>
            <w:b/>
            <w:lang w:val="en-US"/>
          </w:rPr>
          <w:t>Form(Col)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xml:space="preserve"> *</w:t>
        </w:r>
        <w:r w:rsidRPr="00651910">
          <w:rPr>
            <w:rFonts w:ascii="Times New Roman" w:hAnsi="Times New Roman" w:cs="Times New Roman"/>
            <w:b/>
            <w:color w:val="1F497D" w:themeColor="text2"/>
            <w:vertAlign w:val="subscript"/>
            <w:lang w:val="en-US"/>
          </w:rPr>
          <w:t xml:space="preserve">w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133" w:author="erradi" w:date="2011-08-06T10:44:00Z"/>
          <w:rFonts w:ascii="Times New Roman" w:hAnsi="Times New Roman" w:cs="Times New Roman"/>
          <w:lang w:val="en-US"/>
        </w:rPr>
      </w:pPr>
      <w:ins w:id="5134"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1</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135" w:author="erradi" w:date="2011-08-06T10:44:00Z"/>
          <w:rFonts w:ascii="Times New Roman" w:hAnsi="Times New Roman" w:cs="Times New Roman"/>
          <w:lang w:val="en-US"/>
        </w:rPr>
      </w:pPr>
      <w:ins w:id="513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137" w:author="erradi" w:date="2011-08-06T10:44:00Z"/>
          <w:rFonts w:ascii="Times New Roman" w:hAnsi="Times New Roman" w:cs="Times New Roman"/>
          <w:b/>
          <w:lang w:val="en-US"/>
        </w:rPr>
      </w:pPr>
      <w:ins w:id="5138"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139" w:author="erradi" w:date="2011-08-06T10:44:00Z"/>
          <w:rFonts w:ascii="Times New Roman" w:hAnsi="Times New Roman" w:cs="Times New Roman"/>
          <w:b/>
          <w:lang w:val="en-US"/>
        </w:rPr>
      </w:pPr>
      <w:ins w:id="5140" w:author="erradi" w:date="2011-08-06T10:44:00Z">
        <w:r w:rsidRPr="006F18AC">
          <w:rPr>
            <w:rFonts w:ascii="Times New Roman" w:hAnsi="Times New Roman" w:cs="Times New Roman"/>
            <w:b/>
            <w:noProof/>
            <w:lang w:eastAsia="fr-FR"/>
          </w:rPr>
          <w:pict>
            <v:shape id="_x0000_s1330" type="#_x0000_t38" style="position:absolute;left:0;text-align:left;margin-left:171.3pt;margin-top:6.6pt;width:25.7pt;height:25.5pt;rotation:270;z-index:251845120" o:connectortype="curved" adj="10800,-493920,-203603">
              <v:stroke endarrow="block"/>
            </v:shape>
          </w:pict>
        </w:r>
        <w:r w:rsidRPr="006F18AC">
          <w:rPr>
            <w:rFonts w:ascii="Times New Roman" w:hAnsi="Times New Roman" w:cs="Times New Roman"/>
            <w:b/>
            <w:noProof/>
            <w:lang w:eastAsia="fr-FR"/>
          </w:rPr>
          <w:pict>
            <v:oval id="_x0000_s1319" style="position:absolute;left:0;text-align:left;margin-left:193.9pt;margin-top:65pt;width:9pt;height:9pt;z-index:251833856"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oval id="_x0000_s1318" style="position:absolute;left:0;text-align:left;margin-left:193.15pt;margin-top:2pt;width:9pt;height:9pt;z-index:251832832"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20" type="#_x0000_t32" style="position:absolute;left:0;text-align:left;margin-left:197.65pt;margin-top:6.5pt;width:.75pt;height:63pt;z-index:251834880" o:connectortype="straight">
              <v:stroke endarrow="block"/>
            </v:shape>
          </w:pict>
        </w:r>
      </w:ins>
    </w:p>
    <w:p w:rsidR="00E57965" w:rsidRPr="00651910" w:rsidRDefault="006F18AC" w:rsidP="00E57965">
      <w:pPr>
        <w:spacing w:after="0"/>
        <w:jc w:val="both"/>
        <w:rPr>
          <w:ins w:id="5141" w:author="erradi" w:date="2011-08-06T10:44:00Z"/>
          <w:rFonts w:ascii="Times New Roman" w:hAnsi="Times New Roman" w:cs="Times New Roman"/>
          <w:b/>
          <w:color w:val="FF0000"/>
          <w:lang w:val="en-US"/>
        </w:rPr>
      </w:pPr>
      <w:ins w:id="5142" w:author="erradi" w:date="2011-08-06T10:44:00Z">
        <w:r w:rsidRPr="006F18AC">
          <w:rPr>
            <w:b/>
            <w:noProof/>
            <w:lang w:eastAsia="fr-FR"/>
          </w:rPr>
          <w:pict>
            <v:shape id="_x0000_s1329" type="#_x0000_t19" style="position:absolute;left:0;text-align:left;margin-left:171.4pt;margin-top:.45pt;width:23.25pt;height:37.3pt;flip:x y;z-index:251844096"/>
          </w:pict>
        </w:r>
        <w:proofErr w:type="gramStart"/>
        <w:r w:rsidR="00E57965" w:rsidRPr="00651910">
          <w:rPr>
            <w:rFonts w:ascii="Times New Roman" w:hAnsi="Times New Roman" w:cs="Times New Roman"/>
            <w:color w:val="FF0000"/>
            <w:lang w:val="en-US"/>
          </w:rPr>
          <w:t>ActionsTreeGenerating(</w:t>
        </w:r>
        <w:proofErr w:type="gramEnd"/>
        <w:r w:rsidR="00E57965" w:rsidRPr="00651910">
          <w:rPr>
            <w:rFonts w:ascii="Times New Roman" w:hAnsi="Times New Roman" w:cs="Times New Roman"/>
            <w:color w:val="FF0000"/>
            <w:lang w:val="en-US"/>
          </w:rPr>
          <w:t>Role,Col</w:t>
        </w:r>
        <w:r w:rsidR="00E57965" w:rsidRPr="00651910">
          <w:rPr>
            <w:rFonts w:ascii="Times New Roman" w:hAnsi="Times New Roman" w:cs="Times New Roman"/>
            <w:color w:val="FF0000"/>
            <w:vertAlign w:val="subscript"/>
            <w:lang w:val="en-US"/>
          </w:rPr>
          <w:t>1</w:t>
        </w:r>
        <w:r w:rsidR="00E57965" w:rsidRPr="00651910">
          <w:rPr>
            <w:rFonts w:ascii="Times New Roman" w:hAnsi="Times New Roman" w:cs="Times New Roman"/>
            <w:color w:val="FF0000"/>
            <w:lang w:val="en-US"/>
          </w:rPr>
          <w:t>)</w:t>
        </w:r>
        <w:r w:rsidR="00E57965" w:rsidRPr="00651910">
          <w:rPr>
            <w:rFonts w:ascii="Times New Roman" w:hAnsi="Times New Roman" w:cs="Times New Roman"/>
            <w:b/>
            <w:lang w:val="en-US"/>
          </w:rPr>
          <w:t xml:space="preserve">                        </w:t>
        </w:r>
        <w:r w:rsidR="00E57965" w:rsidRPr="00651910">
          <w:rPr>
            <w:rFonts w:ascii="Times New Roman" w:hAnsi="Times New Roman" w:cs="Times New Roman"/>
            <w:color w:val="FF0000"/>
            <w:lang w:val="en-US"/>
          </w:rPr>
          <w:t>ActionsTreeGenerating(Role,Col</w:t>
        </w:r>
        <w:r w:rsidR="00E57965" w:rsidRPr="00651910">
          <w:rPr>
            <w:rFonts w:ascii="Times New Roman" w:hAnsi="Times New Roman" w:cs="Times New Roman"/>
            <w:color w:val="FF0000"/>
            <w:vertAlign w:val="subscript"/>
            <w:lang w:val="en-US"/>
          </w:rPr>
          <w:t>1</w:t>
        </w:r>
        <w:r w:rsidR="00E57965"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143" w:author="erradi" w:date="2011-08-06T10:44:00Z"/>
          <w:rFonts w:ascii="Times New Roman" w:hAnsi="Times New Roman" w:cs="Times New Roman"/>
          <w:b/>
          <w:lang w:val="en-US"/>
        </w:rPr>
      </w:pPr>
    </w:p>
    <w:p w:rsidR="00E57965" w:rsidRPr="00651910" w:rsidRDefault="006F18AC" w:rsidP="00E57965">
      <w:pPr>
        <w:pStyle w:val="Paragraphedeliste"/>
        <w:spacing w:after="0"/>
        <w:ind w:left="1080"/>
        <w:jc w:val="both"/>
        <w:rPr>
          <w:ins w:id="5144" w:author="erradi" w:date="2011-08-06T10:44:00Z"/>
          <w:rFonts w:ascii="Times New Roman" w:hAnsi="Times New Roman" w:cs="Times New Roman"/>
          <w:b/>
          <w:lang w:val="en-US"/>
        </w:rPr>
      </w:pPr>
      <w:ins w:id="5145" w:author="erradi" w:date="2011-08-06T10:44:00Z">
        <w:r w:rsidRPr="006F18AC">
          <w:rPr>
            <w:rFonts w:ascii="Times New Roman" w:hAnsi="Times New Roman" w:cs="Times New Roman"/>
            <w:b/>
            <w:noProof/>
            <w:lang w:eastAsia="fr-FR"/>
          </w:rPr>
          <w:pict>
            <v:shape id="_x0000_s1322" type="#_x0000_t32" style="position:absolute;left:0;text-align:left;margin-left:198.4pt;margin-top:6.8pt;width:.75pt;height:63pt;z-index:251836928" o:connectortype="straight">
              <v:stroke endarrow="block"/>
            </v:shape>
          </w:pict>
        </w:r>
        <w:r w:rsidR="00E57965"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146"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47" w:author="erradi" w:date="2011-08-06T10:44:00Z"/>
          <w:rFonts w:ascii="Times New Roman" w:hAnsi="Times New Roman" w:cs="Times New Roman"/>
          <w:b/>
          <w:color w:val="FF0000"/>
          <w:lang w:val="en-US"/>
        </w:rPr>
      </w:pPr>
      <w:ins w:id="5148" w:author="erradi" w:date="2011-08-06T10:44:00Z">
        <w:r w:rsidRPr="00651910">
          <w:rPr>
            <w:rFonts w:ascii="Times New Roman" w:hAnsi="Times New Roman" w:cs="Times New Roman"/>
            <w:b/>
            <w:lang w:val="en-US"/>
          </w:rPr>
          <w:t xml:space="preserve">                                                   </w:t>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149" w:author="erradi" w:date="2011-08-06T10:44:00Z"/>
          <w:rFonts w:ascii="Times New Roman" w:hAnsi="Times New Roman" w:cs="Times New Roman"/>
          <w:b/>
          <w:lang w:val="en-US"/>
        </w:rPr>
      </w:pPr>
    </w:p>
    <w:p w:rsidR="00E57965" w:rsidRPr="00651910" w:rsidRDefault="006F18AC" w:rsidP="00E57965">
      <w:pPr>
        <w:pStyle w:val="Paragraphedeliste"/>
        <w:spacing w:after="0"/>
        <w:ind w:left="1080"/>
        <w:jc w:val="both"/>
        <w:rPr>
          <w:ins w:id="5150" w:author="erradi" w:date="2011-08-06T10:44:00Z"/>
          <w:rFonts w:ascii="Times New Roman" w:hAnsi="Times New Roman" w:cs="Times New Roman"/>
          <w:b/>
          <w:lang w:val="en-US"/>
        </w:rPr>
      </w:pPr>
      <w:ins w:id="5151" w:author="erradi" w:date="2011-08-06T10:44:00Z">
        <w:r w:rsidRPr="006F18AC">
          <w:rPr>
            <w:rFonts w:ascii="Times New Roman" w:hAnsi="Times New Roman" w:cs="Times New Roman"/>
            <w:b/>
            <w:noProof/>
            <w:lang w:eastAsia="fr-FR"/>
          </w:rPr>
          <w:pict>
            <v:oval id="_x0000_s1321" style="position:absolute;left:0;text-align:left;margin-left:194.65pt;margin-top:1.8pt;width:9pt;height:9pt;z-index:251835904"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152" w:author="erradi" w:date="2011-08-06T10:44:00Z"/>
          <w:rFonts w:ascii="Times New Roman" w:hAnsi="Times New Roman" w:cs="Times New Roman"/>
          <w:b/>
          <w:lang w:val="en-US"/>
        </w:rPr>
      </w:pPr>
      <w:ins w:id="5153"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154" w:author="erradi" w:date="2011-08-06T10:44:00Z"/>
          <w:rFonts w:ascii="Times New Roman" w:hAnsi="Times New Roman" w:cs="Times New Roman"/>
          <w:b/>
          <w:lang w:val="en-US"/>
        </w:rPr>
      </w:pPr>
      <w:ins w:id="5155"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156" w:author="erradi" w:date="2011-08-06T10:44:00Z"/>
          <w:rFonts w:ascii="Times New Roman" w:hAnsi="Times New Roman" w:cs="Times New Roman"/>
          <w:b/>
          <w:lang w:val="en-US"/>
        </w:rPr>
      </w:pPr>
      <w:ins w:id="5157" w:author="erradi" w:date="2011-08-06T10:44:00Z">
        <w:r w:rsidRPr="006F18AC">
          <w:rPr>
            <w:rFonts w:ascii="Times New Roman" w:hAnsi="Times New Roman" w:cs="Times New Roman"/>
            <w:b/>
            <w:noProof/>
            <w:lang w:eastAsia="fr-FR"/>
          </w:rPr>
          <w:pict>
            <v:shape id="_x0000_s1331" type="#_x0000_t19" style="position:absolute;left:0;text-align:left;margin-left:176.65pt;margin-top:32.15pt;width:23.25pt;height:37.3pt;flip:x y;z-index:251846144"/>
          </w:pict>
        </w:r>
        <w:r w:rsidRPr="006F18AC">
          <w:rPr>
            <w:rFonts w:ascii="Times New Roman" w:hAnsi="Times New Roman" w:cs="Times New Roman"/>
            <w:b/>
            <w:noProof/>
            <w:lang w:eastAsia="fr-FR"/>
          </w:rPr>
          <w:pict>
            <v:shape id="_x0000_s1332" type="#_x0000_t38" style="position:absolute;left:0;text-align:left;margin-left:176.55pt;margin-top:6.55pt;width:25.7pt;height:25.5pt;rotation:270;z-index:251847168" o:connectortype="curved" adj="10800,-617082,-208016">
              <v:stroke endarrow="block"/>
            </v:shape>
          </w:pict>
        </w:r>
        <w:r w:rsidRPr="006F18AC">
          <w:rPr>
            <w:rFonts w:ascii="Times New Roman" w:hAnsi="Times New Roman" w:cs="Times New Roman"/>
            <w:b/>
            <w:noProof/>
            <w:lang w:eastAsia="fr-FR"/>
          </w:rPr>
          <w:pict>
            <v:oval id="_x0000_s1323" style="position:absolute;left:0;text-align:left;margin-left:198.4pt;margin-top:1.95pt;width:9pt;height:9pt;z-index:251837952"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25" type="#_x0000_t32" style="position:absolute;left:0;text-align:left;margin-left:202.9pt;margin-top:6.45pt;width:.75pt;height:63pt;z-index:251840000" o:connectortype="straight">
              <v:stroke endarrow="block"/>
            </v:shape>
          </w:pict>
        </w:r>
        <w:r w:rsidRPr="006F18AC">
          <w:rPr>
            <w:rFonts w:ascii="Times New Roman" w:hAnsi="Times New Roman" w:cs="Times New Roman"/>
            <w:b/>
            <w:noProof/>
            <w:lang w:eastAsia="fr-FR"/>
          </w:rPr>
          <w:pict>
            <v:oval id="_x0000_s1324" style="position:absolute;left:0;text-align:left;margin-left:199.15pt;margin-top:64.95pt;width:9pt;height:9pt;z-index:251838976" fillcolor="black [3200]" strokecolor="#f2f2f2 [3041]" strokeweight="3pt">
              <v:shadow on="t" type="perspective" color="#7f7f7f [1601]" opacity=".5" offset="1pt" offset2="-1pt"/>
            </v:oval>
          </w:pict>
        </w:r>
      </w:ins>
    </w:p>
    <w:p w:rsidR="00E57965" w:rsidRPr="00651910" w:rsidRDefault="00E57965" w:rsidP="00E57965">
      <w:pPr>
        <w:spacing w:after="0"/>
        <w:jc w:val="both"/>
        <w:rPr>
          <w:ins w:id="5158" w:author="erradi" w:date="2011-08-06T10:44:00Z"/>
          <w:rFonts w:ascii="Times New Roman" w:hAnsi="Times New Roman" w:cs="Times New Roman"/>
          <w:b/>
          <w:lang w:val="en-US"/>
        </w:rPr>
      </w:pPr>
      <w:proofErr w:type="gramStart"/>
      <w:ins w:id="5159"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r w:rsidRPr="00651910">
          <w:rPr>
            <w:rFonts w:ascii="Times New Roman" w:hAnsi="Times New Roman" w:cs="Times New Roman"/>
            <w:color w:val="FF0000"/>
            <w:lang w:val="en-US"/>
          </w:rPr>
          <w:tab/>
        </w:r>
        <w:r w:rsidRPr="00651910">
          <w:rPr>
            <w:rFonts w:ascii="Times New Roman" w:hAnsi="Times New Roman" w:cs="Times New Roman"/>
            <w:color w:val="FF0000"/>
            <w:lang w:val="en-US"/>
          </w:rPr>
          <w:tab/>
          <w:t>ActionsTreeGenerating(Role,Col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160"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61"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62" w:author="erradi" w:date="2011-08-06T10:44:00Z"/>
          <w:rFonts w:ascii="Times New Roman" w:hAnsi="Times New Roman" w:cs="Times New Roman"/>
          <w:b/>
          <w:lang w:val="en-US"/>
        </w:rPr>
      </w:pPr>
      <w:ins w:id="5163"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164" w:author="erradi" w:date="2011-08-06T10:44:00Z"/>
          <w:rFonts w:ascii="Times New Roman" w:hAnsi="Times New Roman" w:cs="Times New Roman"/>
          <w:b/>
          <w:lang w:val="en-US"/>
        </w:rPr>
      </w:pPr>
      <w:ins w:id="5165"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166" w:author="erradi" w:date="2011-08-06T10:44:00Z"/>
          <w:rFonts w:ascii="Times New Roman" w:hAnsi="Times New Roman" w:cs="Times New Roman"/>
          <w:lang w:val="en-US"/>
        </w:rPr>
      </w:pPr>
      <w:ins w:id="5167"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PR(Col2)</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168" w:author="erradi" w:date="2011-08-06T10:44:00Z"/>
          <w:rFonts w:ascii="Times New Roman" w:hAnsi="Times New Roman" w:cs="Times New Roman"/>
          <w:b/>
          <w:lang w:val="en-US"/>
        </w:rPr>
      </w:pPr>
      <w:ins w:id="5169" w:author="erradi" w:date="2011-08-06T10:44:00Z">
        <w:r w:rsidRPr="006F18AC">
          <w:rPr>
            <w:rFonts w:ascii="Times New Roman" w:hAnsi="Times New Roman" w:cs="Times New Roman"/>
            <w:b/>
            <w:noProof/>
            <w:lang w:eastAsia="fr-FR"/>
          </w:rPr>
          <w:pict>
            <v:oval id="_x0000_s1326" style="position:absolute;left:0;text-align:left;margin-left:196.9pt;margin-top:15.25pt;width:9pt;height:9pt;z-index:251841024"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28" type="#_x0000_t32" style="position:absolute;left:0;text-align:left;margin-left:201.4pt;margin-top:19.75pt;width:.75pt;height:63pt;z-index:251843072" o:connectortype="straight">
              <v:stroke endarrow="block"/>
            </v:shape>
          </w:pict>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t>Generate</w:t>
        </w:r>
      </w:ins>
    </w:p>
    <w:p w:rsidR="00E57965" w:rsidRPr="00651910" w:rsidRDefault="00E57965" w:rsidP="00E57965">
      <w:pPr>
        <w:pStyle w:val="Paragraphedeliste"/>
        <w:spacing w:after="0"/>
        <w:ind w:left="1080"/>
        <w:jc w:val="both"/>
        <w:rPr>
          <w:ins w:id="5170"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71"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72" w:author="erradi" w:date="2011-08-06T10:44:00Z"/>
          <w:rFonts w:ascii="Times New Roman" w:hAnsi="Times New Roman" w:cs="Times New Roman"/>
          <w:b/>
          <w:lang w:val="en-US"/>
        </w:rPr>
      </w:pPr>
      <w:ins w:id="5173"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174" w:author="erradi" w:date="2011-08-06T10:44:00Z"/>
          <w:rFonts w:ascii="Times New Roman" w:hAnsi="Times New Roman" w:cs="Times New Roman"/>
          <w:b/>
          <w:lang w:val="en-US"/>
        </w:rPr>
      </w:pPr>
    </w:p>
    <w:p w:rsidR="00E57965" w:rsidRPr="00651910" w:rsidRDefault="006F18AC" w:rsidP="00E57965">
      <w:pPr>
        <w:pStyle w:val="Paragraphedeliste"/>
        <w:spacing w:after="0"/>
        <w:ind w:left="1080"/>
        <w:jc w:val="both"/>
        <w:rPr>
          <w:ins w:id="5175" w:author="erradi" w:date="2011-08-06T10:44:00Z"/>
          <w:rFonts w:ascii="Times New Roman" w:hAnsi="Times New Roman" w:cs="Times New Roman"/>
          <w:b/>
          <w:lang w:val="en-US"/>
        </w:rPr>
      </w:pPr>
      <w:ins w:id="5176" w:author="erradi" w:date="2011-08-06T10:44:00Z">
        <w:r w:rsidRPr="006F18AC">
          <w:rPr>
            <w:rFonts w:ascii="Times New Roman" w:hAnsi="Times New Roman" w:cs="Times New Roman"/>
            <w:b/>
            <w:noProof/>
            <w:lang w:eastAsia="fr-FR"/>
          </w:rPr>
          <w:pict>
            <v:oval id="_x0000_s1327" style="position:absolute;left:0;text-align:left;margin-left:197.65pt;margin-top:.4pt;width:9pt;height:9pt;z-index:251842048"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177" w:author="erradi" w:date="2011-08-06T10:44:00Z"/>
          <w:rFonts w:ascii="Times New Roman" w:hAnsi="Times New Roman" w:cs="Times New Roman"/>
          <w:b/>
          <w:lang w:val="en-US"/>
        </w:rPr>
      </w:pPr>
      <w:ins w:id="5178"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179" w:author="erradi" w:date="2011-08-06T10:44:00Z"/>
          <w:rFonts w:ascii="Times New Roman" w:hAnsi="Times New Roman" w:cs="Times New Roman"/>
          <w:lang w:val="en-US"/>
        </w:rPr>
      </w:pPr>
      <w:ins w:id="5180"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r w:rsidRPr="00651910">
          <w:rPr>
            <w:rFonts w:ascii="Times New Roman" w:hAnsi="Times New Roman" w:cs="Times New Roman"/>
            <w:lang w:val="en-US"/>
          </w:rPr>
          <w:tab/>
        </w:r>
      </w:ins>
    </w:p>
    <w:p w:rsidR="00E57965" w:rsidRPr="00651910" w:rsidRDefault="00E57965" w:rsidP="00E57965">
      <w:pPr>
        <w:pStyle w:val="Paragraphedeliste"/>
        <w:spacing w:after="0"/>
        <w:ind w:left="1080"/>
        <w:jc w:val="both"/>
        <w:rPr>
          <w:ins w:id="5181" w:author="erradi" w:date="2011-08-06T10:44:00Z"/>
          <w:rFonts w:ascii="Times New Roman" w:hAnsi="Times New Roman" w:cs="Times New Roman"/>
          <w:lang w:val="en-US"/>
        </w:rPr>
      </w:pPr>
      <w:ins w:id="5182" w:author="erradi" w:date="2011-08-06T10:44:00Z">
        <w:r w:rsidRPr="00651910">
          <w:rPr>
            <w:rFonts w:ascii="Times New Roman" w:hAnsi="Times New Roman" w:cs="Times New Roman"/>
            <w:lang w:val="en-US"/>
          </w:rPr>
          <w:tab/>
        </w:r>
        <w:r w:rsidRPr="00651910">
          <w:rPr>
            <w:rFonts w:ascii="Times New Roman" w:hAnsi="Times New Roman" w:cs="Times New Roman"/>
            <w:b/>
            <w:lang w:val="en-US"/>
          </w:rPr>
          <w:t xml:space="preserve">else if </w:t>
        </w:r>
        <w:proofErr w:type="gramStart"/>
        <w:r w:rsidRPr="00651910">
          <w:rPr>
            <w:rFonts w:ascii="Times New Roman" w:hAnsi="Times New Roman" w:cs="Times New Roman"/>
            <w:b/>
            <w:lang w:val="en-US"/>
          </w:rPr>
          <w:t>Form(</w:t>
        </w:r>
        <w:proofErr w:type="gramEnd"/>
        <w:r w:rsidRPr="00651910">
          <w:rPr>
            <w:rFonts w:ascii="Times New Roman" w:hAnsi="Times New Roman" w:cs="Times New Roman"/>
            <w:b/>
            <w:lang w:val="en-US"/>
          </w:rPr>
          <w:t>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xml:space="preserve"> [] 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183" w:author="erradi" w:date="2011-08-06T10:44:00Z"/>
          <w:rFonts w:ascii="Times New Roman" w:hAnsi="Times New Roman" w:cs="Times New Roman"/>
          <w:lang w:val="en-US"/>
        </w:rPr>
      </w:pPr>
      <w:ins w:id="518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1</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185" w:author="erradi" w:date="2011-08-06T10:44:00Z"/>
          <w:rFonts w:ascii="Times New Roman" w:hAnsi="Times New Roman" w:cs="Times New Roman"/>
          <w:lang w:val="en-US"/>
        </w:rPr>
      </w:pPr>
      <w:ins w:id="518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187" w:author="erradi" w:date="2011-08-06T10:44:00Z"/>
          <w:rFonts w:ascii="Times New Roman" w:hAnsi="Times New Roman" w:cs="Times New Roman"/>
          <w:b/>
          <w:lang w:val="en-US"/>
        </w:rPr>
      </w:pPr>
      <w:ins w:id="5188"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189" w:author="erradi" w:date="2011-08-06T10:44:00Z"/>
          <w:rFonts w:ascii="Times New Roman" w:hAnsi="Times New Roman" w:cs="Times New Roman"/>
          <w:color w:val="FF0000"/>
          <w:lang w:val="en-US"/>
        </w:rPr>
      </w:pPr>
      <w:ins w:id="5190" w:author="erradi" w:date="2011-08-06T10:44:00Z">
        <w:r w:rsidRPr="006F18AC">
          <w:rPr>
            <w:rFonts w:ascii="Times New Roman" w:hAnsi="Times New Roman" w:cs="Times New Roman"/>
            <w:b/>
            <w:noProof/>
            <w:lang w:eastAsia="fr-FR"/>
          </w:rPr>
          <w:pict>
            <v:shape id="_x0000_s1343" type="#_x0000_t32" style="position:absolute;left:0;text-align:left;margin-left:198.4pt;margin-top:6.5pt;width:30pt;height:63.1pt;z-index:251858432" o:connectortype="straight">
              <v:stroke endarrow="block"/>
            </v:shape>
          </w:pict>
        </w:r>
        <w:r w:rsidRPr="006F18AC">
          <w:rPr>
            <w:rFonts w:ascii="Times New Roman" w:hAnsi="Times New Roman" w:cs="Times New Roman"/>
            <w:b/>
            <w:noProof/>
            <w:lang w:eastAsia="fr-FR"/>
          </w:rPr>
          <w:pict>
            <v:shape id="_x0000_s1335" type="#_x0000_t32" style="position:absolute;left:0;text-align:left;margin-left:167.65pt;margin-top:6.5pt;width:30pt;height:63.1pt;flip:x;z-index:251850240" o:connectortype="straight">
              <v:stroke endarrow="block"/>
            </v:shape>
          </w:pict>
        </w:r>
        <w:r w:rsidRPr="006F18AC">
          <w:rPr>
            <w:rFonts w:ascii="Times New Roman" w:hAnsi="Times New Roman" w:cs="Times New Roman"/>
            <w:b/>
            <w:noProof/>
            <w:lang w:eastAsia="fr-FR"/>
          </w:rPr>
          <w:pict>
            <v:oval id="_x0000_s1333" style="position:absolute;left:0;text-align:left;margin-left:193.15pt;margin-top:2pt;width:9pt;height:9pt;z-index:251848192" fillcolor="black [3200]" strokecolor="#f2f2f2 [3041]" strokeweight="3pt">
              <v:shadow on="t" type="perspective" color="#7f7f7f [1601]" opacity=".5" offset="1pt" offset2="-1pt"/>
            </v:oval>
          </w:pict>
        </w:r>
      </w:ins>
    </w:p>
    <w:p w:rsidR="00E57965" w:rsidRPr="00651910" w:rsidRDefault="00E57965" w:rsidP="00E57965">
      <w:pPr>
        <w:spacing w:after="0"/>
        <w:jc w:val="both"/>
        <w:rPr>
          <w:ins w:id="5191" w:author="erradi" w:date="2011-08-06T10:44:00Z"/>
          <w:rFonts w:ascii="Times New Roman" w:hAnsi="Times New Roman" w:cs="Times New Roman"/>
          <w:b/>
          <w:lang w:val="en-US"/>
        </w:rPr>
      </w:pPr>
      <w:proofErr w:type="gramStart"/>
      <w:ins w:id="5192"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r w:rsidRPr="00651910">
          <w:rPr>
            <w:rFonts w:ascii="Times New Roman" w:hAnsi="Times New Roman" w:cs="Times New Roman"/>
            <w:color w:val="FF0000"/>
            <w:lang w:val="en-US"/>
          </w:rPr>
          <w:tab/>
        </w:r>
        <w:r w:rsidRPr="00651910">
          <w:rPr>
            <w:rFonts w:ascii="Times New Roman" w:hAnsi="Times New Roman" w:cs="Times New Roman"/>
            <w:color w:val="FF0000"/>
            <w:lang w:val="en-US"/>
          </w:rPr>
          <w:tab/>
        </w:r>
        <w:r w:rsidRPr="00651910">
          <w:rPr>
            <w:rFonts w:ascii="Times New Roman" w:hAnsi="Times New Roman" w:cs="Times New Roman"/>
            <w:color w:val="FF0000"/>
            <w:lang w:val="en-US"/>
          </w:rPr>
          <w:tab/>
          <w:t>ActionsTreeGenerating(Role,Col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6F18AC" w:rsidP="00E57965">
      <w:pPr>
        <w:spacing w:after="0"/>
        <w:jc w:val="both"/>
        <w:rPr>
          <w:ins w:id="5193" w:author="erradi" w:date="2011-08-06T10:44:00Z"/>
          <w:rFonts w:ascii="Times New Roman" w:hAnsi="Times New Roman" w:cs="Times New Roman"/>
          <w:b/>
          <w:lang w:val="en-US"/>
        </w:rPr>
      </w:pPr>
      <w:ins w:id="5194" w:author="erradi" w:date="2011-08-06T10:44:00Z">
        <w:r w:rsidRPr="006F18AC">
          <w:rPr>
            <w:rFonts w:ascii="Times New Roman" w:hAnsi="Times New Roman" w:cs="Times New Roman"/>
            <w:b/>
            <w:noProof/>
            <w:lang w:eastAsia="fr-FR"/>
          </w:rPr>
          <w:pict>
            <v:oval id="_x0000_s1342" style="position:absolute;left:0;text-align:left;margin-left:224.65pt;margin-top:14.9pt;width:9pt;height:9pt;z-index:251857408"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oval id="_x0000_s1334" style="position:absolute;left:0;text-align:left;margin-left:163.15pt;margin-top:14.8pt;width:9pt;height:9pt;z-index:251849216"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195" w:author="erradi" w:date="2011-08-06T10:44:00Z"/>
          <w:rFonts w:ascii="Times New Roman" w:hAnsi="Times New Roman" w:cs="Times New Roman"/>
          <w:b/>
          <w:lang w:val="en-US"/>
        </w:rPr>
      </w:pPr>
      <w:ins w:id="5196" w:author="erradi" w:date="2011-08-06T10:44:00Z">
        <w:r w:rsidRPr="00651910">
          <w:rPr>
            <w:rFonts w:ascii="Times New Roman" w:hAnsi="Times New Roman" w:cs="Times New Roman"/>
            <w:b/>
            <w:lang w:val="en-US"/>
          </w:rPr>
          <w:t xml:space="preserve">                     </w:t>
        </w:r>
      </w:ins>
    </w:p>
    <w:p w:rsidR="00E57965" w:rsidRPr="00651910" w:rsidRDefault="00E57965" w:rsidP="00E57965">
      <w:pPr>
        <w:pStyle w:val="Paragraphedeliste"/>
        <w:spacing w:after="0"/>
        <w:ind w:left="1080"/>
        <w:jc w:val="both"/>
        <w:rPr>
          <w:ins w:id="5197"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198" w:author="erradi" w:date="2011-08-06T10:44:00Z"/>
          <w:rFonts w:ascii="Times New Roman" w:hAnsi="Times New Roman" w:cs="Times New Roman"/>
          <w:b/>
          <w:lang w:val="en-US"/>
        </w:rPr>
      </w:pPr>
      <w:ins w:id="5199"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200" w:author="erradi" w:date="2011-08-06T10:44:00Z"/>
          <w:rFonts w:ascii="Times New Roman" w:hAnsi="Times New Roman" w:cs="Times New Roman"/>
          <w:b/>
          <w:lang w:val="en-US"/>
        </w:rPr>
      </w:pPr>
      <w:ins w:id="5201"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202" w:author="erradi" w:date="2011-08-06T10:44:00Z"/>
          <w:rFonts w:ascii="Times New Roman" w:hAnsi="Times New Roman" w:cs="Times New Roman"/>
          <w:b/>
          <w:lang w:val="en-US"/>
        </w:rPr>
      </w:pPr>
      <w:ins w:id="5203" w:author="erradi" w:date="2011-08-06T10:44:00Z">
        <w:r w:rsidRPr="006F18AC">
          <w:rPr>
            <w:rFonts w:ascii="Times New Roman" w:hAnsi="Times New Roman" w:cs="Times New Roman"/>
            <w:b/>
            <w:noProof/>
            <w:lang w:eastAsia="fr-FR"/>
          </w:rPr>
          <w:pict>
            <v:oval id="_x0000_s1336" style="position:absolute;left:0;text-align:left;margin-left:198.4pt;margin-top:1.95pt;width:9pt;height:9pt;z-index:251851264"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38" type="#_x0000_t32" style="position:absolute;left:0;text-align:left;margin-left:202.9pt;margin-top:6.45pt;width:.75pt;height:63pt;z-index:251853312" o:connectortype="straight">
              <v:stroke endarrow="block"/>
            </v:shape>
          </w:pict>
        </w:r>
        <w:r w:rsidRPr="006F18AC">
          <w:rPr>
            <w:rFonts w:ascii="Times New Roman" w:hAnsi="Times New Roman" w:cs="Times New Roman"/>
            <w:b/>
            <w:noProof/>
            <w:lang w:eastAsia="fr-FR"/>
          </w:rPr>
          <w:pict>
            <v:oval id="_x0000_s1337" style="position:absolute;left:0;text-align:left;margin-left:199.15pt;margin-top:64.95pt;width:9pt;height:9pt;z-index:251852288"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204"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05" w:author="erradi" w:date="2011-08-06T10:44:00Z"/>
          <w:rFonts w:ascii="Times New Roman" w:hAnsi="Times New Roman" w:cs="Times New Roman"/>
          <w:b/>
          <w:lang w:val="en-US"/>
        </w:rPr>
      </w:pPr>
      <w:ins w:id="520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207"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08"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09" w:author="erradi" w:date="2011-08-06T10:44:00Z"/>
          <w:rFonts w:ascii="Times New Roman" w:hAnsi="Times New Roman" w:cs="Times New Roman"/>
          <w:b/>
          <w:lang w:val="en-US"/>
        </w:rPr>
      </w:pPr>
      <w:ins w:id="5210"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211" w:author="erradi" w:date="2011-08-06T10:44:00Z"/>
          <w:rFonts w:ascii="Times New Roman" w:hAnsi="Times New Roman" w:cs="Times New Roman"/>
          <w:b/>
          <w:lang w:val="en-US"/>
        </w:rPr>
      </w:pPr>
      <w:ins w:id="5212"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213" w:author="erradi" w:date="2011-08-06T10:44:00Z"/>
          <w:rFonts w:ascii="Times New Roman" w:hAnsi="Times New Roman" w:cs="Times New Roman"/>
          <w:lang w:val="en-US"/>
        </w:rPr>
      </w:pPr>
      <w:ins w:id="521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PR(Col2)</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215" w:author="erradi" w:date="2011-08-06T10:44:00Z"/>
          <w:rFonts w:ascii="Times New Roman" w:hAnsi="Times New Roman" w:cs="Times New Roman"/>
          <w:b/>
          <w:lang w:val="en-US"/>
        </w:rPr>
      </w:pPr>
      <w:ins w:id="5216" w:author="erradi" w:date="2011-08-06T10:44:00Z">
        <w:r w:rsidRPr="006F18AC">
          <w:rPr>
            <w:rFonts w:ascii="Times New Roman" w:hAnsi="Times New Roman" w:cs="Times New Roman"/>
            <w:b/>
            <w:noProof/>
            <w:lang w:eastAsia="fr-FR"/>
          </w:rPr>
          <w:pict>
            <v:oval id="_x0000_s1340" style="position:absolute;left:0;text-align:left;margin-left:197.65pt;margin-top:78.25pt;width:9pt;height:9pt;z-index:251855360"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oval id="_x0000_s1339" style="position:absolute;left:0;text-align:left;margin-left:196.9pt;margin-top:15.25pt;width:9pt;height:9pt;z-index:251854336"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41" type="#_x0000_t32" style="position:absolute;left:0;text-align:left;margin-left:201.4pt;margin-top:19.75pt;width:.75pt;height:63pt;z-index:251856384" o:connectortype="straight">
              <v:stroke endarrow="block"/>
            </v:shape>
          </w:pict>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t>Generate</w:t>
        </w:r>
      </w:ins>
    </w:p>
    <w:p w:rsidR="00E57965" w:rsidRPr="00651910" w:rsidRDefault="00E57965" w:rsidP="00E57965">
      <w:pPr>
        <w:pStyle w:val="Paragraphedeliste"/>
        <w:spacing w:after="0"/>
        <w:ind w:left="1080"/>
        <w:jc w:val="both"/>
        <w:rPr>
          <w:ins w:id="5217"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18"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19" w:author="erradi" w:date="2011-08-06T10:44:00Z"/>
          <w:rFonts w:ascii="Times New Roman" w:hAnsi="Times New Roman" w:cs="Times New Roman"/>
          <w:b/>
          <w:lang w:val="en-US"/>
        </w:rPr>
      </w:pPr>
      <w:ins w:id="5220"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221"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22"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23" w:author="erradi" w:date="2011-08-06T10:44:00Z"/>
          <w:rFonts w:ascii="Times New Roman" w:hAnsi="Times New Roman" w:cs="Times New Roman"/>
          <w:b/>
          <w:lang w:val="en-US"/>
        </w:rPr>
      </w:pPr>
      <w:ins w:id="522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225" w:author="erradi" w:date="2011-08-06T10:44:00Z"/>
          <w:rFonts w:ascii="Times New Roman" w:hAnsi="Times New Roman" w:cs="Times New Roman"/>
          <w:lang w:val="en-US"/>
        </w:rPr>
      </w:pPr>
      <w:ins w:id="522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227" w:author="erradi" w:date="2011-08-06T10:44:00Z"/>
          <w:rFonts w:ascii="Times New Roman" w:hAnsi="Times New Roman" w:cs="Times New Roman"/>
          <w:lang w:val="en-US"/>
        </w:rPr>
      </w:pPr>
      <w:ins w:id="5228" w:author="erradi" w:date="2011-08-06T10:44:00Z">
        <w:r w:rsidRPr="00651910">
          <w:rPr>
            <w:rFonts w:ascii="Times New Roman" w:hAnsi="Times New Roman" w:cs="Times New Roman"/>
            <w:lang w:val="en-US"/>
          </w:rPr>
          <w:tab/>
        </w:r>
        <w:r w:rsidRPr="00651910">
          <w:rPr>
            <w:rFonts w:ascii="Times New Roman" w:hAnsi="Times New Roman" w:cs="Times New Roman"/>
            <w:b/>
            <w:lang w:val="en-US"/>
          </w:rPr>
          <w:t xml:space="preserve">else if </w:t>
        </w:r>
        <w:proofErr w:type="gramStart"/>
        <w:r w:rsidRPr="00651910">
          <w:rPr>
            <w:rFonts w:ascii="Times New Roman" w:hAnsi="Times New Roman" w:cs="Times New Roman"/>
            <w:b/>
            <w:lang w:val="en-US"/>
          </w:rPr>
          <w:t>Form(</w:t>
        </w:r>
        <w:proofErr w:type="gramEnd"/>
        <w:r w:rsidRPr="00651910">
          <w:rPr>
            <w:rFonts w:ascii="Times New Roman" w:hAnsi="Times New Roman" w:cs="Times New Roman"/>
            <w:b/>
            <w:lang w:val="en-US"/>
          </w:rPr>
          <w:t>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xml:space="preserve"> || 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229" w:author="erradi" w:date="2011-08-06T10:44:00Z"/>
          <w:rFonts w:ascii="Times New Roman" w:hAnsi="Times New Roman" w:cs="Times New Roman"/>
          <w:lang w:val="en-US"/>
        </w:rPr>
      </w:pPr>
      <w:ins w:id="5230"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1</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231" w:author="erradi" w:date="2011-08-06T10:44:00Z"/>
          <w:rFonts w:ascii="Times New Roman" w:hAnsi="Times New Roman" w:cs="Times New Roman"/>
          <w:lang w:val="en-US"/>
        </w:rPr>
      </w:pPr>
      <w:ins w:id="5232"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233" w:author="erradi" w:date="2011-08-06T10:44:00Z"/>
          <w:rFonts w:ascii="Times New Roman" w:hAnsi="Times New Roman" w:cs="Times New Roman"/>
          <w:b/>
          <w:lang w:val="en-US"/>
        </w:rPr>
      </w:pPr>
      <w:ins w:id="523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235" w:author="erradi" w:date="2011-08-06T10:44:00Z"/>
          <w:rFonts w:ascii="Times New Roman" w:hAnsi="Times New Roman" w:cs="Times New Roman"/>
          <w:color w:val="FF0000"/>
          <w:lang w:val="en-US"/>
        </w:rPr>
      </w:pPr>
      <w:ins w:id="5236" w:author="erradi" w:date="2011-08-06T10:44:00Z">
        <w:r w:rsidRPr="006F18AC">
          <w:rPr>
            <w:rFonts w:ascii="Times New Roman" w:hAnsi="Times New Roman" w:cs="Times New Roman"/>
            <w:b/>
            <w:noProof/>
            <w:lang w:eastAsia="fr-FR"/>
          </w:rPr>
          <w:pict>
            <v:oval id="_x0000_s1345" style="position:absolute;left:0;text-align:left;margin-left:162.4pt;margin-top:3.55pt;width:9pt;height:9pt;z-index:251860480"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oval id="_x0000_s1353" style="position:absolute;left:0;text-align:left;margin-left:222.4pt;margin-top:2.9pt;width:9pt;height:9pt;z-index:251868672"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54" type="#_x0000_t32" style="position:absolute;left:0;text-align:left;margin-left:202.15pt;margin-top:10.3pt;width:23.25pt;height:59.3pt;flip:x;z-index:251869696" o:connectortype="straight">
              <v:stroke endarrow="block"/>
            </v:shape>
          </w:pict>
        </w:r>
        <w:r w:rsidRPr="006F18AC">
          <w:rPr>
            <w:rFonts w:ascii="Times New Roman" w:hAnsi="Times New Roman" w:cs="Times New Roman"/>
            <w:b/>
            <w:noProof/>
            <w:lang w:eastAsia="fr-FR"/>
          </w:rPr>
          <w:pict>
            <v:shape id="_x0000_s1346" type="#_x0000_t32" style="position:absolute;left:0;text-align:left;margin-left:168.4pt;margin-top:10.3pt;width:30.75pt;height:59.3pt;z-index:251861504" o:connectortype="straight">
              <v:stroke endarrow="block"/>
            </v:shape>
          </w:pict>
        </w:r>
      </w:ins>
    </w:p>
    <w:p w:rsidR="00E57965" w:rsidRPr="00651910" w:rsidRDefault="00E57965" w:rsidP="00E57965">
      <w:pPr>
        <w:spacing w:after="0"/>
        <w:jc w:val="both"/>
        <w:rPr>
          <w:ins w:id="5237" w:author="erradi" w:date="2011-08-06T10:44:00Z"/>
          <w:rFonts w:ascii="Times New Roman" w:hAnsi="Times New Roman" w:cs="Times New Roman"/>
          <w:b/>
          <w:lang w:val="en-US"/>
        </w:rPr>
      </w:pPr>
      <w:proofErr w:type="gramStart"/>
      <w:ins w:id="5238"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r w:rsidRPr="00651910">
          <w:rPr>
            <w:rFonts w:ascii="Times New Roman" w:hAnsi="Times New Roman" w:cs="Times New Roman"/>
            <w:color w:val="FF0000"/>
            <w:lang w:val="en-US"/>
          </w:rPr>
          <w:tab/>
        </w:r>
        <w:r w:rsidRPr="00651910">
          <w:rPr>
            <w:rFonts w:ascii="Times New Roman" w:hAnsi="Times New Roman" w:cs="Times New Roman"/>
            <w:color w:val="FF0000"/>
            <w:lang w:val="en-US"/>
          </w:rPr>
          <w:tab/>
        </w:r>
        <w:r w:rsidRPr="00651910">
          <w:rPr>
            <w:rFonts w:ascii="Times New Roman" w:hAnsi="Times New Roman" w:cs="Times New Roman"/>
            <w:color w:val="FF0000"/>
            <w:lang w:val="en-US"/>
          </w:rPr>
          <w:tab/>
          <w:t>ActionsTreeGenerating(Role,Col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6F18AC" w:rsidP="00E57965">
      <w:pPr>
        <w:spacing w:after="0"/>
        <w:jc w:val="both"/>
        <w:rPr>
          <w:ins w:id="5239" w:author="erradi" w:date="2011-08-06T10:44:00Z"/>
          <w:rFonts w:ascii="Times New Roman" w:hAnsi="Times New Roman" w:cs="Times New Roman"/>
          <w:b/>
          <w:lang w:val="en-US"/>
        </w:rPr>
      </w:pPr>
      <w:ins w:id="5240" w:author="erradi" w:date="2011-08-06T10:44:00Z">
        <w:r w:rsidRPr="006F18AC">
          <w:rPr>
            <w:rFonts w:ascii="Times New Roman" w:hAnsi="Times New Roman" w:cs="Times New Roman"/>
            <w:b/>
            <w:noProof/>
            <w:lang w:eastAsia="fr-FR"/>
          </w:rPr>
          <w:pict>
            <v:oval id="_x0000_s1344" style="position:absolute;left:0;text-align:left;margin-left:196.15pt;margin-top:14.75pt;width:9pt;height:9pt;z-index:251859456" fillcolor="black [3200]" strokecolor="#f2f2f2 [3041]" strokeweight="3pt">
              <v:shadow on="t" type="perspective" color="#7f7f7f [1601]" opacity=".5" offset="1pt" offset2="-1pt"/>
            </v:oval>
          </w:pict>
        </w:r>
      </w:ins>
    </w:p>
    <w:p w:rsidR="00E57965" w:rsidRPr="00651910" w:rsidRDefault="00E57965" w:rsidP="00E57965">
      <w:pPr>
        <w:spacing w:after="0"/>
        <w:jc w:val="both"/>
        <w:rPr>
          <w:ins w:id="5241"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42" w:author="erradi" w:date="2011-08-06T10:44:00Z"/>
          <w:rFonts w:ascii="Times New Roman" w:hAnsi="Times New Roman" w:cs="Times New Roman"/>
          <w:b/>
          <w:lang w:val="en-US"/>
        </w:rPr>
      </w:pPr>
      <w:ins w:id="5243"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244" w:author="erradi" w:date="2011-08-06T10:44:00Z"/>
          <w:rFonts w:ascii="Times New Roman" w:hAnsi="Times New Roman" w:cs="Times New Roman"/>
          <w:b/>
          <w:lang w:val="en-US"/>
        </w:rPr>
      </w:pPr>
      <w:ins w:id="5245"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t>Generate</w:t>
        </w:r>
      </w:ins>
    </w:p>
    <w:p w:rsidR="00E57965" w:rsidRPr="00651910" w:rsidRDefault="006F18AC" w:rsidP="00E57965">
      <w:pPr>
        <w:pStyle w:val="Paragraphedeliste"/>
        <w:spacing w:after="0"/>
        <w:ind w:left="1080"/>
        <w:jc w:val="both"/>
        <w:rPr>
          <w:ins w:id="5246" w:author="erradi" w:date="2011-08-06T10:44:00Z"/>
          <w:rFonts w:ascii="Times New Roman" w:hAnsi="Times New Roman" w:cs="Times New Roman"/>
          <w:b/>
          <w:lang w:val="en-US"/>
        </w:rPr>
      </w:pPr>
      <w:ins w:id="5247" w:author="erradi" w:date="2011-08-06T10:44:00Z">
        <w:r w:rsidRPr="006F18AC">
          <w:rPr>
            <w:rFonts w:ascii="Times New Roman" w:hAnsi="Times New Roman" w:cs="Times New Roman"/>
            <w:b/>
            <w:noProof/>
            <w:lang w:eastAsia="fr-FR"/>
          </w:rPr>
          <w:pict>
            <v:oval id="_x0000_s1347" style="position:absolute;left:0;text-align:left;margin-left:198.4pt;margin-top:1.95pt;width:9pt;height:9pt;z-index:251862528"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49" type="#_x0000_t32" style="position:absolute;left:0;text-align:left;margin-left:202.9pt;margin-top:6.45pt;width:.75pt;height:63pt;z-index:251864576" o:connectortype="straight">
              <v:stroke endarrow="block"/>
            </v:shape>
          </w:pict>
        </w:r>
        <w:r w:rsidRPr="006F18AC">
          <w:rPr>
            <w:rFonts w:ascii="Times New Roman" w:hAnsi="Times New Roman" w:cs="Times New Roman"/>
            <w:b/>
            <w:noProof/>
            <w:lang w:eastAsia="fr-FR"/>
          </w:rPr>
          <w:pict>
            <v:oval id="_x0000_s1348" style="position:absolute;left:0;text-align:left;margin-left:199.15pt;margin-top:64.95pt;width:9pt;height:9pt;z-index:251863552"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248"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49" w:author="erradi" w:date="2011-08-06T10:44:00Z"/>
          <w:rFonts w:ascii="Times New Roman" w:hAnsi="Times New Roman" w:cs="Times New Roman"/>
          <w:b/>
          <w:lang w:val="en-US"/>
        </w:rPr>
      </w:pPr>
      <w:ins w:id="5250"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251"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52"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53" w:author="erradi" w:date="2011-08-06T10:44:00Z"/>
          <w:rFonts w:ascii="Times New Roman" w:hAnsi="Times New Roman" w:cs="Times New Roman"/>
          <w:b/>
          <w:lang w:val="en-US"/>
        </w:rPr>
      </w:pPr>
      <w:ins w:id="5254"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255" w:author="erradi" w:date="2011-08-06T10:44:00Z"/>
          <w:rFonts w:ascii="Times New Roman" w:hAnsi="Times New Roman" w:cs="Times New Roman"/>
          <w:b/>
          <w:lang w:val="en-US"/>
        </w:rPr>
      </w:pPr>
      <w:ins w:id="5256"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257" w:author="erradi" w:date="2011-08-06T10:44:00Z"/>
          <w:rFonts w:ascii="Times New Roman" w:hAnsi="Times New Roman" w:cs="Times New Roman"/>
          <w:lang w:val="en-US"/>
        </w:rPr>
      </w:pPr>
      <w:ins w:id="5258" w:author="erradi" w:date="2011-08-06T10:44:00Z">
        <w:r w:rsidRPr="00651910">
          <w:rPr>
            <w:rFonts w:ascii="Times New Roman" w:hAnsi="Times New Roman" w:cs="Times New Roman"/>
            <w:b/>
            <w:lang w:val="en-US"/>
          </w:rPr>
          <w:lastRenderedPageBreak/>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 </w:t>
        </w:r>
        <w:r w:rsidRPr="00651910">
          <w:rPr>
            <w:rFonts w:ascii="Times New Roman" w:hAnsi="Times New Roman" w:cs="Times New Roman"/>
            <w:lang w:val="en-US"/>
          </w:rPr>
          <w:t xml:space="preserve">in </w:t>
        </w:r>
        <w:r w:rsidRPr="00651910">
          <w:rPr>
            <w:rFonts w:ascii="Times New Roman" w:hAnsi="Times New Roman" w:cs="Times New Roman"/>
            <w:b/>
            <w:lang w:val="en-US"/>
          </w:rPr>
          <w:t>PR(Col2)</w:t>
        </w:r>
        <w:r w:rsidRPr="00651910">
          <w:rPr>
            <w:rFonts w:ascii="Times New Roman" w:hAnsi="Times New Roman" w:cs="Times New Roman"/>
            <w:lang w:val="en-US"/>
          </w:rPr>
          <w:t xml:space="preserve"> then</w:t>
        </w:r>
      </w:ins>
    </w:p>
    <w:p w:rsidR="00E57965" w:rsidRPr="00651910" w:rsidRDefault="006F18AC" w:rsidP="00E57965">
      <w:pPr>
        <w:pStyle w:val="Paragraphedeliste"/>
        <w:spacing w:after="0"/>
        <w:ind w:left="1080"/>
        <w:jc w:val="both"/>
        <w:rPr>
          <w:ins w:id="5259" w:author="erradi" w:date="2011-08-06T10:44:00Z"/>
          <w:rFonts w:ascii="Times New Roman" w:hAnsi="Times New Roman" w:cs="Times New Roman"/>
          <w:b/>
          <w:lang w:val="en-US"/>
        </w:rPr>
      </w:pPr>
      <w:ins w:id="5260" w:author="erradi" w:date="2011-08-06T10:44:00Z">
        <w:r w:rsidRPr="006F18AC">
          <w:rPr>
            <w:rFonts w:ascii="Times New Roman" w:hAnsi="Times New Roman" w:cs="Times New Roman"/>
            <w:b/>
            <w:noProof/>
            <w:lang w:eastAsia="fr-FR"/>
          </w:rPr>
          <w:pict>
            <v:oval id="_x0000_s1350" style="position:absolute;left:0;text-align:left;margin-left:196.9pt;margin-top:15.25pt;width:9pt;height:9pt;z-index:251865600"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52" type="#_x0000_t32" style="position:absolute;left:0;text-align:left;margin-left:201.4pt;margin-top:19.75pt;width:.75pt;height:63pt;z-index:251867648" o:connectortype="straight">
              <v:stroke endarrow="block"/>
            </v:shape>
          </w:pict>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r>
        <w:r w:rsidR="00E57965" w:rsidRPr="00651910">
          <w:rPr>
            <w:rFonts w:ascii="Times New Roman" w:hAnsi="Times New Roman" w:cs="Times New Roman"/>
            <w:b/>
            <w:lang w:val="en-US"/>
          </w:rPr>
          <w:tab/>
          <w:t>Generate</w:t>
        </w:r>
      </w:ins>
    </w:p>
    <w:p w:rsidR="00E57965" w:rsidRPr="00651910" w:rsidRDefault="00E57965" w:rsidP="00E57965">
      <w:pPr>
        <w:spacing w:after="0"/>
        <w:ind w:left="708" w:firstLine="708"/>
        <w:jc w:val="both"/>
        <w:rPr>
          <w:ins w:id="5261" w:author="erradi" w:date="2011-08-06T10:44:00Z"/>
          <w:rFonts w:ascii="Times New Roman" w:hAnsi="Times New Roman" w:cs="Times New Roman"/>
          <w:color w:val="FF0000"/>
          <w:lang w:val="en-US"/>
        </w:rPr>
      </w:pPr>
    </w:p>
    <w:p w:rsidR="00E57965" w:rsidRPr="00651910" w:rsidRDefault="00E57965" w:rsidP="00E57965">
      <w:pPr>
        <w:spacing w:after="0"/>
        <w:ind w:left="3540" w:firstLine="708"/>
        <w:jc w:val="both"/>
        <w:rPr>
          <w:ins w:id="5262" w:author="erradi" w:date="2011-08-06T10:44:00Z"/>
          <w:rFonts w:ascii="Times New Roman" w:hAnsi="Times New Roman" w:cs="Times New Roman"/>
          <w:b/>
          <w:lang w:val="en-US"/>
        </w:rPr>
      </w:pPr>
      <w:proofErr w:type="gramStart"/>
      <w:ins w:id="5263"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6F18AC" w:rsidP="00E57965">
      <w:pPr>
        <w:spacing w:after="0"/>
        <w:jc w:val="both"/>
        <w:rPr>
          <w:ins w:id="5264" w:author="erradi" w:date="2011-08-06T10:44:00Z"/>
          <w:rFonts w:ascii="Times New Roman" w:hAnsi="Times New Roman" w:cs="Times New Roman"/>
          <w:b/>
          <w:lang w:val="en-US"/>
        </w:rPr>
      </w:pPr>
      <w:ins w:id="5265" w:author="erradi" w:date="2011-08-06T10:44:00Z">
        <w:r w:rsidRPr="006F18AC">
          <w:rPr>
            <w:noProof/>
            <w:lang w:eastAsia="fr-FR"/>
          </w:rPr>
          <w:pict>
            <v:oval id="_x0000_s1351" style="position:absolute;left:0;text-align:left;margin-left:197.65pt;margin-top:1.35pt;width:9pt;height:9pt;z-index:251866624"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266" w:author="erradi" w:date="2011-08-06T10:44:00Z"/>
          <w:rFonts w:ascii="Times New Roman" w:hAnsi="Times New Roman" w:cs="Times New Roman"/>
          <w:b/>
          <w:lang w:val="en-US"/>
        </w:rPr>
      </w:pPr>
      <w:ins w:id="5267"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268" w:author="erradi" w:date="2011-08-06T10:44:00Z"/>
          <w:rFonts w:ascii="Times New Roman" w:hAnsi="Times New Roman" w:cs="Times New Roman"/>
          <w:lang w:val="en-US"/>
        </w:rPr>
      </w:pPr>
      <w:ins w:id="5269" w:author="erradi" w:date="2011-08-06T10:44:00Z">
        <w:r w:rsidRPr="00651910">
          <w:rPr>
            <w:rFonts w:ascii="Times New Roman" w:hAnsi="Times New Roman" w:cs="Times New Roman"/>
            <w:b/>
            <w:lang w:val="en-US"/>
          </w:rPr>
          <w:tab/>
        </w:r>
        <w:r w:rsidRPr="00651910">
          <w:rPr>
            <w:rFonts w:ascii="Times New Roman" w:hAnsi="Times New Roman" w:cs="Times New Roman"/>
            <w:b/>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r w:rsidRPr="00651910">
          <w:rPr>
            <w:rFonts w:ascii="Times New Roman" w:hAnsi="Times New Roman" w:cs="Times New Roman"/>
            <w:lang w:val="en-US"/>
          </w:rPr>
          <w:tab/>
        </w:r>
      </w:ins>
    </w:p>
    <w:p w:rsidR="00E57965" w:rsidRPr="00651910" w:rsidRDefault="00E57965" w:rsidP="00E57965">
      <w:pPr>
        <w:pStyle w:val="Paragraphedeliste"/>
        <w:spacing w:after="0"/>
        <w:ind w:left="1080"/>
        <w:jc w:val="both"/>
        <w:rPr>
          <w:ins w:id="5270" w:author="erradi" w:date="2011-08-06T10:44:00Z"/>
          <w:rFonts w:ascii="Times New Roman" w:hAnsi="Times New Roman" w:cs="Times New Roman"/>
          <w:lang w:val="en-US"/>
        </w:rPr>
      </w:pPr>
      <w:ins w:id="5271" w:author="erradi" w:date="2011-08-06T10:44:00Z">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r w:rsidRPr="00651910">
          <w:rPr>
            <w:rFonts w:ascii="Times New Roman" w:hAnsi="Times New Roman" w:cs="Times New Roman"/>
            <w:b/>
            <w:lang w:val="en-US"/>
          </w:rPr>
          <w:t xml:space="preserve"> if Form(Col)</w:t>
        </w:r>
        <w:r w:rsidRPr="00651910">
          <w:rPr>
            <w:rFonts w:ascii="Times New Roman" w:hAnsi="Times New Roman" w:cs="Times New Roman"/>
            <w:lang w:val="en-US"/>
          </w:rPr>
          <w:t xml:space="preserve"> = ”</w:t>
        </w:r>
        <w:r w:rsidRPr="00651910">
          <w:rPr>
            <w:rFonts w:ascii="Times New Roman" w:hAnsi="Times New Roman" w:cs="Times New Roman"/>
            <w:b/>
            <w:color w:val="1F497D" w:themeColor="text2"/>
            <w:lang w:val="en-US"/>
          </w:rPr>
          <w:t>Col</w:t>
        </w:r>
        <w:r w:rsidRPr="00651910">
          <w:rPr>
            <w:rFonts w:ascii="Times New Roman" w:hAnsi="Times New Roman" w:cs="Times New Roman"/>
            <w:b/>
            <w:color w:val="1F497D" w:themeColor="text2"/>
            <w:vertAlign w:val="subscript"/>
            <w:lang w:val="en-US"/>
          </w:rPr>
          <w:t>1</w:t>
        </w:r>
        <w:r w:rsidRPr="00651910">
          <w:rPr>
            <w:rFonts w:ascii="Times New Roman" w:hAnsi="Times New Roman" w:cs="Times New Roman"/>
            <w:b/>
            <w:color w:val="1F497D" w:themeColor="text2"/>
            <w:lang w:val="en-US"/>
          </w:rPr>
          <w:t xml:space="preserve"> |&gt; Col</w:t>
        </w:r>
        <w:r w:rsidRPr="00651910">
          <w:rPr>
            <w:rFonts w:ascii="Times New Roman" w:hAnsi="Times New Roman" w:cs="Times New Roman"/>
            <w:b/>
            <w:color w:val="1F497D" w:themeColor="text2"/>
            <w:vertAlign w:val="subscript"/>
            <w:lang w:val="en-US"/>
          </w:rPr>
          <w:t>2</w:t>
        </w:r>
        <w:r w:rsidRPr="00651910">
          <w:rPr>
            <w:rFonts w:ascii="Times New Roman" w:hAnsi="Times New Roman" w:cs="Times New Roman"/>
            <w:b/>
            <w:color w:val="1F497D" w:themeColor="text2"/>
            <w:lang w:val="en-US"/>
          </w:rPr>
          <w:t xml:space="preserve"> else Col</w:t>
        </w:r>
        <w:r w:rsidRPr="00651910">
          <w:rPr>
            <w:rFonts w:ascii="Times New Roman" w:hAnsi="Times New Roman" w:cs="Times New Roman"/>
            <w:b/>
            <w:color w:val="1F497D" w:themeColor="text2"/>
            <w:vertAlign w:val="subscript"/>
            <w:lang w:val="en-US"/>
          </w:rPr>
          <w:t>3</w:t>
        </w:r>
        <w:r w:rsidRPr="00651910">
          <w:rPr>
            <w:rFonts w:ascii="Times New Roman" w:hAnsi="Times New Roman" w:cs="Times New Roman"/>
            <w:lang w:val="en-US"/>
          </w:rPr>
          <w:t>“ then</w:t>
        </w:r>
      </w:ins>
    </w:p>
    <w:p w:rsidR="00E57965" w:rsidRPr="00651910" w:rsidRDefault="00E57965" w:rsidP="00E57965">
      <w:pPr>
        <w:pStyle w:val="Paragraphedeliste"/>
        <w:spacing w:after="0"/>
        <w:ind w:left="1080"/>
        <w:jc w:val="both"/>
        <w:rPr>
          <w:ins w:id="5272" w:author="erradi" w:date="2011-08-06T10:44:00Z"/>
          <w:rFonts w:ascii="Times New Roman" w:hAnsi="Times New Roman" w:cs="Times New Roman"/>
          <w:lang w:val="en-US"/>
        </w:rPr>
      </w:pPr>
      <w:ins w:id="5273"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 </w:t>
        </w:r>
        <w:r w:rsidRPr="00651910">
          <w:rPr>
            <w:rFonts w:ascii="Times New Roman" w:hAnsi="Times New Roman" w:cs="Times New Roman"/>
            <w:b/>
            <w:lang w:val="en-US"/>
          </w:rPr>
          <w:t>PR(Col1)</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274" w:author="erradi" w:date="2011-08-06T10:44:00Z"/>
          <w:rFonts w:ascii="Times New Roman" w:hAnsi="Times New Roman" w:cs="Times New Roman"/>
          <w:lang w:val="en-US"/>
        </w:rPr>
      </w:pPr>
      <w:ins w:id="5275"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276" w:author="erradi" w:date="2011-08-06T10:44:00Z"/>
          <w:rFonts w:ascii="Times New Roman" w:hAnsi="Times New Roman" w:cs="Times New Roman"/>
          <w:b/>
          <w:lang w:val="en-US"/>
        </w:rPr>
      </w:pPr>
      <w:ins w:id="5277"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b/>
            <w:lang w:val="en-US"/>
          </w:rPr>
          <w:t>Generate</w:t>
        </w:r>
      </w:ins>
    </w:p>
    <w:p w:rsidR="00E57965" w:rsidRPr="00651910" w:rsidRDefault="006F18AC" w:rsidP="00E57965">
      <w:pPr>
        <w:pStyle w:val="Paragraphedeliste"/>
        <w:spacing w:after="0"/>
        <w:ind w:left="1080"/>
        <w:jc w:val="both"/>
        <w:rPr>
          <w:ins w:id="5278" w:author="erradi" w:date="2011-08-06T10:44:00Z"/>
          <w:rFonts w:ascii="Times New Roman" w:hAnsi="Times New Roman" w:cs="Times New Roman"/>
          <w:lang w:val="en-US"/>
        </w:rPr>
      </w:pPr>
      <w:ins w:id="5279" w:author="erradi" w:date="2011-08-06T10:44:00Z">
        <w:r w:rsidRPr="006F18AC">
          <w:rPr>
            <w:rFonts w:ascii="Times New Roman" w:hAnsi="Times New Roman" w:cs="Times New Roman"/>
            <w:b/>
            <w:noProof/>
            <w:lang w:eastAsia="fr-FR"/>
          </w:rPr>
          <w:pict>
            <v:oval id="_x0000_s1355" style="position:absolute;left:0;text-align:left;margin-left:229.15pt;margin-top:2.45pt;width:9pt;height:9pt;z-index:251870720"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oval id="_x0000_s1356" style="position:absolute;left:0;text-align:left;margin-left:229.9pt;margin-top:66.15pt;width:9pt;height:9pt;z-index:251871744"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57" type="#_x0000_t32" style="position:absolute;left:0;text-align:left;margin-left:233.65pt;margin-top:6.95pt;width:.75pt;height:63pt;z-index:251872768" o:connectortype="straight">
              <v:stroke endarrow="block"/>
            </v:shape>
          </w:pict>
        </w:r>
      </w:ins>
    </w:p>
    <w:p w:rsidR="00E57965" w:rsidRPr="00651910" w:rsidRDefault="00E57965" w:rsidP="00E57965">
      <w:pPr>
        <w:spacing w:after="0"/>
        <w:ind w:left="4248" w:firstLine="708"/>
        <w:jc w:val="both"/>
        <w:rPr>
          <w:ins w:id="5280" w:author="erradi" w:date="2011-08-06T10:44:00Z"/>
          <w:rFonts w:ascii="Times New Roman" w:hAnsi="Times New Roman" w:cs="Times New Roman"/>
          <w:b/>
          <w:lang w:val="en-US"/>
        </w:rPr>
      </w:pPr>
      <w:proofErr w:type="gramStart"/>
      <w:ins w:id="5281"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E57965" w:rsidP="00E57965">
      <w:pPr>
        <w:spacing w:after="0"/>
        <w:jc w:val="both"/>
        <w:rPr>
          <w:ins w:id="5282"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283" w:author="erradi" w:date="2011-08-06T10:44:00Z"/>
          <w:rFonts w:ascii="Times New Roman" w:hAnsi="Times New Roman" w:cs="Times New Roman"/>
          <w:b/>
          <w:lang w:val="en-US"/>
        </w:rPr>
      </w:pPr>
      <w:ins w:id="5284"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285" w:author="erradi" w:date="2011-08-06T10:44:00Z"/>
          <w:rFonts w:ascii="Times New Roman" w:hAnsi="Times New Roman" w:cs="Times New Roman"/>
          <w:lang w:val="en-US"/>
        </w:rPr>
      </w:pPr>
      <w:ins w:id="5286"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3</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287" w:author="erradi" w:date="2011-08-06T10:44:00Z"/>
          <w:rFonts w:ascii="Times New Roman" w:hAnsi="Times New Roman" w:cs="Times New Roman"/>
          <w:b/>
          <w:lang w:val="en-US"/>
        </w:rPr>
      </w:pPr>
      <w:ins w:id="5288"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b/>
            <w:lang w:val="en-US"/>
          </w:rPr>
          <w:t>Generate</w:t>
        </w:r>
      </w:ins>
    </w:p>
    <w:p w:rsidR="00E57965" w:rsidRPr="00651910" w:rsidRDefault="006F18AC" w:rsidP="00E57965">
      <w:pPr>
        <w:pStyle w:val="Paragraphedeliste"/>
        <w:spacing w:after="0"/>
        <w:ind w:left="1080"/>
        <w:jc w:val="both"/>
        <w:rPr>
          <w:ins w:id="5289" w:author="erradi" w:date="2011-08-06T10:44:00Z"/>
          <w:rFonts w:ascii="Times New Roman" w:hAnsi="Times New Roman" w:cs="Times New Roman"/>
          <w:lang w:val="en-US"/>
        </w:rPr>
      </w:pPr>
      <w:ins w:id="5290" w:author="erradi" w:date="2011-08-06T10:44:00Z">
        <w:r w:rsidRPr="006F18AC">
          <w:rPr>
            <w:rFonts w:ascii="Times New Roman" w:hAnsi="Times New Roman" w:cs="Times New Roman"/>
            <w:b/>
            <w:noProof/>
            <w:lang w:eastAsia="fr-FR"/>
          </w:rPr>
          <w:pict>
            <v:oval id="_x0000_s1358" style="position:absolute;left:0;text-align:left;margin-left:232.15pt;margin-top:.25pt;width:9pt;height:9pt;z-index:251873792" fillcolor="black [3200]" strokecolor="#f2f2f2 [3041]" strokeweight="3pt">
              <v:shadow on="t" type="perspective" color="#7f7f7f [1601]" opacity=".5" offset="1pt" offset2="-1pt"/>
            </v:oval>
          </w:pict>
        </w:r>
        <w:r w:rsidRPr="006F18AC">
          <w:rPr>
            <w:rFonts w:ascii="Times New Roman" w:hAnsi="Times New Roman" w:cs="Times New Roman"/>
            <w:b/>
            <w:noProof/>
            <w:lang w:eastAsia="fr-FR"/>
          </w:rPr>
          <w:pict>
            <v:shape id="_x0000_s1360" type="#_x0000_t32" style="position:absolute;left:0;text-align:left;margin-left:236.65pt;margin-top:4.75pt;width:.75pt;height:63pt;z-index:251875840" o:connectortype="straight">
              <v:stroke endarrow="block"/>
            </v:shape>
          </w:pict>
        </w:r>
      </w:ins>
    </w:p>
    <w:p w:rsidR="00E57965" w:rsidRPr="00651910" w:rsidRDefault="00E57965" w:rsidP="00E57965">
      <w:pPr>
        <w:spacing w:after="0"/>
        <w:jc w:val="both"/>
        <w:rPr>
          <w:ins w:id="5291" w:author="erradi" w:date="2011-08-06T10:44:00Z"/>
          <w:rFonts w:ascii="Times New Roman" w:hAnsi="Times New Roman" w:cs="Times New Roman"/>
          <w:b/>
          <w:lang w:val="en-US"/>
        </w:rPr>
      </w:pPr>
      <w:ins w:id="5292"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ins>
    </w:p>
    <w:p w:rsidR="00E57965" w:rsidRPr="00651910" w:rsidRDefault="006F18AC" w:rsidP="00E57965">
      <w:pPr>
        <w:spacing w:after="0"/>
        <w:jc w:val="both"/>
        <w:rPr>
          <w:ins w:id="5293" w:author="erradi" w:date="2011-08-06T10:44:00Z"/>
          <w:rFonts w:ascii="Times New Roman" w:hAnsi="Times New Roman" w:cs="Times New Roman"/>
          <w:b/>
          <w:lang w:val="en-US"/>
        </w:rPr>
      </w:pPr>
      <w:ins w:id="5294" w:author="erradi" w:date="2011-08-06T10:44:00Z">
        <w:r w:rsidRPr="006F18AC">
          <w:rPr>
            <w:rFonts w:ascii="Times New Roman" w:hAnsi="Times New Roman" w:cs="Times New Roman"/>
            <w:b/>
            <w:noProof/>
            <w:lang w:eastAsia="fr-FR"/>
          </w:rPr>
          <w:pict>
            <v:shape id="_x0000_s1362" type="#_x0000_t32" style="position:absolute;left:0;text-align:left;margin-left:237.4pt;margin-top:19.65pt;width:.75pt;height:63pt;z-index:251877888" o:connectortype="straight">
              <v:stroke endarrow="block"/>
            </v:shape>
          </w:pict>
        </w:r>
        <w:r w:rsidRPr="006F18AC">
          <w:rPr>
            <w:rFonts w:ascii="Times New Roman" w:hAnsi="Times New Roman" w:cs="Times New Roman"/>
            <w:b/>
            <w:noProof/>
            <w:lang w:eastAsia="fr-FR"/>
          </w:rPr>
          <w:pict>
            <v:oval id="_x0000_s1359" style="position:absolute;left:0;text-align:left;margin-left:232.9pt;margin-top:13.6pt;width:9pt;height:9pt;z-index:251874816"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295" w:author="erradi" w:date="2011-08-06T10:44:00Z"/>
          <w:rFonts w:ascii="Times New Roman" w:hAnsi="Times New Roman" w:cs="Times New Roman"/>
          <w:lang w:val="en-US"/>
        </w:rPr>
      </w:pPr>
    </w:p>
    <w:p w:rsidR="00E57965" w:rsidRPr="00651910" w:rsidRDefault="00E57965" w:rsidP="00E57965">
      <w:pPr>
        <w:pStyle w:val="Paragraphedeliste"/>
        <w:spacing w:after="0"/>
        <w:ind w:left="4620" w:firstLine="336"/>
        <w:jc w:val="both"/>
        <w:rPr>
          <w:ins w:id="5296" w:author="erradi" w:date="2011-08-06T10:44:00Z"/>
          <w:rFonts w:ascii="Times New Roman" w:hAnsi="Times New Roman" w:cs="Times New Roman"/>
          <w:lang w:val="en-US"/>
        </w:rPr>
      </w:pPr>
      <w:proofErr w:type="gramStart"/>
      <w:ins w:id="5297"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3</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298" w:author="erradi" w:date="2011-08-06T10:44:00Z"/>
          <w:rFonts w:ascii="Times New Roman" w:hAnsi="Times New Roman" w:cs="Times New Roman"/>
          <w:lang w:val="en-US"/>
        </w:rPr>
      </w:pPr>
    </w:p>
    <w:p w:rsidR="00E57965" w:rsidRPr="00651910" w:rsidRDefault="006F18AC" w:rsidP="00E57965">
      <w:pPr>
        <w:pStyle w:val="Paragraphedeliste"/>
        <w:spacing w:after="0"/>
        <w:ind w:left="1080"/>
        <w:jc w:val="both"/>
        <w:rPr>
          <w:ins w:id="5299" w:author="erradi" w:date="2011-08-06T10:44:00Z"/>
          <w:rFonts w:ascii="Times New Roman" w:hAnsi="Times New Roman" w:cs="Times New Roman"/>
          <w:lang w:val="en-US"/>
        </w:rPr>
      </w:pPr>
      <w:ins w:id="5300" w:author="erradi" w:date="2011-08-06T10:44:00Z">
        <w:r w:rsidRPr="006F18AC">
          <w:rPr>
            <w:rFonts w:ascii="Times New Roman" w:hAnsi="Times New Roman" w:cs="Times New Roman"/>
            <w:b/>
            <w:noProof/>
            <w:lang w:eastAsia="fr-FR"/>
          </w:rPr>
          <w:pict>
            <v:oval id="_x0000_s1361" style="position:absolute;left:0;text-align:left;margin-left:233.65pt;margin-top:5.35pt;width:9pt;height:9pt;z-index:251876864"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301" w:author="erradi" w:date="2011-08-06T10:44:00Z"/>
          <w:rFonts w:ascii="Times New Roman" w:hAnsi="Times New Roman" w:cs="Times New Roman"/>
          <w:b/>
          <w:lang w:val="en-US"/>
        </w:rPr>
      </w:pPr>
      <w:ins w:id="5302"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303" w:author="erradi" w:date="2011-08-06T10:44:00Z"/>
          <w:rFonts w:ascii="Times New Roman" w:hAnsi="Times New Roman" w:cs="Times New Roman"/>
          <w:b/>
          <w:lang w:val="en-US"/>
        </w:rPr>
      </w:pPr>
      <w:ins w:id="5304"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b/>
            <w:lang w:val="en-US"/>
          </w:rPr>
          <w:t>Generate</w:t>
        </w:r>
      </w:ins>
    </w:p>
    <w:p w:rsidR="00E57965" w:rsidRPr="00651910" w:rsidRDefault="006F18AC" w:rsidP="00E57965">
      <w:pPr>
        <w:pStyle w:val="Paragraphedeliste"/>
        <w:spacing w:after="0"/>
        <w:ind w:left="1080"/>
        <w:jc w:val="both"/>
        <w:rPr>
          <w:ins w:id="5305" w:author="erradi" w:date="2011-08-06T10:44:00Z"/>
          <w:rFonts w:ascii="Times New Roman" w:hAnsi="Times New Roman" w:cs="Times New Roman"/>
          <w:lang w:val="en-US"/>
        </w:rPr>
      </w:pPr>
      <w:ins w:id="5306" w:author="erradi" w:date="2011-08-06T10:44:00Z">
        <w:r w:rsidRPr="006F18AC">
          <w:rPr>
            <w:rFonts w:ascii="Times New Roman" w:hAnsi="Times New Roman" w:cs="Times New Roman"/>
            <w:noProof/>
            <w:lang w:eastAsia="fr-FR"/>
          </w:rPr>
          <w:pict>
            <v:oval id="_x0000_s1363" style="position:absolute;left:0;text-align:left;margin-left:232.15pt;margin-top:2.05pt;width:9pt;height:9pt;z-index:251878912" fillcolor="black [3200]" strokecolor="#f2f2f2 [3041]" strokeweight="3pt">
              <v:shadow on="t" type="perspective" color="#7f7f7f [1601]" opacity=".5" offset="1pt" offset2="-1pt"/>
            </v:oval>
          </w:pict>
        </w:r>
        <w:r w:rsidRPr="006F18AC">
          <w:rPr>
            <w:rFonts w:ascii="Times New Roman" w:hAnsi="Times New Roman" w:cs="Times New Roman"/>
            <w:noProof/>
            <w:lang w:eastAsia="fr-FR"/>
          </w:rPr>
          <w:pict>
            <v:shape id="_x0000_s1365" type="#_x0000_t32" style="position:absolute;left:0;text-align:left;margin-left:236.65pt;margin-top:6.55pt;width:.75pt;height:63pt;z-index:251880960" o:connectortype="straight">
              <v:stroke endarrow="block"/>
            </v:shape>
          </w:pict>
        </w:r>
        <w:r w:rsidRPr="006F18AC">
          <w:rPr>
            <w:rFonts w:ascii="Times New Roman" w:hAnsi="Times New Roman" w:cs="Times New Roman"/>
            <w:noProof/>
            <w:lang w:eastAsia="fr-FR"/>
          </w:rPr>
          <w:pict>
            <v:oval id="_x0000_s1364" style="position:absolute;left:0;text-align:left;margin-left:232.9pt;margin-top:65.75pt;width:9pt;height:9pt;z-index:251879936"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307" w:author="erradi" w:date="2011-08-06T10:44:00Z"/>
          <w:rFonts w:ascii="Times New Roman" w:hAnsi="Times New Roman" w:cs="Times New Roman"/>
          <w:lang w:val="en-US"/>
        </w:rPr>
      </w:pPr>
    </w:p>
    <w:p w:rsidR="00E57965" w:rsidRPr="00651910" w:rsidRDefault="00E57965" w:rsidP="00E57965">
      <w:pPr>
        <w:pStyle w:val="Paragraphedeliste"/>
        <w:spacing w:after="0"/>
        <w:ind w:left="4620" w:firstLine="336"/>
        <w:jc w:val="both"/>
        <w:rPr>
          <w:ins w:id="5308" w:author="erradi" w:date="2011-08-06T10:44:00Z"/>
          <w:rFonts w:ascii="Times New Roman" w:hAnsi="Times New Roman" w:cs="Times New Roman"/>
          <w:lang w:val="en-US"/>
        </w:rPr>
      </w:pPr>
      <w:proofErr w:type="gramStart"/>
      <w:ins w:id="5309"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1</w:t>
        </w:r>
        <w:r w:rsidRPr="00651910">
          <w:rPr>
            <w:rFonts w:ascii="Times New Roman" w:hAnsi="Times New Roman" w:cs="Times New Roman"/>
            <w:color w:val="FF0000"/>
            <w:lang w:val="en-US"/>
          </w:rPr>
          <w:t>)</w:t>
        </w:r>
      </w:ins>
    </w:p>
    <w:p w:rsidR="00E57965" w:rsidRPr="00651910" w:rsidRDefault="00E57965" w:rsidP="00E57965">
      <w:pPr>
        <w:spacing w:after="0"/>
        <w:jc w:val="both"/>
        <w:rPr>
          <w:ins w:id="5310" w:author="erradi" w:date="2011-08-06T10:44:00Z"/>
          <w:rFonts w:ascii="Times New Roman" w:hAnsi="Times New Roman" w:cs="Times New Roman"/>
          <w:lang w:val="en-US"/>
        </w:rPr>
      </w:pPr>
    </w:p>
    <w:p w:rsidR="00E57965" w:rsidRPr="00651910" w:rsidRDefault="00E57965" w:rsidP="00E57965">
      <w:pPr>
        <w:pStyle w:val="Paragraphedeliste"/>
        <w:spacing w:after="0"/>
        <w:ind w:left="1080"/>
        <w:jc w:val="both"/>
        <w:rPr>
          <w:ins w:id="5311" w:author="erradi" w:date="2011-08-06T10:44:00Z"/>
          <w:rFonts w:ascii="Times New Roman" w:hAnsi="Times New Roman" w:cs="Times New Roman"/>
          <w:b/>
          <w:lang w:val="en-US"/>
        </w:rPr>
      </w:pPr>
      <w:ins w:id="5312"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313" w:author="erradi" w:date="2011-08-06T10:44:00Z"/>
          <w:rFonts w:ascii="Times New Roman" w:hAnsi="Times New Roman" w:cs="Times New Roman"/>
          <w:b/>
          <w:lang w:val="en-US"/>
        </w:rPr>
      </w:pPr>
      <w:ins w:id="5314"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end</w:t>
        </w:r>
        <w:proofErr w:type="gramEnd"/>
        <w:r w:rsidRPr="00651910">
          <w:rPr>
            <w:rFonts w:ascii="Times New Roman" w:hAnsi="Times New Roman" w:cs="Times New Roman"/>
            <w:b/>
            <w:lang w:val="en-US"/>
          </w:rPr>
          <w:t xml:space="preserve"> if</w:t>
        </w:r>
      </w:ins>
    </w:p>
    <w:p w:rsidR="00E57965" w:rsidRPr="00651910" w:rsidRDefault="00E57965" w:rsidP="00E57965">
      <w:pPr>
        <w:pStyle w:val="Paragraphedeliste"/>
        <w:spacing w:after="0"/>
        <w:ind w:left="1080"/>
        <w:jc w:val="both"/>
        <w:rPr>
          <w:ins w:id="5315" w:author="erradi" w:date="2011-08-06T10:44:00Z"/>
          <w:rFonts w:ascii="Times New Roman" w:hAnsi="Times New Roman" w:cs="Times New Roman"/>
          <w:b/>
          <w:lang w:val="en-US"/>
        </w:rPr>
      </w:pPr>
      <w:ins w:id="5316"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317" w:author="erradi" w:date="2011-08-06T10:44:00Z"/>
          <w:rFonts w:ascii="Times New Roman" w:hAnsi="Times New Roman" w:cs="Times New Roman"/>
          <w:lang w:val="en-US"/>
        </w:rPr>
      </w:pPr>
      <w:ins w:id="5318"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2</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319" w:author="erradi" w:date="2011-08-06T10:44:00Z"/>
          <w:rFonts w:ascii="Times New Roman" w:hAnsi="Times New Roman" w:cs="Times New Roman"/>
          <w:b/>
          <w:lang w:val="en-US"/>
        </w:rPr>
      </w:pPr>
      <w:ins w:id="5320"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b/>
            <w:lang w:val="en-US"/>
          </w:rPr>
          <w:t>Generate</w:t>
        </w:r>
      </w:ins>
    </w:p>
    <w:p w:rsidR="00E57965" w:rsidRPr="00651910" w:rsidRDefault="006F18AC" w:rsidP="00E57965">
      <w:pPr>
        <w:pStyle w:val="Paragraphedeliste"/>
        <w:spacing w:after="0"/>
        <w:ind w:left="1080"/>
        <w:jc w:val="both"/>
        <w:rPr>
          <w:ins w:id="5321" w:author="erradi" w:date="2011-08-06T10:44:00Z"/>
          <w:rFonts w:ascii="Times New Roman" w:hAnsi="Times New Roman" w:cs="Times New Roman"/>
          <w:b/>
          <w:lang w:val="en-US"/>
        </w:rPr>
      </w:pPr>
      <w:ins w:id="5322" w:author="erradi" w:date="2011-08-06T10:44:00Z">
        <w:r w:rsidRPr="006F18AC">
          <w:rPr>
            <w:rFonts w:ascii="Times New Roman" w:hAnsi="Times New Roman" w:cs="Times New Roman"/>
            <w:noProof/>
            <w:lang w:eastAsia="fr-FR"/>
          </w:rPr>
          <w:pict>
            <v:oval id="_x0000_s1366" style="position:absolute;left:0;text-align:left;margin-left:194.65pt;margin-top:3.35pt;width:9pt;height:9pt;z-index:251881984" fillcolor="black [3200]" strokecolor="#f2f2f2 [3041]" strokeweight="3pt">
              <v:shadow on="t" type="perspective" color="#7f7f7f [1601]" opacity=".5" offset="1pt" offset2="-1pt"/>
            </v:oval>
          </w:pict>
        </w:r>
        <w:r w:rsidRPr="006F18AC">
          <w:rPr>
            <w:rFonts w:ascii="Times New Roman" w:hAnsi="Times New Roman" w:cs="Times New Roman"/>
            <w:noProof/>
            <w:lang w:eastAsia="fr-FR"/>
          </w:rPr>
          <w:pict>
            <v:shape id="_x0000_s1368" type="#_x0000_t32" style="position:absolute;left:0;text-align:left;margin-left:199.15pt;margin-top:7.85pt;width:.75pt;height:63pt;z-index:251884032" o:connectortype="straight">
              <v:stroke endarrow="block"/>
            </v:shape>
          </w:pict>
        </w:r>
        <w:r w:rsidRPr="006F18AC">
          <w:rPr>
            <w:rFonts w:ascii="Times New Roman" w:hAnsi="Times New Roman" w:cs="Times New Roman"/>
            <w:noProof/>
            <w:lang w:eastAsia="fr-FR"/>
          </w:rPr>
          <w:pict>
            <v:oval id="_x0000_s1367" style="position:absolute;left:0;text-align:left;margin-left:195.4pt;margin-top:67.05pt;width:9pt;height:9pt;z-index:251883008" fillcolor="black [3200]" strokecolor="#f2f2f2 [3041]" strokeweight="3pt">
              <v:shadow on="t" type="perspective" color="#7f7f7f [1601]" opacity=".5" offset="1pt" offset2="-1pt"/>
            </v:oval>
          </w:pict>
        </w:r>
      </w:ins>
    </w:p>
    <w:p w:rsidR="00E57965" w:rsidRPr="00651910" w:rsidRDefault="00E57965" w:rsidP="00E57965">
      <w:pPr>
        <w:pStyle w:val="Paragraphedeliste"/>
        <w:spacing w:after="0"/>
        <w:ind w:left="1080"/>
        <w:jc w:val="both"/>
        <w:rPr>
          <w:ins w:id="5323" w:author="erradi" w:date="2011-08-06T10:44:00Z"/>
          <w:rFonts w:ascii="Times New Roman" w:hAnsi="Times New Roman" w:cs="Times New Roman"/>
          <w:b/>
          <w:lang w:val="en-US"/>
        </w:rPr>
      </w:pPr>
    </w:p>
    <w:p w:rsidR="00E57965" w:rsidRPr="00651910" w:rsidRDefault="00E57965" w:rsidP="00E57965">
      <w:pPr>
        <w:spacing w:after="0"/>
        <w:ind w:left="3540" w:firstLine="708"/>
        <w:jc w:val="both"/>
        <w:rPr>
          <w:ins w:id="5324" w:author="erradi" w:date="2011-08-06T10:44:00Z"/>
          <w:rFonts w:ascii="Times New Roman" w:hAnsi="Times New Roman" w:cs="Times New Roman"/>
          <w:lang w:val="en-US"/>
        </w:rPr>
      </w:pPr>
      <w:proofErr w:type="gramStart"/>
      <w:ins w:id="5325"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2</w:t>
        </w:r>
        <w:r w:rsidRPr="00651910">
          <w:rPr>
            <w:rFonts w:ascii="Times New Roman" w:hAnsi="Times New Roman" w:cs="Times New Roman"/>
            <w:color w:val="FF0000"/>
            <w:lang w:val="en-US"/>
          </w:rPr>
          <w:t>)</w:t>
        </w:r>
      </w:ins>
    </w:p>
    <w:p w:rsidR="00E57965" w:rsidRPr="00651910" w:rsidRDefault="00E57965" w:rsidP="00E57965">
      <w:pPr>
        <w:pStyle w:val="Paragraphedeliste"/>
        <w:spacing w:after="0"/>
        <w:ind w:left="1080"/>
        <w:jc w:val="both"/>
        <w:rPr>
          <w:ins w:id="5326"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327" w:author="erradi" w:date="2011-08-06T10:44:00Z"/>
          <w:rFonts w:ascii="Times New Roman" w:hAnsi="Times New Roman" w:cs="Times New Roman"/>
          <w:b/>
          <w:lang w:val="en-US"/>
        </w:rPr>
      </w:pPr>
      <w:ins w:id="5328"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else</w:t>
        </w:r>
        <w:proofErr w:type="gramEnd"/>
      </w:ins>
    </w:p>
    <w:p w:rsidR="00E57965" w:rsidRPr="00651910" w:rsidRDefault="00E57965" w:rsidP="00E57965">
      <w:pPr>
        <w:pStyle w:val="Paragraphedeliste"/>
        <w:spacing w:after="0"/>
        <w:ind w:left="1080"/>
        <w:jc w:val="both"/>
        <w:rPr>
          <w:ins w:id="5329" w:author="erradi" w:date="2011-08-06T10:44:00Z"/>
          <w:rFonts w:ascii="Times New Roman" w:hAnsi="Times New Roman" w:cs="Times New Roman"/>
          <w:lang w:val="en-US"/>
        </w:rPr>
      </w:pPr>
      <w:ins w:id="5330"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651910">
          <w:rPr>
            <w:rFonts w:ascii="Times New Roman" w:hAnsi="Times New Roman" w:cs="Times New Roman"/>
            <w:b/>
            <w:lang w:val="en-US"/>
          </w:rPr>
          <w:t>if</w:t>
        </w:r>
        <w:proofErr w:type="gramEnd"/>
        <w:r w:rsidRPr="00651910">
          <w:rPr>
            <w:rFonts w:ascii="Times New Roman" w:hAnsi="Times New Roman" w:cs="Times New Roman"/>
            <w:b/>
            <w:lang w:val="en-US"/>
          </w:rPr>
          <w:t xml:space="preserve"> Role</w:t>
        </w:r>
        <w:r w:rsidRPr="00651910">
          <w:rPr>
            <w:rFonts w:ascii="Times New Roman" w:hAnsi="Times New Roman" w:cs="Times New Roman"/>
            <w:lang w:val="en-US"/>
          </w:rPr>
          <w:t xml:space="preserve"> in </w:t>
        </w:r>
        <w:r w:rsidRPr="00651910">
          <w:rPr>
            <w:rFonts w:ascii="Times New Roman" w:hAnsi="Times New Roman" w:cs="Times New Roman"/>
            <w:b/>
            <w:lang w:val="en-US"/>
          </w:rPr>
          <w:t>PR(Col</w:t>
        </w:r>
        <w:r w:rsidRPr="00651910">
          <w:rPr>
            <w:rFonts w:ascii="Times New Roman" w:hAnsi="Times New Roman" w:cs="Times New Roman"/>
            <w:b/>
            <w:vertAlign w:val="subscript"/>
            <w:lang w:val="en-US"/>
          </w:rPr>
          <w:t>3</w:t>
        </w:r>
        <w:r w:rsidRPr="00651910">
          <w:rPr>
            <w:rFonts w:ascii="Times New Roman" w:hAnsi="Times New Roman" w:cs="Times New Roman"/>
            <w:b/>
            <w:lang w:val="en-US"/>
          </w:rPr>
          <w:t>)</w:t>
        </w:r>
        <w:r w:rsidRPr="00651910">
          <w:rPr>
            <w:rFonts w:ascii="Times New Roman" w:hAnsi="Times New Roman" w:cs="Times New Roman"/>
            <w:lang w:val="en-US"/>
          </w:rPr>
          <w:t xml:space="preserve"> then</w:t>
        </w:r>
      </w:ins>
    </w:p>
    <w:p w:rsidR="00E57965" w:rsidRPr="00651910" w:rsidRDefault="00E57965" w:rsidP="00E57965">
      <w:pPr>
        <w:pStyle w:val="Paragraphedeliste"/>
        <w:spacing w:after="0"/>
        <w:ind w:left="1080"/>
        <w:jc w:val="both"/>
        <w:rPr>
          <w:ins w:id="5331" w:author="erradi" w:date="2011-08-06T10:44:00Z"/>
          <w:rFonts w:ascii="Times New Roman" w:hAnsi="Times New Roman" w:cs="Times New Roman"/>
          <w:b/>
          <w:lang w:val="en-US"/>
        </w:rPr>
      </w:pPr>
      <w:ins w:id="5332"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b/>
            <w:lang w:val="en-US"/>
          </w:rPr>
          <w:t>Generate</w:t>
        </w:r>
      </w:ins>
    </w:p>
    <w:p w:rsidR="00E57965" w:rsidRPr="00651910" w:rsidRDefault="006F18AC" w:rsidP="00E57965">
      <w:pPr>
        <w:spacing w:after="0"/>
        <w:jc w:val="both"/>
        <w:rPr>
          <w:ins w:id="5333" w:author="erradi" w:date="2011-08-06T10:44:00Z"/>
          <w:rFonts w:ascii="Times New Roman" w:hAnsi="Times New Roman" w:cs="Times New Roman"/>
          <w:lang w:val="en-US"/>
        </w:rPr>
      </w:pPr>
      <w:ins w:id="5334" w:author="erradi" w:date="2011-08-06T10:44:00Z">
        <w:r w:rsidRPr="006F18AC">
          <w:rPr>
            <w:noProof/>
            <w:lang w:eastAsia="fr-FR"/>
          </w:rPr>
          <w:pict>
            <v:oval id="_x0000_s1369" style="position:absolute;left:0;text-align:left;margin-left:234.4pt;margin-top:-3.1pt;width:9pt;height:9pt;z-index:251885056" fillcolor="black [3200]" strokecolor="#f2f2f2 [3041]" strokeweight="3pt">
              <v:shadow on="t" type="perspective" color="#7f7f7f [1601]" opacity=".5" offset="1pt" offset2="-1pt"/>
            </v:oval>
          </w:pict>
        </w:r>
        <w:r w:rsidRPr="006F18AC">
          <w:rPr>
            <w:noProof/>
            <w:lang w:eastAsia="fr-FR"/>
          </w:rPr>
          <w:pict>
            <v:shape id="_x0000_s1371" type="#_x0000_t32" style="position:absolute;left:0;text-align:left;margin-left:238.9pt;margin-top:1.4pt;width:.75pt;height:63pt;z-index:251887104" o:connectortype="straight">
              <v:stroke endarrow="block"/>
            </v:shape>
          </w:pict>
        </w:r>
        <w:r w:rsidRPr="006F18AC">
          <w:rPr>
            <w:noProof/>
            <w:lang w:eastAsia="fr-FR"/>
          </w:rPr>
          <w:pict>
            <v:oval id="_x0000_s1370" style="position:absolute;left:0;text-align:left;margin-left:235.15pt;margin-top:60.6pt;width:9pt;height:9pt;z-index:251886080" fillcolor="black [3200]" strokecolor="#f2f2f2 [3041]" strokeweight="3pt">
              <v:shadow on="t" type="perspective" color="#7f7f7f [1601]" opacity=".5" offset="1pt" offset2="-1pt"/>
            </v:oval>
          </w:pict>
        </w:r>
      </w:ins>
    </w:p>
    <w:p w:rsidR="00E57965" w:rsidRPr="00651910" w:rsidRDefault="00E57965" w:rsidP="00E57965">
      <w:pPr>
        <w:spacing w:after="0"/>
        <w:ind w:left="4248" w:firstLine="708"/>
        <w:jc w:val="both"/>
        <w:rPr>
          <w:ins w:id="5335" w:author="erradi" w:date="2011-08-06T10:44:00Z"/>
          <w:rFonts w:ascii="Times New Roman" w:hAnsi="Times New Roman" w:cs="Times New Roman"/>
          <w:lang w:val="en-US"/>
        </w:rPr>
      </w:pPr>
      <w:proofErr w:type="gramStart"/>
      <w:ins w:id="5336" w:author="erradi" w:date="2011-08-06T10:44:00Z">
        <w:r w:rsidRPr="00651910">
          <w:rPr>
            <w:rFonts w:ascii="Times New Roman" w:hAnsi="Times New Roman" w:cs="Times New Roman"/>
            <w:color w:val="FF0000"/>
            <w:lang w:val="en-US"/>
          </w:rPr>
          <w:t>ActionsTreeGenerating(</w:t>
        </w:r>
        <w:proofErr w:type="gramEnd"/>
        <w:r w:rsidRPr="00651910">
          <w:rPr>
            <w:rFonts w:ascii="Times New Roman" w:hAnsi="Times New Roman" w:cs="Times New Roman"/>
            <w:color w:val="FF0000"/>
            <w:lang w:val="en-US"/>
          </w:rPr>
          <w:t>Role,Col</w:t>
        </w:r>
        <w:r w:rsidRPr="00651910">
          <w:rPr>
            <w:rFonts w:ascii="Times New Roman" w:hAnsi="Times New Roman" w:cs="Times New Roman"/>
            <w:color w:val="FF0000"/>
            <w:vertAlign w:val="subscript"/>
            <w:lang w:val="en-US"/>
          </w:rPr>
          <w:t>3</w:t>
        </w:r>
        <w:r w:rsidRPr="00651910">
          <w:rPr>
            <w:rFonts w:ascii="Times New Roman" w:hAnsi="Times New Roman" w:cs="Times New Roman"/>
            <w:color w:val="FF0000"/>
            <w:lang w:val="en-US"/>
          </w:rPr>
          <w:t>)</w:t>
        </w:r>
      </w:ins>
    </w:p>
    <w:p w:rsidR="00E57965" w:rsidRPr="00651910" w:rsidRDefault="00E57965" w:rsidP="00E57965">
      <w:pPr>
        <w:spacing w:after="0"/>
        <w:jc w:val="both"/>
        <w:rPr>
          <w:ins w:id="5337" w:author="erradi" w:date="2011-08-06T10:44:00Z"/>
          <w:rFonts w:ascii="Times New Roman" w:hAnsi="Times New Roman" w:cs="Times New Roman"/>
          <w:b/>
          <w:lang w:val="en-US"/>
        </w:rPr>
      </w:pPr>
    </w:p>
    <w:p w:rsidR="00E57965" w:rsidRPr="00651910" w:rsidRDefault="00E57965" w:rsidP="00E57965">
      <w:pPr>
        <w:pStyle w:val="Paragraphedeliste"/>
        <w:spacing w:after="0"/>
        <w:ind w:left="1080"/>
        <w:jc w:val="both"/>
        <w:rPr>
          <w:ins w:id="5338" w:author="erradi" w:date="2011-08-06T10:44:00Z"/>
          <w:rFonts w:ascii="Times New Roman" w:hAnsi="Times New Roman" w:cs="Times New Roman"/>
          <w:b/>
          <w:lang w:val="en-US"/>
        </w:rPr>
      </w:pPr>
      <w:ins w:id="5339"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r w:rsidRPr="00651910">
          <w:rPr>
            <w:rFonts w:ascii="Times New Roman" w:hAnsi="Times New Roman" w:cs="Times New Roman"/>
            <w:lang w:val="en-US"/>
          </w:rPr>
          <w:tab/>
        </w:r>
      </w:ins>
    </w:p>
    <w:p w:rsidR="00E57965" w:rsidRPr="00651910" w:rsidRDefault="00E57965" w:rsidP="00E57965">
      <w:pPr>
        <w:spacing w:after="0"/>
        <w:jc w:val="both"/>
        <w:rPr>
          <w:ins w:id="5340" w:author="erradi" w:date="2011-08-06T10:44:00Z"/>
          <w:rFonts w:ascii="Times New Roman" w:hAnsi="Times New Roman" w:cs="Times New Roman"/>
          <w:b/>
          <w:lang w:val="en-US"/>
        </w:rPr>
      </w:pPr>
    </w:p>
    <w:p w:rsidR="00E57965" w:rsidRPr="00965D00" w:rsidRDefault="00E57965" w:rsidP="00E57965">
      <w:pPr>
        <w:pStyle w:val="Paragraphedeliste"/>
        <w:spacing w:after="0"/>
        <w:ind w:left="1080"/>
        <w:jc w:val="both"/>
        <w:rPr>
          <w:ins w:id="5341" w:author="erradi" w:date="2011-08-06T10:44:00Z"/>
          <w:rFonts w:ascii="Times New Roman" w:hAnsi="Times New Roman" w:cs="Times New Roman"/>
          <w:b/>
          <w:lang w:val="en-US"/>
        </w:rPr>
      </w:pPr>
      <w:ins w:id="5342" w:author="erradi" w:date="2011-08-06T10:44:00Z">
        <w:r w:rsidRPr="00651910">
          <w:rPr>
            <w:rFonts w:ascii="Times New Roman" w:hAnsi="Times New Roman" w:cs="Times New Roman"/>
            <w:lang w:val="en-US"/>
          </w:rPr>
          <w:tab/>
        </w:r>
        <w:r w:rsidRPr="00651910">
          <w:rPr>
            <w:rFonts w:ascii="Times New Roman" w:hAnsi="Times New Roman" w:cs="Times New Roman"/>
            <w:lang w:val="en-US"/>
          </w:rPr>
          <w:tab/>
        </w:r>
        <w:proofErr w:type="gramStart"/>
        <w:r w:rsidRPr="00965D00">
          <w:rPr>
            <w:rFonts w:ascii="Times New Roman" w:hAnsi="Times New Roman" w:cs="Times New Roman"/>
            <w:b/>
            <w:lang w:val="en-US"/>
          </w:rPr>
          <w:t>end</w:t>
        </w:r>
        <w:proofErr w:type="gramEnd"/>
        <w:r w:rsidRPr="00965D00">
          <w:rPr>
            <w:rFonts w:ascii="Times New Roman" w:hAnsi="Times New Roman" w:cs="Times New Roman"/>
            <w:b/>
            <w:lang w:val="en-US"/>
          </w:rPr>
          <w:t xml:space="preserve"> if</w:t>
        </w:r>
      </w:ins>
    </w:p>
    <w:p w:rsidR="00E57965" w:rsidRPr="00965D00" w:rsidRDefault="00E57965" w:rsidP="00E57965">
      <w:pPr>
        <w:pStyle w:val="Paragraphedeliste"/>
        <w:spacing w:after="0"/>
        <w:ind w:left="1080"/>
        <w:jc w:val="both"/>
        <w:rPr>
          <w:ins w:id="5343" w:author="erradi" w:date="2011-08-06T10:44:00Z"/>
          <w:rFonts w:ascii="Times New Roman" w:hAnsi="Times New Roman" w:cs="Times New Roman"/>
          <w:lang w:val="en-US"/>
        </w:rPr>
      </w:pPr>
      <w:ins w:id="5344" w:author="erradi" w:date="2011-08-06T10:44:00Z">
        <w:r w:rsidRPr="00965D00">
          <w:rPr>
            <w:rFonts w:ascii="Times New Roman" w:hAnsi="Times New Roman" w:cs="Times New Roman"/>
            <w:lang w:val="en-US"/>
          </w:rPr>
          <w:lastRenderedPageBreak/>
          <w:tab/>
        </w:r>
      </w:ins>
    </w:p>
    <w:p w:rsidR="00E57965" w:rsidRPr="00763800" w:rsidRDefault="00E57965" w:rsidP="00E57965">
      <w:pPr>
        <w:pStyle w:val="Paragraphedeliste"/>
        <w:spacing w:after="0"/>
        <w:ind w:left="1080"/>
        <w:jc w:val="both"/>
        <w:rPr>
          <w:ins w:id="5345" w:author="erradi" w:date="2011-08-06T10:44:00Z"/>
          <w:rFonts w:ascii="Times New Roman" w:hAnsi="Times New Roman" w:cs="Times New Roman"/>
          <w:b/>
          <w:lang w:val="en-US"/>
        </w:rPr>
      </w:pPr>
      <w:ins w:id="5346" w:author="erradi" w:date="2011-08-06T10:44:00Z">
        <w:r w:rsidRPr="00965D00">
          <w:rPr>
            <w:rFonts w:ascii="Times New Roman" w:hAnsi="Times New Roman" w:cs="Times New Roman"/>
            <w:lang w:val="en-US"/>
          </w:rPr>
          <w:tab/>
        </w:r>
        <w:proofErr w:type="gramStart"/>
        <w:r w:rsidR="006F18AC" w:rsidRPr="006F18AC">
          <w:rPr>
            <w:rFonts w:ascii="Times New Roman" w:hAnsi="Times New Roman" w:cs="Times New Roman"/>
            <w:b/>
            <w:lang w:val="en-US"/>
            <w:rPrChange w:id="5347" w:author="erradi" w:date="2011-08-07T11:14:00Z">
              <w:rPr>
                <w:rFonts w:ascii="Times New Roman" w:hAnsi="Times New Roman" w:cs="Times New Roman"/>
                <w:b/>
                <w:color w:val="0000FF" w:themeColor="hyperlink"/>
                <w:u w:val="single"/>
                <w:lang w:val="en-US"/>
              </w:rPr>
            </w:rPrChange>
          </w:rPr>
          <w:t>end</w:t>
        </w:r>
        <w:proofErr w:type="gramEnd"/>
        <w:r w:rsidR="006F18AC" w:rsidRPr="006F18AC">
          <w:rPr>
            <w:rFonts w:ascii="Times New Roman" w:hAnsi="Times New Roman" w:cs="Times New Roman"/>
            <w:b/>
            <w:lang w:val="en-US"/>
            <w:rPrChange w:id="5348" w:author="erradi" w:date="2011-08-07T11:14:00Z">
              <w:rPr>
                <w:rFonts w:ascii="Times New Roman" w:hAnsi="Times New Roman" w:cs="Times New Roman"/>
                <w:b/>
                <w:color w:val="0000FF" w:themeColor="hyperlink"/>
                <w:u w:val="single"/>
                <w:lang w:val="en-US"/>
              </w:rPr>
            </w:rPrChange>
          </w:rPr>
          <w:t xml:space="preserve"> if</w:t>
        </w:r>
      </w:ins>
    </w:p>
    <w:p w:rsidR="00E57965" w:rsidRPr="00763800" w:rsidRDefault="006F18AC" w:rsidP="00E57965">
      <w:pPr>
        <w:pStyle w:val="Paragraphedeliste"/>
        <w:ind w:left="1080"/>
        <w:jc w:val="both"/>
        <w:rPr>
          <w:ins w:id="5349" w:author="erradi" w:date="2011-08-06T10:44:00Z"/>
          <w:rFonts w:ascii="Times New Roman" w:hAnsi="Times New Roman" w:cs="Times New Roman"/>
          <w:sz w:val="24"/>
          <w:szCs w:val="24"/>
          <w:lang w:val="en-US"/>
        </w:rPr>
      </w:pPr>
      <w:ins w:id="5350" w:author="erradi" w:date="2011-08-06T10:44:00Z">
        <w:r w:rsidRPr="006F18AC">
          <w:rPr>
            <w:rFonts w:ascii="Times New Roman" w:hAnsi="Times New Roman" w:cs="Times New Roman"/>
            <w:sz w:val="24"/>
            <w:szCs w:val="24"/>
            <w:lang w:val="en-US"/>
            <w:rPrChange w:id="5351" w:author="erradi" w:date="2011-08-07T11:14:00Z">
              <w:rPr>
                <w:rFonts w:ascii="Times New Roman" w:hAnsi="Times New Roman" w:cs="Times New Roman"/>
                <w:color w:val="0000FF" w:themeColor="hyperlink"/>
                <w:sz w:val="24"/>
                <w:szCs w:val="24"/>
                <w:u w:val="single"/>
                <w:lang w:val="en-US"/>
              </w:rPr>
            </w:rPrChange>
          </w:rPr>
          <w:tab/>
        </w:r>
      </w:ins>
    </w:p>
    <w:p w:rsidR="00E57965" w:rsidRPr="00433037" w:rsidRDefault="00E57965" w:rsidP="00E57965">
      <w:pPr>
        <w:pStyle w:val="Paragraphedeliste"/>
        <w:ind w:left="1080"/>
        <w:jc w:val="both"/>
        <w:rPr>
          <w:ins w:id="5352" w:author="erradi" w:date="2011-08-06T10:44:00Z"/>
          <w:rFonts w:ascii="Times New Roman" w:hAnsi="Times New Roman" w:cs="Times New Roman"/>
          <w:sz w:val="24"/>
          <w:szCs w:val="24"/>
        </w:rPr>
      </w:pPr>
      <w:ins w:id="5353" w:author="erradi" w:date="2011-08-06T10:44:00Z">
        <w:r w:rsidRPr="00433037">
          <w:rPr>
            <w:rFonts w:ascii="Times New Roman" w:hAnsi="Times New Roman" w:cs="Times New Roman"/>
            <w:sz w:val="24"/>
            <w:szCs w:val="24"/>
          </w:rPr>
          <w:t>Présentons à present l’algorithm de correction des conflits à partir des arbres de derivations et des matrices.</w:t>
        </w:r>
      </w:ins>
    </w:p>
    <w:p w:rsidR="00E57965" w:rsidRDefault="00E57965" w:rsidP="00E57965">
      <w:pPr>
        <w:pStyle w:val="Paragraphedeliste"/>
        <w:ind w:left="1080"/>
        <w:jc w:val="both"/>
        <w:rPr>
          <w:ins w:id="5354" w:author="erradi" w:date="2011-08-06T10:44:00Z"/>
          <w:rFonts w:ascii="Times New Roman" w:hAnsi="Times New Roman" w:cs="Times New Roman"/>
          <w:sz w:val="24"/>
          <w:szCs w:val="24"/>
        </w:rPr>
      </w:pPr>
      <w:ins w:id="5355" w:author="erradi" w:date="2011-08-06T10:44:00Z">
        <w:r>
          <w:rPr>
            <w:rFonts w:ascii="Times New Roman" w:hAnsi="Times New Roman" w:cs="Times New Roman"/>
            <w:sz w:val="24"/>
            <w:szCs w:val="24"/>
          </w:rPr>
          <w:t xml:space="preserve">Nous définissons deux procédures </w:t>
        </w:r>
        <w:proofErr w:type="gramStart"/>
        <w:r>
          <w:rPr>
            <w:rFonts w:ascii="Times New Roman" w:hAnsi="Times New Roman" w:cs="Times New Roman"/>
            <w:sz w:val="24"/>
            <w:szCs w:val="24"/>
          </w:rPr>
          <w:t>baser</w:t>
        </w:r>
        <w:proofErr w:type="gramEnd"/>
        <w:r>
          <w:rPr>
            <w:rFonts w:ascii="Times New Roman" w:hAnsi="Times New Roman" w:cs="Times New Roman"/>
            <w:sz w:val="24"/>
            <w:szCs w:val="24"/>
          </w:rPr>
          <w:t xml:space="preserve"> sur les Arbres.</w:t>
        </w:r>
      </w:ins>
    </w:p>
    <w:p w:rsidR="00E57965" w:rsidRDefault="00E57965" w:rsidP="00E57965">
      <w:pPr>
        <w:pStyle w:val="Paragraphedeliste"/>
        <w:ind w:left="1080"/>
        <w:jc w:val="both"/>
        <w:rPr>
          <w:ins w:id="5356" w:author="erradi" w:date="2011-08-06T10:44:00Z"/>
          <w:rFonts w:ascii="Times New Roman" w:hAnsi="Times New Roman" w:cs="Times New Roman"/>
          <w:sz w:val="24"/>
          <w:szCs w:val="24"/>
        </w:rPr>
      </w:pPr>
      <w:ins w:id="5357" w:author="erradi" w:date="2011-08-06T10:44:00Z">
        <w:r>
          <w:rPr>
            <w:rFonts w:ascii="Times New Roman" w:hAnsi="Times New Roman" w:cs="Times New Roman"/>
            <w:sz w:val="24"/>
            <w:szCs w:val="24"/>
          </w:rPr>
          <w:t xml:space="preserve">En effet </w:t>
        </w:r>
        <w:proofErr w:type="gramStart"/>
        <w:r w:rsidRPr="00F97BE1">
          <w:rPr>
            <w:rFonts w:ascii="Times New Roman" w:hAnsi="Times New Roman" w:cs="Times New Roman"/>
            <w:b/>
            <w:sz w:val="24"/>
            <w:szCs w:val="24"/>
          </w:rPr>
          <w:t>ActionsTreeGenerating(</w:t>
        </w:r>
        <w:proofErr w:type="gramEnd"/>
        <w:r w:rsidRPr="00F97BE1">
          <w:rPr>
            <w:rFonts w:ascii="Times New Roman" w:hAnsi="Times New Roman" w:cs="Times New Roman"/>
            <w:b/>
            <w:sz w:val="24"/>
            <w:szCs w:val="24"/>
          </w:rPr>
          <w:t>Role,Coll)</w:t>
        </w:r>
        <w:r>
          <w:rPr>
            <w:rFonts w:ascii="Times New Roman" w:hAnsi="Times New Roman" w:cs="Times New Roman"/>
            <w:sz w:val="24"/>
            <w:szCs w:val="24"/>
          </w:rPr>
          <w:t xml:space="preserve"> retourne un arbre que nous notons </w:t>
        </w:r>
        <w:r w:rsidRPr="00F97BE1">
          <w:rPr>
            <w:rFonts w:ascii="Times New Roman" w:hAnsi="Times New Roman" w:cs="Times New Roman"/>
            <w:b/>
            <w:sz w:val="24"/>
            <w:szCs w:val="24"/>
          </w:rPr>
          <w:t>Arbre</w:t>
        </w:r>
        <w:r>
          <w:rPr>
            <w:rFonts w:ascii="Times New Roman" w:hAnsi="Times New Roman" w:cs="Times New Roman"/>
            <w:sz w:val="24"/>
            <w:szCs w:val="24"/>
          </w:rPr>
          <w:t>. Et soient :</w:t>
        </w:r>
      </w:ins>
    </w:p>
    <w:p w:rsidR="00E57965" w:rsidRDefault="00E57965" w:rsidP="00E57965">
      <w:pPr>
        <w:pStyle w:val="Paragraphedeliste"/>
        <w:ind w:left="1080"/>
        <w:jc w:val="both"/>
        <w:rPr>
          <w:ins w:id="5358" w:author="erradi" w:date="2011-08-06T10:44:00Z"/>
          <w:rFonts w:ascii="Times New Roman" w:hAnsi="Times New Roman" w:cs="Times New Roman"/>
          <w:sz w:val="24"/>
          <w:szCs w:val="24"/>
        </w:rPr>
      </w:pPr>
      <w:proofErr w:type="gramStart"/>
      <w:ins w:id="5359" w:author="erradi" w:date="2011-08-06T10:44:00Z">
        <w:r w:rsidRPr="00F97BE1">
          <w:rPr>
            <w:rFonts w:ascii="Times New Roman" w:hAnsi="Times New Roman" w:cs="Times New Roman"/>
            <w:b/>
            <w:sz w:val="24"/>
            <w:szCs w:val="24"/>
          </w:rPr>
          <w:t>Abre.findParallel(</w:t>
        </w:r>
        <w:proofErr w:type="gramEnd"/>
        <w:r w:rsidRPr="00F97BE1">
          <w:rPr>
            <w:rFonts w:ascii="Times New Roman" w:hAnsi="Times New Roman" w:cs="Times New Roman"/>
            <w:b/>
            <w:sz w:val="24"/>
            <w:szCs w:val="24"/>
          </w:rPr>
          <w:t>)</w:t>
        </w:r>
        <w:r>
          <w:rPr>
            <w:rFonts w:ascii="Times New Roman" w:hAnsi="Times New Roman" w:cs="Times New Roman"/>
            <w:sz w:val="24"/>
            <w:szCs w:val="24"/>
          </w:rPr>
          <w:t xml:space="preserve"> : qui retourne un ensemble de sous-ensemble d’actions en parallèle dans Arbre que nous notons </w:t>
        </w:r>
        <w:r w:rsidRPr="00F97BE1">
          <w:rPr>
            <w:rFonts w:ascii="Times New Roman" w:hAnsi="Times New Roman" w:cs="Times New Roman"/>
            <w:b/>
            <w:sz w:val="24"/>
            <w:szCs w:val="24"/>
          </w:rPr>
          <w:t>ParallelActions</w:t>
        </w:r>
        <w:r>
          <w:rPr>
            <w:rFonts w:ascii="Times New Roman" w:hAnsi="Times New Roman" w:cs="Times New Roman"/>
            <w:sz w:val="24"/>
            <w:szCs w:val="24"/>
          </w:rPr>
          <w:t>.</w:t>
        </w:r>
      </w:ins>
    </w:p>
    <w:p w:rsidR="00E57965" w:rsidRDefault="00E57965" w:rsidP="00E57965">
      <w:pPr>
        <w:pStyle w:val="Paragraphedeliste"/>
        <w:ind w:left="1080"/>
        <w:jc w:val="both"/>
        <w:rPr>
          <w:ins w:id="5360" w:author="erradi" w:date="2011-08-06T10:44:00Z"/>
          <w:rFonts w:ascii="Times New Roman" w:hAnsi="Times New Roman" w:cs="Times New Roman"/>
          <w:sz w:val="24"/>
          <w:szCs w:val="24"/>
        </w:rPr>
      </w:pPr>
      <w:ins w:id="5361" w:author="erradi" w:date="2011-08-06T10:44:00Z">
        <w:r>
          <w:rPr>
            <w:rFonts w:ascii="Times New Roman" w:hAnsi="Times New Roman" w:cs="Times New Roman"/>
            <w:sz w:val="24"/>
            <w:szCs w:val="24"/>
          </w:rPr>
          <w:tab/>
        </w:r>
        <w:proofErr w:type="gramStart"/>
        <w:r w:rsidRPr="00F97BE1">
          <w:rPr>
            <w:rFonts w:ascii="Times New Roman" w:hAnsi="Times New Roman" w:cs="Times New Roman"/>
            <w:b/>
            <w:sz w:val="24"/>
            <w:szCs w:val="24"/>
          </w:rPr>
          <w:t>Arbre.findChoice(</w:t>
        </w:r>
        <w:proofErr w:type="gramEnd"/>
        <w:r w:rsidRPr="00F97BE1">
          <w:rPr>
            <w:rFonts w:ascii="Times New Roman" w:hAnsi="Times New Roman" w:cs="Times New Roman"/>
            <w:b/>
            <w:sz w:val="24"/>
            <w:szCs w:val="24"/>
          </w:rPr>
          <w:t>)</w:t>
        </w:r>
        <w:r>
          <w:rPr>
            <w:rFonts w:ascii="Times New Roman" w:hAnsi="Times New Roman" w:cs="Times New Roman"/>
            <w:sz w:val="24"/>
            <w:szCs w:val="24"/>
          </w:rPr>
          <w:t xml:space="preserve"> : qui retourne un ensemble de sous-ensemble d’actions en choix dans Arbre que nous notons </w:t>
        </w:r>
        <w:r w:rsidRPr="00F97BE1">
          <w:rPr>
            <w:rFonts w:ascii="Times New Roman" w:hAnsi="Times New Roman" w:cs="Times New Roman"/>
            <w:b/>
            <w:sz w:val="24"/>
            <w:szCs w:val="24"/>
          </w:rPr>
          <w:t>ChoiceActions</w:t>
        </w:r>
        <w:r>
          <w:rPr>
            <w:rFonts w:ascii="Times New Roman" w:hAnsi="Times New Roman" w:cs="Times New Roman"/>
            <w:sz w:val="24"/>
            <w:szCs w:val="24"/>
          </w:rPr>
          <w:t>.</w:t>
        </w:r>
      </w:ins>
    </w:p>
    <w:p w:rsidR="00E57965" w:rsidRPr="00411B61" w:rsidRDefault="00E57965" w:rsidP="00E57965">
      <w:pPr>
        <w:pStyle w:val="Paragraphedeliste"/>
        <w:ind w:left="1080"/>
        <w:jc w:val="both"/>
        <w:rPr>
          <w:ins w:id="5362" w:author="erradi" w:date="2011-08-06T10:44:00Z"/>
          <w:rFonts w:ascii="Times New Roman" w:hAnsi="Times New Roman" w:cs="Times New Roman"/>
          <w:sz w:val="24"/>
          <w:szCs w:val="24"/>
        </w:rPr>
      </w:pPr>
      <w:ins w:id="5363" w:author="erradi" w:date="2011-08-06T10:44:00Z">
        <w:r>
          <w:rPr>
            <w:rFonts w:ascii="Times New Roman" w:hAnsi="Times New Roman" w:cs="Times New Roman"/>
            <w:sz w:val="24"/>
            <w:szCs w:val="24"/>
          </w:rPr>
          <w:tab/>
        </w:r>
        <w:r w:rsidRPr="00F97BE1">
          <w:rPr>
            <w:rFonts w:ascii="Times New Roman" w:hAnsi="Times New Roman" w:cs="Times New Roman"/>
            <w:b/>
            <w:sz w:val="24"/>
            <w:szCs w:val="24"/>
          </w:rPr>
          <w:t>Arbres</w:t>
        </w:r>
        <w:r>
          <w:rPr>
            <w:rFonts w:ascii="Times New Roman" w:hAnsi="Times New Roman" w:cs="Times New Roman"/>
            <w:sz w:val="24"/>
            <w:szCs w:val="24"/>
          </w:rPr>
          <w:t xml:space="preserve"> : est une structure qui contient tous les arbres générer. Et </w:t>
        </w:r>
        <w:r w:rsidRPr="00F97BE1">
          <w:rPr>
            <w:rFonts w:ascii="Times New Roman" w:hAnsi="Times New Roman" w:cs="Times New Roman"/>
            <w:b/>
            <w:sz w:val="24"/>
            <w:szCs w:val="24"/>
          </w:rPr>
          <w:t>Arbres(Role)</w:t>
        </w:r>
        <w:r>
          <w:rPr>
            <w:rFonts w:ascii="Times New Roman" w:hAnsi="Times New Roman" w:cs="Times New Roman"/>
            <w:sz w:val="24"/>
            <w:szCs w:val="24"/>
          </w:rPr>
          <w:t xml:space="preserve"> retourne l’arbre des actions du role </w:t>
        </w:r>
        <w:r w:rsidRPr="00F97BE1">
          <w:rPr>
            <w:rFonts w:ascii="Times New Roman" w:hAnsi="Times New Roman" w:cs="Times New Roman"/>
            <w:b/>
            <w:sz w:val="24"/>
            <w:szCs w:val="24"/>
          </w:rPr>
          <w:t>Role</w:t>
        </w:r>
        <w:r>
          <w:rPr>
            <w:rFonts w:ascii="Times New Roman" w:hAnsi="Times New Roman" w:cs="Times New Roman"/>
            <w:sz w:val="24"/>
            <w:szCs w:val="24"/>
          </w:rPr>
          <w:t>.</w:t>
        </w:r>
      </w:ins>
    </w:p>
    <w:p w:rsidR="00E57965" w:rsidRDefault="00E57965" w:rsidP="00E57965">
      <w:pPr>
        <w:pStyle w:val="Paragraphedeliste"/>
        <w:ind w:left="1080"/>
        <w:jc w:val="both"/>
        <w:rPr>
          <w:ins w:id="5364" w:author="erradi" w:date="2011-08-06T10:44:00Z"/>
          <w:rFonts w:ascii="Times New Roman" w:hAnsi="Times New Roman" w:cs="Times New Roman"/>
          <w:sz w:val="24"/>
          <w:szCs w:val="24"/>
        </w:rPr>
      </w:pPr>
      <w:ins w:id="5365" w:author="erradi" w:date="2011-08-06T10:44:00Z">
        <w:r>
          <w:rPr>
            <w:rFonts w:ascii="Times New Roman" w:hAnsi="Times New Roman" w:cs="Times New Roman"/>
            <w:sz w:val="24"/>
            <w:szCs w:val="24"/>
          </w:rPr>
          <w:tab/>
        </w:r>
        <w:r w:rsidRPr="002A4E67">
          <w:rPr>
            <w:rFonts w:ascii="Times New Roman" w:hAnsi="Times New Roman" w:cs="Times New Roman"/>
            <w:b/>
            <w:sz w:val="24"/>
            <w:szCs w:val="24"/>
          </w:rPr>
          <w:t>Generate</w:t>
        </w:r>
        <w:r>
          <w:rPr>
            <w:rFonts w:ascii="Times New Roman" w:hAnsi="Times New Roman" w:cs="Times New Roman"/>
            <w:sz w:val="24"/>
            <w:szCs w:val="24"/>
          </w:rPr>
          <w:t> : Procédure qui génère une portion de l’arbre</w:t>
        </w:r>
      </w:ins>
    </w:p>
    <w:p w:rsidR="00E57965" w:rsidRDefault="00E57965" w:rsidP="00E57965">
      <w:pPr>
        <w:pStyle w:val="Paragraphedeliste"/>
        <w:ind w:left="1080"/>
        <w:jc w:val="both"/>
        <w:rPr>
          <w:rFonts w:ascii="Times New Roman" w:hAnsi="Times New Roman" w:cs="Times New Roman"/>
          <w:sz w:val="24"/>
          <w:szCs w:val="24"/>
        </w:rPr>
      </w:pPr>
    </w:p>
    <w:p w:rsidR="000D0712" w:rsidRDefault="000D0712" w:rsidP="00E57965">
      <w:pPr>
        <w:pStyle w:val="Paragraphedeliste"/>
        <w:ind w:left="1080"/>
        <w:jc w:val="both"/>
        <w:rPr>
          <w:ins w:id="5366" w:author="erradi" w:date="2011-08-06T10:44:00Z"/>
          <w:rFonts w:ascii="Times New Roman" w:hAnsi="Times New Roman" w:cs="Times New Roman"/>
          <w:sz w:val="24"/>
          <w:szCs w:val="24"/>
        </w:rPr>
      </w:pPr>
      <w:r>
        <w:rPr>
          <w:rFonts w:ascii="Times New Roman" w:hAnsi="Times New Roman" w:cs="Times New Roman"/>
          <w:sz w:val="24"/>
          <w:szCs w:val="24"/>
        </w:rPr>
        <w:t>A.2.</w:t>
      </w:r>
    </w:p>
    <w:p w:rsidR="00E57965" w:rsidRPr="000F40A6" w:rsidRDefault="00E57965" w:rsidP="00E57965">
      <w:pPr>
        <w:pBdr>
          <w:top w:val="single" w:sz="12" w:space="1" w:color="auto"/>
          <w:bottom w:val="single" w:sz="12" w:space="1" w:color="auto"/>
        </w:pBdr>
        <w:spacing w:after="0"/>
        <w:ind w:left="369" w:firstLine="708"/>
        <w:jc w:val="both"/>
        <w:rPr>
          <w:ins w:id="5367" w:author="erradi" w:date="2011-08-06T10:44:00Z"/>
          <w:rFonts w:ascii="Times New Roman" w:hAnsi="Times New Roman" w:cs="Times New Roman"/>
        </w:rPr>
      </w:pPr>
      <w:ins w:id="5368" w:author="erradi" w:date="2011-08-06T10:44:00Z">
        <w:r w:rsidRPr="000F40A6">
          <w:rPr>
            <w:rFonts w:ascii="Times New Roman" w:hAnsi="Times New Roman" w:cs="Times New Roman"/>
            <w:b/>
          </w:rPr>
          <w:t>Algorithm6</w:t>
        </w:r>
        <w:r w:rsidRPr="000F40A6">
          <w:rPr>
            <w:rFonts w:ascii="Times New Roman" w:hAnsi="Times New Roman" w:cs="Times New Roman"/>
          </w:rPr>
          <w:t xml:space="preserve"> : </w:t>
        </w:r>
      </w:ins>
      <w:r w:rsidR="000D0712">
        <w:rPr>
          <w:rFonts w:ascii="Times New Roman" w:hAnsi="Times New Roman" w:cs="Times New Roman"/>
        </w:rPr>
        <w:t>CoordinatingMessage</w:t>
      </w:r>
      <w:ins w:id="5369" w:author="erradi" w:date="2011-08-06T10:44:00Z">
        <w:r w:rsidRPr="000F40A6">
          <w:rPr>
            <w:rFonts w:ascii="Times New Roman" w:hAnsi="Times New Roman" w:cs="Times New Roman"/>
          </w:rPr>
          <w:t>Conformance</w:t>
        </w:r>
      </w:ins>
    </w:p>
    <w:p w:rsidR="00E57965" w:rsidRPr="000F40A6" w:rsidRDefault="00E57965" w:rsidP="00E57965">
      <w:pPr>
        <w:spacing w:after="0"/>
        <w:ind w:left="369" w:firstLine="708"/>
        <w:jc w:val="both"/>
        <w:rPr>
          <w:ins w:id="5370" w:author="erradi" w:date="2011-08-06T10:44:00Z"/>
          <w:rFonts w:ascii="Times New Roman" w:hAnsi="Times New Roman" w:cs="Times New Roman"/>
          <w:b/>
        </w:rPr>
      </w:pPr>
      <w:ins w:id="5371" w:author="erradi" w:date="2011-08-06T10:44:00Z">
        <w:r w:rsidRPr="000F40A6">
          <w:rPr>
            <w:rFonts w:ascii="Times New Roman" w:hAnsi="Times New Roman" w:cs="Times New Roman"/>
            <w:b/>
          </w:rPr>
          <w:t>Input :</w:t>
        </w:r>
      </w:ins>
    </w:p>
    <w:p w:rsidR="00E57965" w:rsidRPr="000F40A6" w:rsidRDefault="00E57965" w:rsidP="00E57965">
      <w:pPr>
        <w:pStyle w:val="Paragraphedeliste"/>
        <w:pBdr>
          <w:bottom w:val="single" w:sz="12" w:space="1" w:color="auto"/>
        </w:pBdr>
        <w:spacing w:after="0"/>
        <w:ind w:left="1077"/>
        <w:jc w:val="both"/>
        <w:rPr>
          <w:ins w:id="5372" w:author="erradi" w:date="2011-08-06T10:44:00Z"/>
          <w:rFonts w:ascii="Times New Roman" w:hAnsi="Times New Roman" w:cs="Times New Roman"/>
        </w:rPr>
      </w:pPr>
      <w:ins w:id="5373" w:author="erradi" w:date="2011-08-06T10:44:00Z">
        <w:r w:rsidRPr="000F40A6">
          <w:rPr>
            <w:rFonts w:ascii="Times New Roman" w:hAnsi="Times New Roman" w:cs="Times New Roman"/>
          </w:rPr>
          <w:tab/>
        </w:r>
        <w:r w:rsidRPr="000F40A6">
          <w:rPr>
            <w:rFonts w:ascii="Times New Roman" w:hAnsi="Times New Roman" w:cs="Times New Roman"/>
            <w:b/>
          </w:rPr>
          <w:t>P</w:t>
        </w:r>
        <w:r w:rsidRPr="000F40A6">
          <w:rPr>
            <w:rFonts w:ascii="Times New Roman" w:hAnsi="Times New Roman" w:cs="Times New Roman"/>
            <w:b/>
            <w:vertAlign w:val="subscript"/>
          </w:rPr>
          <w:t>s</w:t>
        </w:r>
        <w:r w:rsidRPr="000F40A6">
          <w:rPr>
            <w:rFonts w:ascii="Times New Roman" w:hAnsi="Times New Roman" w:cs="Times New Roman"/>
            <w:b/>
          </w:rPr>
          <w:t>’</w:t>
        </w:r>
        <w:r w:rsidRPr="000F40A6">
          <w:rPr>
            <w:rFonts w:ascii="Times New Roman" w:hAnsi="Times New Roman" w:cs="Times New Roman"/>
          </w:rPr>
          <w:t> : Expréssion globale à dériver</w:t>
        </w:r>
      </w:ins>
    </w:p>
    <w:p w:rsidR="00E57965" w:rsidRPr="000F40A6" w:rsidRDefault="00E57965" w:rsidP="00E57965">
      <w:pPr>
        <w:spacing w:after="0"/>
        <w:ind w:left="369" w:firstLine="708"/>
        <w:jc w:val="both"/>
        <w:rPr>
          <w:ins w:id="5374" w:author="erradi" w:date="2011-08-06T10:44:00Z"/>
          <w:rFonts w:ascii="Times New Roman" w:hAnsi="Times New Roman" w:cs="Times New Roman"/>
          <w:b/>
        </w:rPr>
      </w:pPr>
      <w:ins w:id="5375" w:author="erradi" w:date="2011-08-06T10:44:00Z">
        <w:r w:rsidRPr="000F40A6">
          <w:rPr>
            <w:rFonts w:ascii="Times New Roman" w:hAnsi="Times New Roman" w:cs="Times New Roman"/>
            <w:b/>
          </w:rPr>
          <w:t>Body :</w:t>
        </w:r>
      </w:ins>
    </w:p>
    <w:p w:rsidR="00E57965" w:rsidRPr="000F40A6" w:rsidRDefault="00E57965" w:rsidP="00E57965">
      <w:pPr>
        <w:pStyle w:val="Paragraphedeliste"/>
        <w:spacing w:after="0" w:line="240" w:lineRule="auto"/>
        <w:ind w:left="1077"/>
        <w:jc w:val="both"/>
        <w:rPr>
          <w:ins w:id="5376" w:author="erradi" w:date="2011-08-06T10:44:00Z"/>
          <w:rFonts w:ascii="Times New Roman" w:hAnsi="Times New Roman" w:cs="Times New Roman"/>
          <w:color w:val="C00000"/>
        </w:rPr>
      </w:pPr>
      <w:ins w:id="5377" w:author="erradi" w:date="2011-08-06T10:44:00Z">
        <w:r w:rsidRPr="000F40A6">
          <w:rPr>
            <w:rFonts w:ascii="Times New Roman" w:hAnsi="Times New Roman" w:cs="Times New Roman"/>
          </w:rPr>
          <w:tab/>
        </w:r>
        <w:r w:rsidRPr="000F40A6">
          <w:rPr>
            <w:rFonts w:ascii="Times New Roman" w:hAnsi="Times New Roman" w:cs="Times New Roman"/>
            <w:color w:val="C00000"/>
          </w:rPr>
          <w:t>% Génération des arbres d’actions %</w:t>
        </w:r>
      </w:ins>
    </w:p>
    <w:p w:rsidR="00E57965" w:rsidRPr="000F40A6" w:rsidRDefault="00E57965" w:rsidP="00E57965">
      <w:pPr>
        <w:pStyle w:val="Paragraphedeliste"/>
        <w:spacing w:after="0" w:line="240" w:lineRule="auto"/>
        <w:ind w:left="1077"/>
        <w:jc w:val="both"/>
        <w:rPr>
          <w:ins w:id="5378" w:author="erradi" w:date="2011-08-06T10:44:00Z"/>
          <w:rFonts w:ascii="Times New Roman" w:hAnsi="Times New Roman" w:cs="Times New Roman"/>
          <w:lang w:val="en-US"/>
        </w:rPr>
      </w:pPr>
      <w:ins w:id="5379" w:author="erradi" w:date="2011-08-06T10:44:00Z">
        <w:r w:rsidRPr="000F40A6">
          <w:rPr>
            <w:rFonts w:ascii="Times New Roman" w:hAnsi="Times New Roman" w:cs="Times New Roman"/>
          </w:rPr>
          <w:tab/>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Role</w:t>
        </w:r>
        <w:r w:rsidRPr="000F40A6">
          <w:rPr>
            <w:rFonts w:ascii="Times New Roman" w:hAnsi="Times New Roman" w:cs="Times New Roman"/>
            <w:lang w:val="en-US"/>
          </w:rPr>
          <w:t xml:space="preserve"> in </w:t>
        </w:r>
        <w:r w:rsidRPr="000F40A6">
          <w:rPr>
            <w:rFonts w:ascii="Times New Roman" w:hAnsi="Times New Roman" w:cs="Times New Roman"/>
            <w:b/>
            <w:lang w:val="en-US"/>
          </w:rPr>
          <w:t>PR(P</w:t>
        </w:r>
        <w:r w:rsidRPr="000F40A6">
          <w:rPr>
            <w:rFonts w:ascii="Times New Roman" w:hAnsi="Times New Roman" w:cs="Times New Roman"/>
            <w:b/>
            <w:vertAlign w:val="subscript"/>
            <w:lang w:val="en-US"/>
          </w:rPr>
          <w:t>s</w:t>
        </w:r>
        <w:r w:rsidRPr="000F40A6">
          <w:rPr>
            <w:rFonts w:ascii="Times New Roman" w:hAnsi="Times New Roman" w:cs="Times New Roman"/>
            <w:b/>
            <w:lang w:val="en-US"/>
          </w:rPr>
          <w:t>’)</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77"/>
        <w:jc w:val="both"/>
        <w:rPr>
          <w:ins w:id="5380" w:author="erradi" w:date="2011-08-06T10:44:00Z"/>
          <w:rFonts w:ascii="Times New Roman" w:hAnsi="Times New Roman" w:cs="Times New Roman"/>
          <w:b/>
          <w:lang w:val="en-US"/>
        </w:rPr>
      </w:pPr>
      <w:ins w:id="5381"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Arbres.add(</w:t>
        </w:r>
        <w:proofErr w:type="gramEnd"/>
        <w:r w:rsidRPr="000F40A6">
          <w:rPr>
            <w:rFonts w:ascii="Times New Roman" w:hAnsi="Times New Roman" w:cs="Times New Roman"/>
            <w:b/>
            <w:lang w:val="en-US"/>
          </w:rPr>
          <w:t>Role,ActionsTreeGenerating(Role,P</w:t>
        </w:r>
        <w:r w:rsidRPr="000F40A6">
          <w:rPr>
            <w:rFonts w:ascii="Times New Roman" w:hAnsi="Times New Roman" w:cs="Times New Roman"/>
            <w:b/>
            <w:vertAlign w:val="subscript"/>
            <w:lang w:val="en-US"/>
          </w:rPr>
          <w:t>s</w:t>
        </w:r>
        <w:r w:rsidRPr="000F40A6">
          <w:rPr>
            <w:rFonts w:ascii="Times New Roman" w:hAnsi="Times New Roman" w:cs="Times New Roman"/>
            <w:b/>
            <w:lang w:val="en-US"/>
          </w:rPr>
          <w:t>’))</w:t>
        </w:r>
      </w:ins>
    </w:p>
    <w:p w:rsidR="00E57965" w:rsidRPr="000F40A6" w:rsidRDefault="00E57965" w:rsidP="00E57965">
      <w:pPr>
        <w:pStyle w:val="Paragraphedeliste"/>
        <w:spacing w:after="0" w:line="240" w:lineRule="auto"/>
        <w:ind w:left="1077"/>
        <w:jc w:val="both"/>
        <w:rPr>
          <w:ins w:id="5382" w:author="erradi" w:date="2011-08-06T10:44:00Z"/>
          <w:rFonts w:ascii="Times New Roman" w:hAnsi="Times New Roman" w:cs="Times New Roman"/>
          <w:color w:val="C00000"/>
        </w:rPr>
      </w:pPr>
      <w:ins w:id="5383" w:author="erradi" w:date="2011-08-06T10:44:00Z">
        <w:r w:rsidRPr="000F40A6">
          <w:rPr>
            <w:rFonts w:ascii="Times New Roman" w:hAnsi="Times New Roman" w:cs="Times New Roman"/>
            <w:lang w:val="en-US"/>
          </w:rPr>
          <w:tab/>
        </w:r>
        <w:r w:rsidRPr="000F40A6">
          <w:rPr>
            <w:rFonts w:ascii="Times New Roman" w:hAnsi="Times New Roman" w:cs="Times New Roman"/>
            <w:color w:val="C00000"/>
          </w:rPr>
          <w:t>% Résolution de conflits intra-Role %</w:t>
        </w:r>
      </w:ins>
    </w:p>
    <w:p w:rsidR="00E57965" w:rsidRPr="000F40A6" w:rsidRDefault="00E57965" w:rsidP="00E57965">
      <w:pPr>
        <w:pStyle w:val="Paragraphedeliste"/>
        <w:spacing w:after="0" w:line="240" w:lineRule="auto"/>
        <w:ind w:left="1077"/>
        <w:jc w:val="both"/>
        <w:rPr>
          <w:ins w:id="5384" w:author="erradi" w:date="2011-08-06T10:44:00Z"/>
          <w:rFonts w:ascii="Times New Roman" w:hAnsi="Times New Roman" w:cs="Times New Roman"/>
          <w:lang w:val="en-US"/>
        </w:rPr>
      </w:pPr>
      <w:ins w:id="5385" w:author="erradi" w:date="2011-08-06T10:44:00Z">
        <w:r w:rsidRPr="000F40A6">
          <w:rPr>
            <w:rFonts w:ascii="Times New Roman" w:hAnsi="Times New Roman" w:cs="Times New Roman"/>
          </w:rPr>
          <w:tab/>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Role</w:t>
        </w:r>
        <w:r w:rsidRPr="000F40A6">
          <w:rPr>
            <w:rFonts w:ascii="Times New Roman" w:hAnsi="Times New Roman" w:cs="Times New Roman"/>
            <w:lang w:val="en-US"/>
          </w:rPr>
          <w:t xml:space="preserve"> in </w:t>
        </w:r>
        <w:r w:rsidRPr="000F40A6">
          <w:rPr>
            <w:rFonts w:ascii="Times New Roman" w:hAnsi="Times New Roman" w:cs="Times New Roman"/>
            <w:b/>
            <w:lang w:val="en-US"/>
          </w:rPr>
          <w:t>PR(P</w:t>
        </w:r>
        <w:r w:rsidRPr="000F40A6">
          <w:rPr>
            <w:rFonts w:ascii="Times New Roman" w:hAnsi="Times New Roman" w:cs="Times New Roman"/>
            <w:b/>
            <w:vertAlign w:val="subscript"/>
            <w:lang w:val="en-US"/>
          </w:rPr>
          <w:t>s</w:t>
        </w:r>
        <w:r w:rsidRPr="000F40A6">
          <w:rPr>
            <w:rFonts w:ascii="Times New Roman" w:hAnsi="Times New Roman" w:cs="Times New Roman"/>
            <w:b/>
            <w:lang w:val="en-US"/>
          </w:rPr>
          <w:t>’)</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77"/>
        <w:jc w:val="both"/>
        <w:rPr>
          <w:ins w:id="5386" w:author="erradi" w:date="2011-08-06T10:44:00Z"/>
          <w:rFonts w:ascii="Times New Roman" w:hAnsi="Times New Roman" w:cs="Times New Roman"/>
          <w:lang w:val="en-US"/>
        </w:rPr>
      </w:pPr>
      <w:ins w:id="5387"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Arbre</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Arbres(Role)</w:t>
        </w:r>
        <w:r w:rsidRPr="000F40A6">
          <w:rPr>
            <w:rFonts w:ascii="Times New Roman" w:hAnsi="Times New Roman" w:cs="Times New Roman"/>
            <w:lang w:val="en-US"/>
          </w:rPr>
          <w:t>.</w:t>
        </w:r>
      </w:ins>
    </w:p>
    <w:p w:rsidR="00E57965" w:rsidRPr="000F40A6" w:rsidRDefault="00E57965" w:rsidP="00E57965">
      <w:pPr>
        <w:pStyle w:val="Paragraphedeliste"/>
        <w:spacing w:after="0" w:line="240" w:lineRule="auto"/>
        <w:ind w:left="1077"/>
        <w:jc w:val="both"/>
        <w:rPr>
          <w:ins w:id="5388" w:author="erradi" w:date="2011-08-06T10:44:00Z"/>
          <w:rFonts w:ascii="Times New Roman" w:hAnsi="Times New Roman" w:cs="Times New Roman"/>
          <w:lang w:val="en-US"/>
        </w:rPr>
      </w:pPr>
      <w:ins w:id="5389"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action</w:t>
        </w:r>
        <w:r w:rsidRPr="000F40A6">
          <w:rPr>
            <w:rFonts w:ascii="Times New Roman" w:hAnsi="Times New Roman" w:cs="Times New Roman"/>
            <w:lang w:val="en-US"/>
          </w:rPr>
          <w:t xml:space="preserve"> in </w:t>
        </w:r>
        <w:r w:rsidRPr="000F40A6">
          <w:rPr>
            <w:rFonts w:ascii="Times New Roman" w:hAnsi="Times New Roman" w:cs="Times New Roman"/>
            <w:b/>
            <w:lang w:val="en-US"/>
          </w:rPr>
          <w:t>Arbre.findParallel()</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77"/>
        <w:jc w:val="both"/>
        <w:rPr>
          <w:ins w:id="5390" w:author="erradi" w:date="2011-08-06T10:44:00Z"/>
          <w:rFonts w:ascii="Times New Roman" w:hAnsi="Times New Roman" w:cs="Times New Roman"/>
          <w:b/>
          <w:lang w:val="en-US"/>
        </w:rPr>
      </w:pPr>
      <w:ins w:id="5391"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Actions</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rPr>
          <w:t>ε</w:t>
        </w:r>
      </w:ins>
    </w:p>
    <w:p w:rsidR="00E57965" w:rsidRPr="000F40A6" w:rsidRDefault="00E57965" w:rsidP="00E57965">
      <w:pPr>
        <w:pStyle w:val="Paragraphedeliste"/>
        <w:spacing w:after="0" w:line="240" w:lineRule="auto"/>
        <w:ind w:left="1080"/>
        <w:jc w:val="both"/>
        <w:rPr>
          <w:ins w:id="5392" w:author="erradi" w:date="2011-08-06T10:44:00Z"/>
          <w:rFonts w:ascii="Times New Roman" w:hAnsi="Times New Roman" w:cs="Times New Roman"/>
          <w:color w:val="C00000"/>
          <w:lang w:val="en-US"/>
        </w:rPr>
      </w:pPr>
      <w:ins w:id="5393" w:author="erradi" w:date="2011-08-06T10:44:00Z">
        <w:r w:rsidRPr="000F40A6">
          <w:rPr>
            <w:rFonts w:ascii="Times New Roman" w:hAnsi="Times New Roman" w:cs="Times New Roman"/>
            <w:b/>
            <w:lang w:val="en-US"/>
          </w:rPr>
          <w:tab/>
          <w:t xml:space="preserve">       </w:t>
        </w:r>
        <w:r w:rsidRPr="000F40A6">
          <w:rPr>
            <w:rFonts w:ascii="Times New Roman" w:hAnsi="Times New Roman" w:cs="Times New Roman"/>
            <w:color w:val="C00000"/>
            <w:lang w:val="en-US"/>
          </w:rPr>
          <w:t>% Parallel Conflict Resolution %</w:t>
        </w:r>
      </w:ins>
    </w:p>
    <w:p w:rsidR="00E57965" w:rsidRPr="000F40A6" w:rsidRDefault="00E57965" w:rsidP="00E57965">
      <w:pPr>
        <w:pStyle w:val="Paragraphedeliste"/>
        <w:spacing w:after="0" w:line="240" w:lineRule="auto"/>
        <w:ind w:left="1080"/>
        <w:jc w:val="both"/>
        <w:rPr>
          <w:ins w:id="5394" w:author="erradi" w:date="2011-08-06T10:44:00Z"/>
          <w:rFonts w:ascii="Times New Roman" w:hAnsi="Times New Roman" w:cs="Times New Roman"/>
          <w:lang w:val="en-US"/>
        </w:rPr>
      </w:pPr>
      <w:ins w:id="5395"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CountPoint</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0</w:t>
        </w:r>
      </w:ins>
    </w:p>
    <w:p w:rsidR="00E57965" w:rsidRPr="000F40A6" w:rsidRDefault="00E57965" w:rsidP="00E57965">
      <w:pPr>
        <w:pStyle w:val="Paragraphedeliste"/>
        <w:spacing w:after="0" w:line="240" w:lineRule="auto"/>
        <w:ind w:left="1080"/>
        <w:jc w:val="both"/>
        <w:rPr>
          <w:ins w:id="5396" w:author="erradi" w:date="2011-08-06T10:44:00Z"/>
          <w:rFonts w:ascii="Times New Roman" w:hAnsi="Times New Roman" w:cs="Times New Roman"/>
          <w:lang w:val="en-US"/>
        </w:rPr>
      </w:pPr>
      <w:ins w:id="5397"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Conflictual-Matrix(action)</w:t>
        </w:r>
        <w:r w:rsidRPr="000F40A6">
          <w:rPr>
            <w:rFonts w:ascii="Times New Roman" w:hAnsi="Times New Roman" w:cs="Times New Roman"/>
            <w:lang w:val="en-US"/>
          </w:rPr>
          <w:t xml:space="preserve"> &lt;&gt; </w:t>
        </w:r>
        <w:r w:rsidRPr="000F40A6">
          <w:rPr>
            <w:rFonts w:ascii="Times New Roman" w:hAnsi="Times New Roman" w:cs="Times New Roman"/>
            <w:b/>
          </w:rPr>
          <w:t>ε</w:t>
        </w:r>
        <w:r w:rsidRPr="000F40A6">
          <w:rPr>
            <w:rFonts w:cs="Times"/>
            <w:b/>
            <w:lang w:val="en-US"/>
          </w:rPr>
          <w:t xml:space="preserve"> </w:t>
        </w:r>
        <w:r w:rsidRPr="000F40A6">
          <w:rPr>
            <w:rFonts w:ascii="Times New Roman" w:hAnsi="Times New Roman" w:cs="Times New Roman"/>
            <w:lang w:val="en-US"/>
          </w:rPr>
          <w:t>then</w:t>
        </w:r>
      </w:ins>
    </w:p>
    <w:p w:rsidR="00E57965" w:rsidRPr="000F40A6" w:rsidRDefault="00E57965" w:rsidP="00E57965">
      <w:pPr>
        <w:pStyle w:val="Paragraphedeliste"/>
        <w:spacing w:after="0" w:line="240" w:lineRule="auto"/>
        <w:ind w:left="1080"/>
        <w:jc w:val="both"/>
        <w:rPr>
          <w:ins w:id="5398" w:author="erradi" w:date="2011-08-06T10:44:00Z"/>
          <w:rFonts w:ascii="Times New Roman" w:hAnsi="Times New Roman" w:cs="Times New Roman"/>
          <w:lang w:val="en-US"/>
        </w:rPr>
      </w:pPr>
      <w:ins w:id="5399" w:author="erradi" w:date="2011-08-06T10:44:00Z">
        <w:r w:rsidRPr="000F40A6">
          <w:rPr>
            <w:rFonts w:ascii="Times New Roman" w:hAnsi="Times New Roman" w:cs="Times New Roman"/>
            <w:lang w:val="en-US"/>
          </w:rPr>
          <w:tab/>
          <w:t xml:space="preserve">           </w:t>
        </w:r>
        <w:r w:rsidRPr="000F40A6">
          <w:rPr>
            <w:rFonts w:ascii="Times New Roman" w:hAnsi="Times New Roman" w:cs="Times New Roman"/>
            <w:b/>
            <w:lang w:val="en-US"/>
          </w:rPr>
          <w:t>Actions</w:t>
        </w:r>
        <w:r w:rsidRPr="000F40A6">
          <w:rPr>
            <w:rFonts w:ascii="Times New Roman" w:hAnsi="Times New Roman" w:cs="Times New Roman"/>
            <w:lang w:val="en-US"/>
          </w:rPr>
          <w:t xml:space="preserve"> &lt;- </w:t>
        </w:r>
        <w:r w:rsidRPr="000F40A6">
          <w:rPr>
            <w:rFonts w:ascii="Times New Roman" w:hAnsi="Times New Roman" w:cs="Times New Roman"/>
            <w:b/>
            <w:lang w:val="en-US"/>
          </w:rPr>
          <w:t>Conflictual-</w:t>
        </w:r>
        <w:proofErr w:type="gramStart"/>
        <w:r w:rsidRPr="000F40A6">
          <w:rPr>
            <w:rFonts w:ascii="Times New Roman" w:hAnsi="Times New Roman" w:cs="Times New Roman"/>
            <w:b/>
            <w:lang w:val="en-US"/>
          </w:rPr>
          <w:t>Matrix(</w:t>
        </w:r>
        <w:proofErr w:type="gramEnd"/>
        <w:r w:rsidRPr="000F40A6">
          <w:rPr>
            <w:rFonts w:ascii="Times New Roman" w:hAnsi="Times New Roman" w:cs="Times New Roman"/>
            <w:b/>
            <w:lang w:val="en-US"/>
          </w:rPr>
          <w:t>action)</w:t>
        </w:r>
        <w:r w:rsidRPr="000F40A6">
          <w:rPr>
            <w:rFonts w:ascii="Times New Roman" w:hAnsi="Times New Roman" w:cs="Times New Roman"/>
            <w:lang w:val="en-US"/>
          </w:rPr>
          <w:t>.</w:t>
        </w:r>
      </w:ins>
    </w:p>
    <w:p w:rsidR="00E57965" w:rsidRPr="000F40A6" w:rsidRDefault="00E57965" w:rsidP="00E57965">
      <w:pPr>
        <w:pStyle w:val="Paragraphedeliste"/>
        <w:spacing w:after="0" w:line="240" w:lineRule="auto"/>
        <w:ind w:left="1080"/>
        <w:jc w:val="both"/>
        <w:rPr>
          <w:ins w:id="5400" w:author="erradi" w:date="2011-08-06T10:44:00Z"/>
          <w:rFonts w:ascii="Times New Roman" w:hAnsi="Times New Roman" w:cs="Times New Roman"/>
          <w:lang w:val="en-US"/>
        </w:rPr>
      </w:pPr>
      <w:ins w:id="5401" w:author="erradi" w:date="2011-08-06T10:44:00Z">
        <w:r w:rsidRPr="000F40A6">
          <w:rPr>
            <w:rFonts w:ascii="Times New Roman" w:hAnsi="Times New Roman" w:cs="Times New Roman"/>
            <w:b/>
            <w:lang w:val="en-US"/>
          </w:rPr>
          <w:tab/>
          <w:t xml:space="preserve">           </w:t>
        </w:r>
        <w:proofErr w:type="gramStart"/>
        <w:r w:rsidRPr="000F40A6">
          <w:rPr>
            <w:rFonts w:ascii="Times New Roman" w:hAnsi="Times New Roman" w:cs="Times New Roman"/>
            <w:b/>
            <w:lang w:val="en-US"/>
          </w:rPr>
          <w:t>ActionsConflictParallel :=</w:t>
        </w:r>
        <w:proofErr w:type="gramEnd"/>
        <w:r w:rsidRPr="000F40A6">
          <w:rPr>
            <w:rFonts w:ascii="Times New Roman" w:hAnsi="Times New Roman" w:cs="Times New Roman"/>
            <w:b/>
            <w:lang w:val="en-US"/>
          </w:rPr>
          <w:t xml:space="preserve"> </w:t>
        </w:r>
        <w:r w:rsidRPr="000F40A6">
          <w:rPr>
            <w:rFonts w:ascii="Times New Roman" w:hAnsi="Times New Roman" w:cs="Times New Roman"/>
            <w:b/>
          </w:rPr>
          <w:t>ε</w:t>
        </w:r>
      </w:ins>
    </w:p>
    <w:p w:rsidR="00E57965" w:rsidRPr="000F40A6" w:rsidRDefault="00E57965" w:rsidP="00E57965">
      <w:pPr>
        <w:pStyle w:val="Paragraphedeliste"/>
        <w:spacing w:after="0" w:line="240" w:lineRule="auto"/>
        <w:ind w:left="1080"/>
        <w:jc w:val="both"/>
        <w:rPr>
          <w:ins w:id="5402" w:author="erradi" w:date="2011-08-06T10:44:00Z"/>
          <w:rFonts w:ascii="Times New Roman" w:hAnsi="Times New Roman" w:cs="Times New Roman"/>
          <w:lang w:val="en-US"/>
        </w:rPr>
      </w:pPr>
      <w:ins w:id="5403"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act</w:t>
        </w:r>
        <w:r w:rsidRPr="000F40A6">
          <w:rPr>
            <w:rFonts w:ascii="Times New Roman" w:hAnsi="Times New Roman" w:cs="Times New Roman"/>
            <w:lang w:val="en-US"/>
          </w:rPr>
          <w:t xml:space="preserve"> in </w:t>
        </w:r>
        <w:r w:rsidRPr="000F40A6">
          <w:rPr>
            <w:rFonts w:ascii="Times New Roman" w:hAnsi="Times New Roman" w:cs="Times New Roman"/>
            <w:b/>
            <w:lang w:val="en-US"/>
          </w:rPr>
          <w:t>Actions</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04" w:author="erradi" w:date="2011-08-06T10:44:00Z"/>
          <w:rFonts w:ascii="Times New Roman" w:hAnsi="Times New Roman" w:cs="Times New Roman"/>
          <w:lang w:val="en-US"/>
        </w:rPr>
      </w:pPr>
      <w:ins w:id="5405"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act in </w:t>
        </w:r>
        <w:r w:rsidRPr="000F40A6">
          <w:rPr>
            <w:rFonts w:ascii="Times New Roman" w:hAnsi="Times New Roman" w:cs="Times New Roman"/>
            <w:b/>
            <w:lang w:val="en-US"/>
          </w:rPr>
          <w:t>Arbre.findParallel()\{action}</w:t>
        </w:r>
        <w:r w:rsidRPr="000F40A6">
          <w:rPr>
            <w:rFonts w:ascii="Times New Roman" w:hAnsi="Times New Roman" w:cs="Times New Roman"/>
            <w:lang w:val="en-US"/>
          </w:rPr>
          <w:t xml:space="preserve"> then</w:t>
        </w:r>
      </w:ins>
    </w:p>
    <w:p w:rsidR="00E57965" w:rsidRPr="000F40A6" w:rsidRDefault="00E57965" w:rsidP="00E57965">
      <w:pPr>
        <w:pStyle w:val="Paragraphedeliste"/>
        <w:spacing w:after="0" w:line="240" w:lineRule="auto"/>
        <w:ind w:left="1080"/>
        <w:jc w:val="both"/>
        <w:rPr>
          <w:ins w:id="5406" w:author="erradi" w:date="2011-08-06T10:44:00Z"/>
          <w:rFonts w:ascii="Times New Roman" w:hAnsi="Times New Roman" w:cs="Times New Roman"/>
          <w:lang w:val="en-US"/>
        </w:rPr>
      </w:pPr>
      <w:ins w:id="5407"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CountPoint</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CountPoint</w:t>
        </w:r>
        <w:r w:rsidRPr="000F40A6">
          <w:rPr>
            <w:rFonts w:ascii="Times New Roman" w:hAnsi="Times New Roman" w:cs="Times New Roman"/>
            <w:lang w:val="en-US"/>
          </w:rPr>
          <w:t>+1.</w:t>
        </w:r>
      </w:ins>
    </w:p>
    <w:p w:rsidR="00E57965" w:rsidRPr="000F40A6" w:rsidRDefault="00E57965" w:rsidP="00E57965">
      <w:pPr>
        <w:pStyle w:val="Paragraphedeliste"/>
        <w:spacing w:after="0" w:line="240" w:lineRule="auto"/>
        <w:ind w:left="1080"/>
        <w:jc w:val="both"/>
        <w:rPr>
          <w:ins w:id="5408" w:author="erradi" w:date="2011-08-06T10:44:00Z"/>
          <w:rFonts w:ascii="Times New Roman" w:hAnsi="Times New Roman" w:cs="Times New Roman"/>
          <w:lang w:val="en-US"/>
        </w:rPr>
      </w:pPr>
      <w:ins w:id="5409"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r w:rsidRPr="000F40A6">
          <w:rPr>
            <w:rFonts w:ascii="Times New Roman" w:hAnsi="Times New Roman" w:cs="Times New Roman"/>
            <w:b/>
            <w:lang w:val="en-US"/>
          </w:rPr>
          <w:t>ActionsConflictParallel </w:t>
        </w:r>
        <w:r w:rsidRPr="000F40A6">
          <w:rPr>
            <w:rFonts w:ascii="Times New Roman" w:hAnsi="Times New Roman" w:cs="Times New Roman"/>
            <w:lang w:val="en-US"/>
          </w:rPr>
          <w:t xml:space="preserve">&lt;- </w:t>
        </w:r>
        <w:r w:rsidRPr="000F40A6">
          <w:rPr>
            <w:rFonts w:ascii="Times New Roman" w:hAnsi="Times New Roman" w:cs="Times New Roman"/>
            <w:b/>
            <w:lang w:val="en-US"/>
          </w:rPr>
          <w:t>act</w:t>
        </w:r>
        <w:r w:rsidRPr="000F40A6">
          <w:rPr>
            <w:rFonts w:ascii="Times New Roman" w:hAnsi="Times New Roman" w:cs="Times New Roman"/>
            <w:lang w:val="en-US"/>
          </w:rPr>
          <w:t>.</w:t>
        </w:r>
      </w:ins>
    </w:p>
    <w:p w:rsidR="00E57965" w:rsidRPr="000F40A6" w:rsidRDefault="00E57965" w:rsidP="00E57965">
      <w:pPr>
        <w:pStyle w:val="Paragraphedeliste"/>
        <w:spacing w:after="0" w:line="240" w:lineRule="auto"/>
        <w:ind w:left="1080"/>
        <w:jc w:val="both"/>
        <w:rPr>
          <w:ins w:id="5410" w:author="erradi" w:date="2011-08-06T10:44:00Z"/>
          <w:rFonts w:ascii="Times New Roman" w:hAnsi="Times New Roman" w:cs="Times New Roman"/>
          <w:lang w:val="en-US"/>
        </w:rPr>
      </w:pPr>
      <w:ins w:id="5411"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CountPoint</w:t>
        </w:r>
        <w:r w:rsidRPr="000F40A6">
          <w:rPr>
            <w:rFonts w:ascii="Times New Roman" w:hAnsi="Times New Roman" w:cs="Times New Roman"/>
            <w:lang w:val="en-US"/>
          </w:rPr>
          <w:t xml:space="preserve"> &lt;&gt; 0</w:t>
        </w:r>
        <w:r w:rsidRPr="000F40A6">
          <w:rPr>
            <w:rFonts w:ascii="Times New Roman" w:hAnsi="Times New Roman" w:cs="Times New Roman"/>
            <w:b/>
            <w:lang w:val="en-US"/>
          </w:rPr>
          <w:t xml:space="preserve"> </w:t>
        </w:r>
        <w:r w:rsidRPr="000F40A6">
          <w:rPr>
            <w:rFonts w:ascii="Times New Roman" w:hAnsi="Times New Roman" w:cs="Times New Roman"/>
            <w:lang w:val="en-US"/>
          </w:rPr>
          <w:t>then</w:t>
        </w:r>
      </w:ins>
    </w:p>
    <w:p w:rsidR="00E57965" w:rsidRPr="000F40A6" w:rsidRDefault="00E57965" w:rsidP="00E57965">
      <w:pPr>
        <w:pStyle w:val="Paragraphedeliste"/>
        <w:spacing w:after="0" w:line="240" w:lineRule="auto"/>
        <w:ind w:left="1080"/>
        <w:jc w:val="both"/>
        <w:rPr>
          <w:ins w:id="5412" w:author="erradi" w:date="2011-08-06T10:44:00Z"/>
          <w:rFonts w:ascii="Times New Roman" w:hAnsi="Times New Roman" w:cs="Times New Roman"/>
          <w:lang w:val="en-US"/>
        </w:rPr>
      </w:pPr>
      <w:ins w:id="5413"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%Changer l’operateur || </w:t>
        </w:r>
        <w:proofErr w:type="gramStart"/>
        <w:r w:rsidRPr="000F40A6">
          <w:rPr>
            <w:rFonts w:ascii="Times New Roman" w:hAnsi="Times New Roman" w:cs="Times New Roman"/>
            <w:lang w:val="en-US"/>
          </w:rPr>
          <w:t>en ;w</w:t>
        </w:r>
        <w:proofErr w:type="gramEnd"/>
        <w:r w:rsidRPr="000F40A6">
          <w:rPr>
            <w:rFonts w:ascii="Times New Roman" w:hAnsi="Times New Roman" w:cs="Times New Roman"/>
            <w:lang w:val="en-US"/>
          </w:rPr>
          <w:t xml:space="preserve"> %</w:t>
        </w:r>
      </w:ins>
    </w:p>
    <w:p w:rsidR="00E57965" w:rsidRPr="000F40A6" w:rsidRDefault="00E57965" w:rsidP="00E57965">
      <w:pPr>
        <w:pStyle w:val="Paragraphedeliste"/>
        <w:spacing w:after="0" w:line="240" w:lineRule="auto"/>
        <w:ind w:left="1080"/>
        <w:jc w:val="both"/>
        <w:rPr>
          <w:ins w:id="5414" w:author="erradi" w:date="2011-08-06T10:44:00Z"/>
          <w:rFonts w:ascii="Times New Roman" w:hAnsi="Times New Roman" w:cs="Times New Roman"/>
          <w:lang w:val="en-US"/>
        </w:rPr>
      </w:pPr>
      <w:ins w:id="5415" w:author="erradi" w:date="2011-08-06T10:44:00Z">
        <w:r w:rsidRPr="000F40A6">
          <w:rPr>
            <w:rFonts w:ascii="Times New Roman" w:hAnsi="Times New Roman" w:cs="Times New Roman"/>
            <w:lang w:val="en-US"/>
          </w:rPr>
          <w:tab/>
        </w:r>
        <w:r w:rsidRPr="00965D00">
          <w:rPr>
            <w:rFonts w:ascii="Times New Roman" w:hAnsi="Times New Roman" w:cs="Times New Roman"/>
            <w:b/>
            <w:lang w:val="en-US"/>
          </w:rPr>
          <w:tab/>
        </w:r>
        <w:r w:rsidRPr="000F40A6">
          <w:rPr>
            <w:rFonts w:ascii="Times New Roman" w:hAnsi="Times New Roman" w:cs="Times New Roman"/>
            <w:b/>
            <w:lang w:val="en-US"/>
          </w:rPr>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ac in </w:t>
        </w:r>
        <w:r w:rsidRPr="000F40A6">
          <w:rPr>
            <w:rFonts w:ascii="Times New Roman" w:hAnsi="Times New Roman" w:cs="Times New Roman"/>
            <w:b/>
            <w:lang w:val="en-US"/>
          </w:rPr>
          <w:t>ActionsConflictParallel</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16" w:author="erradi" w:date="2011-08-06T10:44:00Z"/>
          <w:rFonts w:ascii="Times New Roman" w:hAnsi="Times New Roman" w:cs="Times New Roman"/>
          <w:lang w:val="en-US"/>
        </w:rPr>
      </w:pPr>
      <w:ins w:id="5417" w:author="erradi" w:date="2011-08-06T10:44:00Z">
        <w:r w:rsidRPr="000F40A6">
          <w:rPr>
            <w:rFonts w:ascii="Times New Roman" w:hAnsi="Times New Roman" w:cs="Times New Roman"/>
            <w:b/>
            <w:lang w:val="en-US"/>
          </w:rPr>
          <w:tab/>
        </w:r>
        <w:r w:rsidRPr="000F40A6">
          <w:rPr>
            <w:rFonts w:ascii="Times New Roman" w:hAnsi="Times New Roman" w:cs="Times New Roman"/>
            <w:b/>
            <w:lang w:val="en-US"/>
          </w:rPr>
          <w:tab/>
          <w:t xml:space="preserve">               </w:t>
        </w:r>
        <w:proofErr w:type="gramStart"/>
        <w:r w:rsidRPr="000F40A6">
          <w:rPr>
            <w:rFonts w:ascii="Times New Roman" w:hAnsi="Times New Roman" w:cs="Times New Roman"/>
            <w:b/>
            <w:lang w:val="en-US"/>
          </w:rPr>
          <w:t>ChangeOperator(</w:t>
        </w:r>
        <w:proofErr w:type="gramEnd"/>
        <w:r w:rsidRPr="000F40A6">
          <w:rPr>
            <w:rFonts w:ascii="Times New Roman" w:hAnsi="Times New Roman" w:cs="Times New Roman"/>
            <w:b/>
            <w:lang w:val="en-US"/>
          </w:rPr>
          <w:t>ac, action,’;</w:t>
        </w:r>
        <w:r w:rsidRPr="000F40A6">
          <w:rPr>
            <w:rFonts w:ascii="Times New Roman" w:hAnsi="Times New Roman" w:cs="Times New Roman"/>
            <w:b/>
            <w:vertAlign w:val="subscript"/>
            <w:lang w:val="en-US"/>
          </w:rPr>
          <w:t>w</w:t>
        </w:r>
        <w:r w:rsidRPr="000F40A6">
          <w:rPr>
            <w:rFonts w:ascii="Times New Roman" w:hAnsi="Times New Roman" w:cs="Times New Roman"/>
            <w:b/>
            <w:lang w:val="en-US"/>
          </w:rPr>
          <w:t>’)</w:t>
        </w:r>
      </w:ins>
    </w:p>
    <w:p w:rsidR="00E57965" w:rsidRPr="000F40A6" w:rsidRDefault="00E57965" w:rsidP="00E57965">
      <w:pPr>
        <w:pStyle w:val="Paragraphedeliste"/>
        <w:spacing w:after="0" w:line="240" w:lineRule="auto"/>
        <w:ind w:left="1080"/>
        <w:jc w:val="both"/>
        <w:rPr>
          <w:ins w:id="5418" w:author="erradi" w:date="2011-08-06T10:44:00Z"/>
          <w:rFonts w:ascii="Times New Roman" w:hAnsi="Times New Roman" w:cs="Times New Roman"/>
          <w:color w:val="C00000"/>
          <w:lang w:val="en-US"/>
        </w:rPr>
      </w:pPr>
      <w:ins w:id="5419" w:author="erradi" w:date="2011-08-06T10:44:00Z">
        <w:r w:rsidRPr="000F40A6">
          <w:rPr>
            <w:rFonts w:ascii="Times New Roman" w:hAnsi="Times New Roman" w:cs="Times New Roman"/>
            <w:lang w:val="en-US"/>
          </w:rPr>
          <w:tab/>
          <w:t xml:space="preserve">        </w:t>
        </w:r>
        <w:r w:rsidRPr="000F40A6">
          <w:rPr>
            <w:rFonts w:ascii="Times New Roman" w:hAnsi="Times New Roman" w:cs="Times New Roman"/>
            <w:color w:val="C00000"/>
            <w:lang w:val="en-US"/>
          </w:rPr>
          <w:t>% Synchronous Necessity Resolution %</w:t>
        </w:r>
      </w:ins>
    </w:p>
    <w:p w:rsidR="00E57965" w:rsidRPr="000F40A6" w:rsidRDefault="00E57965" w:rsidP="00E57965">
      <w:pPr>
        <w:pStyle w:val="Paragraphedeliste"/>
        <w:spacing w:after="0" w:line="240" w:lineRule="auto"/>
        <w:ind w:left="1080"/>
        <w:jc w:val="both"/>
        <w:rPr>
          <w:ins w:id="5420" w:author="erradi" w:date="2011-08-06T10:44:00Z"/>
          <w:rFonts w:ascii="Times New Roman" w:hAnsi="Times New Roman" w:cs="Times New Roman"/>
          <w:b/>
          <w:lang w:val="en-US"/>
        </w:rPr>
      </w:pPr>
      <w:ins w:id="5421"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CountPoint</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0</w:t>
        </w:r>
      </w:ins>
    </w:p>
    <w:p w:rsidR="00E57965" w:rsidRPr="00965D00" w:rsidRDefault="00E57965" w:rsidP="00E57965">
      <w:pPr>
        <w:pStyle w:val="Paragraphedeliste"/>
        <w:spacing w:after="0" w:line="240" w:lineRule="auto"/>
        <w:ind w:left="1080"/>
        <w:jc w:val="both"/>
        <w:rPr>
          <w:ins w:id="5422" w:author="erradi" w:date="2011-08-06T10:44:00Z"/>
          <w:rFonts w:ascii="Times New Roman" w:hAnsi="Times New Roman" w:cs="Times New Roman"/>
          <w:lang w:val="en-US"/>
        </w:rPr>
      </w:pPr>
      <w:ins w:id="5423" w:author="erradi" w:date="2011-08-06T10:44:00Z">
        <w:r w:rsidRPr="000F40A6">
          <w:rPr>
            <w:rFonts w:ascii="Times New Roman" w:hAnsi="Times New Roman" w:cs="Times New Roman"/>
            <w:lang w:val="en-US"/>
          </w:rPr>
          <w:tab/>
          <w:t xml:space="preserve">        </w:t>
        </w:r>
        <w:proofErr w:type="gramStart"/>
        <w:r w:rsidRPr="00965D00">
          <w:rPr>
            <w:rFonts w:ascii="Times New Roman" w:hAnsi="Times New Roman" w:cs="Times New Roman"/>
            <w:b/>
            <w:lang w:val="en-US"/>
          </w:rPr>
          <w:t>if</w:t>
        </w:r>
        <w:proofErr w:type="gramEnd"/>
        <w:r w:rsidRPr="00965D00">
          <w:rPr>
            <w:rFonts w:ascii="Times New Roman" w:hAnsi="Times New Roman" w:cs="Times New Roman"/>
            <w:lang w:val="en-US"/>
          </w:rPr>
          <w:t xml:space="preserve"> </w:t>
        </w:r>
        <w:r w:rsidRPr="00965D00">
          <w:rPr>
            <w:rFonts w:ascii="Times New Roman" w:hAnsi="Times New Roman" w:cs="Times New Roman"/>
            <w:b/>
            <w:lang w:val="en-US"/>
          </w:rPr>
          <w:t>Synchronous-Matrix(action)</w:t>
        </w:r>
        <w:r w:rsidRPr="00965D00">
          <w:rPr>
            <w:rFonts w:ascii="Times New Roman" w:hAnsi="Times New Roman" w:cs="Times New Roman"/>
            <w:lang w:val="en-US"/>
          </w:rPr>
          <w:t xml:space="preserve"> &lt;&gt; </w:t>
        </w:r>
        <w:r w:rsidRPr="000F40A6">
          <w:rPr>
            <w:rFonts w:ascii="Times New Roman" w:hAnsi="Times New Roman" w:cs="Times New Roman"/>
            <w:b/>
          </w:rPr>
          <w:t>ε</w:t>
        </w:r>
        <w:r w:rsidRPr="00965D00">
          <w:rPr>
            <w:rFonts w:cs="Times"/>
            <w:b/>
            <w:lang w:val="en-US"/>
          </w:rPr>
          <w:t xml:space="preserve"> </w:t>
        </w:r>
        <w:r w:rsidRPr="00965D00">
          <w:rPr>
            <w:rFonts w:ascii="Times New Roman" w:hAnsi="Times New Roman" w:cs="Times New Roman"/>
            <w:lang w:val="en-US"/>
          </w:rPr>
          <w:t>then</w:t>
        </w:r>
      </w:ins>
    </w:p>
    <w:p w:rsidR="00E57965" w:rsidRPr="000F40A6" w:rsidRDefault="00E57965" w:rsidP="00E57965">
      <w:pPr>
        <w:pStyle w:val="Paragraphedeliste"/>
        <w:spacing w:after="0" w:line="240" w:lineRule="auto"/>
        <w:ind w:left="1080"/>
        <w:jc w:val="both"/>
        <w:rPr>
          <w:ins w:id="5424" w:author="erradi" w:date="2011-08-06T10:44:00Z"/>
          <w:rFonts w:ascii="Times New Roman" w:hAnsi="Times New Roman" w:cs="Times New Roman"/>
          <w:b/>
        </w:rPr>
      </w:pPr>
      <w:ins w:id="5425" w:author="erradi" w:date="2011-08-06T10:44:00Z">
        <w:r w:rsidRPr="00965D00">
          <w:rPr>
            <w:rFonts w:ascii="Times New Roman" w:hAnsi="Times New Roman" w:cs="Times New Roman"/>
            <w:lang w:val="en-US"/>
          </w:rPr>
          <w:tab/>
          <w:t xml:space="preserve">            </w:t>
        </w:r>
        <w:r w:rsidRPr="000F40A6">
          <w:rPr>
            <w:rFonts w:ascii="Times New Roman" w:hAnsi="Times New Roman" w:cs="Times New Roman"/>
            <w:b/>
          </w:rPr>
          <w:t>Actions</w:t>
        </w:r>
        <w:r w:rsidRPr="000F40A6">
          <w:rPr>
            <w:rFonts w:ascii="Times New Roman" w:hAnsi="Times New Roman" w:cs="Times New Roman"/>
          </w:rPr>
          <w:t xml:space="preserve"> &lt;- </w:t>
        </w:r>
        <w:r w:rsidRPr="000F40A6">
          <w:rPr>
            <w:rFonts w:ascii="Times New Roman" w:hAnsi="Times New Roman" w:cs="Times New Roman"/>
            <w:b/>
          </w:rPr>
          <w:t>Synchronous-</w:t>
        </w:r>
        <w:proofErr w:type="gramStart"/>
        <w:r w:rsidRPr="000F40A6">
          <w:rPr>
            <w:rFonts w:ascii="Times New Roman" w:hAnsi="Times New Roman" w:cs="Times New Roman"/>
            <w:b/>
          </w:rPr>
          <w:t>Matrix(</w:t>
        </w:r>
        <w:proofErr w:type="gramEnd"/>
        <w:r w:rsidRPr="000F40A6">
          <w:rPr>
            <w:rFonts w:ascii="Times New Roman" w:hAnsi="Times New Roman" w:cs="Times New Roman"/>
            <w:b/>
          </w:rPr>
          <w:t>action)</w:t>
        </w:r>
        <w:r w:rsidRPr="000F40A6">
          <w:rPr>
            <w:rFonts w:ascii="Times New Roman" w:hAnsi="Times New Roman" w:cs="Times New Roman"/>
          </w:rPr>
          <w:t>.</w:t>
        </w:r>
      </w:ins>
    </w:p>
    <w:p w:rsidR="00E57965" w:rsidRPr="000F40A6" w:rsidRDefault="00E57965" w:rsidP="00E57965">
      <w:pPr>
        <w:pStyle w:val="Paragraphedeliste"/>
        <w:spacing w:after="0" w:line="240" w:lineRule="auto"/>
        <w:ind w:left="1080"/>
        <w:jc w:val="both"/>
        <w:rPr>
          <w:ins w:id="5426" w:author="erradi" w:date="2011-08-06T10:44:00Z"/>
          <w:rFonts w:ascii="Times New Roman" w:hAnsi="Times New Roman" w:cs="Times New Roman"/>
        </w:rPr>
      </w:pPr>
      <w:ins w:id="5427" w:author="erradi" w:date="2011-08-06T10:44:00Z">
        <w:r w:rsidRPr="000F40A6">
          <w:rPr>
            <w:rFonts w:ascii="Times New Roman" w:hAnsi="Times New Roman" w:cs="Times New Roman"/>
            <w:b/>
          </w:rPr>
          <w:tab/>
          <w:t xml:space="preserve">            ActionsConflictSynchron := ε</w:t>
        </w:r>
      </w:ins>
    </w:p>
    <w:p w:rsidR="00E57965" w:rsidRPr="000F40A6" w:rsidRDefault="00E57965" w:rsidP="00E57965">
      <w:pPr>
        <w:pStyle w:val="Paragraphedeliste"/>
        <w:spacing w:after="0" w:line="240" w:lineRule="auto"/>
        <w:ind w:left="1080"/>
        <w:jc w:val="both"/>
        <w:rPr>
          <w:ins w:id="5428" w:author="erradi" w:date="2011-08-06T10:44:00Z"/>
          <w:rFonts w:ascii="Times New Roman" w:hAnsi="Times New Roman" w:cs="Times New Roman"/>
          <w:lang w:val="en-US"/>
        </w:rPr>
      </w:pPr>
      <w:ins w:id="5429" w:author="erradi" w:date="2011-08-06T10:44:00Z">
        <w:r w:rsidRPr="000F40A6">
          <w:rPr>
            <w:rFonts w:ascii="Times New Roman" w:hAnsi="Times New Roman" w:cs="Times New Roman"/>
          </w:rPr>
          <w:tab/>
        </w:r>
        <w:r w:rsidRPr="00184666">
          <w:rPr>
            <w:rFonts w:ascii="Times New Roman" w:hAnsi="Times New Roman" w:cs="Times New Roman"/>
          </w:rPr>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act</w:t>
        </w:r>
        <w:r w:rsidRPr="000F40A6">
          <w:rPr>
            <w:rFonts w:ascii="Times New Roman" w:hAnsi="Times New Roman" w:cs="Times New Roman"/>
            <w:lang w:val="en-US"/>
          </w:rPr>
          <w:t xml:space="preserve"> in </w:t>
        </w:r>
        <w:r w:rsidRPr="000F40A6">
          <w:rPr>
            <w:rFonts w:ascii="Times New Roman" w:hAnsi="Times New Roman" w:cs="Times New Roman"/>
            <w:b/>
            <w:lang w:val="en-US"/>
          </w:rPr>
          <w:t>Actions</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30" w:author="erradi" w:date="2011-08-06T10:44:00Z"/>
          <w:rFonts w:ascii="Times New Roman" w:hAnsi="Times New Roman" w:cs="Times New Roman"/>
          <w:lang w:val="en-US"/>
        </w:rPr>
      </w:pPr>
      <w:ins w:id="5431"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act</w:t>
        </w:r>
        <w:r w:rsidRPr="000F40A6">
          <w:rPr>
            <w:rFonts w:ascii="Times New Roman" w:hAnsi="Times New Roman" w:cs="Times New Roman"/>
            <w:lang w:val="en-US"/>
          </w:rPr>
          <w:t xml:space="preserve"> in </w:t>
        </w:r>
        <w:r w:rsidRPr="000F40A6">
          <w:rPr>
            <w:rFonts w:ascii="Times New Roman" w:hAnsi="Times New Roman" w:cs="Times New Roman"/>
            <w:b/>
            <w:lang w:val="en-US"/>
          </w:rPr>
          <w:t>Arbre.findChoice()\{action}</w:t>
        </w:r>
        <w:r w:rsidRPr="000F40A6">
          <w:rPr>
            <w:rFonts w:ascii="Times New Roman" w:hAnsi="Times New Roman" w:cs="Times New Roman"/>
            <w:lang w:val="en-US"/>
          </w:rPr>
          <w:t xml:space="preserve"> then</w:t>
        </w:r>
      </w:ins>
    </w:p>
    <w:p w:rsidR="00E57965" w:rsidRPr="000F40A6" w:rsidRDefault="00E57965" w:rsidP="00E57965">
      <w:pPr>
        <w:pStyle w:val="Paragraphedeliste"/>
        <w:spacing w:after="0" w:line="240" w:lineRule="auto"/>
        <w:ind w:left="1080"/>
        <w:jc w:val="both"/>
        <w:rPr>
          <w:ins w:id="5432" w:author="erradi" w:date="2011-08-06T10:44:00Z"/>
          <w:rFonts w:ascii="Times New Roman" w:hAnsi="Times New Roman" w:cs="Times New Roman"/>
          <w:lang w:val="en-US"/>
        </w:rPr>
      </w:pPr>
      <w:ins w:id="5433" w:author="erradi" w:date="2011-08-06T10:44:00Z">
        <w:r w:rsidRPr="000F40A6">
          <w:rPr>
            <w:rFonts w:ascii="Times New Roman" w:hAnsi="Times New Roman" w:cs="Times New Roman"/>
            <w:lang w:val="en-US"/>
          </w:rPr>
          <w:lastRenderedPageBreak/>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CountPoint</w:t>
        </w:r>
        <w:r w:rsidRPr="000F40A6">
          <w:rPr>
            <w:rFonts w:ascii="Times New Roman" w:hAnsi="Times New Roman" w:cs="Times New Roman"/>
            <w:lang w:val="en-US"/>
          </w:rPr>
          <w:t xml:space="preserve"> :=</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CountPoint</w:t>
        </w:r>
        <w:r w:rsidRPr="000F40A6">
          <w:rPr>
            <w:rFonts w:ascii="Times New Roman" w:hAnsi="Times New Roman" w:cs="Times New Roman"/>
            <w:lang w:val="en-US"/>
          </w:rPr>
          <w:t>+1</w:t>
        </w:r>
      </w:ins>
    </w:p>
    <w:p w:rsidR="00E57965" w:rsidRPr="000F40A6" w:rsidRDefault="00E57965" w:rsidP="00E57965">
      <w:pPr>
        <w:pStyle w:val="Paragraphedeliste"/>
        <w:spacing w:after="0" w:line="240" w:lineRule="auto"/>
        <w:ind w:left="1080"/>
        <w:jc w:val="both"/>
        <w:rPr>
          <w:ins w:id="5434" w:author="erradi" w:date="2011-08-06T10:44:00Z"/>
          <w:rFonts w:ascii="Times New Roman" w:hAnsi="Times New Roman" w:cs="Times New Roman"/>
          <w:b/>
          <w:lang w:val="en-US"/>
        </w:rPr>
      </w:pPr>
      <w:ins w:id="5435"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r w:rsidRPr="000F40A6">
          <w:rPr>
            <w:rFonts w:ascii="Times New Roman" w:hAnsi="Times New Roman" w:cs="Times New Roman"/>
            <w:b/>
            <w:lang w:val="en-US"/>
          </w:rPr>
          <w:t>ActionsConflictSynchron </w:t>
        </w:r>
        <w:r w:rsidRPr="000F40A6">
          <w:rPr>
            <w:rFonts w:ascii="Times New Roman" w:hAnsi="Times New Roman" w:cs="Times New Roman"/>
            <w:lang w:val="en-US"/>
          </w:rPr>
          <w:t xml:space="preserve">&lt;- </w:t>
        </w:r>
        <w:r w:rsidRPr="000F40A6">
          <w:rPr>
            <w:rFonts w:ascii="Times New Roman" w:hAnsi="Times New Roman" w:cs="Times New Roman"/>
            <w:b/>
            <w:lang w:val="en-US"/>
          </w:rPr>
          <w:t>act</w:t>
        </w:r>
        <w:r w:rsidRPr="000F40A6">
          <w:rPr>
            <w:rFonts w:ascii="Times New Roman" w:hAnsi="Times New Roman" w:cs="Times New Roman"/>
            <w:lang w:val="en-US"/>
          </w:rPr>
          <w:t>.</w:t>
        </w:r>
        <w:r w:rsidRPr="000F40A6">
          <w:rPr>
            <w:rFonts w:ascii="Times New Roman" w:hAnsi="Times New Roman" w:cs="Times New Roman"/>
            <w:lang w:val="en-US"/>
          </w:rPr>
          <w:tab/>
        </w:r>
      </w:ins>
    </w:p>
    <w:p w:rsidR="00E57965" w:rsidRPr="000F40A6" w:rsidRDefault="00E57965" w:rsidP="00E57965">
      <w:pPr>
        <w:pStyle w:val="Paragraphedeliste"/>
        <w:spacing w:after="0" w:line="240" w:lineRule="auto"/>
        <w:ind w:left="1080"/>
        <w:jc w:val="both"/>
        <w:rPr>
          <w:ins w:id="5436" w:author="erradi" w:date="2011-08-06T10:44:00Z"/>
          <w:rFonts w:ascii="Times New Roman" w:hAnsi="Times New Roman" w:cs="Times New Roman"/>
          <w:lang w:val="en-US"/>
        </w:rPr>
      </w:pPr>
      <w:ins w:id="5437"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CountPoint</w:t>
        </w:r>
        <w:r w:rsidRPr="000F40A6">
          <w:rPr>
            <w:rFonts w:ascii="Times New Roman" w:hAnsi="Times New Roman" w:cs="Times New Roman"/>
            <w:lang w:val="en-US"/>
          </w:rPr>
          <w:t xml:space="preserve"> &lt;&gt; 0</w:t>
        </w:r>
        <w:r w:rsidRPr="000F40A6">
          <w:rPr>
            <w:rFonts w:ascii="Times New Roman" w:hAnsi="Times New Roman" w:cs="Times New Roman"/>
            <w:b/>
            <w:lang w:val="en-US"/>
          </w:rPr>
          <w:t xml:space="preserve"> </w:t>
        </w:r>
        <w:r w:rsidRPr="000F40A6">
          <w:rPr>
            <w:rFonts w:ascii="Times New Roman" w:hAnsi="Times New Roman" w:cs="Times New Roman"/>
            <w:lang w:val="en-US"/>
          </w:rPr>
          <w:t>then</w:t>
        </w:r>
      </w:ins>
    </w:p>
    <w:p w:rsidR="00E57965" w:rsidRPr="00763800" w:rsidRDefault="00E57965" w:rsidP="00E57965">
      <w:pPr>
        <w:pStyle w:val="Paragraphedeliste"/>
        <w:spacing w:after="0" w:line="240" w:lineRule="auto"/>
        <w:ind w:left="1080"/>
        <w:jc w:val="both"/>
        <w:rPr>
          <w:ins w:id="5438" w:author="erradi" w:date="2011-08-06T10:44:00Z"/>
          <w:rFonts w:ascii="Times New Roman" w:hAnsi="Times New Roman" w:cs="Times New Roman"/>
          <w:lang w:val="en-US"/>
        </w:rPr>
      </w:pPr>
      <w:ins w:id="5439"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r>
        <w:r w:rsidRPr="00965D00">
          <w:rPr>
            <w:rFonts w:ascii="Times New Roman" w:hAnsi="Times New Roman" w:cs="Times New Roman"/>
            <w:lang w:val="en-US"/>
          </w:rPr>
          <w:t xml:space="preserve">            </w:t>
        </w:r>
        <w:r w:rsidR="006F18AC" w:rsidRPr="006F18AC">
          <w:rPr>
            <w:rFonts w:ascii="Times New Roman" w:hAnsi="Times New Roman" w:cs="Times New Roman"/>
            <w:lang w:val="en-US"/>
            <w:rPrChange w:id="5440" w:author="erradi" w:date="2011-08-07T11:14:00Z">
              <w:rPr>
                <w:rFonts w:ascii="Times New Roman" w:hAnsi="Times New Roman" w:cs="Times New Roman"/>
                <w:color w:val="0000FF" w:themeColor="hyperlink"/>
                <w:u w:val="single"/>
                <w:lang w:val="en-US"/>
              </w:rPr>
            </w:rPrChange>
          </w:rPr>
          <w:t xml:space="preserve">%Changer </w:t>
        </w:r>
        <w:proofErr w:type="gramStart"/>
        <w:r w:rsidR="006F18AC" w:rsidRPr="006F18AC">
          <w:rPr>
            <w:rFonts w:ascii="Times New Roman" w:hAnsi="Times New Roman" w:cs="Times New Roman"/>
            <w:lang w:val="en-US"/>
            <w:rPrChange w:id="5441" w:author="erradi" w:date="2011-08-07T11:14:00Z">
              <w:rPr>
                <w:rFonts w:ascii="Times New Roman" w:hAnsi="Times New Roman" w:cs="Times New Roman"/>
                <w:color w:val="0000FF" w:themeColor="hyperlink"/>
                <w:u w:val="single"/>
                <w:lang w:val="en-US"/>
              </w:rPr>
            </w:rPrChange>
          </w:rPr>
          <w:t>l’operateur ;s</w:t>
        </w:r>
        <w:proofErr w:type="gramEnd"/>
        <w:r w:rsidR="006F18AC" w:rsidRPr="006F18AC">
          <w:rPr>
            <w:rFonts w:ascii="Times New Roman" w:hAnsi="Times New Roman" w:cs="Times New Roman"/>
            <w:lang w:val="en-US"/>
            <w:rPrChange w:id="5442" w:author="erradi" w:date="2011-08-07T11:14:00Z">
              <w:rPr>
                <w:rFonts w:ascii="Times New Roman" w:hAnsi="Times New Roman" w:cs="Times New Roman"/>
                <w:color w:val="0000FF" w:themeColor="hyperlink"/>
                <w:u w:val="single"/>
                <w:lang w:val="en-US"/>
              </w:rPr>
            </w:rPrChange>
          </w:rPr>
          <w:t xml:space="preserve"> ou ;w ou *s ou *w en || %</w:t>
        </w:r>
      </w:ins>
    </w:p>
    <w:p w:rsidR="00E57965" w:rsidRPr="000F40A6" w:rsidRDefault="006F18AC" w:rsidP="00E57965">
      <w:pPr>
        <w:pStyle w:val="Paragraphedeliste"/>
        <w:spacing w:after="0" w:line="240" w:lineRule="auto"/>
        <w:ind w:left="1080"/>
        <w:jc w:val="both"/>
        <w:rPr>
          <w:ins w:id="5443" w:author="erradi" w:date="2011-08-06T10:44:00Z"/>
          <w:rFonts w:ascii="Times New Roman" w:hAnsi="Times New Roman" w:cs="Times New Roman"/>
          <w:lang w:val="en-US"/>
        </w:rPr>
      </w:pPr>
      <w:ins w:id="5444" w:author="erradi" w:date="2011-08-06T10:44:00Z">
        <w:r w:rsidRPr="006F18AC">
          <w:rPr>
            <w:rFonts w:ascii="Times New Roman" w:hAnsi="Times New Roman" w:cs="Times New Roman"/>
            <w:lang w:val="en-US"/>
            <w:rPrChange w:id="5445" w:author="erradi" w:date="2011-08-07T11:14:00Z">
              <w:rPr>
                <w:rFonts w:ascii="Times New Roman" w:hAnsi="Times New Roman" w:cs="Times New Roman"/>
                <w:color w:val="0000FF" w:themeColor="hyperlink"/>
                <w:u w:val="single"/>
                <w:lang w:val="en-US"/>
              </w:rPr>
            </w:rPrChange>
          </w:rPr>
          <w:tab/>
        </w:r>
        <w:r w:rsidRPr="006F18AC">
          <w:rPr>
            <w:rFonts w:ascii="Times New Roman" w:hAnsi="Times New Roman" w:cs="Times New Roman"/>
            <w:lang w:val="en-US"/>
            <w:rPrChange w:id="5446" w:author="erradi" w:date="2011-08-07T11:14:00Z">
              <w:rPr>
                <w:rFonts w:ascii="Times New Roman" w:hAnsi="Times New Roman" w:cs="Times New Roman"/>
                <w:color w:val="0000FF" w:themeColor="hyperlink"/>
                <w:u w:val="single"/>
                <w:lang w:val="en-US"/>
              </w:rPr>
            </w:rPrChange>
          </w:rPr>
          <w:tab/>
        </w:r>
        <w:r w:rsidRPr="006F18AC">
          <w:rPr>
            <w:rFonts w:ascii="Times New Roman" w:hAnsi="Times New Roman" w:cs="Times New Roman"/>
            <w:lang w:val="en-US"/>
            <w:rPrChange w:id="5447" w:author="erradi" w:date="2011-08-07T11:14:00Z">
              <w:rPr>
                <w:rFonts w:ascii="Times New Roman" w:hAnsi="Times New Roman" w:cs="Times New Roman"/>
                <w:color w:val="0000FF" w:themeColor="hyperlink"/>
                <w:u w:val="single"/>
                <w:lang w:val="en-US"/>
              </w:rPr>
            </w:rPrChange>
          </w:rPr>
          <w:tab/>
        </w:r>
        <w:proofErr w:type="gramStart"/>
        <w:r w:rsidR="00E57965" w:rsidRPr="000F40A6">
          <w:rPr>
            <w:rFonts w:ascii="Times New Roman" w:hAnsi="Times New Roman" w:cs="Times New Roman"/>
            <w:b/>
            <w:lang w:val="en-US"/>
          </w:rPr>
          <w:t>for</w:t>
        </w:r>
        <w:proofErr w:type="gramEnd"/>
        <w:r w:rsidR="00E57965" w:rsidRPr="000F40A6">
          <w:rPr>
            <w:rFonts w:ascii="Times New Roman" w:hAnsi="Times New Roman" w:cs="Times New Roman"/>
            <w:lang w:val="en-US"/>
          </w:rPr>
          <w:t xml:space="preserve"> all </w:t>
        </w:r>
        <w:r w:rsidR="00E57965" w:rsidRPr="000F40A6">
          <w:rPr>
            <w:rFonts w:ascii="Times New Roman" w:hAnsi="Times New Roman" w:cs="Times New Roman"/>
            <w:b/>
            <w:lang w:val="en-US"/>
          </w:rPr>
          <w:t>ac</w:t>
        </w:r>
        <w:r w:rsidR="00E57965" w:rsidRPr="000F40A6">
          <w:rPr>
            <w:rFonts w:ascii="Times New Roman" w:hAnsi="Times New Roman" w:cs="Times New Roman"/>
            <w:lang w:val="en-US"/>
          </w:rPr>
          <w:t xml:space="preserve"> in </w:t>
        </w:r>
        <w:r w:rsidR="00E57965" w:rsidRPr="000F40A6">
          <w:rPr>
            <w:rFonts w:ascii="Times New Roman" w:hAnsi="Times New Roman" w:cs="Times New Roman"/>
            <w:b/>
            <w:lang w:val="en-US"/>
          </w:rPr>
          <w:t>ActionsConflictSynchron</w:t>
        </w:r>
        <w:r w:rsidR="00E57965"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48" w:author="erradi" w:date="2011-08-06T10:44:00Z"/>
          <w:rFonts w:ascii="Times New Roman" w:hAnsi="Times New Roman" w:cs="Times New Roman"/>
          <w:b/>
          <w:lang w:val="en-US"/>
        </w:rPr>
      </w:pPr>
      <w:ins w:id="5449"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ChangeOperator(</w:t>
        </w:r>
        <w:proofErr w:type="gramEnd"/>
        <w:r w:rsidRPr="000F40A6">
          <w:rPr>
            <w:rFonts w:ascii="Times New Roman" w:hAnsi="Times New Roman" w:cs="Times New Roman"/>
            <w:b/>
            <w:lang w:val="en-US"/>
          </w:rPr>
          <w:t>ac, action,’||’).</w:t>
        </w:r>
      </w:ins>
    </w:p>
    <w:p w:rsidR="00E57965" w:rsidRPr="000F40A6" w:rsidRDefault="00E57965" w:rsidP="00E57965">
      <w:pPr>
        <w:pStyle w:val="Paragraphedeliste"/>
        <w:spacing w:after="0" w:line="240" w:lineRule="auto"/>
        <w:ind w:left="1080"/>
        <w:jc w:val="both"/>
        <w:rPr>
          <w:ins w:id="5450" w:author="erradi" w:date="2011-08-06T10:44:00Z"/>
          <w:rFonts w:ascii="Times New Roman" w:hAnsi="Times New Roman" w:cs="Times New Roman"/>
          <w:color w:val="C00000"/>
        </w:rPr>
      </w:pPr>
      <w:ins w:id="5451" w:author="erradi" w:date="2011-08-06T10:44:00Z">
        <w:r w:rsidRPr="000F40A6">
          <w:rPr>
            <w:rFonts w:ascii="Times New Roman" w:hAnsi="Times New Roman" w:cs="Times New Roman"/>
            <w:lang w:val="en-US"/>
          </w:rPr>
          <w:tab/>
        </w:r>
        <w:r w:rsidRPr="000F40A6">
          <w:rPr>
            <w:rFonts w:ascii="Times New Roman" w:hAnsi="Times New Roman" w:cs="Times New Roman"/>
            <w:color w:val="C00000"/>
          </w:rPr>
          <w:t>% Résolution de conflits inter-Role %</w:t>
        </w:r>
      </w:ins>
    </w:p>
    <w:p w:rsidR="00E57965" w:rsidRPr="000F40A6" w:rsidRDefault="00E57965" w:rsidP="00E57965">
      <w:pPr>
        <w:pStyle w:val="Paragraphedeliste"/>
        <w:spacing w:after="0" w:line="240" w:lineRule="auto"/>
        <w:ind w:left="1080"/>
        <w:jc w:val="both"/>
        <w:rPr>
          <w:ins w:id="5452" w:author="erradi" w:date="2011-08-06T10:44:00Z"/>
          <w:rFonts w:ascii="Times New Roman" w:hAnsi="Times New Roman" w:cs="Times New Roman"/>
          <w:lang w:val="en-US"/>
        </w:rPr>
      </w:pPr>
      <w:ins w:id="5453" w:author="erradi" w:date="2011-08-06T10:44:00Z">
        <w:r w:rsidRPr="000F40A6">
          <w:rPr>
            <w:rFonts w:ascii="Times New Roman" w:hAnsi="Times New Roman" w:cs="Times New Roman"/>
          </w:rPr>
          <w:tab/>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Role</w:t>
        </w:r>
        <w:r w:rsidRPr="000F40A6">
          <w:rPr>
            <w:rFonts w:ascii="Times New Roman" w:hAnsi="Times New Roman" w:cs="Times New Roman"/>
            <w:lang w:val="en-US"/>
          </w:rPr>
          <w:t xml:space="preserve"> in </w:t>
        </w:r>
        <w:r w:rsidRPr="000F40A6">
          <w:rPr>
            <w:rFonts w:ascii="Times New Roman" w:hAnsi="Times New Roman" w:cs="Times New Roman"/>
            <w:b/>
            <w:lang w:val="en-US"/>
          </w:rPr>
          <w:t>PR(P</w:t>
        </w:r>
        <w:r w:rsidRPr="000F40A6">
          <w:rPr>
            <w:rFonts w:ascii="Times New Roman" w:hAnsi="Times New Roman" w:cs="Times New Roman"/>
            <w:b/>
            <w:vertAlign w:val="subscript"/>
            <w:lang w:val="en-US"/>
          </w:rPr>
          <w:t>s</w:t>
        </w:r>
        <w:r w:rsidRPr="000F40A6">
          <w:rPr>
            <w:rFonts w:ascii="Times New Roman" w:hAnsi="Times New Roman" w:cs="Times New Roman"/>
            <w:b/>
            <w:lang w:val="en-US"/>
          </w:rPr>
          <w:t>’)</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54" w:author="erradi" w:date="2011-08-06T10:44:00Z"/>
          <w:rFonts w:ascii="Times New Roman" w:hAnsi="Times New Roman" w:cs="Times New Roman"/>
          <w:lang w:val="en-US"/>
        </w:rPr>
      </w:pPr>
      <w:ins w:id="5455"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action</w:t>
        </w:r>
        <w:r w:rsidRPr="000F40A6">
          <w:rPr>
            <w:rFonts w:ascii="Times New Roman" w:hAnsi="Times New Roman" w:cs="Times New Roman"/>
            <w:lang w:val="en-US"/>
          </w:rPr>
          <w:t xml:space="preserve"> in </w:t>
        </w:r>
        <w:r w:rsidRPr="000F40A6">
          <w:rPr>
            <w:rFonts w:ascii="Times New Roman" w:hAnsi="Times New Roman" w:cs="Times New Roman"/>
            <w:b/>
            <w:lang w:val="en-US"/>
          </w:rPr>
          <w:t>Role.getActions()</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56" w:author="erradi" w:date="2011-08-06T10:44:00Z"/>
          <w:rFonts w:ascii="Times New Roman" w:hAnsi="Times New Roman" w:cs="Times New Roman"/>
          <w:lang w:val="en-US"/>
        </w:rPr>
      </w:pPr>
      <w:ins w:id="5457" w:author="erradi" w:date="2011-08-06T10:44:00Z">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r</w:t>
        </w:r>
        <w:r w:rsidRPr="000F40A6">
          <w:rPr>
            <w:rFonts w:ascii="Times New Roman" w:hAnsi="Times New Roman" w:cs="Times New Roman"/>
            <w:lang w:val="en-US"/>
          </w:rPr>
          <w:t xml:space="preserve"> in </w:t>
        </w:r>
        <w:r w:rsidRPr="000F40A6">
          <w:rPr>
            <w:rFonts w:ascii="Times New Roman" w:hAnsi="Times New Roman" w:cs="Times New Roman"/>
            <w:b/>
            <w:lang w:val="en-US"/>
          </w:rPr>
          <w:t>PR(P</w:t>
        </w:r>
        <w:r w:rsidRPr="000F40A6">
          <w:rPr>
            <w:rFonts w:ascii="Times New Roman" w:hAnsi="Times New Roman" w:cs="Times New Roman"/>
            <w:b/>
            <w:vertAlign w:val="subscript"/>
            <w:lang w:val="en-US"/>
          </w:rPr>
          <w:t>s</w:t>
        </w:r>
        <w:r w:rsidRPr="000F40A6">
          <w:rPr>
            <w:rFonts w:ascii="Times New Roman" w:hAnsi="Times New Roman" w:cs="Times New Roman"/>
            <w:b/>
            <w:lang w:val="en-US"/>
          </w:rPr>
          <w:t>’)\{Role}</w:t>
        </w:r>
        <w:r w:rsidRPr="000F40A6">
          <w:rPr>
            <w:rFonts w:ascii="Times New Roman" w:hAnsi="Times New Roman" w:cs="Times New Roman"/>
            <w:lang w:val="en-US"/>
          </w:rPr>
          <w:t xml:space="preserve"> do</w:t>
        </w:r>
      </w:ins>
    </w:p>
    <w:p w:rsidR="00E57965" w:rsidRPr="000F40A6" w:rsidRDefault="00E57965" w:rsidP="00E57965">
      <w:pPr>
        <w:pStyle w:val="Paragraphedeliste"/>
        <w:spacing w:after="0" w:line="240" w:lineRule="auto"/>
        <w:ind w:left="1080"/>
        <w:jc w:val="both"/>
        <w:rPr>
          <w:ins w:id="5458" w:author="erradi" w:date="2011-08-06T10:44:00Z"/>
          <w:rFonts w:ascii="Times New Roman" w:hAnsi="Times New Roman" w:cs="Times New Roman"/>
          <w:lang w:val="en-US"/>
        </w:rPr>
      </w:pPr>
      <w:ins w:id="5459"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ac</w:t>
        </w:r>
        <w:r w:rsidRPr="000F40A6">
          <w:rPr>
            <w:rFonts w:ascii="Times New Roman" w:hAnsi="Times New Roman" w:cs="Times New Roman"/>
            <w:lang w:val="en-US"/>
          </w:rPr>
          <w:t xml:space="preserve"> in </w:t>
        </w:r>
        <w:r w:rsidRPr="000F40A6">
          <w:rPr>
            <w:rFonts w:ascii="Times New Roman" w:hAnsi="Times New Roman" w:cs="Times New Roman"/>
            <w:b/>
            <w:lang w:val="en-US"/>
          </w:rPr>
          <w:t>r.getActions()</w:t>
        </w:r>
        <w:r w:rsidRPr="000F40A6">
          <w:rPr>
            <w:rFonts w:ascii="Times New Roman" w:hAnsi="Times New Roman" w:cs="Times New Roman"/>
            <w:lang w:val="en-US"/>
          </w:rPr>
          <w:t xml:space="preserve"> do </w:t>
        </w:r>
      </w:ins>
    </w:p>
    <w:p w:rsidR="00E57965" w:rsidRPr="000F40A6" w:rsidRDefault="00E57965" w:rsidP="00E57965">
      <w:pPr>
        <w:pStyle w:val="Paragraphedeliste"/>
        <w:spacing w:after="0" w:line="240" w:lineRule="auto"/>
        <w:ind w:left="1080"/>
        <w:jc w:val="both"/>
        <w:rPr>
          <w:ins w:id="5460" w:author="erradi" w:date="2011-08-06T10:44:00Z"/>
          <w:rFonts w:ascii="Times New Roman" w:hAnsi="Times New Roman" w:cs="Times New Roman"/>
          <w:lang w:val="en-US"/>
        </w:rPr>
      </w:pPr>
      <w:ins w:id="5461"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if</w:t>
        </w:r>
        <w:proofErr w:type="gramEnd"/>
        <w:r w:rsidRPr="000F40A6">
          <w:rPr>
            <w:rFonts w:ascii="Times New Roman" w:hAnsi="Times New Roman" w:cs="Times New Roman"/>
            <w:lang w:val="en-US"/>
          </w:rPr>
          <w:t xml:space="preserve"> </w:t>
        </w:r>
        <w:r w:rsidRPr="000F40A6">
          <w:rPr>
            <w:rFonts w:ascii="Times New Roman" w:hAnsi="Times New Roman" w:cs="Times New Roman"/>
            <w:b/>
            <w:lang w:val="en-US"/>
          </w:rPr>
          <w:t>Conflictual-Matrix(action,ac)</w:t>
        </w:r>
        <w:r w:rsidRPr="000F40A6">
          <w:rPr>
            <w:rFonts w:ascii="Times New Roman" w:hAnsi="Times New Roman" w:cs="Times New Roman"/>
            <w:lang w:val="en-US"/>
          </w:rPr>
          <w:t xml:space="preserve"> then</w:t>
        </w:r>
      </w:ins>
    </w:p>
    <w:p w:rsidR="00E57965" w:rsidRPr="000F40A6" w:rsidRDefault="00E57965" w:rsidP="00E57965">
      <w:pPr>
        <w:pStyle w:val="Paragraphedeliste"/>
        <w:spacing w:after="0" w:line="240" w:lineRule="auto"/>
        <w:ind w:left="1080"/>
        <w:jc w:val="both"/>
        <w:rPr>
          <w:ins w:id="5462" w:author="erradi" w:date="2011-08-06T10:44:00Z"/>
          <w:rFonts w:ascii="Times New Roman" w:hAnsi="Times New Roman" w:cs="Times New Roman"/>
          <w:lang w:val="en-US"/>
        </w:rPr>
      </w:pPr>
      <w:ins w:id="5463"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t xml:space="preserve">        </w:t>
        </w:r>
        <w:proofErr w:type="gramStart"/>
        <w:r w:rsidRPr="000F40A6">
          <w:rPr>
            <w:rFonts w:ascii="Times New Roman" w:hAnsi="Times New Roman" w:cs="Times New Roman"/>
            <w:b/>
            <w:lang w:val="en-US"/>
          </w:rPr>
          <w:t>for</w:t>
        </w:r>
        <w:proofErr w:type="gramEnd"/>
        <w:r w:rsidRPr="000F40A6">
          <w:rPr>
            <w:rFonts w:ascii="Times New Roman" w:hAnsi="Times New Roman" w:cs="Times New Roman"/>
            <w:lang w:val="en-US"/>
          </w:rPr>
          <w:t xml:space="preserve"> all </w:t>
        </w:r>
        <w:r w:rsidRPr="000F40A6">
          <w:rPr>
            <w:rFonts w:ascii="Times New Roman" w:hAnsi="Times New Roman" w:cs="Times New Roman"/>
            <w:b/>
            <w:lang w:val="en-US"/>
          </w:rPr>
          <w:t>comp</w:t>
        </w:r>
        <w:r w:rsidRPr="000F40A6">
          <w:rPr>
            <w:rFonts w:ascii="Times New Roman" w:hAnsi="Times New Roman" w:cs="Times New Roman"/>
            <w:lang w:val="en-US"/>
          </w:rPr>
          <w:t xml:space="preserve"> in </w:t>
        </w:r>
        <w:r w:rsidRPr="000F40A6">
          <w:rPr>
            <w:rFonts w:ascii="Times New Roman" w:hAnsi="Times New Roman" w:cs="Times New Roman"/>
            <w:b/>
            <w:lang w:val="en-US"/>
          </w:rPr>
          <w:t>Alloc(r)</w:t>
        </w:r>
        <w:r w:rsidRPr="000F40A6">
          <w:rPr>
            <w:rFonts w:ascii="Times New Roman" w:hAnsi="Times New Roman" w:cs="Times New Roman"/>
            <w:lang w:val="en-US"/>
          </w:rPr>
          <w:t xml:space="preserve"> do</w:t>
        </w:r>
      </w:ins>
    </w:p>
    <w:p w:rsidR="00E57965" w:rsidRDefault="00E57965" w:rsidP="00E57965">
      <w:pPr>
        <w:pStyle w:val="Paragraphedeliste"/>
        <w:spacing w:after="0" w:line="240" w:lineRule="auto"/>
        <w:ind w:left="1080"/>
        <w:jc w:val="both"/>
        <w:rPr>
          <w:ins w:id="5464" w:author="erradi" w:date="2011-08-06T10:44:00Z"/>
          <w:rFonts w:ascii="Times New Roman" w:hAnsi="Times New Roman" w:cs="Times New Roman"/>
          <w:lang w:val="en-US"/>
        </w:rPr>
      </w:pPr>
      <w:ins w:id="5465" w:author="erradi" w:date="2011-08-06T10:44:00Z">
        <w:r w:rsidRPr="000F40A6">
          <w:rPr>
            <w:rFonts w:ascii="Times New Roman" w:hAnsi="Times New Roman" w:cs="Times New Roman"/>
            <w:lang w:val="en-US"/>
          </w:rPr>
          <w:tab/>
        </w:r>
        <w:r w:rsidRPr="000F40A6">
          <w:rPr>
            <w:rFonts w:ascii="Times New Roman" w:hAnsi="Times New Roman" w:cs="Times New Roman"/>
            <w:lang w:val="en-US"/>
          </w:rPr>
          <w:tab/>
        </w:r>
        <w:r w:rsidRPr="000F40A6">
          <w:rPr>
            <w:rFonts w:ascii="Times New Roman" w:hAnsi="Times New Roman" w:cs="Times New Roman"/>
            <w:lang w:val="en-US"/>
          </w:rPr>
          <w:tab/>
        </w:r>
        <w:proofErr w:type="gramStart"/>
        <w:r w:rsidRPr="000F40A6">
          <w:rPr>
            <w:rFonts w:ascii="Times New Roman" w:hAnsi="Times New Roman" w:cs="Times New Roman"/>
            <w:b/>
            <w:lang w:val="en-US"/>
          </w:rPr>
          <w:t>Include</w:t>
        </w:r>
        <w:r w:rsidRPr="000F40A6">
          <w:rPr>
            <w:rFonts w:ascii="Times New Roman" w:hAnsi="Times New Roman" w:cs="Times New Roman"/>
            <w:lang w:val="en-US"/>
          </w:rPr>
          <w:t>[</w:t>
        </w:r>
        <w:proofErr w:type="gramEnd"/>
        <w:r w:rsidRPr="000F40A6">
          <w:rPr>
            <w:rFonts w:ascii="Times New Roman" w:hAnsi="Times New Roman" w:cs="Times New Roman"/>
            <w:lang w:val="en-US"/>
          </w:rPr>
          <w:t>“</w:t>
        </w:r>
        <w:r w:rsidRPr="000F40A6">
          <w:rPr>
            <w:rFonts w:ascii="Times New Roman" w:hAnsi="Times New Roman" w:cs="Times New Roman"/>
            <w:b/>
            <w:lang w:val="en-US"/>
          </w:rPr>
          <w:t>send</w:t>
        </w:r>
        <w:r w:rsidRPr="000F40A6">
          <w:rPr>
            <w:rFonts w:ascii="Times New Roman" w:hAnsi="Times New Roman" w:cs="Times New Roman"/>
            <w:lang w:val="en-US"/>
          </w:rPr>
          <w:t xml:space="preserve"> and </w:t>
        </w:r>
        <w:r w:rsidRPr="000F40A6">
          <w:rPr>
            <w:rFonts w:ascii="Times New Roman" w:hAnsi="Times New Roman" w:cs="Times New Roman"/>
            <w:b/>
            <w:lang w:val="en-US"/>
          </w:rPr>
          <w:t>receive</w:t>
        </w:r>
        <w:r w:rsidRPr="000F40A6">
          <w:rPr>
            <w:rFonts w:ascii="Times New Roman" w:hAnsi="Times New Roman" w:cs="Times New Roman"/>
            <w:lang w:val="en-US"/>
          </w:rPr>
          <w:t xml:space="preserve"> </w:t>
        </w:r>
        <w:r w:rsidRPr="000F40A6">
          <w:rPr>
            <w:rFonts w:ascii="Times New Roman" w:hAnsi="Times New Roman" w:cs="Times New Roman"/>
            <w:b/>
            <w:lang w:val="en-US"/>
          </w:rPr>
          <w:t>MDBA (action,ac,Alloc(r))”)</w:t>
        </w:r>
        <w:r w:rsidRPr="000F40A6">
          <w:rPr>
            <w:rFonts w:ascii="Times New Roman" w:hAnsi="Times New Roman" w:cs="Times New Roman"/>
            <w:lang w:val="en-US"/>
          </w:rPr>
          <w:t>]</w:t>
        </w:r>
      </w:ins>
    </w:p>
    <w:p w:rsidR="00E57965" w:rsidRDefault="00E57965" w:rsidP="00E57965">
      <w:pPr>
        <w:pBdr>
          <w:top w:val="single" w:sz="12" w:space="1" w:color="auto"/>
          <w:bottom w:val="single" w:sz="12" w:space="1" w:color="auto"/>
        </w:pBdr>
        <w:spacing w:after="0" w:line="240" w:lineRule="auto"/>
        <w:jc w:val="both"/>
        <w:rPr>
          <w:ins w:id="5466" w:author="erradi" w:date="2011-08-06T10:44:00Z"/>
          <w:rFonts w:ascii="Times New Roman" w:hAnsi="Times New Roman" w:cs="Times New Roman"/>
          <w:lang w:val="en-US"/>
        </w:rPr>
      </w:pPr>
    </w:p>
    <w:p w:rsidR="00E57965" w:rsidRPr="00465593" w:rsidRDefault="00E57965" w:rsidP="00E57965">
      <w:pPr>
        <w:spacing w:after="0" w:line="240" w:lineRule="auto"/>
        <w:jc w:val="both"/>
        <w:rPr>
          <w:ins w:id="5467" w:author="erradi" w:date="2011-08-06T10:44:00Z"/>
          <w:rFonts w:ascii="Times New Roman" w:hAnsi="Times New Roman" w:cs="Times New Roman"/>
          <w:lang w:val="en-US"/>
        </w:rPr>
      </w:pPr>
    </w:p>
    <w:p w:rsidR="00E57965" w:rsidRPr="000F40A6" w:rsidRDefault="00E57965" w:rsidP="00E57965">
      <w:pPr>
        <w:pStyle w:val="Paragraphedeliste"/>
        <w:ind w:left="1080"/>
        <w:jc w:val="both"/>
        <w:rPr>
          <w:ins w:id="5468" w:author="erradi" w:date="2011-08-06T10:44:00Z"/>
          <w:rFonts w:ascii="Times New Roman" w:hAnsi="Times New Roman" w:cs="Times New Roman"/>
          <w:lang w:val="en-US"/>
        </w:rPr>
      </w:pPr>
    </w:p>
    <w:p w:rsidR="00E57965" w:rsidRPr="000F40A6" w:rsidRDefault="00E57965" w:rsidP="00E57965">
      <w:pPr>
        <w:pStyle w:val="Paragraphedeliste"/>
        <w:ind w:left="1080"/>
        <w:jc w:val="both"/>
        <w:rPr>
          <w:ins w:id="5469" w:author="erradi" w:date="2011-08-06T10:44:00Z"/>
          <w:rFonts w:ascii="Times New Roman" w:hAnsi="Times New Roman" w:cs="Times New Roman"/>
          <w:b/>
          <w:lang w:val="en-US"/>
        </w:rPr>
      </w:pPr>
      <w:ins w:id="5470" w:author="erradi" w:date="2011-08-06T10:44:00Z">
        <w:r w:rsidRPr="000F40A6">
          <w:rPr>
            <w:rFonts w:ascii="Times New Roman" w:hAnsi="Times New Roman" w:cs="Times New Roman"/>
            <w:b/>
            <w:lang w:val="en-US"/>
          </w:rPr>
          <w:t>Note.</w:t>
        </w:r>
      </w:ins>
    </w:p>
    <w:p w:rsidR="00E57965" w:rsidRPr="000F40A6" w:rsidRDefault="00E57965" w:rsidP="00E57965">
      <w:pPr>
        <w:pStyle w:val="Paragraphedeliste"/>
        <w:ind w:left="1080"/>
        <w:jc w:val="both"/>
        <w:rPr>
          <w:ins w:id="5471" w:author="erradi" w:date="2011-08-06T10:44:00Z"/>
          <w:rFonts w:ascii="Times New Roman" w:hAnsi="Times New Roman" w:cs="Times New Roman"/>
          <w:lang w:val="en-US"/>
        </w:rPr>
      </w:pPr>
      <w:ins w:id="5472" w:author="erradi" w:date="2011-08-06T10:44:00Z">
        <w:r w:rsidRPr="000F40A6">
          <w:rPr>
            <w:rFonts w:ascii="Times New Roman" w:hAnsi="Times New Roman" w:cs="Times New Roman"/>
            <w:lang w:val="en-US"/>
          </w:rPr>
          <w:tab/>
        </w:r>
        <w:proofErr w:type="gramStart"/>
        <w:r w:rsidRPr="000F40A6">
          <w:rPr>
            <w:rFonts w:ascii="Times New Roman" w:hAnsi="Times New Roman" w:cs="Times New Roman"/>
            <w:b/>
            <w:lang w:val="en-US"/>
          </w:rPr>
          <w:t>MDBA(</w:t>
        </w:r>
        <w:proofErr w:type="gramEnd"/>
        <w:r w:rsidRPr="000F40A6">
          <w:rPr>
            <w:rFonts w:ascii="Times New Roman" w:hAnsi="Times New Roman" w:cs="Times New Roman"/>
            <w:b/>
            <w:lang w:val="en-US"/>
          </w:rPr>
          <w:t>action,ac,Alloc(r))”)</w:t>
        </w:r>
        <w:r w:rsidRPr="000F40A6">
          <w:rPr>
            <w:rFonts w:ascii="Times New Roman" w:hAnsi="Times New Roman" w:cs="Times New Roman"/>
            <w:lang w:val="en-US"/>
          </w:rPr>
          <w:t xml:space="preserve"> : [MessageDeepBlockingAvoidance] qui contient soit “wait for the component Alloc(r) before doing ac because of action”. </w:t>
        </w:r>
      </w:ins>
    </w:p>
    <w:p w:rsidR="00E57965" w:rsidRPr="000F40A6" w:rsidRDefault="00E57965" w:rsidP="00E57965">
      <w:pPr>
        <w:pStyle w:val="Paragraphedeliste"/>
        <w:ind w:left="1080"/>
        <w:jc w:val="both"/>
        <w:rPr>
          <w:ins w:id="5473" w:author="erradi" w:date="2011-08-06T10:44:00Z"/>
          <w:rFonts w:ascii="Times New Roman" w:hAnsi="Times New Roman" w:cs="Times New Roman"/>
        </w:rPr>
      </w:pPr>
      <w:ins w:id="5474" w:author="erradi" w:date="2011-08-06T10:44:00Z">
        <w:r w:rsidRPr="000F40A6">
          <w:rPr>
            <w:rFonts w:ascii="Times New Roman" w:hAnsi="Times New Roman" w:cs="Times New Roman"/>
            <w:lang w:val="en-US"/>
          </w:rPr>
          <w:tab/>
        </w:r>
        <w:r w:rsidRPr="000F40A6">
          <w:rPr>
            <w:rFonts w:ascii="Times New Roman" w:hAnsi="Times New Roman" w:cs="Times New Roman"/>
            <w:b/>
          </w:rPr>
          <w:t>Include</w:t>
        </w:r>
        <w:r w:rsidRPr="000F40A6">
          <w:rPr>
            <w:rFonts w:ascii="Times New Roman" w:hAnsi="Times New Roman" w:cs="Times New Roman"/>
          </w:rPr>
          <w:t xml:space="preserve"> : Permet d’ajouter au comportement du composant qu’il doit être prêt à comprendre MDBA ou bien </w:t>
        </w:r>
        <w:proofErr w:type="gramStart"/>
        <w:r w:rsidRPr="000F40A6">
          <w:rPr>
            <w:rFonts w:ascii="Times New Roman" w:hAnsi="Times New Roman" w:cs="Times New Roman"/>
          </w:rPr>
          <w:t>que avant</w:t>
        </w:r>
        <w:proofErr w:type="gramEnd"/>
        <w:r w:rsidRPr="000F40A6">
          <w:rPr>
            <w:rFonts w:ascii="Times New Roman" w:hAnsi="Times New Roman" w:cs="Times New Roman"/>
          </w:rPr>
          <w:t xml:space="preserve"> de faire action il faut d’abord ne pas avoir recu MDBA avec un « wait for compi before doing action ». </w:t>
        </w:r>
      </w:ins>
    </w:p>
    <w:p w:rsidR="00E57965" w:rsidRPr="000F40A6" w:rsidRDefault="00E57965" w:rsidP="00E57965">
      <w:pPr>
        <w:pStyle w:val="Paragraphedeliste"/>
        <w:ind w:left="1080"/>
        <w:jc w:val="both"/>
        <w:rPr>
          <w:ins w:id="5475" w:author="erradi" w:date="2011-08-06T10:44:00Z"/>
          <w:rFonts w:ascii="Times New Roman" w:hAnsi="Times New Roman" w:cs="Times New Roman"/>
        </w:rPr>
      </w:pPr>
      <w:ins w:id="5476" w:author="erradi" w:date="2011-08-06T10:44:00Z">
        <w:r w:rsidRPr="000F40A6">
          <w:rPr>
            <w:rFonts w:ascii="Times New Roman" w:hAnsi="Times New Roman" w:cs="Times New Roman"/>
            <w:b/>
          </w:rPr>
          <w:tab/>
        </w:r>
        <w:proofErr w:type="gramStart"/>
        <w:r w:rsidRPr="000F40A6">
          <w:rPr>
            <w:rFonts w:ascii="Times New Roman" w:hAnsi="Times New Roman" w:cs="Times New Roman"/>
            <w:b/>
          </w:rPr>
          <w:t>ChangeOperator(</w:t>
        </w:r>
        <w:proofErr w:type="gramEnd"/>
        <w:r w:rsidRPr="000F40A6">
          <w:rPr>
            <w:rFonts w:ascii="Times New Roman" w:hAnsi="Times New Roman" w:cs="Times New Roman"/>
            <w:b/>
          </w:rPr>
          <w:t>ac, action,’||’)</w:t>
        </w:r>
        <w:r w:rsidRPr="000F40A6">
          <w:rPr>
            <w:rFonts w:ascii="Times New Roman" w:hAnsi="Times New Roman" w:cs="Times New Roman"/>
          </w:rPr>
          <w:t xml:space="preserve"> : permet de changer l’operateur le plus proche entre les actions ac et action.</w:t>
        </w:r>
      </w:ins>
    </w:p>
    <w:p w:rsidR="00E57965" w:rsidRPr="000F40A6" w:rsidRDefault="00E57965" w:rsidP="00E57965">
      <w:pPr>
        <w:pStyle w:val="Paragraphedeliste"/>
        <w:ind w:left="1080"/>
        <w:jc w:val="both"/>
        <w:rPr>
          <w:ins w:id="5477" w:author="erradi" w:date="2011-08-06T10:44:00Z"/>
          <w:rFonts w:ascii="Times New Roman" w:hAnsi="Times New Roman" w:cs="Times New Roman"/>
        </w:rPr>
      </w:pPr>
      <w:ins w:id="5478" w:author="erradi" w:date="2011-08-06T10:44:00Z">
        <w:r w:rsidRPr="000F40A6">
          <w:rPr>
            <w:rFonts w:ascii="Times New Roman" w:hAnsi="Times New Roman" w:cs="Times New Roman"/>
            <w:b/>
          </w:rPr>
          <w:tab/>
          <w:t>Conflictual-</w:t>
        </w:r>
        <w:proofErr w:type="gramStart"/>
        <w:r w:rsidRPr="000F40A6">
          <w:rPr>
            <w:rFonts w:ascii="Times New Roman" w:hAnsi="Times New Roman" w:cs="Times New Roman"/>
            <w:b/>
          </w:rPr>
          <w:t>Matrix(</w:t>
        </w:r>
        <w:proofErr w:type="gramEnd"/>
        <w:r w:rsidRPr="000F40A6">
          <w:rPr>
            <w:rFonts w:ascii="Times New Roman" w:hAnsi="Times New Roman" w:cs="Times New Roman"/>
            <w:b/>
          </w:rPr>
          <w:t>action)</w:t>
        </w:r>
        <w:r w:rsidRPr="000F40A6">
          <w:rPr>
            <w:rFonts w:ascii="Times New Roman" w:hAnsi="Times New Roman" w:cs="Times New Roman"/>
          </w:rPr>
          <w:t xml:space="preserve"> : Procédure qui retourne les actions qui ont comme valeur 1 dans la ligne action de la matrice ConflictualActionsMatrix.</w:t>
        </w:r>
      </w:ins>
    </w:p>
    <w:p w:rsidR="00E57965" w:rsidRPr="000F40A6" w:rsidRDefault="00E57965" w:rsidP="00E57965">
      <w:pPr>
        <w:pStyle w:val="Paragraphedeliste"/>
        <w:ind w:left="1080" w:firstLine="336"/>
        <w:jc w:val="both"/>
        <w:rPr>
          <w:ins w:id="5479" w:author="erradi" w:date="2011-08-06T10:44:00Z"/>
          <w:rFonts w:ascii="Times New Roman" w:hAnsi="Times New Roman" w:cs="Times New Roman"/>
        </w:rPr>
      </w:pPr>
      <w:ins w:id="5480" w:author="erradi" w:date="2011-08-06T10:44:00Z">
        <w:r w:rsidRPr="000F40A6">
          <w:rPr>
            <w:rFonts w:ascii="Times New Roman" w:hAnsi="Times New Roman" w:cs="Times New Roman"/>
            <w:b/>
          </w:rPr>
          <w:t>Conflictual-</w:t>
        </w:r>
        <w:proofErr w:type="gramStart"/>
        <w:r w:rsidRPr="000F40A6">
          <w:rPr>
            <w:rFonts w:ascii="Times New Roman" w:hAnsi="Times New Roman" w:cs="Times New Roman"/>
            <w:b/>
          </w:rPr>
          <w:t>Matrix(</w:t>
        </w:r>
        <w:proofErr w:type="gramEnd"/>
        <w:r w:rsidRPr="000F40A6">
          <w:rPr>
            <w:rFonts w:ascii="Times New Roman" w:hAnsi="Times New Roman" w:cs="Times New Roman"/>
            <w:b/>
          </w:rPr>
          <w:t>action,ac) </w:t>
        </w:r>
        <w:r w:rsidRPr="000F40A6">
          <w:rPr>
            <w:rFonts w:ascii="Times New Roman" w:hAnsi="Times New Roman" w:cs="Times New Roman"/>
          </w:rPr>
          <w:t>: Prodédure retournant vrai ou faux si deux ations ont pour valeur 1 dans la ConflictualActionsMatrix.</w:t>
        </w:r>
      </w:ins>
    </w:p>
    <w:p w:rsidR="00E57965" w:rsidRDefault="00E57965" w:rsidP="00E57965">
      <w:pPr>
        <w:pStyle w:val="Paragraphedeliste"/>
        <w:ind w:left="1080"/>
        <w:jc w:val="center"/>
        <w:rPr>
          <w:rFonts w:ascii="Times New Roman" w:hAnsi="Times New Roman" w:cs="Times New Roman"/>
        </w:rPr>
      </w:pPr>
      <w:ins w:id="5481" w:author="erradi" w:date="2011-08-06T10:44:00Z">
        <w:r w:rsidRPr="000F40A6">
          <w:rPr>
            <w:rFonts w:ascii="Times New Roman" w:hAnsi="Times New Roman" w:cs="Times New Roman"/>
            <w:b/>
          </w:rPr>
          <w:tab/>
          <w:t>Synchronous-</w:t>
        </w:r>
        <w:proofErr w:type="gramStart"/>
        <w:r w:rsidRPr="000F40A6">
          <w:rPr>
            <w:rFonts w:ascii="Times New Roman" w:hAnsi="Times New Roman" w:cs="Times New Roman"/>
            <w:b/>
          </w:rPr>
          <w:t>Matrix(</w:t>
        </w:r>
        <w:proofErr w:type="gramEnd"/>
        <w:r w:rsidRPr="000F40A6">
          <w:rPr>
            <w:rFonts w:ascii="Times New Roman" w:hAnsi="Times New Roman" w:cs="Times New Roman"/>
            <w:b/>
          </w:rPr>
          <w:t>action)</w:t>
        </w:r>
        <w:r w:rsidRPr="000F40A6">
          <w:rPr>
            <w:rFonts w:ascii="Times New Roman" w:hAnsi="Times New Roman" w:cs="Times New Roman"/>
          </w:rPr>
          <w:t> : Procédure qui retourne les actions qui ont comme valeur 1 dans la ligne action de la matrice SynchronousActionsMatrix.</w:t>
        </w:r>
      </w:ins>
    </w:p>
    <w:p w:rsidR="00E57965" w:rsidRDefault="00E57965">
      <w:pPr>
        <w:rPr>
          <w:rFonts w:ascii="Times New Roman" w:hAnsi="Times New Roman" w:cs="Times New Roman"/>
          <w:b/>
        </w:rPr>
      </w:pPr>
      <w:r>
        <w:rPr>
          <w:rFonts w:ascii="Times New Roman" w:hAnsi="Times New Roman" w:cs="Times New Roman"/>
          <w:b/>
        </w:rPr>
        <w:br w:type="page"/>
      </w:r>
    </w:p>
    <w:p w:rsidR="00E57965" w:rsidRPr="00767BB9" w:rsidRDefault="00E57965" w:rsidP="00E57965">
      <w:pPr>
        <w:pStyle w:val="Paragraphedeliste"/>
        <w:ind w:left="1080"/>
        <w:jc w:val="center"/>
        <w:rPr>
          <w:ins w:id="5482" w:author="erradi" w:date="2011-08-06T10:44:00Z"/>
          <w:rFonts w:ascii="Times New Roman" w:hAnsi="Times New Roman" w:cs="Times New Roman"/>
          <w:b/>
          <w:sz w:val="40"/>
          <w:szCs w:val="24"/>
        </w:rPr>
      </w:pPr>
      <w:r>
        <w:rPr>
          <w:rFonts w:ascii="Times New Roman" w:hAnsi="Times New Roman" w:cs="Times New Roman"/>
          <w:b/>
          <w:sz w:val="40"/>
          <w:szCs w:val="24"/>
        </w:rPr>
        <w:lastRenderedPageBreak/>
        <w:t>Annexe B</w:t>
      </w:r>
    </w:p>
    <w:p w:rsidR="00541083" w:rsidRPr="00E7116A" w:rsidRDefault="00541083" w:rsidP="00541083">
      <w:pPr>
        <w:pStyle w:val="Paragraphedeliste"/>
        <w:ind w:left="1080"/>
        <w:jc w:val="both"/>
        <w:rPr>
          <w:ins w:id="5483" w:author="erradi" w:date="2011-08-06T10:44:00Z"/>
          <w:rFonts w:ascii="Times New Roman" w:hAnsi="Times New Roman" w:cs="Times New Roman"/>
          <w:sz w:val="24"/>
          <w:szCs w:val="24"/>
        </w:rPr>
      </w:pPr>
    </w:p>
    <w:p w:rsidR="00541083" w:rsidRPr="00465593" w:rsidRDefault="00541083" w:rsidP="00541083">
      <w:pPr>
        <w:pStyle w:val="Paragraphedeliste"/>
        <w:numPr>
          <w:ilvl w:val="0"/>
          <w:numId w:val="1"/>
        </w:numPr>
        <w:rPr>
          <w:ins w:id="5484" w:author="erradi" w:date="2011-08-06T10:44:00Z"/>
          <w:rFonts w:ascii="Times New Roman" w:hAnsi="Times New Roman" w:cs="Times New Roman"/>
          <w:sz w:val="40"/>
          <w:szCs w:val="40"/>
          <w:lang w:val="en-US"/>
        </w:rPr>
      </w:pPr>
      <w:ins w:id="5485" w:author="erradi" w:date="2011-08-06T10:44:00Z">
        <w:r w:rsidRPr="00465593">
          <w:rPr>
            <w:rFonts w:ascii="Times New Roman" w:hAnsi="Times New Roman" w:cs="Times New Roman"/>
            <w:sz w:val="40"/>
            <w:szCs w:val="40"/>
            <w:lang w:val="en-US"/>
          </w:rPr>
          <w:t>Study Case (Application Example) Telemed</w:t>
        </w:r>
      </w:ins>
    </w:p>
    <w:p w:rsidR="00541083" w:rsidRDefault="00541083" w:rsidP="00541083">
      <w:pPr>
        <w:pStyle w:val="Paragraphedeliste"/>
        <w:numPr>
          <w:ilvl w:val="1"/>
          <w:numId w:val="1"/>
        </w:numPr>
        <w:rPr>
          <w:ins w:id="5486" w:author="erradi" w:date="2011-08-06T10:44:00Z"/>
          <w:rFonts w:ascii="Times New Roman" w:hAnsi="Times New Roman" w:cs="Times New Roman"/>
          <w:sz w:val="32"/>
          <w:szCs w:val="32"/>
        </w:rPr>
      </w:pPr>
      <w:ins w:id="5487" w:author="erradi" w:date="2011-08-06T10:44:00Z">
        <w:r w:rsidRPr="00B35C67">
          <w:rPr>
            <w:rFonts w:ascii="Times New Roman" w:hAnsi="Times New Roman" w:cs="Times New Roman"/>
            <w:sz w:val="32"/>
            <w:szCs w:val="32"/>
          </w:rPr>
          <w:t>Decription</w:t>
        </w:r>
      </w:ins>
    </w:p>
    <w:p w:rsidR="00541083" w:rsidRDefault="00541083" w:rsidP="00541083">
      <w:pPr>
        <w:pStyle w:val="Paragraphedeliste"/>
        <w:jc w:val="both"/>
        <w:rPr>
          <w:ins w:id="5488" w:author="erradi" w:date="2011-08-06T10:44:00Z"/>
          <w:rFonts w:ascii="Times New Roman" w:hAnsi="Times New Roman" w:cs="Times New Roman"/>
        </w:rPr>
      </w:pPr>
      <w:ins w:id="5489" w:author="erradi" w:date="2011-08-06T10:44:00Z">
        <w:r>
          <w:rPr>
            <w:rFonts w:ascii="Times New Roman" w:hAnsi="Times New Roman" w:cs="Times New Roman"/>
          </w:rPr>
          <w:t xml:space="preserve">Soit un environement hospitalié constitué de plusieurs acteurs comme : le médécin, le </w:t>
        </w:r>
        <w:proofErr w:type="gramStart"/>
        <w:r>
          <w:rPr>
            <w:rFonts w:ascii="Times New Roman" w:hAnsi="Times New Roman" w:cs="Times New Roman"/>
          </w:rPr>
          <w:t>patient ,</w:t>
        </w:r>
        <w:proofErr w:type="gramEnd"/>
        <w:r>
          <w:rPr>
            <w:rFonts w:ascii="Times New Roman" w:hAnsi="Times New Roman" w:cs="Times New Roman"/>
          </w:rPr>
          <w:t xml:space="preserve"> … etc.</w:t>
        </w:r>
      </w:ins>
    </w:p>
    <w:p w:rsidR="00541083" w:rsidRDefault="00541083" w:rsidP="00541083">
      <w:pPr>
        <w:pStyle w:val="Paragraphedeliste"/>
        <w:jc w:val="both"/>
        <w:rPr>
          <w:ins w:id="5490" w:author="erradi" w:date="2011-08-06T10:44:00Z"/>
          <w:rFonts w:ascii="Times New Roman" w:hAnsi="Times New Roman" w:cs="Times New Roman"/>
        </w:rPr>
      </w:pPr>
      <w:proofErr w:type="gramStart"/>
      <w:ins w:id="5491" w:author="erradi" w:date="2011-08-06T10:44:00Z">
        <w:r>
          <w:rPr>
            <w:rFonts w:ascii="Times New Roman" w:hAnsi="Times New Roman" w:cs="Times New Roman"/>
          </w:rPr>
          <w:t>Au premier abords</w:t>
        </w:r>
        <w:proofErr w:type="gramEnd"/>
        <w:r>
          <w:rPr>
            <w:rFonts w:ascii="Times New Roman" w:hAnsi="Times New Roman" w:cs="Times New Roman"/>
          </w:rPr>
          <w:t xml:space="preserve"> nous volons que notre système se comporte de la manière suivante : </w:t>
        </w:r>
      </w:ins>
    </w:p>
    <w:p w:rsidR="00541083" w:rsidRDefault="00541083" w:rsidP="00541083">
      <w:pPr>
        <w:pStyle w:val="p1a"/>
        <w:ind w:left="708"/>
        <w:rPr>
          <w:ins w:id="5492" w:author="erradi" w:date="2011-08-06T10:44:00Z"/>
          <w:rFonts w:ascii="Times New Roman" w:hAnsi="Times New Roman"/>
          <w:sz w:val="22"/>
          <w:szCs w:val="22"/>
        </w:rPr>
      </w:pPr>
      <w:ins w:id="5493" w:author="erradi" w:date="2011-08-06T10:44:00Z">
        <w:r w:rsidRPr="009C0EEF">
          <w:rPr>
            <w:rFonts w:ascii="Times New Roman" w:hAnsi="Times New Roman"/>
            <w:sz w:val="22"/>
            <w:szCs w:val="22"/>
          </w:rPr>
          <w:t>A patient is being treated over an extended period of time for an illness that requires frequent tests and consultations with a doctor at the hospital to set the right doses of medicine. Since the patient may stay at home and the hospital is a considerable distance away from the patient’s home, the patient has been equipped with the necessary testing equipment at home.  The patient will call the hospital on a regular basis to have remote tests done and consult with a doctor. A consultation may proceed as follows: The patient calls the telemedicine reception desk to ask for a consultation session with one of the doctors. The receptionist will register the information needed, and then see if the doctor is available.  If the doctor is available, the patient will be assigned to the doctor and the consultation can start. Otherwise, the patient is put on hold, possibly listening to music, until a doctor is available. If the patient does not want to wait any longer, he/she may hang up (and call back later). The consultation itself is defined by a separate diagram and consists of a voice communication collaboration during which certain tests are invoked using some test equipment at the patient’s location, but controlled by the doctor over distance.</w:t>
        </w:r>
      </w:ins>
    </w:p>
    <w:p w:rsidR="00541083" w:rsidRPr="009C0EEF" w:rsidRDefault="00541083" w:rsidP="00541083">
      <w:pPr>
        <w:jc w:val="both"/>
        <w:rPr>
          <w:ins w:id="5494" w:author="erradi" w:date="2011-08-06T10:44:00Z"/>
          <w:rFonts w:ascii="Times New Roman" w:hAnsi="Times New Roman" w:cs="Times New Roman"/>
        </w:rPr>
      </w:pPr>
      <w:ins w:id="5495" w:author="erradi" w:date="2011-08-06T10:44:00Z">
        <w:r>
          <w:rPr>
            <w:lang w:val="en-US"/>
          </w:rPr>
          <w:tab/>
        </w:r>
        <w:r w:rsidRPr="009C0EEF">
          <w:rPr>
            <w:rFonts w:ascii="Times New Roman" w:hAnsi="Times New Roman" w:cs="Times New Roman"/>
          </w:rPr>
          <w:t>Dans un premier temps nous considérons le travail du professeur Bochmann est le cas statique.</w:t>
        </w:r>
      </w:ins>
    </w:p>
    <w:p w:rsidR="00541083" w:rsidRDefault="00541083" w:rsidP="00541083">
      <w:pPr>
        <w:ind w:left="708"/>
        <w:jc w:val="both"/>
        <w:rPr>
          <w:ins w:id="5496" w:author="erradi" w:date="2011-08-06T10:44:00Z"/>
          <w:rFonts w:ascii="Times New Roman" w:hAnsi="Times New Roman" w:cs="Times New Roman"/>
        </w:rPr>
      </w:pPr>
      <w:ins w:id="5497" w:author="erradi" w:date="2011-08-06T10:44:00Z">
        <w:r>
          <w:rPr>
            <w:rFonts w:ascii="Times New Roman" w:hAnsi="Times New Roman" w:cs="Times New Roman"/>
          </w:rPr>
          <w:t xml:space="preserve">Dans un second temps et vous conviendrais que cela se passe très souvent, nous volons inclure de </w:t>
        </w:r>
        <w:proofErr w:type="gramStart"/>
        <w:r>
          <w:rPr>
            <w:rFonts w:ascii="Times New Roman" w:hAnsi="Times New Roman" w:cs="Times New Roman"/>
          </w:rPr>
          <w:t>nouveau</w:t>
        </w:r>
        <w:proofErr w:type="gramEnd"/>
        <w:r>
          <w:rPr>
            <w:rFonts w:ascii="Times New Roman" w:hAnsi="Times New Roman" w:cs="Times New Roman"/>
          </w:rPr>
          <w:t xml:space="preserve"> éléments dans notre système pour qu’il ait un autre comportement.</w:t>
        </w:r>
      </w:ins>
    </w:p>
    <w:p w:rsidR="00541083" w:rsidRDefault="00541083" w:rsidP="00541083">
      <w:pPr>
        <w:ind w:left="705"/>
        <w:jc w:val="both"/>
        <w:rPr>
          <w:ins w:id="5498" w:author="erradi" w:date="2011-08-06T10:44:00Z"/>
          <w:rFonts w:ascii="Times New Roman" w:hAnsi="Times New Roman" w:cs="Times New Roman"/>
        </w:rPr>
      </w:pPr>
      <w:ins w:id="5499" w:author="erradi" w:date="2011-08-06T10:44:00Z">
        <w:r>
          <w:rPr>
            <w:rFonts w:ascii="Times New Roman" w:hAnsi="Times New Roman" w:cs="Times New Roman"/>
          </w:rPr>
          <w:t>En effet, considérant l’état précédent du système trop basique, l’hopital a acheter un équipement de santé très sophistiqué qui permet de mésurer les constantes corporelles d’un être humain(T°C, Pression artérielle, Poul,…) mais aussi de doser les médicaments qui sont liés à lui et qu’il transmet dans le sang du malade directement.</w:t>
        </w:r>
      </w:ins>
    </w:p>
    <w:p w:rsidR="00541083" w:rsidRDefault="00541083" w:rsidP="00541083">
      <w:pPr>
        <w:ind w:left="705"/>
        <w:jc w:val="both"/>
        <w:rPr>
          <w:ins w:id="5500" w:author="erradi" w:date="2011-08-06T10:44:00Z"/>
          <w:rFonts w:ascii="Times New Roman" w:hAnsi="Times New Roman" w:cs="Times New Roman"/>
        </w:rPr>
      </w:pPr>
      <w:ins w:id="5501" w:author="erradi" w:date="2011-08-06T10:44:00Z">
        <w:r>
          <w:rPr>
            <w:rFonts w:ascii="Times New Roman" w:hAnsi="Times New Roman" w:cs="Times New Roman"/>
          </w:rPr>
          <w:t xml:space="preserve">Le nouveau scénario voulu est le suivant : L’appareil lors de son réglage est </w:t>
        </w:r>
        <w:proofErr w:type="gramStart"/>
        <w:r>
          <w:rPr>
            <w:rFonts w:ascii="Times New Roman" w:hAnsi="Times New Roman" w:cs="Times New Roman"/>
          </w:rPr>
          <w:t>programmer</w:t>
        </w:r>
        <w:proofErr w:type="gramEnd"/>
        <w:r>
          <w:rPr>
            <w:rFonts w:ascii="Times New Roman" w:hAnsi="Times New Roman" w:cs="Times New Roman"/>
          </w:rPr>
          <w:t xml:space="preserve"> pour mésurer les constantes corporelles du patient. Cet appareil va ensuite envoyer un message à une application web chez la receptionniste. Celle-ci, soit elle fait attendre l’équipement puis quand un médécin est disponible, elle envoie les relevés à celui-ci et signale à l’équipement que les données sont en cours de traitement ou bien si un médécin est disponible, elle lui envoie directement les relevés et signale à l’équipement que le relevé est en cours de traitement. Cependant si l’attente dépasse un certain temps l’équipement peut reenvoyer le méssage plustard. Un cas exceptionnel qui exprime la puissance de l’équipement est basé sur les standards de médécine des constantes corporelles. L’équipement réagit a ceci et un message d’urgence à la réceptionniste qui informe un agent de l’ambulance qui va donc évaccuer le patient (cas Température&gt; 40°C,…). Dans le cas normal lorsque la réceptionnistre trouve un médécin et lui envoie les relevés du patient celui-ci a suffisament d’information sur la maladie, les constantes corporelles et les dosages actuels pour déterminer les dosages </w:t>
        </w:r>
        <w:proofErr w:type="gramStart"/>
        <w:r>
          <w:rPr>
            <w:rFonts w:ascii="Times New Roman" w:hAnsi="Times New Roman" w:cs="Times New Roman"/>
          </w:rPr>
          <w:t>a</w:t>
        </w:r>
        <w:proofErr w:type="gramEnd"/>
        <w:r>
          <w:rPr>
            <w:rFonts w:ascii="Times New Roman" w:hAnsi="Times New Roman" w:cs="Times New Roman"/>
          </w:rPr>
          <w:t xml:space="preserve"> prendre en compte. Il retourne alors à la réceptionniste un méssage des dosages à appliquer qui elle l’achemine à l’équipement. L’équipement change alors les dosages vers les nouvelles valeurs</w:t>
        </w:r>
      </w:ins>
    </w:p>
    <w:p w:rsidR="00541083" w:rsidRDefault="00541083" w:rsidP="00541083">
      <w:pPr>
        <w:ind w:left="705"/>
        <w:jc w:val="both"/>
        <w:rPr>
          <w:ins w:id="5502" w:author="erradi" w:date="2011-08-06T10:44:00Z"/>
          <w:rFonts w:ascii="Times New Roman" w:hAnsi="Times New Roman" w:cs="Times New Roman"/>
        </w:rPr>
      </w:pPr>
      <w:ins w:id="5503" w:author="erradi" w:date="2011-08-06T10:44:00Z">
        <w:r>
          <w:rPr>
            <w:rFonts w:ascii="Times New Roman" w:hAnsi="Times New Roman" w:cs="Times New Roman"/>
          </w:rPr>
          <w:lastRenderedPageBreak/>
          <w:t>Dans le cas dynamique nous montrons le passage du système de son état précédent au nouvel état précédemment décrit.</w:t>
        </w:r>
      </w:ins>
    </w:p>
    <w:p w:rsidR="00541083" w:rsidRPr="00E7116A" w:rsidRDefault="00541083" w:rsidP="00541083">
      <w:pPr>
        <w:ind w:left="705"/>
        <w:jc w:val="both"/>
        <w:rPr>
          <w:ins w:id="5504" w:author="erradi" w:date="2011-08-06T10:44:00Z"/>
          <w:rFonts w:ascii="Times New Roman" w:hAnsi="Times New Roman" w:cs="Times New Roman"/>
        </w:rPr>
      </w:pPr>
      <w:ins w:id="5505" w:author="erradi" w:date="2011-08-06T10:44:00Z">
        <w:r>
          <w:rPr>
            <w:rFonts w:ascii="Times New Roman" w:hAnsi="Times New Roman" w:cs="Times New Roman"/>
          </w:rPr>
          <w:t xml:space="preserve">Finallement, l’équipement sofistiqué possède de grosse faïlle de sécurité et de construction. En fait on s’est apercu qu’un autre type d’actes criminels à apparu. Certains malades, mourrait sans raison apparente parceque l’équipement appliquait des dosages dangereux et n’informait pas l’hopital de l’état critique des patients. Des experts en criminologie ont mené une enquête et découvert des pirates informatiques ont pu accéder aux équipements de ces patients là et causer volontairement leurs morts. Certains de ces malades étaient des témoins clés dans des jugements de grands criminels. L’hopital poursuivit en justice par les parents des décéder et après avoir réussit à être disculpé La compagnie NovaHealth constructrice de l’équipement </w:t>
        </w:r>
        <w:proofErr w:type="gramStart"/>
        <w:r>
          <w:rPr>
            <w:rFonts w:ascii="Times New Roman" w:hAnsi="Times New Roman" w:cs="Times New Roman"/>
          </w:rPr>
          <w:t>a</w:t>
        </w:r>
        <w:proofErr w:type="gramEnd"/>
        <w:r>
          <w:rPr>
            <w:rFonts w:ascii="Times New Roman" w:hAnsi="Times New Roman" w:cs="Times New Roman"/>
          </w:rPr>
          <w:t xml:space="preserve"> débourser 12 millards de dollards pour dédomagements .L’équipement a donc été retiré du marché jusqu’à ce que les normes de sécuité les plus drastiques soient respecté. L’hopital est donc contraint de ce fait de retourner vers son ancien état avant l’installation de l’équipement. Ce changement sera </w:t>
        </w:r>
        <w:proofErr w:type="gramStart"/>
        <w:r>
          <w:rPr>
            <w:rFonts w:ascii="Times New Roman" w:hAnsi="Times New Roman" w:cs="Times New Roman"/>
          </w:rPr>
          <w:t>exprimer</w:t>
        </w:r>
        <w:proofErr w:type="gramEnd"/>
        <w:r>
          <w:rPr>
            <w:rFonts w:ascii="Times New Roman" w:hAnsi="Times New Roman" w:cs="Times New Roman"/>
          </w:rPr>
          <w:t xml:space="preserve"> aussi dans le cas dynamique.</w:t>
        </w:r>
      </w:ins>
    </w:p>
    <w:p w:rsidR="00541083" w:rsidRPr="009C0EEF" w:rsidRDefault="00541083" w:rsidP="00541083">
      <w:pPr>
        <w:pStyle w:val="Paragraphedeliste"/>
        <w:jc w:val="both"/>
        <w:rPr>
          <w:ins w:id="5506" w:author="erradi" w:date="2011-08-06T10:44:00Z"/>
          <w:rFonts w:ascii="Times New Roman" w:hAnsi="Times New Roman" w:cs="Times New Roman"/>
        </w:rPr>
      </w:pPr>
    </w:p>
    <w:p w:rsidR="00541083" w:rsidRDefault="00541083" w:rsidP="00541083">
      <w:pPr>
        <w:pStyle w:val="Paragraphedeliste"/>
        <w:numPr>
          <w:ilvl w:val="1"/>
          <w:numId w:val="1"/>
        </w:numPr>
        <w:rPr>
          <w:ins w:id="5507" w:author="erradi" w:date="2011-08-06T10:44:00Z"/>
          <w:rFonts w:ascii="Times New Roman" w:hAnsi="Times New Roman" w:cs="Times New Roman"/>
          <w:sz w:val="32"/>
          <w:szCs w:val="32"/>
        </w:rPr>
      </w:pPr>
      <w:ins w:id="5508" w:author="erradi" w:date="2011-08-06T10:44:00Z">
        <w:r w:rsidRPr="00B35C67">
          <w:rPr>
            <w:rFonts w:ascii="Times New Roman" w:hAnsi="Times New Roman" w:cs="Times New Roman"/>
            <w:sz w:val="32"/>
            <w:szCs w:val="32"/>
          </w:rPr>
          <w:t>Static Case</w:t>
        </w:r>
      </w:ins>
    </w:p>
    <w:p w:rsidR="00541083" w:rsidRDefault="00541083" w:rsidP="00541083">
      <w:pPr>
        <w:pStyle w:val="Paragraphedeliste"/>
        <w:rPr>
          <w:ins w:id="5509" w:author="erradi" w:date="2011-08-06T10:44:00Z"/>
          <w:rFonts w:ascii="Times New Roman" w:hAnsi="Times New Roman" w:cs="Times New Roman"/>
          <w:sz w:val="32"/>
          <w:szCs w:val="32"/>
        </w:rPr>
      </w:pPr>
    </w:p>
    <w:p w:rsidR="00541083" w:rsidRPr="005D47B1" w:rsidRDefault="00541083" w:rsidP="00541083">
      <w:pPr>
        <w:ind w:left="708"/>
        <w:jc w:val="both"/>
        <w:rPr>
          <w:ins w:id="5510" w:author="erradi" w:date="2011-08-06T10:44:00Z"/>
          <w:rFonts w:ascii="Times New Roman" w:hAnsi="Times New Roman" w:cs="Times New Roman"/>
          <w:lang w:val="en-US"/>
        </w:rPr>
      </w:pPr>
      <w:ins w:id="5511" w:author="erradi" w:date="2011-08-06T10:44:00Z">
        <w:r w:rsidRPr="005D47B1">
          <w:rPr>
            <w:rFonts w:ascii="Times New Roman" w:hAnsi="Times New Roman" w:cs="Times New Roman"/>
            <w:lang w:val="en-US"/>
          </w:rPr>
          <w:t xml:space="preserve">Referring to the example discussed in Section 2.3, let us assume that the roles P (patient), R (receptionist) and D (doctor) are to be implemented on three different components, also called P, R and D, respectively. This means that </w:t>
        </w:r>
        <w:proofErr w:type="gramStart"/>
        <w:r w:rsidRPr="005D47B1">
          <w:rPr>
            <w:rFonts w:ascii="Times New Roman" w:hAnsi="Times New Roman" w:cs="Times New Roman"/>
            <w:lang w:val="en-US"/>
          </w:rPr>
          <w:t>Alloc(</w:t>
        </w:r>
        <w:proofErr w:type="gramEnd"/>
        <w:r w:rsidRPr="005D47B1">
          <w:rPr>
            <w:rFonts w:ascii="Times New Roman" w:hAnsi="Times New Roman" w:cs="Times New Roman"/>
            <w:lang w:val="en-US"/>
          </w:rPr>
          <w:t>P)=P, Alloc(R)=R and Alloc(D)=D. In the following we explain how the algorithm described in Section 3 can be used to derive the behavior of these components such that they realize the correct coordination of activities among these three components. We start out with the definition of the collaboration behavior given in Section 2.3, as follows:</w:t>
        </w:r>
      </w:ins>
    </w:p>
    <w:p w:rsidR="00541083" w:rsidRPr="005D47B1" w:rsidRDefault="00541083" w:rsidP="00541083">
      <w:pPr>
        <w:pStyle w:val="p1a"/>
        <w:ind w:left="708" w:firstLine="720"/>
        <w:rPr>
          <w:ins w:id="5512" w:author="erradi" w:date="2011-08-06T10:44:00Z"/>
          <w:rFonts w:ascii="Times New Roman" w:hAnsi="Times New Roman"/>
        </w:rPr>
      </w:pPr>
      <w:ins w:id="5513" w:author="erradi" w:date="2011-08-06T10:44:00Z">
        <w:r w:rsidRPr="005D47B1">
          <w:rPr>
            <w:rFonts w:ascii="Times New Roman" w:hAnsi="Times New Roman"/>
          </w:rPr>
          <w:t>&lt;w</w:t>
        </w:r>
        <w:proofErr w:type="gramStart"/>
        <w:r w:rsidRPr="005D47B1">
          <w:rPr>
            <w:rFonts w:ascii="Times New Roman" w:hAnsi="Times New Roman"/>
          </w:rPr>
          <w:t>&gt;{</w:t>
        </w:r>
        <w:proofErr w:type="gramEnd"/>
        <w:r w:rsidRPr="005D47B1">
          <w:rPr>
            <w:rFonts w:ascii="Times New Roman" w:hAnsi="Times New Roman"/>
          </w:rPr>
          <w:t xml:space="preserve">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 &lt;wait&gt;{P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perscript"/>
          </w:rPr>
          <w:t xml:space="preserve">  </w:t>
        </w:r>
        <w:r w:rsidRPr="005D47B1">
          <w:rPr>
            <w:rFonts w:ascii="Times New Roman" w:hAnsi="Times New Roman"/>
          </w:rPr>
          <w:t xml:space="preserve"> *</w:t>
        </w:r>
        <w:r w:rsidRPr="005D47B1">
          <w:rPr>
            <w:rFonts w:ascii="Times New Roman" w:hAnsi="Times New Roman"/>
            <w:vertAlign w:val="subscript"/>
          </w:rPr>
          <w:t>w</w:t>
        </w:r>
        <w:r w:rsidRPr="005D47B1">
          <w:rPr>
            <w:rFonts w:ascii="Times New Roman" w:hAnsi="Times New Roman"/>
          </w:rPr>
          <w:t xml:space="preserve"> ε       </w:t>
        </w:r>
      </w:ins>
    </w:p>
    <w:p w:rsidR="00541083" w:rsidRPr="005D47B1" w:rsidRDefault="00541083" w:rsidP="00541083">
      <w:pPr>
        <w:pStyle w:val="p1a"/>
        <w:ind w:left="708" w:firstLine="720"/>
        <w:rPr>
          <w:ins w:id="5514" w:author="erradi" w:date="2011-08-06T10:44:00Z"/>
          <w:rFonts w:ascii="Times New Roman" w:hAnsi="Times New Roman"/>
          <w:vertAlign w:val="superscript"/>
        </w:rPr>
      </w:pPr>
      <w:ins w:id="5515" w:author="erradi" w:date="2011-08-06T10:44:00Z">
        <w:r w:rsidRPr="005D47B1">
          <w:rPr>
            <w:rFonts w:ascii="Times New Roman" w:hAnsi="Times New Roman"/>
          </w:rPr>
          <w:t xml:space="preserve"> &lt;</w:t>
        </w:r>
        <w:proofErr w:type="gramStart"/>
        <w:r w:rsidRPr="005D47B1">
          <w:rPr>
            <w:rFonts w:ascii="Times New Roman" w:hAnsi="Times New Roman"/>
          </w:rPr>
          <w:t>act</w:t>
        </w:r>
        <w:proofErr w:type="gramEnd"/>
        <w:r w:rsidRPr="005D47B1">
          <w:rPr>
            <w:rFonts w:ascii="Times New Roman" w:hAnsi="Times New Roman"/>
          </w:rPr>
          <w: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w:t>
        </w:r>
        <w:r w:rsidRPr="005D47B1">
          <w:rPr>
            <w:rFonts w:ascii="Times New Roman" w:hAnsi="Times New Roman"/>
            <w:vertAlign w:val="superscript"/>
          </w:rPr>
          <w:t xml:space="preserve">  </w:t>
        </w:r>
        <w:r w:rsidRPr="005D47B1">
          <w:rPr>
            <w:rFonts w:ascii="Times New Roman" w:hAnsi="Times New Roman"/>
          </w:rPr>
          <w:t xml:space="preserve"> =  &lt;assign&gt;{</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  ;</w:t>
        </w:r>
        <w:r w:rsidRPr="005D47B1">
          <w:rPr>
            <w:rFonts w:ascii="Times New Roman" w:hAnsi="Times New Roman"/>
            <w:vertAlign w:val="subscript"/>
          </w:rPr>
          <w:t>w</w:t>
        </w:r>
        <w:r w:rsidRPr="005D47B1">
          <w:rPr>
            <w:rFonts w:ascii="Times New Roman" w:hAnsi="Times New Roman"/>
          </w:rPr>
          <w:t xml:space="preserve">  &lt;consult&gt;{P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D</w:t>
        </w:r>
        <w:r w:rsidRPr="005D47B1">
          <w:rPr>
            <w:rFonts w:ascii="Times New Roman" w:hAnsi="Times New Roman"/>
            <w:vertAlign w:val="subscript"/>
          </w:rPr>
          <w:t>t</w:t>
        </w:r>
        <w:r w:rsidRPr="005D47B1">
          <w:rPr>
            <w:rFonts w:ascii="Times New Roman" w:hAnsi="Times New Roman"/>
          </w:rPr>
          <w:t xml:space="preserve">} </w:t>
        </w:r>
      </w:ins>
    </w:p>
    <w:p w:rsidR="00541083" w:rsidRPr="005D47B1" w:rsidRDefault="00541083" w:rsidP="00541083">
      <w:pPr>
        <w:pStyle w:val="p1a"/>
        <w:ind w:left="708" w:firstLine="720"/>
        <w:rPr>
          <w:ins w:id="5516" w:author="erradi" w:date="2011-08-06T10:44:00Z"/>
          <w:rFonts w:ascii="Times New Roman" w:hAnsi="Times New Roman"/>
        </w:rPr>
      </w:pPr>
      <w:ins w:id="5517" w:author="erradi" w:date="2011-08-06T10:44:00Z">
        <w:r w:rsidRPr="005D47B1">
          <w:rPr>
            <w:rFonts w:ascii="Times New Roman" w:hAnsi="Times New Roman"/>
          </w:rPr>
          <w:t xml:space="preserve"> &lt;telemed&gt; = &lt;registr&gt;{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Pr="005D47B1" w:rsidRDefault="00541083" w:rsidP="00541083">
      <w:pPr>
        <w:ind w:left="708"/>
        <w:jc w:val="both"/>
        <w:rPr>
          <w:ins w:id="5518" w:author="erradi" w:date="2011-08-06T10:44:00Z"/>
          <w:rFonts w:ascii="Times New Roman" w:hAnsi="Times New Roman" w:cs="Times New Roman"/>
          <w:lang w:val="en-US"/>
        </w:rPr>
      </w:pPr>
      <w:ins w:id="5519" w:author="erradi" w:date="2011-08-06T10:44:00Z">
        <w:r w:rsidRPr="005D47B1">
          <w:rPr>
            <w:rFonts w:ascii="Times New Roman" w:hAnsi="Times New Roman" w:cs="Times New Roman"/>
            <w:lang w:val="en-US"/>
          </w:rPr>
          <w:t xml:space="preserve">Let us first determine the behavior for the sub-activities &lt;w&gt; and &lt;act&gt; at each of the three components: </w:t>
        </w:r>
      </w:ins>
    </w:p>
    <w:p w:rsidR="00541083" w:rsidRPr="005D47B1" w:rsidRDefault="00541083" w:rsidP="00541083">
      <w:pPr>
        <w:pStyle w:val="p1a"/>
        <w:ind w:left="1428"/>
        <w:rPr>
          <w:ins w:id="5520" w:author="erradi" w:date="2011-08-06T10:44:00Z"/>
          <w:rFonts w:ascii="Times New Roman" w:hAnsi="Times New Roman"/>
        </w:rPr>
      </w:pPr>
      <w:ins w:id="5521" w:author="erradi" w:date="2011-08-06T10:44:00Z">
        <w:r w:rsidRPr="005D47B1">
          <w:rPr>
            <w:rFonts w:ascii="Times New Roman" w:hAnsi="Times New Roman"/>
          </w:rPr>
          <w:t>T</w:t>
        </w:r>
        <w:r w:rsidRPr="005D47B1">
          <w:rPr>
            <w:rFonts w:ascii="Times New Roman" w:hAnsi="Times New Roman"/>
            <w:vertAlign w:val="subscript"/>
          </w:rPr>
          <w:t>P</w:t>
        </w:r>
        <w:r w:rsidRPr="005D47B1">
          <w:rPr>
            <w:rFonts w:ascii="Times New Roman" w:hAnsi="Times New Roman"/>
          </w:rPr>
          <w:t xml:space="preserve"> (&lt;w&gt;) = T</w:t>
        </w:r>
        <w:r w:rsidRPr="005D47B1">
          <w:rPr>
            <w:rFonts w:ascii="Times New Roman" w:hAnsi="Times New Roman"/>
            <w:vertAlign w:val="subscript"/>
          </w:rPr>
          <w:t>P</w:t>
        </w:r>
        <w:r w:rsidRPr="005D47B1">
          <w:rPr>
            <w:rFonts w:ascii="Times New Roman" w:hAnsi="Times New Roman"/>
          </w:rPr>
          <w:t xml:space="preserve"> (&lt;wait&gt;) </w:t>
        </w:r>
        <w:proofErr w:type="gramStart"/>
        <w:r w:rsidRPr="005D47B1">
          <w:rPr>
            <w:rFonts w:ascii="Times New Roman" w:hAnsi="Times New Roman"/>
          </w:rPr>
          <w:t>* ;</w:t>
        </w:r>
        <w:proofErr w:type="gramEnd"/>
        <w:r w:rsidRPr="005D47B1">
          <w:rPr>
            <w:rFonts w:ascii="Times New Roman" w:hAnsi="Times New Roman"/>
          </w:rPr>
          <w:t xml:space="preserve"> receive cim(y) from R</w:t>
        </w:r>
      </w:ins>
    </w:p>
    <w:p w:rsidR="00541083" w:rsidRPr="005D47B1" w:rsidRDefault="00541083" w:rsidP="00541083">
      <w:pPr>
        <w:pStyle w:val="p1a"/>
        <w:ind w:left="1428"/>
        <w:rPr>
          <w:ins w:id="5522" w:author="erradi" w:date="2011-08-06T10:44:00Z"/>
          <w:rFonts w:ascii="Times New Roman" w:hAnsi="Times New Roman"/>
        </w:rPr>
      </w:pPr>
      <w:ins w:id="5523" w:author="erradi" w:date="2011-08-06T10:44:00Z">
        <w:r w:rsidRPr="005D47B1">
          <w:rPr>
            <w:rFonts w:ascii="Times New Roman" w:hAnsi="Times New Roman"/>
          </w:rPr>
          <w:t>T</w:t>
        </w:r>
        <w:r w:rsidRPr="005D47B1">
          <w:rPr>
            <w:rFonts w:ascii="Times New Roman" w:hAnsi="Times New Roman"/>
            <w:vertAlign w:val="subscript"/>
          </w:rPr>
          <w:t>P</w:t>
        </w:r>
        <w:r w:rsidRPr="005D47B1">
          <w:rPr>
            <w:rFonts w:ascii="Times New Roman" w:hAnsi="Times New Roman"/>
          </w:rPr>
          <w:t xml:space="preserve"> (&lt;act&gt;) = T</w:t>
        </w:r>
        <w:r w:rsidRPr="005D47B1">
          <w:rPr>
            <w:rFonts w:ascii="Times New Roman" w:hAnsi="Times New Roman"/>
            <w:vertAlign w:val="subscript"/>
          </w:rPr>
          <w:t>P</w:t>
        </w:r>
        <w:r w:rsidRPr="005D47B1">
          <w:rPr>
            <w:rFonts w:ascii="Times New Roman" w:hAnsi="Times New Roman"/>
          </w:rPr>
          <w:t xml:space="preserve"> (&lt;consult&gt;)   (* P is not involved in &lt;assign&gt; *)</w:t>
        </w:r>
      </w:ins>
    </w:p>
    <w:p w:rsidR="00541083" w:rsidRPr="005D47B1" w:rsidRDefault="00541083" w:rsidP="00541083">
      <w:pPr>
        <w:pStyle w:val="p1a"/>
        <w:ind w:left="1428"/>
        <w:rPr>
          <w:ins w:id="5524" w:author="erradi" w:date="2011-08-06T10:44:00Z"/>
          <w:rFonts w:ascii="Times New Roman" w:hAnsi="Times New Roman"/>
        </w:rPr>
      </w:pPr>
      <w:ins w:id="5525" w:author="erradi" w:date="2011-08-06T10:44:00Z">
        <w:r w:rsidRPr="005D47B1">
          <w:rPr>
            <w:rFonts w:ascii="Times New Roman" w:hAnsi="Times New Roman"/>
          </w:rPr>
          <w:t>T</w:t>
        </w:r>
        <w:r w:rsidRPr="005D47B1">
          <w:rPr>
            <w:rFonts w:ascii="Times New Roman" w:hAnsi="Times New Roman"/>
            <w:vertAlign w:val="subscript"/>
          </w:rPr>
          <w:t>R</w:t>
        </w:r>
        <w:r w:rsidRPr="005D47B1">
          <w:rPr>
            <w:rFonts w:ascii="Times New Roman" w:hAnsi="Times New Roman"/>
          </w:rPr>
          <w:t xml:space="preserve"> (&lt;w&gt;) = T</w:t>
        </w:r>
        <w:r w:rsidRPr="005D47B1">
          <w:rPr>
            <w:rFonts w:ascii="Times New Roman" w:hAnsi="Times New Roman"/>
            <w:vertAlign w:val="subscript"/>
          </w:rPr>
          <w:t>R</w:t>
        </w:r>
        <w:r w:rsidRPr="005D47B1">
          <w:rPr>
            <w:rFonts w:ascii="Times New Roman" w:hAnsi="Times New Roman"/>
          </w:rPr>
          <w:t xml:space="preserve"> (&lt;wait&gt;) </w:t>
        </w:r>
        <w:proofErr w:type="gramStart"/>
        <w:r w:rsidRPr="005D47B1">
          <w:rPr>
            <w:rFonts w:ascii="Times New Roman" w:hAnsi="Times New Roman"/>
          </w:rPr>
          <w:t>* ;</w:t>
        </w:r>
        <w:proofErr w:type="gramEnd"/>
        <w:r w:rsidRPr="005D47B1">
          <w:rPr>
            <w:rFonts w:ascii="Times New Roman" w:hAnsi="Times New Roman"/>
          </w:rPr>
          <w:t xml:space="preserve"> send cim(y) to P</w:t>
        </w:r>
      </w:ins>
    </w:p>
    <w:p w:rsidR="00541083" w:rsidRPr="005D47B1" w:rsidRDefault="00541083" w:rsidP="00541083">
      <w:pPr>
        <w:pStyle w:val="p1a"/>
        <w:ind w:left="1428"/>
        <w:rPr>
          <w:ins w:id="5526" w:author="erradi" w:date="2011-08-06T10:44:00Z"/>
          <w:rFonts w:ascii="Times New Roman" w:hAnsi="Times New Roman"/>
        </w:rPr>
      </w:pPr>
      <w:ins w:id="5527" w:author="erradi" w:date="2011-08-06T10:44:00Z">
        <w:r w:rsidRPr="005D47B1">
          <w:rPr>
            <w:rFonts w:ascii="Times New Roman" w:hAnsi="Times New Roman"/>
          </w:rPr>
          <w:t>T</w:t>
        </w:r>
        <w:r w:rsidRPr="005D47B1">
          <w:rPr>
            <w:rFonts w:ascii="Times New Roman" w:hAnsi="Times New Roman"/>
            <w:vertAlign w:val="subscript"/>
          </w:rPr>
          <w:t>R</w:t>
        </w:r>
        <w:r w:rsidRPr="005D47B1">
          <w:rPr>
            <w:rFonts w:ascii="Times New Roman" w:hAnsi="Times New Roman"/>
          </w:rPr>
          <w:t xml:space="preserve"> (&lt;act&gt;) = T</w:t>
        </w:r>
        <w:r w:rsidRPr="005D47B1">
          <w:rPr>
            <w:rFonts w:ascii="Times New Roman" w:hAnsi="Times New Roman"/>
            <w:vertAlign w:val="subscript"/>
          </w:rPr>
          <w:t>R</w:t>
        </w:r>
        <w:r w:rsidRPr="005D47B1">
          <w:rPr>
            <w:rFonts w:ascii="Times New Roman" w:hAnsi="Times New Roman"/>
          </w:rPr>
          <w:t xml:space="preserve"> (&lt;assign&gt;)   (* R is not involved in &lt;consult&gt; *)</w:t>
        </w:r>
      </w:ins>
    </w:p>
    <w:p w:rsidR="00541083" w:rsidRPr="005D47B1" w:rsidRDefault="00541083" w:rsidP="00541083">
      <w:pPr>
        <w:pStyle w:val="p1a"/>
        <w:ind w:left="1428"/>
        <w:rPr>
          <w:ins w:id="5528" w:author="erradi" w:date="2011-08-06T10:44:00Z"/>
          <w:rFonts w:ascii="Times New Roman" w:hAnsi="Times New Roman"/>
        </w:rPr>
      </w:pPr>
      <w:ins w:id="5529" w:author="erradi" w:date="2011-08-06T10:44:00Z">
        <w:r w:rsidRPr="005D47B1">
          <w:rPr>
            <w:rFonts w:ascii="Times New Roman" w:hAnsi="Times New Roman"/>
          </w:rPr>
          <w:t>T</w:t>
        </w:r>
        <w:r w:rsidRPr="005D47B1">
          <w:rPr>
            <w:rFonts w:ascii="Times New Roman" w:hAnsi="Times New Roman"/>
            <w:vertAlign w:val="subscript"/>
          </w:rPr>
          <w:t>D</w:t>
        </w:r>
        <w:r w:rsidRPr="005D47B1">
          <w:rPr>
            <w:rFonts w:ascii="Times New Roman" w:hAnsi="Times New Roman"/>
          </w:rPr>
          <w:t xml:space="preserve"> (&lt;w&gt;) = ε</w:t>
        </w:r>
      </w:ins>
    </w:p>
    <w:p w:rsidR="00541083" w:rsidRPr="005D47B1" w:rsidRDefault="00541083" w:rsidP="00541083">
      <w:pPr>
        <w:pStyle w:val="p1a"/>
        <w:ind w:left="1428"/>
        <w:rPr>
          <w:ins w:id="5530" w:author="erradi" w:date="2011-08-06T10:44:00Z"/>
          <w:rFonts w:ascii="Times New Roman" w:hAnsi="Times New Roman"/>
        </w:rPr>
      </w:pPr>
      <w:ins w:id="5531" w:author="erradi" w:date="2011-08-06T10:44:00Z">
        <w:r w:rsidRPr="005D47B1">
          <w:rPr>
            <w:rFonts w:ascii="Times New Roman" w:hAnsi="Times New Roman"/>
          </w:rPr>
          <w:t>T</w:t>
        </w:r>
        <w:r w:rsidRPr="005D47B1">
          <w:rPr>
            <w:rFonts w:ascii="Times New Roman" w:hAnsi="Times New Roman"/>
            <w:vertAlign w:val="subscript"/>
          </w:rPr>
          <w:t>D</w:t>
        </w:r>
        <w:r w:rsidRPr="005D47B1">
          <w:rPr>
            <w:rFonts w:ascii="Times New Roman" w:hAnsi="Times New Roman"/>
          </w:rPr>
          <w:t xml:space="preserve"> (&lt;act&gt;) = T</w:t>
        </w:r>
        <w:r w:rsidRPr="005D47B1">
          <w:rPr>
            <w:rFonts w:ascii="Times New Roman" w:hAnsi="Times New Roman"/>
            <w:vertAlign w:val="subscript"/>
          </w:rPr>
          <w:t>D</w:t>
        </w:r>
        <w:r w:rsidRPr="005D47B1">
          <w:rPr>
            <w:rFonts w:ascii="Times New Roman" w:hAnsi="Times New Roman"/>
          </w:rPr>
          <w:t xml:space="preserve"> (&lt;assign&gt;</w:t>
        </w:r>
        <w:proofErr w:type="gramStart"/>
        <w:r w:rsidRPr="005D47B1">
          <w:rPr>
            <w:rFonts w:ascii="Times New Roman" w:hAnsi="Times New Roman"/>
          </w:rPr>
          <w:t>) ;</w:t>
        </w:r>
        <w:proofErr w:type="gramEnd"/>
        <w:r w:rsidRPr="005D47B1">
          <w:rPr>
            <w:rFonts w:ascii="Times New Roman" w:hAnsi="Times New Roman"/>
          </w:rPr>
          <w:t xml:space="preserve"> T</w:t>
        </w:r>
        <w:r w:rsidRPr="005D47B1">
          <w:rPr>
            <w:rFonts w:ascii="Times New Roman" w:hAnsi="Times New Roman"/>
            <w:vertAlign w:val="subscript"/>
          </w:rPr>
          <w:t>D</w:t>
        </w:r>
        <w:r w:rsidRPr="005D47B1">
          <w:rPr>
            <w:rFonts w:ascii="Times New Roman" w:hAnsi="Times New Roman"/>
          </w:rPr>
          <w:t xml:space="preserve"> (&lt;consult&gt;)</w:t>
        </w:r>
      </w:ins>
    </w:p>
    <w:p w:rsidR="00541083" w:rsidRPr="005D47B1" w:rsidRDefault="00541083" w:rsidP="00541083">
      <w:pPr>
        <w:pStyle w:val="p1a"/>
        <w:ind w:left="708"/>
        <w:rPr>
          <w:ins w:id="5532" w:author="erradi" w:date="2011-08-06T10:44:00Z"/>
          <w:rFonts w:ascii="Times New Roman" w:hAnsi="Times New Roman"/>
        </w:rPr>
      </w:pPr>
      <w:ins w:id="5533" w:author="erradi" w:date="2011-08-06T10:44:00Z">
        <w:r w:rsidRPr="005D47B1">
          <w:rPr>
            <w:rFonts w:ascii="Times New Roman" w:hAnsi="Times New Roman"/>
          </w:rPr>
          <w:t xml:space="preserve">For the sub-collaboration &lt;act&gt; for example, the rule of Table 4 indicates </w:t>
        </w:r>
        <w:proofErr w:type="gramStart"/>
        <w:r w:rsidRPr="005D47B1">
          <w:rPr>
            <w:rFonts w:ascii="Times New Roman" w:hAnsi="Times New Roman"/>
          </w:rPr>
          <w:t>that  T</w:t>
        </w:r>
        <w:r w:rsidRPr="005D47B1">
          <w:rPr>
            <w:rFonts w:ascii="Times New Roman" w:hAnsi="Times New Roman"/>
            <w:vertAlign w:val="subscript"/>
          </w:rPr>
          <w:t>P</w:t>
        </w:r>
        <w:proofErr w:type="gramEnd"/>
        <w:r w:rsidRPr="005D47B1">
          <w:rPr>
            <w:rFonts w:ascii="Times New Roman" w:hAnsi="Times New Roman"/>
          </w:rPr>
          <w:t xml:space="preserve"> (&lt;act&gt;) = T</w:t>
        </w:r>
        <w:r w:rsidRPr="005D47B1">
          <w:rPr>
            <w:rFonts w:ascii="Times New Roman" w:hAnsi="Times New Roman"/>
            <w:vertAlign w:val="subscript"/>
          </w:rPr>
          <w:t>P</w:t>
        </w:r>
        <w:r w:rsidRPr="005D47B1">
          <w:rPr>
            <w:rFonts w:ascii="Times New Roman" w:hAnsi="Times New Roman"/>
          </w:rPr>
          <w:t xml:space="preserve"> (&lt;assign&gt;) ; T</w:t>
        </w:r>
        <w:r w:rsidRPr="005D47B1">
          <w:rPr>
            <w:rFonts w:ascii="Times New Roman" w:hAnsi="Times New Roman"/>
            <w:vertAlign w:val="subscript"/>
          </w:rPr>
          <w:t>P</w:t>
        </w:r>
        <w:r w:rsidRPr="005D47B1">
          <w:rPr>
            <w:rFonts w:ascii="Times New Roman" w:hAnsi="Times New Roman"/>
          </w:rPr>
          <w:t xml:space="preserve"> (&lt;consult&gt;), however, T</w:t>
        </w:r>
        <w:r w:rsidRPr="005D47B1">
          <w:rPr>
            <w:rFonts w:ascii="Times New Roman" w:hAnsi="Times New Roman"/>
            <w:vertAlign w:val="subscript"/>
          </w:rPr>
          <w:t>P</w:t>
        </w:r>
        <w:r w:rsidRPr="005D47B1">
          <w:rPr>
            <w:rFonts w:ascii="Times New Roman" w:hAnsi="Times New Roman"/>
          </w:rPr>
          <w:t xml:space="preserve"> (&lt;assign&gt;)  is empty since the component P (and the role P) is not involved in the &lt;assign&gt; sub-collaboration. For the behavior of component P for the sub-collaboration &lt;w&gt;, we have to evaluate the rule of Table 4 for C = C</w:t>
        </w:r>
        <w:r w:rsidRPr="005D47B1">
          <w:rPr>
            <w:rFonts w:ascii="Times New Roman" w:hAnsi="Times New Roman"/>
            <w:vertAlign w:val="subscript"/>
          </w:rPr>
          <w:t>1</w:t>
        </w:r>
        <w:r w:rsidRPr="005D47B1">
          <w:rPr>
            <w:rFonts w:ascii="Times New Roman" w:hAnsi="Times New Roman"/>
          </w:rPr>
          <w:t xml:space="preserve"> *</w:t>
        </w:r>
        <w:r w:rsidRPr="005D47B1">
          <w:rPr>
            <w:rFonts w:ascii="Times New Roman" w:hAnsi="Times New Roman"/>
            <w:vertAlign w:val="subscript"/>
          </w:rPr>
          <w:t xml:space="preserve"> w</w:t>
        </w:r>
        <w:r w:rsidRPr="005D47B1">
          <w:rPr>
            <w:rFonts w:ascii="Times New Roman" w:hAnsi="Times New Roman"/>
          </w:rPr>
          <w:t xml:space="preserve"> C</w:t>
        </w:r>
        <w:r w:rsidRPr="005D47B1">
          <w:rPr>
            <w:rFonts w:ascii="Times New Roman" w:hAnsi="Times New Roman"/>
            <w:vertAlign w:val="subscript"/>
          </w:rPr>
          <w:t>2</w:t>
        </w:r>
        <w:r w:rsidRPr="005D47B1">
          <w:rPr>
            <w:rFonts w:ascii="Times New Roman" w:hAnsi="Times New Roman"/>
          </w:rPr>
          <w:t xml:space="preserve"> where C</w:t>
        </w:r>
        <w:r w:rsidRPr="005D47B1">
          <w:rPr>
            <w:rFonts w:ascii="Times New Roman" w:hAnsi="Times New Roman"/>
            <w:vertAlign w:val="subscript"/>
          </w:rPr>
          <w:t>1</w:t>
        </w:r>
        <w:r w:rsidRPr="005D47B1">
          <w:rPr>
            <w:rFonts w:ascii="Times New Roman" w:hAnsi="Times New Roman"/>
          </w:rPr>
          <w:t xml:space="preserve"> = &lt;wait</w:t>
        </w:r>
        <w:proofErr w:type="gramStart"/>
        <w:r w:rsidRPr="005D47B1">
          <w:rPr>
            <w:rFonts w:ascii="Times New Roman" w:hAnsi="Times New Roman"/>
          </w:rPr>
          <w:t>&gt;{</w:t>
        </w:r>
        <w:proofErr w:type="gramEnd"/>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perscript"/>
          </w:rPr>
          <w:t xml:space="preserve">  </w:t>
        </w:r>
        <w:r w:rsidRPr="005D47B1">
          <w:rPr>
            <w:rFonts w:ascii="Times New Roman" w:hAnsi="Times New Roman"/>
          </w:rPr>
          <w:t xml:space="preserve"> and  C</w:t>
        </w:r>
        <w:r w:rsidRPr="005D47B1">
          <w:rPr>
            <w:rFonts w:ascii="Times New Roman" w:hAnsi="Times New Roman"/>
            <w:vertAlign w:val="subscript"/>
          </w:rPr>
          <w:t>2</w:t>
        </w:r>
        <w:r w:rsidRPr="005D47B1">
          <w:rPr>
            <w:rFonts w:ascii="Times New Roman" w:hAnsi="Times New Roman"/>
          </w:rPr>
          <w:t xml:space="preserve"> = ε . Since </w:t>
        </w:r>
        <w:proofErr w:type="gramStart"/>
        <w:r w:rsidRPr="005D47B1">
          <w:rPr>
            <w:rFonts w:ascii="Times New Roman" w:hAnsi="Times New Roman"/>
            <w:i/>
          </w:rPr>
          <w:t>“ P</w:t>
        </w:r>
        <w:proofErr w:type="gramEnd"/>
        <w:r w:rsidRPr="005D47B1">
          <w:rPr>
            <w:rFonts w:ascii="Times New Roman" w:hAnsi="Times New Roman"/>
            <w:i/>
          </w:rPr>
          <w:t xml:space="preserve"> in Alloc(SR(C</w:t>
        </w:r>
        <w:r w:rsidRPr="005D47B1">
          <w:rPr>
            <w:rFonts w:ascii="Times New Roman" w:hAnsi="Times New Roman"/>
            <w:i/>
            <w:vertAlign w:val="subscript"/>
          </w:rPr>
          <w:t>1</w:t>
        </w:r>
        <w:r w:rsidRPr="005D47B1">
          <w:rPr>
            <w:rFonts w:ascii="Times New Roman" w:hAnsi="Times New Roman"/>
            <w:i/>
          </w:rPr>
          <w:t xml:space="preserve">))” </w:t>
        </w:r>
        <w:r w:rsidRPr="005D47B1">
          <w:rPr>
            <w:rFonts w:ascii="Times New Roman" w:hAnsi="Times New Roman"/>
          </w:rPr>
          <w:t>is false and</w:t>
        </w:r>
        <w:r w:rsidRPr="005D47B1">
          <w:rPr>
            <w:rFonts w:ascii="Times New Roman" w:hAnsi="Times New Roman"/>
            <w:i/>
          </w:rPr>
          <w:t xml:space="preserve"> “ P in (Alloc(PR(C</w:t>
        </w:r>
        <w:r w:rsidRPr="005D47B1">
          <w:rPr>
            <w:rFonts w:ascii="Times New Roman" w:hAnsi="Times New Roman"/>
            <w:i/>
            <w:vertAlign w:val="subscript"/>
          </w:rPr>
          <w:t>1</w:t>
        </w:r>
        <w:r w:rsidRPr="005D47B1">
          <w:rPr>
            <w:rFonts w:ascii="Times New Roman" w:hAnsi="Times New Roman"/>
            <w:i/>
          </w:rPr>
          <w:t>)) - Alloc(PR(C</w:t>
        </w:r>
        <w:r w:rsidRPr="005D47B1">
          <w:rPr>
            <w:rFonts w:ascii="Times New Roman" w:hAnsi="Times New Roman"/>
            <w:i/>
            <w:vertAlign w:val="subscript"/>
          </w:rPr>
          <w:t>2</w:t>
        </w:r>
        <w:r w:rsidRPr="005D47B1">
          <w:rPr>
            <w:rFonts w:ascii="Times New Roman" w:hAnsi="Times New Roman"/>
            <w:i/>
          </w:rPr>
          <w:t xml:space="preserve">)))” </w:t>
        </w:r>
        <w:r w:rsidRPr="005D47B1">
          <w:rPr>
            <w:rFonts w:ascii="Times New Roman" w:hAnsi="Times New Roman"/>
          </w:rPr>
          <w:t>is true,</w:t>
        </w:r>
        <w:r w:rsidRPr="005D47B1">
          <w:rPr>
            <w:rFonts w:ascii="Times New Roman" w:hAnsi="Times New Roman"/>
            <w:i/>
          </w:rPr>
          <w:t xml:space="preserve"> </w:t>
        </w:r>
        <w:r w:rsidRPr="005D47B1">
          <w:rPr>
            <w:rFonts w:ascii="Times New Roman" w:hAnsi="Times New Roman"/>
          </w:rPr>
          <w:t>we get the expression given above.</w:t>
        </w:r>
      </w:ins>
    </w:p>
    <w:p w:rsidR="00541083" w:rsidRPr="005D47B1" w:rsidRDefault="00541083" w:rsidP="00541083">
      <w:pPr>
        <w:ind w:left="708"/>
        <w:jc w:val="both"/>
        <w:rPr>
          <w:ins w:id="5534" w:author="erradi" w:date="2011-08-06T10:44:00Z"/>
          <w:rFonts w:ascii="Times New Roman" w:hAnsi="Times New Roman" w:cs="Times New Roman"/>
          <w:lang w:val="en-US"/>
        </w:rPr>
      </w:pPr>
      <w:ins w:id="5535" w:author="erradi" w:date="2011-08-06T10:44:00Z">
        <w:r w:rsidRPr="005D47B1">
          <w:rPr>
            <w:rFonts w:ascii="Times New Roman" w:hAnsi="Times New Roman" w:cs="Times New Roman"/>
            <w:lang w:val="en-US"/>
          </w:rPr>
          <w:t>Now let us determine the behaviors of the three components for the &lt;telemed&gt; activity. Applying the rules of Table 4, we obtain the following behaviors for all components c = P, R or D:</w:t>
        </w:r>
      </w:ins>
    </w:p>
    <w:p w:rsidR="00541083" w:rsidRPr="005D47B1" w:rsidRDefault="00541083" w:rsidP="00541083">
      <w:pPr>
        <w:pStyle w:val="p1a"/>
        <w:ind w:left="1428"/>
        <w:rPr>
          <w:ins w:id="5536" w:author="erradi" w:date="2011-08-06T10:44:00Z"/>
          <w:rFonts w:ascii="Times New Roman" w:hAnsi="Times New Roman"/>
        </w:rPr>
      </w:pPr>
      <w:ins w:id="5537" w:author="erradi" w:date="2011-08-06T10:44:00Z">
        <w:r w:rsidRPr="005D47B1">
          <w:rPr>
            <w:rFonts w:ascii="Times New Roman" w:hAnsi="Times New Roman"/>
          </w:rPr>
          <w:t>T</w:t>
        </w:r>
        <w:r w:rsidRPr="005D47B1">
          <w:rPr>
            <w:rFonts w:ascii="Times New Roman" w:hAnsi="Times New Roman"/>
            <w:vertAlign w:val="subscript"/>
          </w:rPr>
          <w:t>c</w:t>
        </w:r>
        <w:r w:rsidRPr="005D47B1">
          <w:rPr>
            <w:rFonts w:ascii="Times New Roman" w:hAnsi="Times New Roman"/>
          </w:rPr>
          <w:t xml:space="preserve"> (&lt;telemed&gt;) = T</w:t>
        </w:r>
        <w:r w:rsidRPr="005D47B1">
          <w:rPr>
            <w:rFonts w:ascii="Times New Roman" w:hAnsi="Times New Roman"/>
            <w:vertAlign w:val="subscript"/>
          </w:rPr>
          <w:t>c</w:t>
        </w:r>
        <w:r w:rsidRPr="005D47B1">
          <w:rPr>
            <w:rFonts w:ascii="Times New Roman" w:hAnsi="Times New Roman"/>
          </w:rPr>
          <w:t xml:space="preserve"> (&lt;registr&gt;</w:t>
        </w:r>
        <w:proofErr w:type="gramStart"/>
        <w:r w:rsidRPr="005D47B1">
          <w:rPr>
            <w:rFonts w:ascii="Times New Roman" w:hAnsi="Times New Roman"/>
          </w:rPr>
          <w:t>) ;</w:t>
        </w:r>
        <w:proofErr w:type="gramEnd"/>
        <w:r w:rsidRPr="005D47B1">
          <w:rPr>
            <w:rFonts w:ascii="Times New Roman" w:hAnsi="Times New Roman"/>
          </w:rPr>
          <w:t xml:space="preserve"> T</w:t>
        </w:r>
        <w:r w:rsidRPr="005D47B1">
          <w:rPr>
            <w:rFonts w:ascii="Times New Roman" w:hAnsi="Times New Roman"/>
            <w:vertAlign w:val="subscript"/>
          </w:rPr>
          <w:t>c</w:t>
        </w:r>
        <w:r w:rsidRPr="005D47B1">
          <w:rPr>
            <w:rFonts w:ascii="Times New Roman" w:hAnsi="Times New Roman"/>
          </w:rPr>
          <w:t xml:space="preserve"> (&lt;w&gt;  |&gt;   </w:t>
        </w:r>
        <w:r w:rsidRPr="005D47B1">
          <w:rPr>
            <w:rFonts w:ascii="Times New Roman" w:hAnsi="Times New Roman"/>
            <w:lang w:val="en-CA"/>
          </w:rPr>
          <w:t xml:space="preserve">&lt;h-up&gt;; </w:t>
        </w:r>
        <w:r w:rsidRPr="005D47B1">
          <w:rPr>
            <w:rFonts w:ascii="Times New Roman" w:hAnsi="Times New Roman"/>
          </w:rPr>
          <w:t>ε    else &lt;act&gt; )</w:t>
        </w:r>
      </w:ins>
    </w:p>
    <w:p w:rsidR="00541083" w:rsidRPr="005D47B1" w:rsidRDefault="00541083" w:rsidP="00541083">
      <w:pPr>
        <w:spacing w:after="0" w:line="240" w:lineRule="auto"/>
        <w:ind w:left="708"/>
        <w:jc w:val="both"/>
        <w:rPr>
          <w:ins w:id="5538" w:author="erradi" w:date="2011-08-06T10:44:00Z"/>
          <w:rFonts w:ascii="Times New Roman" w:hAnsi="Times New Roman" w:cs="Times New Roman"/>
          <w:lang w:val="en-US"/>
        </w:rPr>
      </w:pPr>
      <w:ins w:id="5539" w:author="erradi" w:date="2011-08-06T10:44:00Z">
        <w:r w:rsidRPr="005D47B1">
          <w:rPr>
            <w:rFonts w:ascii="Times New Roman" w:hAnsi="Times New Roman" w:cs="Times New Roman"/>
            <w:lang w:val="en-US"/>
          </w:rPr>
          <w:tab/>
          <w:t xml:space="preserve">                         = T</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(&lt;registr&gt;</w:t>
        </w:r>
        <w:proofErr w:type="gramStart"/>
        <w:r w:rsidRPr="005D47B1">
          <w:rPr>
            <w:rFonts w:ascii="Times New Roman" w:hAnsi="Times New Roman" w:cs="Times New Roman"/>
            <w:lang w:val="en-US"/>
          </w:rPr>
          <w:t>) ;</w:t>
        </w:r>
        <w:proofErr w:type="gramEnd"/>
        <w:r w:rsidRPr="005D47B1">
          <w:rPr>
            <w:rFonts w:ascii="Times New Roman" w:hAnsi="Times New Roman" w:cs="Times New Roman"/>
            <w:lang w:val="en-US"/>
          </w:rPr>
          <w:t xml:space="preserve"> ( NormalBeh </w:t>
        </w:r>
        <w:r w:rsidRPr="005D47B1">
          <w:rPr>
            <w:rFonts w:ascii="Times New Roman" w:hAnsi="Times New Roman" w:cs="Times New Roman"/>
            <w:vertAlign w:val="subscript"/>
            <w:lang w:val="en-US"/>
          </w:rPr>
          <w:t xml:space="preserve">c </w:t>
        </w:r>
        <w:r w:rsidRPr="005D47B1">
          <w:rPr>
            <w:rFonts w:ascii="Times New Roman" w:hAnsi="Times New Roman" w:cs="Times New Roman"/>
            <w:lang w:val="en-US"/>
          </w:rPr>
          <w:t xml:space="preserve">  | |*  InterruptBeh </w:t>
        </w:r>
        <w:r w:rsidRPr="005D47B1">
          <w:rPr>
            <w:rFonts w:ascii="Times New Roman" w:hAnsi="Times New Roman" w:cs="Times New Roman"/>
            <w:vertAlign w:val="subscript"/>
            <w:lang w:val="en-US"/>
          </w:rPr>
          <w:t xml:space="preserve"> c</w:t>
        </w:r>
        <w:r w:rsidRPr="005D47B1">
          <w:rPr>
            <w:rFonts w:ascii="Times New Roman" w:hAnsi="Times New Roman" w:cs="Times New Roman"/>
            <w:lang w:val="en-US"/>
          </w:rPr>
          <w:t xml:space="preserve"> )</w:t>
        </w:r>
      </w:ins>
    </w:p>
    <w:p w:rsidR="00541083" w:rsidRPr="005D47B1" w:rsidRDefault="00541083" w:rsidP="00541083">
      <w:pPr>
        <w:spacing w:after="0" w:line="240" w:lineRule="auto"/>
        <w:ind w:left="708"/>
        <w:jc w:val="both"/>
        <w:rPr>
          <w:ins w:id="5540" w:author="erradi" w:date="2011-08-06T10:44:00Z"/>
          <w:rFonts w:ascii="Times New Roman" w:hAnsi="Times New Roman" w:cs="Times New Roman"/>
          <w:i/>
          <w:lang w:val="en-US"/>
        </w:rPr>
      </w:pPr>
      <w:proofErr w:type="gramStart"/>
      <w:ins w:id="5541" w:author="erradi" w:date="2011-08-06T10:44:00Z">
        <w:r w:rsidRPr="005D47B1">
          <w:rPr>
            <w:rFonts w:ascii="Times New Roman" w:hAnsi="Times New Roman" w:cs="Times New Roman"/>
            <w:lang w:val="en-US"/>
          </w:rPr>
          <w:lastRenderedPageBreak/>
          <w:t>where</w:t>
        </w:r>
        <w:proofErr w:type="gramEnd"/>
        <w:r w:rsidRPr="005D47B1">
          <w:rPr>
            <w:rFonts w:ascii="Times New Roman" w:hAnsi="Times New Roman" w:cs="Times New Roman"/>
            <w:lang w:val="en-US"/>
          </w:rPr>
          <w:t xml:space="preserve"> T</w:t>
        </w:r>
        <w:r w:rsidRPr="005D47B1">
          <w:rPr>
            <w:rFonts w:ascii="Times New Roman" w:hAnsi="Times New Roman" w:cs="Times New Roman"/>
            <w:vertAlign w:val="subscript"/>
            <w:lang w:val="en-US"/>
          </w:rPr>
          <w:t>D</w:t>
        </w:r>
        <w:r w:rsidRPr="005D47B1">
          <w:rPr>
            <w:rFonts w:ascii="Times New Roman" w:hAnsi="Times New Roman" w:cs="Times New Roman"/>
            <w:lang w:val="en-US"/>
          </w:rPr>
          <w:t xml:space="preserve"> (&lt;registr&gt;) = </w:t>
        </w:r>
        <w:r w:rsidRPr="005D47B1">
          <w:rPr>
            <w:rFonts w:ascii="Times New Roman" w:hAnsi="Times New Roman" w:cs="Times New Roman"/>
          </w:rPr>
          <w:t>ε</w:t>
        </w:r>
        <w:r w:rsidRPr="005D47B1">
          <w:rPr>
            <w:rFonts w:ascii="Times New Roman" w:hAnsi="Times New Roman" w:cs="Times New Roman"/>
            <w:lang w:val="en-US"/>
          </w:rPr>
          <w:t xml:space="preserve"> and the behaviors NormalBeh </w:t>
        </w:r>
        <w:r w:rsidRPr="005D47B1">
          <w:rPr>
            <w:rFonts w:ascii="Times New Roman" w:hAnsi="Times New Roman" w:cs="Times New Roman"/>
            <w:vertAlign w:val="subscript"/>
            <w:lang w:val="en-US"/>
          </w:rPr>
          <w:t xml:space="preserve">c </w:t>
        </w:r>
        <w:r w:rsidRPr="005D47B1">
          <w:rPr>
            <w:rFonts w:ascii="Times New Roman" w:hAnsi="Times New Roman" w:cs="Times New Roman"/>
            <w:lang w:val="en-US"/>
          </w:rPr>
          <w:t xml:space="preserve"> and  InterruptBeh</w:t>
        </w:r>
        <w:r w:rsidRPr="005D47B1">
          <w:rPr>
            <w:rFonts w:ascii="Times New Roman" w:hAnsi="Times New Roman" w:cs="Times New Roman"/>
            <w:vertAlign w:val="subscript"/>
            <w:lang w:val="en-US"/>
          </w:rPr>
          <w:t xml:space="preserve"> c</w:t>
        </w:r>
        <w:r w:rsidRPr="005D47B1">
          <w:rPr>
            <w:rFonts w:ascii="Times New Roman" w:hAnsi="Times New Roman" w:cs="Times New Roman"/>
            <w:lang w:val="en-US"/>
          </w:rPr>
          <w:t xml:space="preserve">  are defined as follows:</w:t>
        </w:r>
      </w:ins>
    </w:p>
    <w:p w:rsidR="00541083" w:rsidRPr="005D47B1" w:rsidRDefault="00541083" w:rsidP="00541083">
      <w:pPr>
        <w:spacing w:after="0" w:line="240" w:lineRule="auto"/>
        <w:ind w:left="708" w:firstLine="426"/>
        <w:jc w:val="both"/>
        <w:rPr>
          <w:ins w:id="5542" w:author="erradi" w:date="2011-08-06T10:44:00Z"/>
          <w:rFonts w:ascii="Times New Roman" w:hAnsi="Times New Roman" w:cs="Times New Roman"/>
          <w:lang w:val="en-US"/>
        </w:rPr>
      </w:pPr>
      <w:ins w:id="5543" w:author="erradi" w:date="2011-08-06T10:44:00Z">
        <w:r w:rsidRPr="005D47B1">
          <w:rPr>
            <w:rFonts w:ascii="Times New Roman" w:hAnsi="Times New Roman" w:cs="Times New Roman"/>
            <w:lang w:val="en-US"/>
          </w:rPr>
          <w:t xml:space="preserve">   NormalBeh </w:t>
        </w:r>
        <w:proofErr w:type="gramStart"/>
        <w:r w:rsidRPr="005D47B1">
          <w:rPr>
            <w:rFonts w:ascii="Times New Roman" w:hAnsi="Times New Roman" w:cs="Times New Roman"/>
            <w:vertAlign w:val="subscript"/>
            <w:lang w:val="en-US"/>
          </w:rPr>
          <w:t xml:space="preserve">P </w:t>
        </w:r>
        <w:r w:rsidRPr="005D47B1">
          <w:rPr>
            <w:rFonts w:ascii="Times New Roman" w:hAnsi="Times New Roman" w:cs="Times New Roman"/>
            <w:lang w:val="en-US"/>
          </w:rPr>
          <w:t xml:space="preserve"> =</w:t>
        </w:r>
        <w:proofErr w:type="gramEnd"/>
        <w:r w:rsidRPr="005D47B1">
          <w:rPr>
            <w:rFonts w:ascii="Times New Roman" w:hAnsi="Times New Roman" w:cs="Times New Roman"/>
            <w:lang w:val="en-US"/>
          </w:rPr>
          <w:t xml:space="preserve">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w:t>
        </w:r>
      </w:ins>
    </w:p>
    <w:p w:rsidR="00541083" w:rsidRPr="005D47B1" w:rsidRDefault="00541083" w:rsidP="00541083">
      <w:pPr>
        <w:spacing w:after="0" w:line="240" w:lineRule="auto"/>
        <w:ind w:left="1134" w:firstLine="141"/>
        <w:jc w:val="both"/>
        <w:rPr>
          <w:ins w:id="5544" w:author="erradi" w:date="2011-08-06T10:44:00Z"/>
          <w:rFonts w:ascii="Times New Roman" w:hAnsi="Times New Roman" w:cs="Times New Roman"/>
          <w:lang w:val="en-US"/>
        </w:rPr>
      </w:pPr>
      <w:ins w:id="5545" w:author="erradi" w:date="2011-08-06T10:44:00Z">
        <w:r w:rsidRPr="005D47B1">
          <w:rPr>
            <w:rFonts w:ascii="Times New Roman" w:hAnsi="Times New Roman" w:cs="Times New Roman"/>
            <w:lang w:val="en-US"/>
          </w:rPr>
          <w:t xml:space="preserve">     </w:t>
        </w:r>
        <w:proofErr w:type="gramStart"/>
        <w:r w:rsidRPr="005D47B1">
          <w:rPr>
            <w:rFonts w:ascii="Times New Roman" w:hAnsi="Times New Roman" w:cs="Times New Roman"/>
            <w:lang w:val="en-US"/>
          </w:rPr>
          <w:t>( receive</w:t>
        </w:r>
        <w:proofErr w:type="gramEnd"/>
        <w:r w:rsidRPr="005D47B1">
          <w:rPr>
            <w:rFonts w:ascii="Times New Roman" w:hAnsi="Times New Roman" w:cs="Times New Roman"/>
            <w:lang w:val="en-US"/>
          </w:rPr>
          <w:t xml:space="preserve"> cim(y) from R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 )</w:t>
        </w:r>
      </w:ins>
    </w:p>
    <w:p w:rsidR="00541083" w:rsidRPr="005D47B1" w:rsidRDefault="00541083" w:rsidP="00541083">
      <w:pPr>
        <w:spacing w:after="0" w:line="240" w:lineRule="auto"/>
        <w:ind w:left="1134" w:firstLine="141"/>
        <w:jc w:val="both"/>
        <w:rPr>
          <w:ins w:id="5546" w:author="erradi" w:date="2011-08-06T10:44:00Z"/>
          <w:rFonts w:ascii="Times New Roman" w:hAnsi="Times New Roman" w:cs="Times New Roman"/>
          <w:lang w:val="en-US"/>
        </w:rPr>
      </w:pPr>
      <w:ins w:id="5547" w:author="erradi" w:date="2011-08-06T10:44:00Z">
        <w:r w:rsidRPr="005D47B1">
          <w:rPr>
            <w:rFonts w:ascii="Times New Roman" w:hAnsi="Times New Roman" w:cs="Times New Roman"/>
            <w:lang w:val="en-US"/>
          </w:rPr>
          <w:t>InterruptBeh</w:t>
        </w:r>
        <w:r w:rsidRPr="005D47B1">
          <w:rPr>
            <w:rFonts w:ascii="Times New Roman" w:hAnsi="Times New Roman" w:cs="Times New Roman"/>
            <w:vertAlign w:val="subscript"/>
            <w:lang w:val="en-US"/>
          </w:rPr>
          <w:t xml:space="preserve"> P</w:t>
        </w:r>
        <w:r w:rsidRPr="005D47B1">
          <w:rPr>
            <w:rFonts w:ascii="Times New Roman" w:hAnsi="Times New Roman" w:cs="Times New Roman"/>
            <w:lang w:val="en-US"/>
          </w:rPr>
          <w:t xml:space="preserve"> = receive </w:t>
        </w:r>
        <w:proofErr w:type="gramStart"/>
        <w:r w:rsidRPr="005D47B1">
          <w:rPr>
            <w:rFonts w:ascii="Times New Roman" w:hAnsi="Times New Roman" w:cs="Times New Roman"/>
            <w:lang w:val="en-US"/>
          </w:rPr>
          <w:t>iem(</w:t>
        </w:r>
        <w:proofErr w:type="gramEnd"/>
        <w:r w:rsidRPr="005D47B1">
          <w:rPr>
            <w:rFonts w:ascii="Times New Roman" w:hAnsi="Times New Roman" w:cs="Times New Roman"/>
            <w:lang w:val="en-US"/>
          </w:rPr>
          <w:t>z) from R; &lt;h-up&gt;; Interr := true; send im(z) to R</w:t>
        </w:r>
      </w:ins>
    </w:p>
    <w:p w:rsidR="00541083" w:rsidRPr="005D47B1" w:rsidRDefault="00541083" w:rsidP="00541083">
      <w:pPr>
        <w:spacing w:after="0" w:line="240" w:lineRule="auto"/>
        <w:ind w:left="1134" w:firstLine="141"/>
        <w:jc w:val="both"/>
        <w:rPr>
          <w:ins w:id="5548" w:author="erradi" w:date="2011-08-06T10:44:00Z"/>
          <w:rFonts w:ascii="Times New Roman" w:hAnsi="Times New Roman" w:cs="Times New Roman"/>
          <w:lang w:val="en-US"/>
        </w:rPr>
      </w:pPr>
      <w:ins w:id="5549" w:author="erradi" w:date="2011-08-06T10:44:00Z">
        <w:r w:rsidRPr="005D47B1">
          <w:rPr>
            <w:rFonts w:ascii="Times New Roman" w:hAnsi="Times New Roman" w:cs="Times New Roman"/>
            <w:lang w:val="en-US"/>
          </w:rPr>
          <w:t xml:space="preserve">NormalBeh </w:t>
        </w:r>
        <w:proofErr w:type="gramStart"/>
        <w:r w:rsidRPr="005D47B1">
          <w:rPr>
            <w:rFonts w:ascii="Times New Roman" w:hAnsi="Times New Roman" w:cs="Times New Roman"/>
            <w:vertAlign w:val="subscript"/>
            <w:lang w:val="en-US"/>
          </w:rPr>
          <w:t xml:space="preserve">R </w:t>
        </w:r>
        <w:r w:rsidRPr="005D47B1">
          <w:rPr>
            <w:rFonts w:ascii="Times New Roman" w:hAnsi="Times New Roman" w:cs="Times New Roman"/>
            <w:lang w:val="en-US"/>
          </w:rPr>
          <w:t xml:space="preserve"> =</w:t>
        </w:r>
        <w:proofErr w:type="gramEnd"/>
        <w:r w:rsidRPr="005D47B1">
          <w:rPr>
            <w:rFonts w:ascii="Times New Roman" w:hAnsi="Times New Roman" w:cs="Times New Roman"/>
            <w:lang w:val="en-US"/>
          </w:rPr>
          <w:t xml:space="preserve"> (T</w:t>
        </w:r>
        <w:r w:rsidRPr="005D47B1">
          <w:rPr>
            <w:rFonts w:ascii="Times New Roman" w:hAnsi="Times New Roman" w:cs="Times New Roman"/>
            <w:vertAlign w:val="subscript"/>
            <w:lang w:val="en-US"/>
          </w:rPr>
          <w:t>R</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w:t>
        </w:r>
      </w:ins>
    </w:p>
    <w:p w:rsidR="00541083" w:rsidRPr="005D47B1" w:rsidRDefault="00541083" w:rsidP="00541083">
      <w:pPr>
        <w:spacing w:after="0" w:line="240" w:lineRule="auto"/>
        <w:ind w:left="1134" w:firstLine="141"/>
        <w:jc w:val="both"/>
        <w:rPr>
          <w:ins w:id="5550" w:author="erradi" w:date="2011-08-06T10:44:00Z"/>
          <w:rFonts w:ascii="Times New Roman" w:hAnsi="Times New Roman" w:cs="Times New Roman"/>
          <w:lang w:val="en-US"/>
        </w:rPr>
      </w:pPr>
      <w:ins w:id="5551" w:author="erradi" w:date="2011-08-06T10:44:00Z">
        <w:r w:rsidRPr="005D47B1">
          <w:rPr>
            <w:rFonts w:ascii="Times New Roman" w:hAnsi="Times New Roman" w:cs="Times New Roman"/>
            <w:lang w:val="en-US"/>
          </w:rPr>
          <w:t xml:space="preserve">     </w:t>
        </w:r>
        <w:proofErr w:type="gramStart"/>
        <w:r w:rsidRPr="005D47B1">
          <w:rPr>
            <w:rFonts w:ascii="Times New Roman" w:hAnsi="Times New Roman" w:cs="Times New Roman"/>
            <w:lang w:val="en-US"/>
          </w:rPr>
          <w:t>( receive</w:t>
        </w:r>
        <w:proofErr w:type="gramEnd"/>
        <w:r w:rsidRPr="005D47B1">
          <w:rPr>
            <w:rFonts w:ascii="Times New Roman" w:hAnsi="Times New Roman" w:cs="Times New Roman"/>
            <w:lang w:val="en-US"/>
          </w:rPr>
          <w:t xml:space="preserve"> fim(x, i) from P;  if i then  Interrupted := true;  if not Interrupted </w:t>
        </w:r>
      </w:ins>
    </w:p>
    <w:p w:rsidR="00541083" w:rsidRPr="005D47B1" w:rsidRDefault="00541083" w:rsidP="00541083">
      <w:pPr>
        <w:spacing w:after="0" w:line="240" w:lineRule="auto"/>
        <w:ind w:left="1134" w:firstLine="141"/>
        <w:jc w:val="both"/>
        <w:rPr>
          <w:ins w:id="5552" w:author="erradi" w:date="2011-08-06T10:44:00Z"/>
          <w:rFonts w:ascii="Times New Roman" w:hAnsi="Times New Roman" w:cs="Times New Roman"/>
          <w:lang w:val="en-US"/>
        </w:rPr>
      </w:pPr>
      <w:ins w:id="5553" w:author="erradi" w:date="2011-08-06T10:44:00Z">
        <w:r w:rsidRPr="005D47B1">
          <w:rPr>
            <w:rFonts w:ascii="Times New Roman" w:hAnsi="Times New Roman" w:cs="Times New Roman"/>
            <w:lang w:val="en-US"/>
          </w:rPr>
          <w:t xml:space="preserve">        </w:t>
        </w:r>
        <w:proofErr w:type="gramStart"/>
        <w:r w:rsidRPr="005D47B1">
          <w:rPr>
            <w:rFonts w:ascii="Times New Roman" w:hAnsi="Times New Roman" w:cs="Times New Roman"/>
            <w:lang w:val="en-US"/>
          </w:rPr>
          <w:t>then</w:t>
        </w:r>
        <w:proofErr w:type="gramEnd"/>
        <w:r w:rsidRPr="005D47B1">
          <w:rPr>
            <w:rFonts w:ascii="Times New Roman" w:hAnsi="Times New Roman" w:cs="Times New Roman"/>
            <w:lang w:val="en-US"/>
          </w:rPr>
          <w:t xml:space="preserve"> T</w:t>
        </w:r>
        <w:r w:rsidRPr="005D47B1">
          <w:rPr>
            <w:rFonts w:ascii="Times New Roman" w:hAnsi="Times New Roman" w:cs="Times New Roman"/>
            <w:vertAlign w:val="subscript"/>
            <w:lang w:val="en-US"/>
          </w:rPr>
          <w:t>R</w:t>
        </w:r>
        <w:r w:rsidRPr="005D47B1">
          <w:rPr>
            <w:rFonts w:ascii="Times New Roman" w:hAnsi="Times New Roman" w:cs="Times New Roman"/>
            <w:lang w:val="en-US"/>
          </w:rPr>
          <w:t xml:space="preserve"> (&lt;act&gt;) )    | |   (wait(Interrupted); send cim(y) to D and P )</w:t>
        </w:r>
      </w:ins>
    </w:p>
    <w:p w:rsidR="00541083" w:rsidRPr="005D47B1" w:rsidRDefault="00541083" w:rsidP="00541083">
      <w:pPr>
        <w:spacing w:after="0" w:line="240" w:lineRule="auto"/>
        <w:ind w:left="1134" w:firstLine="141"/>
        <w:jc w:val="both"/>
        <w:rPr>
          <w:ins w:id="5554" w:author="erradi" w:date="2011-08-06T10:44:00Z"/>
          <w:rFonts w:ascii="Times New Roman" w:hAnsi="Times New Roman" w:cs="Times New Roman"/>
          <w:lang w:val="en-US"/>
        </w:rPr>
      </w:pPr>
      <w:ins w:id="5555" w:author="erradi" w:date="2011-08-06T10:44:00Z">
        <w:r w:rsidRPr="005D47B1">
          <w:rPr>
            <w:rFonts w:ascii="Times New Roman" w:hAnsi="Times New Roman" w:cs="Times New Roman"/>
            <w:lang w:val="en-US"/>
          </w:rPr>
          <w:t>InterruptBeh</w:t>
        </w:r>
        <w:r w:rsidRPr="005D47B1">
          <w:rPr>
            <w:rFonts w:ascii="Times New Roman" w:hAnsi="Times New Roman" w:cs="Times New Roman"/>
            <w:vertAlign w:val="subscript"/>
            <w:lang w:val="en-US"/>
          </w:rPr>
          <w:t xml:space="preserve"> R</w:t>
        </w:r>
        <w:r w:rsidRPr="005D47B1">
          <w:rPr>
            <w:rFonts w:ascii="Times New Roman" w:hAnsi="Times New Roman" w:cs="Times New Roman"/>
            <w:lang w:val="en-US"/>
          </w:rPr>
          <w:t xml:space="preserve"> = send </w:t>
        </w:r>
        <w:proofErr w:type="gramStart"/>
        <w:r w:rsidRPr="005D47B1">
          <w:rPr>
            <w:rFonts w:ascii="Times New Roman" w:hAnsi="Times New Roman" w:cs="Times New Roman"/>
            <w:lang w:val="en-US"/>
          </w:rPr>
          <w:t>iem(</w:t>
        </w:r>
        <w:proofErr w:type="gramEnd"/>
        <w:r w:rsidRPr="005D47B1">
          <w:rPr>
            <w:rFonts w:ascii="Times New Roman" w:hAnsi="Times New Roman" w:cs="Times New Roman"/>
            <w:lang w:val="en-US"/>
          </w:rPr>
          <w:t>z) to P; receive im(z) from P; Interr := true</w:t>
        </w:r>
      </w:ins>
    </w:p>
    <w:p w:rsidR="00541083" w:rsidRPr="005D47B1" w:rsidRDefault="00541083" w:rsidP="00541083">
      <w:pPr>
        <w:spacing w:after="0" w:line="240" w:lineRule="auto"/>
        <w:ind w:left="1134" w:firstLine="141"/>
        <w:jc w:val="both"/>
        <w:rPr>
          <w:ins w:id="5556" w:author="erradi" w:date="2011-08-06T10:44:00Z"/>
          <w:rFonts w:ascii="Times New Roman" w:hAnsi="Times New Roman" w:cs="Times New Roman"/>
          <w:lang w:val="en-US"/>
        </w:rPr>
      </w:pPr>
      <w:ins w:id="5557" w:author="erradi" w:date="2011-08-06T10:44:00Z">
        <w:r w:rsidRPr="005D47B1">
          <w:rPr>
            <w:rFonts w:ascii="Times New Roman" w:hAnsi="Times New Roman" w:cs="Times New Roman"/>
            <w:lang w:val="en-US"/>
          </w:rPr>
          <w:t xml:space="preserve">NormalBeh </w:t>
        </w:r>
        <w:proofErr w:type="gramStart"/>
        <w:r w:rsidRPr="005D47B1">
          <w:rPr>
            <w:rFonts w:ascii="Times New Roman" w:hAnsi="Times New Roman" w:cs="Times New Roman"/>
            <w:vertAlign w:val="subscript"/>
            <w:lang w:val="en-US"/>
          </w:rPr>
          <w:t xml:space="preserve">D </w:t>
        </w:r>
        <w:r w:rsidRPr="005D47B1">
          <w:rPr>
            <w:rFonts w:ascii="Times New Roman" w:hAnsi="Times New Roman" w:cs="Times New Roman"/>
            <w:lang w:val="en-US"/>
          </w:rPr>
          <w:t xml:space="preserve"> =</w:t>
        </w:r>
        <w:proofErr w:type="gramEnd"/>
        <w:r w:rsidRPr="005D47B1">
          <w:rPr>
            <w:rFonts w:ascii="Times New Roman" w:hAnsi="Times New Roman" w:cs="Times New Roman"/>
            <w:lang w:val="en-US"/>
          </w:rPr>
          <w:t xml:space="preserve"> T</w:t>
        </w:r>
        <w:r w:rsidRPr="005D47B1">
          <w:rPr>
            <w:rFonts w:ascii="Times New Roman" w:hAnsi="Times New Roman" w:cs="Times New Roman"/>
            <w:vertAlign w:val="subscript"/>
            <w:lang w:val="en-US"/>
          </w:rPr>
          <w:t>D</w:t>
        </w:r>
        <w:r w:rsidRPr="005D47B1">
          <w:rPr>
            <w:rFonts w:ascii="Times New Roman" w:hAnsi="Times New Roman" w:cs="Times New Roman"/>
            <w:lang w:val="en-US"/>
          </w:rPr>
          <w:t xml:space="preserve"> (&lt;act&gt;)  [] receive cim(y) from R</w:t>
        </w:r>
      </w:ins>
    </w:p>
    <w:p w:rsidR="00541083" w:rsidRPr="005D47B1" w:rsidRDefault="00541083" w:rsidP="00541083">
      <w:pPr>
        <w:spacing w:after="0" w:line="240" w:lineRule="auto"/>
        <w:ind w:left="1134" w:firstLine="141"/>
        <w:jc w:val="both"/>
        <w:rPr>
          <w:ins w:id="5558" w:author="erradi" w:date="2011-08-06T10:44:00Z"/>
          <w:rFonts w:ascii="Times New Roman" w:hAnsi="Times New Roman" w:cs="Times New Roman"/>
          <w:lang w:val="en-US"/>
        </w:rPr>
      </w:pPr>
      <w:ins w:id="5559" w:author="erradi" w:date="2011-08-06T10:44:00Z">
        <w:r w:rsidRPr="005D47B1">
          <w:rPr>
            <w:rFonts w:ascii="Times New Roman" w:hAnsi="Times New Roman" w:cs="Times New Roman"/>
            <w:lang w:val="en-US"/>
          </w:rPr>
          <w:t xml:space="preserve">InterruptBeh </w:t>
        </w:r>
        <w:r w:rsidRPr="005D47B1">
          <w:rPr>
            <w:rFonts w:ascii="Times New Roman" w:hAnsi="Times New Roman" w:cs="Times New Roman"/>
            <w:vertAlign w:val="subscript"/>
            <w:lang w:val="en-US"/>
          </w:rPr>
          <w:t>D</w:t>
        </w:r>
        <w:r w:rsidRPr="005D47B1">
          <w:rPr>
            <w:rFonts w:ascii="Times New Roman" w:hAnsi="Times New Roman" w:cs="Times New Roman"/>
            <w:lang w:val="en-US"/>
          </w:rPr>
          <w:t xml:space="preserve"> = </w:t>
        </w:r>
        <w:r w:rsidRPr="005D47B1">
          <w:rPr>
            <w:rFonts w:ascii="Times New Roman" w:hAnsi="Times New Roman" w:cs="Times New Roman"/>
          </w:rPr>
          <w:t>ε</w:t>
        </w:r>
      </w:ins>
    </w:p>
    <w:p w:rsidR="00541083" w:rsidRPr="005D47B1" w:rsidRDefault="00541083" w:rsidP="00541083">
      <w:pPr>
        <w:ind w:left="708"/>
        <w:jc w:val="both"/>
        <w:rPr>
          <w:ins w:id="5560" w:author="erradi" w:date="2011-08-06T10:44:00Z"/>
          <w:rFonts w:ascii="Times New Roman" w:hAnsi="Times New Roman" w:cs="Times New Roman"/>
          <w:lang w:val="en-US"/>
        </w:rPr>
      </w:pPr>
      <w:ins w:id="5561" w:author="erradi" w:date="2011-08-06T10:44:00Z">
        <w:r w:rsidRPr="005D47B1">
          <w:rPr>
            <w:rFonts w:ascii="Times New Roman" w:hAnsi="Times New Roman" w:cs="Times New Roman"/>
            <w:lang w:val="en-US"/>
          </w:rPr>
          <w:t>Let us look at this derivation in more detail. First we note that the &lt;telemed&gt; collaboration is the weak sequential execution of the registration &lt;registr&gt;{</w:t>
        </w:r>
        <w:r w:rsidRPr="005D47B1">
          <w:rPr>
            <w:rFonts w:ascii="Times New Roman" w:hAnsi="Times New Roman" w:cs="Times New Roman"/>
            <w:vertAlign w:val="subscript"/>
            <w:lang w:val="en-US"/>
          </w:rPr>
          <w:t>s</w:t>
        </w:r>
        <w:r w:rsidRPr="005D47B1">
          <w:rPr>
            <w:rFonts w:ascii="Times New Roman" w:hAnsi="Times New Roman" w:cs="Times New Roman"/>
            <w:lang w:val="en-US"/>
          </w:rPr>
          <w:t>P</w:t>
        </w:r>
        <w:r w:rsidRPr="005D47B1">
          <w:rPr>
            <w:rFonts w:ascii="Times New Roman" w:hAnsi="Times New Roman" w:cs="Times New Roman"/>
            <w:vertAlign w:val="subscript"/>
            <w:lang w:val="en-US"/>
          </w:rPr>
          <w:t>t</w:t>
        </w:r>
        <w:r w:rsidRPr="005D47B1">
          <w:rPr>
            <w:rFonts w:ascii="Times New Roman" w:hAnsi="Times New Roman" w:cs="Times New Roman"/>
            <w:lang w:val="en-US"/>
          </w:rPr>
          <w:t>, R}followed by an interruption behavior  C = C</w:t>
        </w:r>
        <w:r w:rsidRPr="005D47B1">
          <w:rPr>
            <w:rFonts w:ascii="Times New Roman" w:hAnsi="Times New Roman" w:cs="Times New Roman"/>
            <w:vertAlign w:val="subscript"/>
            <w:lang w:val="en-US"/>
          </w:rPr>
          <w:t>1</w:t>
        </w:r>
        <w:r w:rsidRPr="005D47B1">
          <w:rPr>
            <w:rFonts w:ascii="Times New Roman" w:hAnsi="Times New Roman" w:cs="Times New Roman"/>
            <w:lang w:val="en-US"/>
          </w:rPr>
          <w:t xml:space="preserve"> |&gt; C</w:t>
        </w:r>
        <w:r w:rsidRPr="005D47B1">
          <w:rPr>
            <w:rFonts w:ascii="Times New Roman" w:hAnsi="Times New Roman" w:cs="Times New Roman"/>
            <w:vertAlign w:val="subscript"/>
            <w:lang w:val="en-US"/>
          </w:rPr>
          <w:t>2</w:t>
        </w:r>
        <w:r w:rsidRPr="005D47B1">
          <w:rPr>
            <w:rFonts w:ascii="Times New Roman" w:hAnsi="Times New Roman" w:cs="Times New Roman"/>
            <w:lang w:val="en-US"/>
          </w:rPr>
          <w:t xml:space="preserve"> else C</w:t>
        </w:r>
        <w:r w:rsidRPr="005D47B1">
          <w:rPr>
            <w:rFonts w:ascii="Times New Roman" w:hAnsi="Times New Roman" w:cs="Times New Roman"/>
            <w:vertAlign w:val="subscript"/>
            <w:lang w:val="en-US"/>
          </w:rPr>
          <w:t>3</w:t>
        </w:r>
        <w:r w:rsidRPr="005D47B1">
          <w:rPr>
            <w:rFonts w:ascii="Times New Roman" w:hAnsi="Times New Roman" w:cs="Times New Roman"/>
            <w:lang w:val="en-US"/>
          </w:rPr>
          <w:t xml:space="preserve"> , where  C</w:t>
        </w:r>
        <w:r w:rsidRPr="005D47B1">
          <w:rPr>
            <w:rFonts w:ascii="Times New Roman" w:hAnsi="Times New Roman" w:cs="Times New Roman"/>
            <w:vertAlign w:val="subscript"/>
            <w:lang w:val="en-US"/>
          </w:rPr>
          <w:t>1</w:t>
        </w:r>
        <w:r w:rsidRPr="005D47B1">
          <w:rPr>
            <w:rFonts w:ascii="Times New Roman" w:hAnsi="Times New Roman" w:cs="Times New Roman"/>
            <w:lang w:val="en-US"/>
          </w:rPr>
          <w:t xml:space="preserve"> =  &lt;w&gt;{P,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 C</w:t>
        </w:r>
        <w:r w:rsidRPr="005D47B1">
          <w:rPr>
            <w:rFonts w:ascii="Times New Roman" w:hAnsi="Times New Roman" w:cs="Times New Roman"/>
            <w:vertAlign w:val="subscript"/>
            <w:lang w:val="en-US"/>
          </w:rPr>
          <w:t>2</w:t>
        </w:r>
        <w:r w:rsidRPr="005D47B1">
          <w:rPr>
            <w:rFonts w:ascii="Times New Roman" w:hAnsi="Times New Roman" w:cs="Times New Roman"/>
            <w:lang w:val="en-US"/>
          </w:rPr>
          <w:t xml:space="preserve"> = &lt;h-up&gt;{</w:t>
        </w:r>
        <w:r w:rsidRPr="005D47B1">
          <w:rPr>
            <w:rFonts w:ascii="Times New Roman" w:hAnsi="Times New Roman" w:cs="Times New Roman"/>
            <w:vertAlign w:val="subscript"/>
            <w:lang w:val="en-US"/>
          </w:rPr>
          <w:t>s</w:t>
        </w:r>
        <w:r w:rsidRPr="005D47B1">
          <w:rPr>
            <w:rFonts w:ascii="Times New Roman" w:hAnsi="Times New Roman" w:cs="Times New Roman"/>
            <w:lang w:val="en-US"/>
          </w:rPr>
          <w:t>P</w:t>
        </w:r>
        <w:r w:rsidRPr="005D47B1">
          <w:rPr>
            <w:rFonts w:ascii="Times New Roman" w:hAnsi="Times New Roman" w:cs="Times New Roman"/>
            <w:vertAlign w:val="subscript"/>
            <w:lang w:val="en-US"/>
          </w:rPr>
          <w:t>t</w:t>
        </w:r>
        <w:r w:rsidRPr="005D47B1">
          <w:rPr>
            <w:rFonts w:ascii="Times New Roman" w:hAnsi="Times New Roman" w:cs="Times New Roman"/>
            <w:lang w:val="en-US"/>
          </w:rPr>
          <w:t>}, and C</w:t>
        </w:r>
        <w:r w:rsidRPr="005D47B1">
          <w:rPr>
            <w:rFonts w:ascii="Times New Roman" w:hAnsi="Times New Roman" w:cs="Times New Roman"/>
            <w:vertAlign w:val="subscript"/>
            <w:lang w:val="en-US"/>
          </w:rPr>
          <w:t>3</w:t>
        </w:r>
        <w:r w:rsidRPr="005D47B1">
          <w:rPr>
            <w:rFonts w:ascii="Times New Roman" w:hAnsi="Times New Roman" w:cs="Times New Roman"/>
            <w:lang w:val="en-US"/>
          </w:rPr>
          <w:t xml:space="preserve"> = &lt;act&gt;{P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We see that C</w:t>
        </w:r>
        <w:r w:rsidRPr="005D47B1">
          <w:rPr>
            <w:rFonts w:ascii="Times New Roman" w:hAnsi="Times New Roman" w:cs="Times New Roman"/>
            <w:vertAlign w:val="subscript"/>
            <w:lang w:val="en-US"/>
          </w:rPr>
          <w:t>2</w:t>
        </w:r>
        <w:r w:rsidRPr="005D47B1">
          <w:rPr>
            <w:rFonts w:ascii="Times New Roman" w:hAnsi="Times New Roman" w:cs="Times New Roman"/>
            <w:lang w:val="en-US"/>
          </w:rPr>
          <w:t xml:space="preserve"> consists only of the interrupt, namely &lt;h-up&gt;; therefore C’</w:t>
        </w:r>
        <w:r w:rsidRPr="005D47B1">
          <w:rPr>
            <w:rFonts w:ascii="Times New Roman" w:hAnsi="Times New Roman" w:cs="Times New Roman"/>
            <w:vertAlign w:val="subscript"/>
            <w:lang w:val="en-US"/>
          </w:rPr>
          <w:t>2</w:t>
        </w:r>
        <w:r w:rsidRPr="005D47B1">
          <w:rPr>
            <w:rFonts w:ascii="Times New Roman" w:hAnsi="Times New Roman" w:cs="Times New Roman"/>
            <w:lang w:val="en-US"/>
          </w:rPr>
          <w:t xml:space="preserve"> = </w:t>
        </w:r>
        <w:r w:rsidRPr="005D47B1">
          <w:rPr>
            <w:rFonts w:ascii="Times New Roman" w:hAnsi="Times New Roman" w:cs="Times New Roman"/>
          </w:rPr>
          <w:t>ε</w:t>
        </w:r>
        <w:r w:rsidRPr="005D47B1">
          <w:rPr>
            <w:rFonts w:ascii="Times New Roman" w:hAnsi="Times New Roman" w:cs="Times New Roman"/>
            <w:lang w:val="en-US"/>
          </w:rPr>
          <w:t>, and the role performing the interrupt is r = P. The rule forr weak sequencing in Table 4 leads to the first expression for T</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(&lt;telemed&gt;) given above. The rule for the interruption behavior in Table 4 leads to the second expression for T</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(&lt;telemed&gt;) above and the different forms of NormalBeh </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and InterruptBeh </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for the three components listed above. </w:t>
        </w:r>
      </w:ins>
    </w:p>
    <w:p w:rsidR="00541083" w:rsidRPr="005D47B1" w:rsidRDefault="00541083" w:rsidP="00541083">
      <w:pPr>
        <w:ind w:left="708"/>
        <w:jc w:val="both"/>
        <w:rPr>
          <w:ins w:id="5562" w:author="erradi" w:date="2011-08-06T10:44:00Z"/>
          <w:rFonts w:ascii="Times New Roman" w:hAnsi="Times New Roman" w:cs="Times New Roman"/>
          <w:lang w:val="en-US"/>
        </w:rPr>
      </w:pPr>
      <w:ins w:id="5563" w:author="erradi" w:date="2011-08-06T10:44:00Z">
        <w:r w:rsidRPr="005D47B1">
          <w:rPr>
            <w:rFonts w:ascii="Times New Roman" w:hAnsi="Times New Roman" w:cs="Times New Roman"/>
            <w:lang w:val="en-US"/>
          </w:rPr>
          <w:t xml:space="preserve">Let us look at the derivation of the expression for NormalBeh </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in the case of the component c = P. We have that </w:t>
        </w:r>
        <w:r w:rsidRPr="005D47B1">
          <w:rPr>
            <w:rFonts w:ascii="Times New Roman" w:hAnsi="Times New Roman" w:cs="Times New Roman"/>
            <w:i/>
            <w:lang w:val="en-US"/>
          </w:rPr>
          <w:t>“P in Alloc(PR(C</w:t>
        </w:r>
        <w:r w:rsidRPr="005D47B1">
          <w:rPr>
            <w:rFonts w:ascii="Times New Roman" w:hAnsi="Times New Roman" w:cs="Times New Roman"/>
            <w:i/>
            <w:vertAlign w:val="subscript"/>
            <w:lang w:val="en-US"/>
          </w:rPr>
          <w:t>1</w:t>
        </w:r>
        <w:r w:rsidRPr="005D47B1">
          <w:rPr>
            <w:rFonts w:ascii="Times New Roman" w:hAnsi="Times New Roman" w:cs="Times New Roman"/>
            <w:i/>
            <w:lang w:val="en-US"/>
          </w:rPr>
          <w:t xml:space="preserve">))” </w:t>
        </w:r>
        <w:r w:rsidRPr="005D47B1">
          <w:rPr>
            <w:rFonts w:ascii="Times New Roman" w:hAnsi="Times New Roman" w:cs="Times New Roman"/>
            <w:lang w:val="en-US"/>
          </w:rPr>
          <w:t>is true,</w:t>
        </w:r>
        <w:r w:rsidRPr="005D47B1">
          <w:rPr>
            <w:rFonts w:ascii="Times New Roman" w:hAnsi="Times New Roman" w:cs="Times New Roman"/>
            <w:i/>
            <w:lang w:val="en-US"/>
          </w:rPr>
          <w:t xml:space="preserve">  “P in Alloc(TR(C</w:t>
        </w:r>
        <w:r w:rsidRPr="005D47B1">
          <w:rPr>
            <w:rFonts w:ascii="Times New Roman" w:hAnsi="Times New Roman" w:cs="Times New Roman"/>
            <w:i/>
            <w:vertAlign w:val="subscript"/>
            <w:lang w:val="en-US"/>
          </w:rPr>
          <w:t>1</w:t>
        </w:r>
        <w:r w:rsidRPr="005D47B1">
          <w:rPr>
            <w:rFonts w:ascii="Times New Roman" w:hAnsi="Times New Roman" w:cs="Times New Roman"/>
            <w:i/>
            <w:lang w:val="en-US"/>
          </w:rPr>
          <w:t xml:space="preserve">))” </w:t>
        </w:r>
        <w:r w:rsidRPr="005D47B1">
          <w:rPr>
            <w:rFonts w:ascii="Times New Roman" w:hAnsi="Times New Roman" w:cs="Times New Roman"/>
            <w:lang w:val="en-US"/>
          </w:rPr>
          <w:t>is false,</w:t>
        </w:r>
        <w:r w:rsidRPr="005D47B1">
          <w:rPr>
            <w:rFonts w:ascii="Times New Roman" w:hAnsi="Times New Roman" w:cs="Times New Roman"/>
            <w:i/>
            <w:lang w:val="en-US"/>
          </w:rPr>
          <w:t xml:space="preserve"> “P in ( Alloc(SR(C’</w:t>
        </w:r>
        <w:r w:rsidRPr="005D47B1">
          <w:rPr>
            <w:rFonts w:ascii="Times New Roman" w:hAnsi="Times New Roman" w:cs="Times New Roman"/>
            <w:i/>
            <w:vertAlign w:val="subscript"/>
            <w:lang w:val="en-US"/>
          </w:rPr>
          <w:t>2</w:t>
        </w:r>
        <w:r w:rsidRPr="005D47B1">
          <w:rPr>
            <w:rFonts w:ascii="Times New Roman" w:hAnsi="Times New Roman" w:cs="Times New Roman"/>
            <w:i/>
            <w:lang w:val="en-US"/>
          </w:rPr>
          <w:t>)) U Alloc(SR(C</w:t>
        </w:r>
        <w:r w:rsidRPr="005D47B1">
          <w:rPr>
            <w:rFonts w:ascii="Times New Roman" w:hAnsi="Times New Roman" w:cs="Times New Roman"/>
            <w:i/>
            <w:vertAlign w:val="subscript"/>
            <w:lang w:val="en-US"/>
          </w:rPr>
          <w:t>3</w:t>
        </w:r>
        <w:r w:rsidRPr="005D47B1">
          <w:rPr>
            <w:rFonts w:ascii="Times New Roman" w:hAnsi="Times New Roman" w:cs="Times New Roman"/>
            <w:i/>
            <w:lang w:val="en-US"/>
          </w:rPr>
          <w:t xml:space="preserve">)) )” </w:t>
        </w:r>
        <w:r w:rsidRPr="005D47B1">
          <w:rPr>
            <w:rFonts w:ascii="Times New Roman" w:hAnsi="Times New Roman" w:cs="Times New Roman"/>
            <w:lang w:val="en-US"/>
          </w:rPr>
          <w:t>is also false since Alloc(SR(C’</w:t>
        </w:r>
        <w:r w:rsidRPr="005D47B1">
          <w:rPr>
            <w:rFonts w:ascii="Times New Roman" w:hAnsi="Times New Roman" w:cs="Times New Roman"/>
            <w:vertAlign w:val="subscript"/>
            <w:lang w:val="en-US"/>
          </w:rPr>
          <w:t>2</w:t>
        </w:r>
        <w:r w:rsidRPr="005D47B1">
          <w:rPr>
            <w:rFonts w:ascii="Times New Roman" w:hAnsi="Times New Roman" w:cs="Times New Roman"/>
            <w:lang w:val="en-US"/>
          </w:rPr>
          <w:t>))= {}. We therefore have to determine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(C’</w:t>
        </w:r>
        <w:r w:rsidRPr="005D47B1">
          <w:rPr>
            <w:rFonts w:ascii="Times New Roman" w:hAnsi="Times New Roman" w:cs="Times New Roman"/>
            <w:vertAlign w:val="subscript"/>
            <w:lang w:val="en-US"/>
          </w:rPr>
          <w:t>2</w:t>
        </w:r>
        <w:r w:rsidRPr="005D47B1">
          <w:rPr>
            <w:rFonts w:ascii="Times New Roman" w:hAnsi="Times New Roman" w:cs="Times New Roman"/>
            <w:lang w:val="en-US"/>
          </w:rPr>
          <w:t>, C</w:t>
        </w:r>
        <w:r w:rsidRPr="005D47B1">
          <w:rPr>
            <w:rFonts w:ascii="Times New Roman" w:hAnsi="Times New Roman" w:cs="Times New Roman"/>
            <w:vertAlign w:val="subscript"/>
            <w:lang w:val="en-US"/>
          </w:rPr>
          <w:t>3</w:t>
        </w:r>
        <w:r w:rsidRPr="005D47B1">
          <w:rPr>
            <w:rFonts w:ascii="Times New Roman" w:hAnsi="Times New Roman" w:cs="Times New Roman"/>
            <w:lang w:val="en-US"/>
          </w:rPr>
          <w:t>) []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(C</w:t>
        </w:r>
        <w:r w:rsidRPr="005D47B1">
          <w:rPr>
            <w:rFonts w:ascii="Times New Roman" w:hAnsi="Times New Roman" w:cs="Times New Roman"/>
            <w:vertAlign w:val="subscript"/>
            <w:lang w:val="en-US"/>
          </w:rPr>
          <w:t>3</w:t>
        </w:r>
        <w:r w:rsidRPr="005D47B1">
          <w:rPr>
            <w:rFonts w:ascii="Times New Roman" w:hAnsi="Times New Roman" w:cs="Times New Roman"/>
            <w:lang w:val="en-US"/>
          </w:rPr>
          <w:t>, C’</w:t>
        </w:r>
        <w:r w:rsidRPr="005D47B1">
          <w:rPr>
            <w:rFonts w:ascii="Times New Roman" w:hAnsi="Times New Roman" w:cs="Times New Roman"/>
            <w:vertAlign w:val="subscript"/>
            <w:lang w:val="en-US"/>
          </w:rPr>
          <w:t>2</w:t>
        </w:r>
        <w:r w:rsidRPr="005D47B1">
          <w:rPr>
            <w:rFonts w:ascii="Times New Roman" w:hAnsi="Times New Roman" w:cs="Times New Roman"/>
            <w:lang w:val="en-US"/>
          </w:rPr>
          <w:t>)”, which means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w:t>
        </w:r>
        <w:r w:rsidRPr="005D47B1">
          <w:rPr>
            <w:rFonts w:ascii="Times New Roman" w:hAnsi="Times New Roman" w:cs="Times New Roman"/>
          </w:rPr>
          <w:t>ε</w:t>
        </w:r>
        <w:r w:rsidRPr="005D47B1">
          <w:rPr>
            <w:rFonts w:ascii="Times New Roman" w:hAnsi="Times New Roman" w:cs="Times New Roman"/>
            <w:lang w:val="en-US"/>
          </w:rPr>
          <w:t>, &lt;act</w:t>
        </w:r>
        <w:proofErr w:type="gramStart"/>
        <w:r w:rsidRPr="005D47B1">
          <w:rPr>
            <w:rFonts w:ascii="Times New Roman" w:hAnsi="Times New Roman" w:cs="Times New Roman"/>
            <w:lang w:val="en-US"/>
          </w:rPr>
          <w:t>&gt;{</w:t>
        </w:r>
        <w:proofErr w:type="gramEnd"/>
        <w:r w:rsidRPr="005D47B1">
          <w:rPr>
            <w:rFonts w:ascii="Times New Roman" w:hAnsi="Times New Roman" w:cs="Times New Roman"/>
            <w:lang w:val="en-US"/>
          </w:rPr>
          <w: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rPr>
          <w:t>ε</w:t>
        </w:r>
        <w:r w:rsidRPr="005D47B1">
          <w:rPr>
            <w:rFonts w:ascii="Times New Roman" w:hAnsi="Times New Roman" w:cs="Times New Roman"/>
            <w:lang w:val="en-US"/>
          </w:rPr>
          <w:t>)”. The definition of the DOcim function in Table 4 for choice rule indicates for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w:t>
        </w:r>
        <w:r w:rsidRPr="005D47B1">
          <w:rPr>
            <w:rFonts w:ascii="Times New Roman" w:hAnsi="Times New Roman" w:cs="Times New Roman"/>
          </w:rPr>
          <w:t>ε</w:t>
        </w:r>
        <w:r w:rsidRPr="005D47B1">
          <w:rPr>
            <w:rFonts w:ascii="Times New Roman" w:hAnsi="Times New Roman" w:cs="Times New Roman"/>
            <w:lang w:val="en-US"/>
          </w:rPr>
          <w:t>, &lt;act&gt;{P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 that the “else” part applies (since the first argument is </w:t>
        </w:r>
        <w:r w:rsidRPr="005D47B1">
          <w:rPr>
            <w:rFonts w:ascii="Times New Roman" w:hAnsi="Times New Roman" w:cs="Times New Roman"/>
          </w:rPr>
          <w:t>ε</w:t>
        </w:r>
        <w:r w:rsidRPr="005D47B1">
          <w:rPr>
            <w:rFonts w:ascii="Times New Roman" w:hAnsi="Times New Roman" w:cs="Times New Roman"/>
            <w:lang w:val="en-US"/>
          </w:rPr>
          <w:t xml:space="preserve"> which includes no participating roles); this leads to the generated code “receive cim(y) from R “ since P is in Alloc(PR(&lt;act&gt;{P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and if we select R as the component responsible to send the choice indication message to the other components when the interrupt leads to the execution of C’</w:t>
        </w:r>
        <w:r w:rsidRPr="005D47B1">
          <w:rPr>
            <w:rFonts w:ascii="Times New Roman" w:hAnsi="Times New Roman" w:cs="Times New Roman"/>
            <w:vertAlign w:val="subscript"/>
            <w:lang w:val="en-US"/>
          </w:rPr>
          <w:t xml:space="preserve">2 </w:t>
        </w:r>
        <w:r w:rsidRPr="005D47B1">
          <w:rPr>
            <w:rFonts w:ascii="Times New Roman" w:hAnsi="Times New Roman" w:cs="Times New Roman"/>
            <w:lang w:val="en-US"/>
          </w:rPr>
          <w:t>(which is empty) instead of the &lt;act&gt; sub-collaboration. For “DOcim</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w:t>
        </w:r>
        <w:proofErr w:type="gramStart"/>
        <w:r w:rsidRPr="005D47B1">
          <w:rPr>
            <w:rFonts w:ascii="Times New Roman" w:hAnsi="Times New Roman" w:cs="Times New Roman"/>
            <w:lang w:val="en-US"/>
          </w:rPr>
          <w:t>&gt;{</w:t>
        </w:r>
        <w:proofErr w:type="gramEnd"/>
        <w:r w:rsidRPr="005D47B1">
          <w:rPr>
            <w:rFonts w:ascii="Times New Roman" w:hAnsi="Times New Roman" w:cs="Times New Roman"/>
            <w:lang w:val="en-US"/>
          </w:rPr>
          <w: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rPr>
          <w:t>ε</w:t>
        </w:r>
        <w:r w:rsidRPr="005D47B1">
          <w:rPr>
            <w:rFonts w:ascii="Times New Roman" w:hAnsi="Times New Roman" w:cs="Times New Roman"/>
            <w:lang w:val="en-US"/>
          </w:rPr>
          <w:t>)” we obtain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 since P is in Alloc(PR(&lt;act&gt;{P</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w:t>
        </w:r>
        <w:r w:rsidRPr="005D47B1">
          <w:rPr>
            <w:rFonts w:ascii="Times New Roman" w:hAnsi="Times New Roman" w:cs="Times New Roman"/>
            <w:vertAlign w:val="subscript"/>
            <w:lang w:val="en-US"/>
          </w:rPr>
          <w:t>s</w:t>
        </w:r>
        <w:r w:rsidRPr="005D47B1">
          <w:rPr>
            <w:rFonts w:ascii="Times New Roman" w:hAnsi="Times New Roman" w:cs="Times New Roman"/>
            <w:lang w:val="en-US"/>
          </w:rPr>
          <w:t>R</w:t>
        </w:r>
        <w:r w:rsidRPr="005D47B1">
          <w:rPr>
            <w:rFonts w:ascii="Times New Roman" w:hAnsi="Times New Roman" w:cs="Times New Roman"/>
            <w:vertAlign w:val="subscript"/>
            <w:lang w:val="en-US"/>
          </w:rPr>
          <w:t>t</w:t>
        </w:r>
        <w:r w:rsidRPr="005D47B1">
          <w:rPr>
            <w:rFonts w:ascii="Times New Roman" w:hAnsi="Times New Roman" w:cs="Times New Roman"/>
            <w:lang w:val="en-US"/>
          </w:rPr>
          <w:t>, D</w:t>
        </w:r>
        <w:r w:rsidRPr="005D47B1">
          <w:rPr>
            <w:rFonts w:ascii="Times New Roman" w:hAnsi="Times New Roman" w:cs="Times New Roman"/>
            <w:vertAlign w:val="subscript"/>
            <w:lang w:val="en-US"/>
          </w:rPr>
          <w:t>t</w:t>
        </w:r>
        <w:r w:rsidRPr="005D47B1">
          <w:rPr>
            <w:rFonts w:ascii="Times New Roman" w:hAnsi="Times New Roman" w:cs="Times New Roman"/>
            <w:lang w:val="en-US"/>
          </w:rPr>
          <w:t xml:space="preserve">})). Putting all these things together leads to the expression for NormalBeh </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given above.</w:t>
        </w:r>
      </w:ins>
    </w:p>
    <w:p w:rsidR="00541083" w:rsidRPr="005D47B1" w:rsidRDefault="00541083" w:rsidP="00541083">
      <w:pPr>
        <w:pStyle w:val="p1a"/>
        <w:ind w:left="708"/>
        <w:rPr>
          <w:ins w:id="5564" w:author="erradi" w:date="2011-08-06T10:44:00Z"/>
          <w:rFonts w:ascii="Times New Roman" w:hAnsi="Times New Roman"/>
          <w:sz w:val="22"/>
          <w:szCs w:val="22"/>
        </w:rPr>
      </w:pPr>
      <w:ins w:id="5565" w:author="erradi" w:date="2011-08-06T10:44:00Z">
        <w:r w:rsidRPr="005D47B1">
          <w:rPr>
            <w:rFonts w:ascii="Times New Roman" w:hAnsi="Times New Roman"/>
            <w:sz w:val="22"/>
            <w:szCs w:val="22"/>
          </w:rPr>
          <w:t xml:space="preserve">For the expression for InterrBeh </w:t>
        </w:r>
        <w:r w:rsidRPr="005D47B1">
          <w:rPr>
            <w:rFonts w:ascii="Times New Roman" w:hAnsi="Times New Roman"/>
            <w:sz w:val="22"/>
            <w:szCs w:val="22"/>
            <w:vertAlign w:val="subscript"/>
          </w:rPr>
          <w:t>c</w:t>
        </w:r>
        <w:r w:rsidRPr="005D47B1">
          <w:rPr>
            <w:rFonts w:ascii="Times New Roman" w:hAnsi="Times New Roman"/>
            <w:sz w:val="22"/>
            <w:szCs w:val="22"/>
          </w:rPr>
          <w:t xml:space="preserve"> in the case of the component c = P</w:t>
        </w:r>
        <w:r w:rsidRPr="005D47B1">
          <w:rPr>
            <w:rFonts w:ascii="Times New Roman" w:hAnsi="Times New Roman"/>
            <w:sz w:val="22"/>
            <w:szCs w:val="22"/>
            <w:vertAlign w:val="subscript"/>
          </w:rPr>
          <w:t xml:space="preserve"> 2</w:t>
        </w:r>
        <w:r w:rsidRPr="005D47B1">
          <w:rPr>
            <w:rFonts w:ascii="Times New Roman" w:hAnsi="Times New Roman"/>
            <w:sz w:val="22"/>
            <w:szCs w:val="22"/>
          </w:rPr>
          <w:t xml:space="preserve">, we have the case c = r, and the condition of the next IF statement is false. Therefore we obtain the generated code defined by the “else” part of the form </w:t>
        </w:r>
        <w:proofErr w:type="gramStart"/>
        <w:r w:rsidRPr="005D47B1">
          <w:rPr>
            <w:rFonts w:ascii="Times New Roman" w:hAnsi="Times New Roman"/>
            <w:sz w:val="22"/>
            <w:szCs w:val="22"/>
          </w:rPr>
          <w:t>“ (</w:t>
        </w:r>
        <w:proofErr w:type="gramEnd"/>
        <w:r w:rsidRPr="005D47B1">
          <w:rPr>
            <w:rFonts w:ascii="Times New Roman" w:hAnsi="Times New Roman"/>
            <w:sz w:val="22"/>
            <w:szCs w:val="22"/>
          </w:rPr>
          <w:t xml:space="preserve">receive iem(z) from R ; I-Enabled := true) || ( wait(I-Enabled); &lt;h-up&gt;; Interr := true; send im(z) to R;  ) “. However, this can be simplified to </w:t>
        </w:r>
        <w:proofErr w:type="gramStart"/>
        <w:r w:rsidRPr="005D47B1">
          <w:rPr>
            <w:rFonts w:ascii="Times New Roman" w:hAnsi="Times New Roman"/>
            <w:sz w:val="22"/>
            <w:szCs w:val="22"/>
          </w:rPr>
          <w:t>“ receive</w:t>
        </w:r>
        <w:proofErr w:type="gramEnd"/>
        <w:r w:rsidRPr="005D47B1">
          <w:rPr>
            <w:rFonts w:ascii="Times New Roman" w:hAnsi="Times New Roman"/>
            <w:sz w:val="22"/>
            <w:szCs w:val="22"/>
          </w:rPr>
          <w:t xml:space="preserve"> iem(z) from R ; &lt;h-up&gt;; Interr := true; send im(z) to R; “ as given above. </w:t>
        </w:r>
      </w:ins>
    </w:p>
    <w:p w:rsidR="00541083" w:rsidRPr="00E7116A" w:rsidRDefault="00541083" w:rsidP="00541083">
      <w:pPr>
        <w:ind w:left="708"/>
        <w:jc w:val="both"/>
        <w:rPr>
          <w:ins w:id="5566" w:author="erradi" w:date="2011-08-06T10:44:00Z"/>
          <w:rFonts w:ascii="Times New Roman" w:hAnsi="Times New Roman" w:cs="Times New Roman"/>
          <w:lang w:val="en-US"/>
        </w:rPr>
      </w:pPr>
      <w:ins w:id="5567" w:author="erradi" w:date="2011-08-06T10:44:00Z">
        <w:r w:rsidRPr="005D47B1">
          <w:rPr>
            <w:rFonts w:ascii="Times New Roman" w:hAnsi="Times New Roman" w:cs="Times New Roman"/>
            <w:lang w:val="en-US"/>
          </w:rPr>
          <w:t xml:space="preserve">By substituting the behaviors of the sub-activities &lt;w&gt; and &lt;act&gt; given above, we obtain three behavior expressions for the three system components P, R and D. These expressions include the local behaviors of the primitive collaborations &lt;wait&gt;, &lt;assign&gt; and &lt;consult&gt; and are independent of their particular nature; the expressions only depend of the sets of starting, terminating and participating roles given above. We note that these behaviors can also be represented by UML Activity Diagrams; for instance, Figure 6 shows the behavior for component P. We note that P is not a starting role of the &lt;consult&gt; sub-collaboration; therefore its behavior for this sub-collaboration will begin with the reception of some message. The choice between Tp&lt;consult&gt; and “receive cim(y)” at the component P will therefore depend on which message will be received by the component. </w:t>
        </w:r>
        <w:r w:rsidRPr="005D47B1">
          <w:rPr>
            <w:lang w:val="en-US"/>
          </w:rPr>
          <w:t xml:space="preserve">                                                 </w:t>
        </w:r>
      </w:ins>
    </w:p>
    <w:p w:rsidR="00541083" w:rsidRPr="005D47B1" w:rsidRDefault="00541083" w:rsidP="00541083">
      <w:pPr>
        <w:jc w:val="both"/>
        <w:rPr>
          <w:ins w:id="5568" w:author="erradi" w:date="2011-08-06T10:44:00Z"/>
          <w:rFonts w:ascii="Times New Roman" w:hAnsi="Times New Roman" w:cs="Times New Roman"/>
          <w:lang w:val="en-US"/>
        </w:rPr>
      </w:pPr>
      <w:ins w:id="5569" w:author="erradi" w:date="2011-08-06T10:44:00Z">
        <w:r w:rsidRPr="005D47B1">
          <w:rPr>
            <w:rFonts w:ascii="Times New Roman" w:hAnsi="Times New Roman" w:cs="Times New Roman"/>
            <w:lang w:val="en-US"/>
          </w:rPr>
          <w:t xml:space="preserve">Let us now assume that the basic activities consist of the following message exchanges: </w:t>
        </w:r>
      </w:ins>
    </w:p>
    <w:p w:rsidR="00541083" w:rsidRPr="005D47B1" w:rsidRDefault="00541083" w:rsidP="00541083">
      <w:pPr>
        <w:spacing w:after="0"/>
        <w:jc w:val="both"/>
        <w:rPr>
          <w:ins w:id="5570" w:author="erradi" w:date="2011-08-06T10:44:00Z"/>
          <w:rFonts w:ascii="Times New Roman" w:hAnsi="Times New Roman" w:cs="Times New Roman"/>
          <w:lang w:val="en-US"/>
        </w:rPr>
      </w:pPr>
      <w:ins w:id="5571" w:author="erradi" w:date="2011-08-06T10:44:00Z">
        <w:r w:rsidRPr="005D47B1">
          <w:rPr>
            <w:rFonts w:ascii="Times New Roman" w:hAnsi="Times New Roman" w:cs="Times New Roman"/>
            <w:lang w:val="en-US"/>
          </w:rPr>
          <w:lastRenderedPageBreak/>
          <w:t xml:space="preserve">        &lt;</w:t>
        </w:r>
        <w:proofErr w:type="gramStart"/>
        <w:r w:rsidRPr="005D47B1">
          <w:rPr>
            <w:rFonts w:ascii="Times New Roman" w:hAnsi="Times New Roman" w:cs="Times New Roman"/>
            <w:lang w:val="en-US"/>
          </w:rPr>
          <w:t>registration</w:t>
        </w:r>
        <w:proofErr w:type="gramEnd"/>
        <w:r w:rsidRPr="005D47B1">
          <w:rPr>
            <w:rFonts w:ascii="Times New Roman" w:hAnsi="Times New Roman" w:cs="Times New Roman"/>
            <w:lang w:val="en-US"/>
          </w:rPr>
          <w:t xml:space="preserve">&gt; = r1 from P to R; r2 from R to P. </w:t>
        </w:r>
      </w:ins>
    </w:p>
    <w:p w:rsidR="00541083" w:rsidRPr="005D47B1" w:rsidRDefault="00541083" w:rsidP="00541083">
      <w:pPr>
        <w:spacing w:after="0"/>
        <w:jc w:val="both"/>
        <w:rPr>
          <w:ins w:id="5572" w:author="erradi" w:date="2011-08-06T10:44:00Z"/>
          <w:rFonts w:ascii="Times New Roman" w:hAnsi="Times New Roman" w:cs="Times New Roman"/>
          <w:lang w:val="en-US"/>
        </w:rPr>
      </w:pPr>
      <w:ins w:id="5573" w:author="erradi" w:date="2011-08-06T10:44:00Z">
        <w:r w:rsidRPr="005D47B1">
          <w:rPr>
            <w:rFonts w:ascii="Times New Roman" w:hAnsi="Times New Roman" w:cs="Times New Roman"/>
            <w:lang w:val="en-US"/>
          </w:rPr>
          <w:t xml:space="preserve">        &lt;</w:t>
        </w:r>
        <w:proofErr w:type="gramStart"/>
        <w:r w:rsidRPr="005D47B1">
          <w:rPr>
            <w:rFonts w:ascii="Times New Roman" w:hAnsi="Times New Roman" w:cs="Times New Roman"/>
            <w:lang w:val="en-US"/>
          </w:rPr>
          <w:t>wait</w:t>
        </w:r>
        <w:proofErr w:type="gramEnd"/>
        <w:r w:rsidRPr="005D47B1">
          <w:rPr>
            <w:rFonts w:ascii="Times New Roman" w:hAnsi="Times New Roman" w:cs="Times New Roman"/>
            <w:lang w:val="en-US"/>
          </w:rPr>
          <w:t xml:space="preserve">&gt; = w1 from R to P. </w:t>
        </w:r>
      </w:ins>
    </w:p>
    <w:p w:rsidR="00541083" w:rsidRPr="005D47B1" w:rsidRDefault="00541083" w:rsidP="00541083">
      <w:pPr>
        <w:spacing w:after="0"/>
        <w:jc w:val="both"/>
        <w:rPr>
          <w:ins w:id="5574" w:author="erradi" w:date="2011-08-06T10:44:00Z"/>
          <w:rFonts w:ascii="Times New Roman" w:hAnsi="Times New Roman" w:cs="Times New Roman"/>
          <w:lang w:val="en-US"/>
        </w:rPr>
      </w:pPr>
      <w:ins w:id="5575" w:author="erradi" w:date="2011-08-06T10:44:00Z">
        <w:r w:rsidRPr="005D47B1">
          <w:rPr>
            <w:rFonts w:ascii="Times New Roman" w:hAnsi="Times New Roman" w:cs="Times New Roman"/>
            <w:lang w:val="en-US"/>
          </w:rPr>
          <w:t xml:space="preserve">        &lt;</w:t>
        </w:r>
        <w:proofErr w:type="gramStart"/>
        <w:r w:rsidRPr="005D47B1">
          <w:rPr>
            <w:rFonts w:ascii="Times New Roman" w:hAnsi="Times New Roman" w:cs="Times New Roman"/>
            <w:lang w:val="en-US"/>
          </w:rPr>
          <w:t>assign</w:t>
        </w:r>
        <w:proofErr w:type="gramEnd"/>
        <w:r w:rsidRPr="005D47B1">
          <w:rPr>
            <w:rFonts w:ascii="Times New Roman" w:hAnsi="Times New Roman" w:cs="Times New Roman"/>
            <w:lang w:val="en-US"/>
          </w:rPr>
          <w:t xml:space="preserve">&gt; = a1 from R to D; a2 from D to R. </w:t>
        </w:r>
      </w:ins>
    </w:p>
    <w:p w:rsidR="00541083" w:rsidRPr="005D47B1" w:rsidRDefault="00541083" w:rsidP="00541083">
      <w:pPr>
        <w:spacing w:after="0"/>
        <w:jc w:val="both"/>
        <w:rPr>
          <w:ins w:id="5576" w:author="erradi" w:date="2011-08-06T10:44:00Z"/>
          <w:rFonts w:ascii="Times New Roman" w:hAnsi="Times New Roman" w:cs="Times New Roman"/>
          <w:lang w:val="en-US"/>
        </w:rPr>
      </w:pPr>
      <w:ins w:id="5577" w:author="erradi" w:date="2011-08-06T10:44:00Z">
        <w:r w:rsidRPr="005D47B1">
          <w:rPr>
            <w:rFonts w:ascii="Times New Roman" w:hAnsi="Times New Roman" w:cs="Times New Roman"/>
            <w:lang w:val="en-US"/>
          </w:rPr>
          <w:t xml:space="preserve">        &lt;</w:t>
        </w:r>
        <w:proofErr w:type="gramStart"/>
        <w:r w:rsidRPr="005D47B1">
          <w:rPr>
            <w:rFonts w:ascii="Times New Roman" w:hAnsi="Times New Roman" w:cs="Times New Roman"/>
            <w:lang w:val="en-US"/>
          </w:rPr>
          <w:t>consult</w:t>
        </w:r>
        <w:proofErr w:type="gramEnd"/>
        <w:r w:rsidRPr="005D47B1">
          <w:rPr>
            <w:rFonts w:ascii="Times New Roman" w:hAnsi="Times New Roman" w:cs="Times New Roman"/>
            <w:lang w:val="en-US"/>
          </w:rPr>
          <w:t xml:space="preserve">&gt; = c1 from D to P; c2 from P to D. </w:t>
        </w:r>
      </w:ins>
    </w:p>
    <w:p w:rsidR="00541083" w:rsidRPr="005D47B1" w:rsidRDefault="00541083" w:rsidP="00541083">
      <w:pPr>
        <w:jc w:val="both"/>
        <w:rPr>
          <w:ins w:id="5578" w:author="erradi" w:date="2011-08-06T10:44:00Z"/>
          <w:rFonts w:ascii="Times New Roman" w:hAnsi="Times New Roman" w:cs="Times New Roman"/>
          <w:lang w:val="en-US"/>
        </w:rPr>
      </w:pPr>
      <w:ins w:id="5579" w:author="erradi" w:date="2011-08-06T10:44:00Z">
        <w:r w:rsidRPr="005D47B1">
          <w:rPr>
            <w:rFonts w:ascii="Times New Roman" w:hAnsi="Times New Roman" w:cs="Times New Roman"/>
            <w:lang w:val="en-US"/>
          </w:rPr>
          <w:t xml:space="preserve">Then the above definitions of the component behaviors give rise (among others) to the execution scenarios shown in Figure 7. </w:t>
        </w:r>
      </w:ins>
    </w:p>
    <w:p w:rsidR="00541083" w:rsidRDefault="007461FA" w:rsidP="00541083">
      <w:pPr>
        <w:rPr>
          <w:ins w:id="5580" w:author="erradi" w:date="2011-08-06T10:44:00Z"/>
        </w:rPr>
      </w:pPr>
      <w:ins w:id="5581" w:author="erradi" w:date="2011-08-06T10:44:00Z">
        <w:r>
          <w:rPr>
            <w:noProof/>
            <w:lang w:val="fr-CH" w:eastAsia="fr-CH"/>
            <w:rPrChange w:id="5582">
              <w:rPr>
                <w:noProof/>
                <w:color w:val="0000FF" w:themeColor="hyperlink"/>
                <w:u w:val="single"/>
                <w:lang w:val="fr-CH" w:eastAsia="fr-CH"/>
              </w:rPr>
            </w:rPrChange>
          </w:rPr>
          <w:drawing>
            <wp:inline distT="0" distB="0" distL="0" distR="0">
              <wp:extent cx="5476875" cy="2486025"/>
              <wp:effectExtent l="19050" t="0" r="9525" b="0"/>
              <wp:docPr id="2" name="Image 5" descr="figure 7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7 - sequence diagram"/>
                      <pic:cNvPicPr>
                        <a:picLocks noChangeAspect="1" noChangeArrowheads="1"/>
                      </pic:cNvPicPr>
                    </pic:nvPicPr>
                    <pic:blipFill>
                      <a:blip r:embed="rId7" cstate="print"/>
                      <a:srcRect/>
                      <a:stretch>
                        <a:fillRect/>
                      </a:stretch>
                    </pic:blipFill>
                    <pic:spPr bwMode="auto">
                      <a:xfrm>
                        <a:off x="0" y="0"/>
                        <a:ext cx="5476875" cy="2486025"/>
                      </a:xfrm>
                      <a:prstGeom prst="rect">
                        <a:avLst/>
                      </a:prstGeom>
                      <a:noFill/>
                      <a:ln w="9525">
                        <a:noFill/>
                        <a:miter lim="800000"/>
                        <a:headEnd/>
                        <a:tailEnd/>
                      </a:ln>
                    </pic:spPr>
                  </pic:pic>
                </a:graphicData>
              </a:graphic>
            </wp:inline>
          </w:drawing>
        </w:r>
      </w:ins>
    </w:p>
    <w:p w:rsidR="00541083" w:rsidRPr="005D47B1" w:rsidRDefault="00541083" w:rsidP="00541083">
      <w:pPr>
        <w:pStyle w:val="figurelegend"/>
        <w:rPr>
          <w:ins w:id="5583" w:author="erradi" w:date="2011-08-06T10:44:00Z"/>
        </w:rPr>
      </w:pPr>
      <w:proofErr w:type="gramStart"/>
      <w:ins w:id="5584" w:author="erradi" w:date="2011-08-06T10:44:00Z">
        <w:r>
          <w:rPr>
            <w:b/>
          </w:rPr>
          <w:t>Fig. 7.</w:t>
        </w:r>
        <w:proofErr w:type="gramEnd"/>
        <w:r>
          <w:t xml:space="preserve">  Possible execution scenarios for the telemedicine application: (a) normal behavior, (b) the user quits the waiting loop *** update: no fim message ***</w:t>
        </w:r>
      </w:ins>
    </w:p>
    <w:p w:rsidR="00541083" w:rsidRPr="00B35C67" w:rsidRDefault="00541083" w:rsidP="00541083">
      <w:pPr>
        <w:pStyle w:val="Paragraphedeliste"/>
        <w:numPr>
          <w:ilvl w:val="1"/>
          <w:numId w:val="1"/>
        </w:numPr>
        <w:rPr>
          <w:ins w:id="5585" w:author="erradi" w:date="2011-08-06T10:44:00Z"/>
          <w:rFonts w:ascii="Times New Roman" w:hAnsi="Times New Roman" w:cs="Times New Roman"/>
          <w:sz w:val="32"/>
          <w:szCs w:val="32"/>
        </w:rPr>
      </w:pPr>
      <w:ins w:id="5586" w:author="erradi" w:date="2011-08-06T10:44:00Z">
        <w:r w:rsidRPr="00B35C67">
          <w:rPr>
            <w:rFonts w:ascii="Times New Roman" w:hAnsi="Times New Roman" w:cs="Times New Roman"/>
            <w:sz w:val="32"/>
            <w:szCs w:val="32"/>
          </w:rPr>
          <w:t>Dynamic case</w:t>
        </w:r>
      </w:ins>
    </w:p>
    <w:p w:rsidR="00541083" w:rsidRDefault="00541083" w:rsidP="00541083">
      <w:pPr>
        <w:pStyle w:val="Paragraphedeliste"/>
        <w:numPr>
          <w:ilvl w:val="2"/>
          <w:numId w:val="1"/>
        </w:numPr>
        <w:rPr>
          <w:ins w:id="5587" w:author="erradi" w:date="2011-08-06T10:44:00Z"/>
          <w:rFonts w:ascii="Times New Roman" w:hAnsi="Times New Roman" w:cs="Times New Roman"/>
          <w:sz w:val="24"/>
          <w:szCs w:val="24"/>
        </w:rPr>
      </w:pPr>
      <w:ins w:id="5588" w:author="erradi" w:date="2011-08-06T10:44:00Z">
        <w:r>
          <w:rPr>
            <w:rFonts w:ascii="Times New Roman" w:hAnsi="Times New Roman" w:cs="Times New Roman"/>
            <w:sz w:val="24"/>
            <w:szCs w:val="24"/>
          </w:rPr>
          <w:t>Initial Case </w:t>
        </w:r>
      </w:ins>
    </w:p>
    <w:p w:rsidR="00541083" w:rsidRDefault="00541083" w:rsidP="00541083">
      <w:pPr>
        <w:pStyle w:val="Paragraphedeliste"/>
        <w:numPr>
          <w:ilvl w:val="3"/>
          <w:numId w:val="1"/>
        </w:numPr>
        <w:rPr>
          <w:ins w:id="5589" w:author="erradi" w:date="2011-08-06T10:44:00Z"/>
          <w:rFonts w:ascii="Times New Roman" w:hAnsi="Times New Roman" w:cs="Times New Roman"/>
          <w:sz w:val="24"/>
          <w:szCs w:val="24"/>
        </w:rPr>
      </w:pPr>
      <w:ins w:id="5590" w:author="erradi" w:date="2011-08-06T10:44:00Z">
        <w:r>
          <w:rPr>
            <w:rFonts w:ascii="Times New Roman" w:hAnsi="Times New Roman" w:cs="Times New Roman"/>
            <w:sz w:val="24"/>
            <w:szCs w:val="24"/>
          </w:rPr>
          <w:t>Initialisation</w:t>
        </w:r>
      </w:ins>
    </w:p>
    <w:p w:rsidR="00541083" w:rsidRPr="00840DB6" w:rsidRDefault="00541083" w:rsidP="00541083">
      <w:pPr>
        <w:pStyle w:val="Paragraphedeliste"/>
        <w:ind w:firstLine="360"/>
        <w:rPr>
          <w:ins w:id="5591" w:author="erradi" w:date="2011-08-06T10:44:00Z"/>
          <w:rFonts w:ascii="Times New Roman" w:hAnsi="Times New Roman" w:cs="Times New Roman"/>
          <w:i/>
          <w:sz w:val="24"/>
          <w:szCs w:val="24"/>
          <w:u w:val="single"/>
          <w:lang w:val="en-US"/>
        </w:rPr>
      </w:pPr>
      <w:ins w:id="5592" w:author="erradi" w:date="2011-08-06T10:44:00Z">
        <w:r w:rsidRPr="00840DB6">
          <w:rPr>
            <w:rFonts w:ascii="Times New Roman" w:hAnsi="Times New Roman" w:cs="Times New Roman"/>
            <w:i/>
            <w:sz w:val="24"/>
            <w:szCs w:val="24"/>
            <w:u w:val="single"/>
            <w:lang w:val="en-US"/>
          </w:rPr>
          <w:t>Global Behavior Expression</w:t>
        </w:r>
      </w:ins>
    </w:p>
    <w:p w:rsidR="00541083" w:rsidRPr="005D47B1" w:rsidRDefault="00541083" w:rsidP="00541083">
      <w:pPr>
        <w:pStyle w:val="p1a"/>
        <w:ind w:left="708" w:firstLine="720"/>
        <w:rPr>
          <w:ins w:id="5593" w:author="erradi" w:date="2011-08-06T10:44:00Z"/>
          <w:rFonts w:ascii="Times New Roman" w:hAnsi="Times New Roman"/>
        </w:rPr>
      </w:pPr>
      <w:ins w:id="5594" w:author="erradi" w:date="2011-08-06T10:44:00Z">
        <w:r w:rsidRPr="005D47B1">
          <w:rPr>
            <w:rFonts w:ascii="Times New Roman" w:hAnsi="Times New Roman"/>
          </w:rPr>
          <w:t>&lt;w</w:t>
        </w:r>
        <w:proofErr w:type="gramStart"/>
        <w:r w:rsidRPr="005D47B1">
          <w:rPr>
            <w:rFonts w:ascii="Times New Roman" w:hAnsi="Times New Roman"/>
          </w:rPr>
          <w:t>&gt;{</w:t>
        </w:r>
        <w:proofErr w:type="gramEnd"/>
        <w:r w:rsidRPr="005D47B1">
          <w:rPr>
            <w:rFonts w:ascii="Times New Roman" w:hAnsi="Times New Roman"/>
          </w:rPr>
          <w:t xml:space="preserve">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 &lt;wait&gt;{P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perscript"/>
          </w:rPr>
          <w:t xml:space="preserve">  </w:t>
        </w:r>
        <w:r w:rsidRPr="005D47B1">
          <w:rPr>
            <w:rFonts w:ascii="Times New Roman" w:hAnsi="Times New Roman"/>
          </w:rPr>
          <w:t xml:space="preserve"> *</w:t>
        </w:r>
        <w:r w:rsidRPr="005D47B1">
          <w:rPr>
            <w:rFonts w:ascii="Times New Roman" w:hAnsi="Times New Roman"/>
            <w:vertAlign w:val="subscript"/>
          </w:rPr>
          <w:t>w</w:t>
        </w:r>
        <w:r w:rsidRPr="005D47B1">
          <w:rPr>
            <w:rFonts w:ascii="Times New Roman" w:hAnsi="Times New Roman"/>
          </w:rPr>
          <w:t xml:space="preserve"> ε       </w:t>
        </w:r>
      </w:ins>
    </w:p>
    <w:p w:rsidR="00541083" w:rsidRPr="005D47B1" w:rsidRDefault="00541083" w:rsidP="00541083">
      <w:pPr>
        <w:pStyle w:val="p1a"/>
        <w:ind w:left="708" w:firstLine="720"/>
        <w:rPr>
          <w:ins w:id="5595" w:author="erradi" w:date="2011-08-06T10:44:00Z"/>
          <w:rFonts w:ascii="Times New Roman" w:hAnsi="Times New Roman"/>
          <w:vertAlign w:val="superscript"/>
        </w:rPr>
      </w:pPr>
      <w:ins w:id="5596" w:author="erradi" w:date="2011-08-06T10:44:00Z">
        <w:r w:rsidRPr="005D47B1">
          <w:rPr>
            <w:rFonts w:ascii="Times New Roman" w:hAnsi="Times New Roman"/>
          </w:rPr>
          <w:t>&lt;</w:t>
        </w:r>
        <w:proofErr w:type="gramStart"/>
        <w:r w:rsidRPr="005D47B1">
          <w:rPr>
            <w:rFonts w:ascii="Times New Roman" w:hAnsi="Times New Roman"/>
          </w:rPr>
          <w:t>act</w:t>
        </w:r>
        <w:proofErr w:type="gramEnd"/>
        <w:r w:rsidRPr="005D47B1">
          <w:rPr>
            <w:rFonts w:ascii="Times New Roman" w:hAnsi="Times New Roman"/>
          </w:rPr>
          <w: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w:t>
        </w:r>
        <w:r w:rsidRPr="005D47B1">
          <w:rPr>
            <w:rFonts w:ascii="Times New Roman" w:hAnsi="Times New Roman"/>
            <w:vertAlign w:val="superscript"/>
          </w:rPr>
          <w:t xml:space="preserve">  </w:t>
        </w:r>
        <w:r w:rsidRPr="005D47B1">
          <w:rPr>
            <w:rFonts w:ascii="Times New Roman" w:hAnsi="Times New Roman"/>
          </w:rPr>
          <w:t xml:space="preserve"> =  &lt;assign&gt;{</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  ;</w:t>
        </w:r>
        <w:r w:rsidRPr="005D47B1">
          <w:rPr>
            <w:rFonts w:ascii="Times New Roman" w:hAnsi="Times New Roman"/>
            <w:vertAlign w:val="subscript"/>
          </w:rPr>
          <w:t>w</w:t>
        </w:r>
        <w:r w:rsidRPr="005D47B1">
          <w:rPr>
            <w:rFonts w:ascii="Times New Roman" w:hAnsi="Times New Roman"/>
          </w:rPr>
          <w:t xml:space="preserve">  &lt;consult&gt;{P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D</w:t>
        </w:r>
        <w:r w:rsidRPr="005D47B1">
          <w:rPr>
            <w:rFonts w:ascii="Times New Roman" w:hAnsi="Times New Roman"/>
            <w:vertAlign w:val="subscript"/>
          </w:rPr>
          <w:t>t</w:t>
        </w:r>
        <w:r w:rsidRPr="005D47B1">
          <w:rPr>
            <w:rFonts w:ascii="Times New Roman" w:hAnsi="Times New Roman"/>
          </w:rPr>
          <w:t xml:space="preserve">} </w:t>
        </w:r>
      </w:ins>
    </w:p>
    <w:p w:rsidR="00541083" w:rsidRPr="00E7116A" w:rsidRDefault="00541083" w:rsidP="00541083">
      <w:pPr>
        <w:pStyle w:val="p1a"/>
        <w:ind w:left="708" w:firstLine="720"/>
        <w:rPr>
          <w:ins w:id="5597" w:author="erradi" w:date="2011-08-06T10:44:00Z"/>
          <w:rFonts w:ascii="Times New Roman" w:hAnsi="Times New Roman"/>
        </w:rPr>
      </w:pPr>
      <w:ins w:id="5598" w:author="erradi" w:date="2011-08-06T10:44:00Z">
        <w:r w:rsidRPr="005D47B1">
          <w:rPr>
            <w:rFonts w:ascii="Times New Roman" w:hAnsi="Times New Roman"/>
          </w:rPr>
          <w:t>&lt;telemed</w:t>
        </w:r>
        <w:r w:rsidRPr="005035C1">
          <w:rPr>
            <w:rFonts w:ascii="Times New Roman" w:hAnsi="Times New Roman"/>
            <w:vertAlign w:val="subscript"/>
          </w:rPr>
          <w:t>1</w:t>
        </w:r>
        <w:r w:rsidRPr="005D47B1">
          <w:rPr>
            <w:rFonts w:ascii="Times New Roman" w:hAnsi="Times New Roman"/>
          </w:rPr>
          <w:t>&gt; = &lt;registr&gt;{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Pr="00184666" w:rsidRDefault="00541083" w:rsidP="00541083">
      <w:pPr>
        <w:pStyle w:val="Paragraphedeliste"/>
        <w:ind w:firstLine="360"/>
        <w:rPr>
          <w:ins w:id="5599" w:author="erradi" w:date="2011-08-06T10:44:00Z"/>
          <w:rFonts w:ascii="Times New Roman" w:hAnsi="Times New Roman" w:cs="Times New Roman"/>
          <w:sz w:val="24"/>
          <w:szCs w:val="24"/>
        </w:rPr>
      </w:pPr>
      <w:ins w:id="5600" w:author="erradi" w:date="2011-08-06T10:44:00Z">
        <w:r w:rsidRPr="00184666">
          <w:rPr>
            <w:rFonts w:ascii="Times New Roman" w:hAnsi="Times New Roman" w:cs="Times New Roman"/>
            <w:i/>
            <w:sz w:val="24"/>
            <w:szCs w:val="24"/>
            <w:u w:val="single"/>
          </w:rPr>
          <w:t>UML Activity Diagram</w:t>
        </w:r>
      </w:ins>
    </w:p>
    <w:p w:rsidR="00541083" w:rsidRPr="00E7116A" w:rsidRDefault="00541083" w:rsidP="00541083">
      <w:pPr>
        <w:pStyle w:val="Paragraphedeliste"/>
        <w:ind w:left="1080"/>
        <w:rPr>
          <w:ins w:id="5601" w:author="erradi" w:date="2011-08-06T10:44:00Z"/>
          <w:rFonts w:ascii="Times New Roman" w:hAnsi="Times New Roman" w:cs="Times New Roman"/>
          <w:sz w:val="24"/>
          <w:szCs w:val="24"/>
        </w:rPr>
      </w:pPr>
      <w:ins w:id="5602" w:author="erradi" w:date="2011-08-06T10:44:00Z">
        <w:r w:rsidRPr="00E7116A">
          <w:rPr>
            <w:rFonts w:ascii="Times New Roman" w:hAnsi="Times New Roman" w:cs="Times New Roman"/>
            <w:sz w:val="24"/>
            <w:szCs w:val="24"/>
          </w:rPr>
          <w:t>On présente ici le diagramme de collaboration activités correspondant au Global Behavior Expression.</w:t>
        </w:r>
      </w:ins>
    </w:p>
    <w:p w:rsidR="00541083" w:rsidRDefault="00541083" w:rsidP="00541083">
      <w:pPr>
        <w:rPr>
          <w:ins w:id="5603" w:author="erradi" w:date="2011-08-06T10:44:00Z"/>
          <w:sz w:val="24"/>
        </w:rPr>
      </w:pPr>
      <w:ins w:id="5604" w:author="erradi" w:date="2011-08-06T10:44:00Z">
        <w:r w:rsidRPr="00E7116A">
          <w:rPr>
            <w:rFonts w:ascii="Times New Roman" w:hAnsi="Times New Roman" w:cs="Times New Roman"/>
            <w:sz w:val="24"/>
            <w:szCs w:val="24"/>
          </w:rPr>
          <w:lastRenderedPageBreak/>
          <w:tab/>
        </w:r>
        <w:r w:rsidR="007461FA">
          <w:rPr>
            <w:noProof/>
            <w:sz w:val="24"/>
            <w:lang w:val="fr-CH" w:eastAsia="fr-CH"/>
            <w:rPrChange w:id="5605">
              <w:rPr>
                <w:noProof/>
                <w:color w:val="0000FF" w:themeColor="hyperlink"/>
                <w:u w:val="single"/>
                <w:lang w:val="fr-CH" w:eastAsia="fr-CH"/>
              </w:rPr>
            </w:rPrChange>
          </w:rPr>
          <w:drawing>
            <wp:inline distT="0" distB="0" distL="0" distR="0">
              <wp:extent cx="3962400" cy="2933700"/>
              <wp:effectExtent l="19050" t="0" r="0" b="0"/>
              <wp:docPr id="3" name="Image 1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2"/>
                      <pic:cNvPicPr>
                        <a:picLocks noChangeAspect="1" noChangeArrowheads="1"/>
                      </pic:cNvPicPr>
                    </pic:nvPicPr>
                    <pic:blipFill>
                      <a:blip r:embed="rId8" cstate="print"/>
                      <a:srcRect/>
                      <a:stretch>
                        <a:fillRect/>
                      </a:stretch>
                    </pic:blipFill>
                    <pic:spPr bwMode="auto">
                      <a:xfrm>
                        <a:off x="0" y="0"/>
                        <a:ext cx="3962400" cy="2933700"/>
                      </a:xfrm>
                      <a:prstGeom prst="rect">
                        <a:avLst/>
                      </a:prstGeom>
                      <a:noFill/>
                      <a:ln w="9525">
                        <a:noFill/>
                        <a:miter lim="800000"/>
                        <a:headEnd/>
                        <a:tailEnd/>
                      </a:ln>
                    </pic:spPr>
                  </pic:pic>
                </a:graphicData>
              </a:graphic>
            </wp:inline>
          </w:drawing>
        </w:r>
      </w:ins>
    </w:p>
    <w:p w:rsidR="00541083" w:rsidRPr="00F848FA" w:rsidRDefault="00541083" w:rsidP="00541083">
      <w:pPr>
        <w:pStyle w:val="figurelegend"/>
        <w:ind w:firstLine="708"/>
        <w:rPr>
          <w:ins w:id="5606" w:author="erradi" w:date="2011-08-06T10:44:00Z"/>
        </w:rPr>
      </w:pPr>
      <w:proofErr w:type="gramStart"/>
      <w:ins w:id="5607" w:author="erradi" w:date="2011-08-06T10:44:00Z">
        <w:r>
          <w:rPr>
            <w:b/>
          </w:rPr>
          <w:t>Fig.</w:t>
        </w:r>
        <w:proofErr w:type="gramEnd"/>
        <w:r>
          <w:rPr>
            <w:b/>
          </w:rPr>
          <w:t xml:space="preserve"> </w:t>
        </w:r>
        <w:r w:rsidR="006F18AC">
          <w:rPr>
            <w:b/>
          </w:rPr>
          <w:fldChar w:fldCharType="begin"/>
        </w:r>
        <w:r>
          <w:rPr>
            <w:b/>
          </w:rPr>
          <w:instrText xml:space="preserve"> SEQ Fig. \n </w:instrText>
        </w:r>
        <w:r w:rsidR="006F18AC">
          <w:rPr>
            <w:b/>
          </w:rPr>
          <w:fldChar w:fldCharType="separate"/>
        </w:r>
        <w:r>
          <w:rPr>
            <w:b/>
            <w:noProof/>
          </w:rPr>
          <w:t>2</w:t>
        </w:r>
        <w:r w:rsidR="006F18AC">
          <w:rPr>
            <w:b/>
          </w:rPr>
          <w:fldChar w:fldCharType="end"/>
        </w:r>
        <w:r>
          <w:rPr>
            <w:b/>
          </w:rPr>
          <w:t>.</w:t>
        </w:r>
        <w:r>
          <w:t xml:space="preserve">  Order of collaboration activities within the telemedicine example application (taken from [1])</w:t>
        </w:r>
      </w:ins>
    </w:p>
    <w:p w:rsidR="00541083" w:rsidRDefault="00541083" w:rsidP="00541083">
      <w:pPr>
        <w:pStyle w:val="Paragraphedeliste"/>
        <w:rPr>
          <w:ins w:id="5608" w:author="erradi" w:date="2011-08-06T10:44:00Z"/>
          <w:rFonts w:ascii="Times New Roman" w:hAnsi="Times New Roman" w:cs="Times New Roman"/>
          <w:sz w:val="24"/>
          <w:szCs w:val="24"/>
          <w:lang w:val="en-US"/>
        </w:rPr>
      </w:pPr>
    </w:p>
    <w:p w:rsidR="00541083" w:rsidRPr="00820B92" w:rsidRDefault="00541083" w:rsidP="00541083">
      <w:pPr>
        <w:pStyle w:val="Paragraphedeliste"/>
        <w:rPr>
          <w:ins w:id="5609" w:author="erradi" w:date="2011-08-06T10:44:00Z"/>
          <w:rFonts w:ascii="Times New Roman" w:hAnsi="Times New Roman" w:cs="Times New Roman"/>
          <w:sz w:val="24"/>
          <w:szCs w:val="24"/>
          <w:lang w:val="en-US"/>
        </w:rPr>
      </w:pPr>
    </w:p>
    <w:p w:rsidR="00541083" w:rsidRPr="00840DB6" w:rsidRDefault="00541083" w:rsidP="00541083">
      <w:pPr>
        <w:pStyle w:val="Paragraphedeliste"/>
        <w:ind w:firstLine="360"/>
        <w:rPr>
          <w:ins w:id="5610" w:author="erradi" w:date="2011-08-06T10:44:00Z"/>
          <w:rFonts w:ascii="Times New Roman" w:hAnsi="Times New Roman" w:cs="Times New Roman"/>
          <w:i/>
          <w:sz w:val="24"/>
          <w:szCs w:val="24"/>
          <w:u w:val="single"/>
          <w:lang w:val="en-US"/>
        </w:rPr>
      </w:pPr>
      <w:ins w:id="5611" w:author="erradi" w:date="2011-08-06T10:44:00Z">
        <w:r w:rsidRPr="00840DB6">
          <w:rPr>
            <w:rFonts w:ascii="Times New Roman" w:hAnsi="Times New Roman" w:cs="Times New Roman"/>
            <w:i/>
            <w:sz w:val="24"/>
            <w:szCs w:val="24"/>
            <w:u w:val="single"/>
            <w:lang w:val="en-US"/>
          </w:rPr>
          <w:t>Matrix Generation</w:t>
        </w:r>
      </w:ins>
    </w:p>
    <w:p w:rsidR="00541083" w:rsidRDefault="00541083" w:rsidP="00541083">
      <w:pPr>
        <w:pStyle w:val="Paragraphedeliste"/>
        <w:jc w:val="center"/>
        <w:rPr>
          <w:ins w:id="5612" w:author="erradi" w:date="2011-08-06T10:44:00Z"/>
          <w:rFonts w:ascii="Times New Roman" w:hAnsi="Times New Roman" w:cs="Times New Roman"/>
          <w:sz w:val="24"/>
          <w:szCs w:val="24"/>
          <w:lang w:val="en-US"/>
        </w:rPr>
      </w:pPr>
    </w:p>
    <w:p w:rsidR="00541083" w:rsidRPr="009D592F" w:rsidRDefault="00541083" w:rsidP="00541083">
      <w:pPr>
        <w:pStyle w:val="Paragraphedeliste"/>
        <w:spacing w:after="0"/>
        <w:jc w:val="center"/>
        <w:rPr>
          <w:ins w:id="5613" w:author="erradi" w:date="2011-08-06T10:44:00Z"/>
          <w:rFonts w:ascii="Times New Roman" w:hAnsi="Times New Roman" w:cs="Times New Roman"/>
          <w:color w:val="C00000"/>
          <w:sz w:val="24"/>
          <w:szCs w:val="24"/>
          <w:lang w:val="en-US"/>
        </w:rPr>
      </w:pPr>
      <w:ins w:id="5614" w:author="erradi" w:date="2011-08-06T10:44:00Z">
        <w:r w:rsidRPr="009D592F">
          <w:rPr>
            <w:rFonts w:ascii="Times New Roman" w:hAnsi="Times New Roman" w:cs="Times New Roman"/>
            <w:color w:val="C00000"/>
            <w:sz w:val="24"/>
            <w:szCs w:val="24"/>
            <w:lang w:val="en-US"/>
          </w:rPr>
          <w:t>Collaboration-Role-Table</w:t>
        </w:r>
      </w:ins>
    </w:p>
    <w:tbl>
      <w:tblPr>
        <w:tblStyle w:val="Grilledutableau"/>
        <w:tblW w:w="0" w:type="auto"/>
        <w:tblInd w:w="720" w:type="dxa"/>
        <w:tblLook w:val="04A0"/>
      </w:tblPr>
      <w:tblGrid>
        <w:gridCol w:w="2142"/>
        <w:gridCol w:w="714"/>
        <w:gridCol w:w="714"/>
        <w:gridCol w:w="714"/>
        <w:gridCol w:w="714"/>
        <w:gridCol w:w="714"/>
        <w:gridCol w:w="714"/>
        <w:gridCol w:w="714"/>
        <w:gridCol w:w="714"/>
        <w:gridCol w:w="714"/>
      </w:tblGrid>
      <w:tr w:rsidR="00541083" w:rsidTr="00367EB3">
        <w:trPr>
          <w:trHeight w:val="135"/>
          <w:ins w:id="5615" w:author="erradi" w:date="2011-08-06T10:44:00Z"/>
        </w:trPr>
        <w:tc>
          <w:tcPr>
            <w:tcW w:w="2142" w:type="dxa"/>
            <w:vMerge w:val="restart"/>
          </w:tcPr>
          <w:p w:rsidR="00541083" w:rsidRDefault="00541083" w:rsidP="00367EB3">
            <w:pPr>
              <w:pStyle w:val="Paragraphedeliste"/>
              <w:ind w:left="0"/>
              <w:jc w:val="center"/>
              <w:rPr>
                <w:ins w:id="5616" w:author="erradi" w:date="2011-08-06T10:44:00Z"/>
                <w:rFonts w:ascii="Times New Roman" w:hAnsi="Times New Roman" w:cs="Times New Roman"/>
                <w:sz w:val="24"/>
                <w:szCs w:val="24"/>
                <w:lang w:val="en-US"/>
              </w:rPr>
            </w:pPr>
          </w:p>
        </w:tc>
        <w:tc>
          <w:tcPr>
            <w:tcW w:w="2142" w:type="dxa"/>
            <w:gridSpan w:val="3"/>
          </w:tcPr>
          <w:p w:rsidR="00541083" w:rsidRDefault="00541083" w:rsidP="00367EB3">
            <w:pPr>
              <w:pStyle w:val="Paragraphedeliste"/>
              <w:ind w:left="0"/>
              <w:jc w:val="center"/>
              <w:rPr>
                <w:ins w:id="5617" w:author="erradi" w:date="2011-08-06T10:44:00Z"/>
                <w:rFonts w:ascii="Times New Roman" w:hAnsi="Times New Roman" w:cs="Times New Roman"/>
                <w:sz w:val="24"/>
                <w:szCs w:val="24"/>
                <w:lang w:val="en-US"/>
              </w:rPr>
            </w:pPr>
            <w:ins w:id="5618" w:author="erradi" w:date="2011-08-06T10:44:00Z">
              <w:r>
                <w:rPr>
                  <w:rFonts w:ascii="Times New Roman" w:hAnsi="Times New Roman" w:cs="Times New Roman"/>
                  <w:sz w:val="24"/>
                  <w:szCs w:val="24"/>
                  <w:lang w:val="en-US"/>
                </w:rPr>
                <w:t>Patient</w:t>
              </w:r>
            </w:ins>
          </w:p>
        </w:tc>
        <w:tc>
          <w:tcPr>
            <w:tcW w:w="2142" w:type="dxa"/>
            <w:gridSpan w:val="3"/>
          </w:tcPr>
          <w:p w:rsidR="00541083" w:rsidRDefault="00541083" w:rsidP="00367EB3">
            <w:pPr>
              <w:pStyle w:val="Paragraphedeliste"/>
              <w:ind w:left="0"/>
              <w:jc w:val="center"/>
              <w:rPr>
                <w:ins w:id="5619" w:author="erradi" w:date="2011-08-06T10:44:00Z"/>
                <w:rFonts w:ascii="Times New Roman" w:hAnsi="Times New Roman" w:cs="Times New Roman"/>
                <w:sz w:val="24"/>
                <w:szCs w:val="24"/>
                <w:lang w:val="en-US"/>
              </w:rPr>
            </w:pPr>
            <w:ins w:id="5620" w:author="erradi" w:date="2011-08-06T10:44:00Z">
              <w:r>
                <w:rPr>
                  <w:rFonts w:ascii="Times New Roman" w:hAnsi="Times New Roman" w:cs="Times New Roman"/>
                  <w:sz w:val="24"/>
                  <w:szCs w:val="24"/>
                  <w:lang w:val="en-US"/>
                </w:rPr>
                <w:t>Doctor</w:t>
              </w:r>
            </w:ins>
          </w:p>
        </w:tc>
        <w:tc>
          <w:tcPr>
            <w:tcW w:w="2142" w:type="dxa"/>
            <w:gridSpan w:val="3"/>
          </w:tcPr>
          <w:p w:rsidR="00541083" w:rsidRDefault="00541083" w:rsidP="00367EB3">
            <w:pPr>
              <w:pStyle w:val="Paragraphedeliste"/>
              <w:ind w:left="0"/>
              <w:jc w:val="center"/>
              <w:rPr>
                <w:ins w:id="5621" w:author="erradi" w:date="2011-08-06T10:44:00Z"/>
                <w:rFonts w:ascii="Times New Roman" w:hAnsi="Times New Roman" w:cs="Times New Roman"/>
                <w:sz w:val="24"/>
                <w:szCs w:val="24"/>
                <w:lang w:val="en-US"/>
              </w:rPr>
            </w:pPr>
            <w:ins w:id="5622" w:author="erradi" w:date="2011-08-06T10:44:00Z">
              <w:r>
                <w:rPr>
                  <w:rFonts w:ascii="Times New Roman" w:hAnsi="Times New Roman" w:cs="Times New Roman"/>
                  <w:sz w:val="24"/>
                  <w:szCs w:val="24"/>
                  <w:lang w:val="en-US"/>
                </w:rPr>
                <w:t>Receptionist</w:t>
              </w:r>
            </w:ins>
          </w:p>
        </w:tc>
      </w:tr>
      <w:tr w:rsidR="00541083" w:rsidTr="00367EB3">
        <w:trPr>
          <w:trHeight w:val="135"/>
          <w:ins w:id="5623" w:author="erradi" w:date="2011-08-06T10:44:00Z"/>
        </w:trPr>
        <w:tc>
          <w:tcPr>
            <w:tcW w:w="2142" w:type="dxa"/>
            <w:vMerge/>
          </w:tcPr>
          <w:p w:rsidR="00541083" w:rsidRDefault="00541083" w:rsidP="00367EB3">
            <w:pPr>
              <w:pStyle w:val="Paragraphedeliste"/>
              <w:ind w:left="0"/>
              <w:jc w:val="center"/>
              <w:rPr>
                <w:ins w:id="5624" w:author="erradi" w:date="2011-08-06T10:44:00Z"/>
                <w:rFonts w:ascii="Times New Roman" w:hAnsi="Times New Roman" w:cs="Times New Roman"/>
                <w:sz w:val="24"/>
                <w:szCs w:val="24"/>
                <w:lang w:val="en-US"/>
              </w:rPr>
            </w:pPr>
          </w:p>
        </w:tc>
        <w:tc>
          <w:tcPr>
            <w:tcW w:w="714" w:type="dxa"/>
          </w:tcPr>
          <w:p w:rsidR="00541083" w:rsidRDefault="00541083" w:rsidP="00367EB3">
            <w:pPr>
              <w:pStyle w:val="Paragraphedeliste"/>
              <w:ind w:left="0"/>
              <w:jc w:val="center"/>
              <w:rPr>
                <w:ins w:id="5625" w:author="erradi" w:date="2011-08-06T10:44:00Z"/>
                <w:rFonts w:ascii="Times New Roman" w:hAnsi="Times New Roman" w:cs="Times New Roman"/>
                <w:sz w:val="24"/>
                <w:szCs w:val="24"/>
                <w:lang w:val="en-US"/>
              </w:rPr>
            </w:pPr>
            <w:ins w:id="5626" w:author="erradi" w:date="2011-08-06T10:44:00Z">
              <w:r>
                <w:rPr>
                  <w:rFonts w:ascii="Times New Roman" w:hAnsi="Times New Roman" w:cs="Times New Roman"/>
                  <w:sz w:val="24"/>
                  <w:szCs w:val="24"/>
                  <w:lang w:val="en-US"/>
                </w:rPr>
                <w:t>SR</w:t>
              </w:r>
            </w:ins>
          </w:p>
        </w:tc>
        <w:tc>
          <w:tcPr>
            <w:tcW w:w="714" w:type="dxa"/>
          </w:tcPr>
          <w:p w:rsidR="00541083" w:rsidRDefault="00541083" w:rsidP="00367EB3">
            <w:pPr>
              <w:pStyle w:val="Paragraphedeliste"/>
              <w:ind w:left="0"/>
              <w:jc w:val="center"/>
              <w:rPr>
                <w:ins w:id="5627" w:author="erradi" w:date="2011-08-06T10:44:00Z"/>
                <w:rFonts w:ascii="Times New Roman" w:hAnsi="Times New Roman" w:cs="Times New Roman"/>
                <w:sz w:val="24"/>
                <w:szCs w:val="24"/>
                <w:lang w:val="en-US"/>
              </w:rPr>
            </w:pPr>
            <w:ins w:id="5628" w:author="erradi" w:date="2011-08-06T10:44:00Z">
              <w:r>
                <w:rPr>
                  <w:rFonts w:ascii="Times New Roman" w:hAnsi="Times New Roman" w:cs="Times New Roman"/>
                  <w:sz w:val="24"/>
                  <w:szCs w:val="24"/>
                  <w:lang w:val="en-US"/>
                </w:rPr>
                <w:t>TR</w:t>
              </w:r>
            </w:ins>
          </w:p>
        </w:tc>
        <w:tc>
          <w:tcPr>
            <w:tcW w:w="714" w:type="dxa"/>
          </w:tcPr>
          <w:p w:rsidR="00541083" w:rsidRDefault="00541083" w:rsidP="00367EB3">
            <w:pPr>
              <w:pStyle w:val="Paragraphedeliste"/>
              <w:ind w:left="0"/>
              <w:jc w:val="center"/>
              <w:rPr>
                <w:ins w:id="5629" w:author="erradi" w:date="2011-08-06T10:44:00Z"/>
                <w:rFonts w:ascii="Times New Roman" w:hAnsi="Times New Roman" w:cs="Times New Roman"/>
                <w:sz w:val="24"/>
                <w:szCs w:val="24"/>
                <w:lang w:val="en-US"/>
              </w:rPr>
            </w:pPr>
            <w:ins w:id="5630" w:author="erradi" w:date="2011-08-06T10:44:00Z">
              <w:r>
                <w:rPr>
                  <w:rFonts w:ascii="Times New Roman" w:hAnsi="Times New Roman" w:cs="Times New Roman"/>
                  <w:sz w:val="24"/>
                  <w:szCs w:val="24"/>
                  <w:lang w:val="en-US"/>
                </w:rPr>
                <w:t>PR</w:t>
              </w:r>
            </w:ins>
          </w:p>
        </w:tc>
        <w:tc>
          <w:tcPr>
            <w:tcW w:w="714" w:type="dxa"/>
          </w:tcPr>
          <w:p w:rsidR="00541083" w:rsidRDefault="00541083" w:rsidP="00367EB3">
            <w:pPr>
              <w:pStyle w:val="Paragraphedeliste"/>
              <w:ind w:left="0"/>
              <w:jc w:val="center"/>
              <w:rPr>
                <w:ins w:id="5631" w:author="erradi" w:date="2011-08-06T10:44:00Z"/>
                <w:rFonts w:ascii="Times New Roman" w:hAnsi="Times New Roman" w:cs="Times New Roman"/>
                <w:sz w:val="24"/>
                <w:szCs w:val="24"/>
                <w:lang w:val="en-US"/>
              </w:rPr>
            </w:pPr>
            <w:ins w:id="5632" w:author="erradi" w:date="2011-08-06T10:44:00Z">
              <w:r>
                <w:rPr>
                  <w:rFonts w:ascii="Times New Roman" w:hAnsi="Times New Roman" w:cs="Times New Roman"/>
                  <w:sz w:val="24"/>
                  <w:szCs w:val="24"/>
                  <w:lang w:val="en-US"/>
                </w:rPr>
                <w:t>SR</w:t>
              </w:r>
            </w:ins>
          </w:p>
        </w:tc>
        <w:tc>
          <w:tcPr>
            <w:tcW w:w="714" w:type="dxa"/>
          </w:tcPr>
          <w:p w:rsidR="00541083" w:rsidRDefault="00541083" w:rsidP="00367EB3">
            <w:pPr>
              <w:pStyle w:val="Paragraphedeliste"/>
              <w:ind w:left="0"/>
              <w:jc w:val="center"/>
              <w:rPr>
                <w:ins w:id="5633" w:author="erradi" w:date="2011-08-06T10:44:00Z"/>
                <w:rFonts w:ascii="Times New Roman" w:hAnsi="Times New Roman" w:cs="Times New Roman"/>
                <w:sz w:val="24"/>
                <w:szCs w:val="24"/>
                <w:lang w:val="en-US"/>
              </w:rPr>
            </w:pPr>
            <w:ins w:id="5634" w:author="erradi" w:date="2011-08-06T10:44:00Z">
              <w:r>
                <w:rPr>
                  <w:rFonts w:ascii="Times New Roman" w:hAnsi="Times New Roman" w:cs="Times New Roman"/>
                  <w:sz w:val="24"/>
                  <w:szCs w:val="24"/>
                  <w:lang w:val="en-US"/>
                </w:rPr>
                <w:t>TR</w:t>
              </w:r>
            </w:ins>
          </w:p>
        </w:tc>
        <w:tc>
          <w:tcPr>
            <w:tcW w:w="714" w:type="dxa"/>
          </w:tcPr>
          <w:p w:rsidR="00541083" w:rsidRDefault="00541083" w:rsidP="00367EB3">
            <w:pPr>
              <w:pStyle w:val="Paragraphedeliste"/>
              <w:ind w:left="0"/>
              <w:jc w:val="center"/>
              <w:rPr>
                <w:ins w:id="5635" w:author="erradi" w:date="2011-08-06T10:44:00Z"/>
                <w:rFonts w:ascii="Times New Roman" w:hAnsi="Times New Roman" w:cs="Times New Roman"/>
                <w:sz w:val="24"/>
                <w:szCs w:val="24"/>
                <w:lang w:val="en-US"/>
              </w:rPr>
            </w:pPr>
            <w:ins w:id="5636" w:author="erradi" w:date="2011-08-06T10:44:00Z">
              <w:r>
                <w:rPr>
                  <w:rFonts w:ascii="Times New Roman" w:hAnsi="Times New Roman" w:cs="Times New Roman"/>
                  <w:sz w:val="24"/>
                  <w:szCs w:val="24"/>
                  <w:lang w:val="en-US"/>
                </w:rPr>
                <w:t>PR</w:t>
              </w:r>
            </w:ins>
          </w:p>
        </w:tc>
        <w:tc>
          <w:tcPr>
            <w:tcW w:w="714" w:type="dxa"/>
          </w:tcPr>
          <w:p w:rsidR="00541083" w:rsidRDefault="00541083" w:rsidP="00367EB3">
            <w:pPr>
              <w:pStyle w:val="Paragraphedeliste"/>
              <w:ind w:left="0"/>
              <w:jc w:val="center"/>
              <w:rPr>
                <w:ins w:id="5637" w:author="erradi" w:date="2011-08-06T10:44:00Z"/>
                <w:rFonts w:ascii="Times New Roman" w:hAnsi="Times New Roman" w:cs="Times New Roman"/>
                <w:sz w:val="24"/>
                <w:szCs w:val="24"/>
                <w:lang w:val="en-US"/>
              </w:rPr>
            </w:pPr>
            <w:ins w:id="5638" w:author="erradi" w:date="2011-08-06T10:44:00Z">
              <w:r>
                <w:rPr>
                  <w:rFonts w:ascii="Times New Roman" w:hAnsi="Times New Roman" w:cs="Times New Roman"/>
                  <w:sz w:val="24"/>
                  <w:szCs w:val="24"/>
                  <w:lang w:val="en-US"/>
                </w:rPr>
                <w:t>SR</w:t>
              </w:r>
            </w:ins>
          </w:p>
        </w:tc>
        <w:tc>
          <w:tcPr>
            <w:tcW w:w="714" w:type="dxa"/>
          </w:tcPr>
          <w:p w:rsidR="00541083" w:rsidRDefault="00541083" w:rsidP="00367EB3">
            <w:pPr>
              <w:pStyle w:val="Paragraphedeliste"/>
              <w:ind w:left="0"/>
              <w:jc w:val="center"/>
              <w:rPr>
                <w:ins w:id="5639" w:author="erradi" w:date="2011-08-06T10:44:00Z"/>
                <w:rFonts w:ascii="Times New Roman" w:hAnsi="Times New Roman" w:cs="Times New Roman"/>
                <w:sz w:val="24"/>
                <w:szCs w:val="24"/>
                <w:lang w:val="en-US"/>
              </w:rPr>
            </w:pPr>
            <w:ins w:id="5640" w:author="erradi" w:date="2011-08-06T10:44:00Z">
              <w:r>
                <w:rPr>
                  <w:rFonts w:ascii="Times New Roman" w:hAnsi="Times New Roman" w:cs="Times New Roman"/>
                  <w:sz w:val="24"/>
                  <w:szCs w:val="24"/>
                  <w:lang w:val="en-US"/>
                </w:rPr>
                <w:t>TR</w:t>
              </w:r>
            </w:ins>
          </w:p>
        </w:tc>
        <w:tc>
          <w:tcPr>
            <w:tcW w:w="714" w:type="dxa"/>
          </w:tcPr>
          <w:p w:rsidR="00541083" w:rsidRDefault="00541083" w:rsidP="00367EB3">
            <w:pPr>
              <w:pStyle w:val="Paragraphedeliste"/>
              <w:ind w:left="0"/>
              <w:jc w:val="center"/>
              <w:rPr>
                <w:ins w:id="5641" w:author="erradi" w:date="2011-08-06T10:44:00Z"/>
                <w:rFonts w:ascii="Times New Roman" w:hAnsi="Times New Roman" w:cs="Times New Roman"/>
                <w:sz w:val="24"/>
                <w:szCs w:val="24"/>
                <w:lang w:val="en-US"/>
              </w:rPr>
            </w:pPr>
            <w:ins w:id="5642" w:author="erradi" w:date="2011-08-06T10:44:00Z">
              <w:r>
                <w:rPr>
                  <w:rFonts w:ascii="Times New Roman" w:hAnsi="Times New Roman" w:cs="Times New Roman"/>
                  <w:sz w:val="24"/>
                  <w:szCs w:val="24"/>
                  <w:lang w:val="en-US"/>
                </w:rPr>
                <w:t>PR</w:t>
              </w:r>
            </w:ins>
          </w:p>
        </w:tc>
      </w:tr>
      <w:tr w:rsidR="00541083" w:rsidTr="00367EB3">
        <w:trPr>
          <w:ins w:id="5643" w:author="erradi" w:date="2011-08-06T10:44:00Z"/>
        </w:trPr>
        <w:tc>
          <w:tcPr>
            <w:tcW w:w="2142" w:type="dxa"/>
          </w:tcPr>
          <w:p w:rsidR="00541083" w:rsidRDefault="00541083" w:rsidP="00367EB3">
            <w:pPr>
              <w:pStyle w:val="Paragraphedeliste"/>
              <w:ind w:left="0"/>
              <w:jc w:val="center"/>
              <w:rPr>
                <w:ins w:id="5644" w:author="erradi" w:date="2011-08-06T10:44:00Z"/>
                <w:rFonts w:ascii="Times New Roman" w:hAnsi="Times New Roman" w:cs="Times New Roman"/>
                <w:sz w:val="24"/>
                <w:szCs w:val="24"/>
                <w:lang w:val="en-US"/>
              </w:rPr>
            </w:pPr>
            <w:ins w:id="5645" w:author="erradi" w:date="2011-08-06T10:44:00Z">
              <w:r>
                <w:rPr>
                  <w:rFonts w:ascii="Times New Roman" w:hAnsi="Times New Roman" w:cs="Times New Roman"/>
                  <w:sz w:val="24"/>
                  <w:szCs w:val="24"/>
                  <w:lang w:val="en-US"/>
                </w:rPr>
                <w:t>Registr</w:t>
              </w:r>
            </w:ins>
          </w:p>
        </w:tc>
        <w:tc>
          <w:tcPr>
            <w:tcW w:w="714" w:type="dxa"/>
          </w:tcPr>
          <w:p w:rsidR="00541083" w:rsidRDefault="00541083" w:rsidP="00367EB3">
            <w:pPr>
              <w:pStyle w:val="Paragraphedeliste"/>
              <w:ind w:left="0"/>
              <w:jc w:val="center"/>
              <w:rPr>
                <w:ins w:id="5646" w:author="erradi" w:date="2011-08-06T10:44:00Z"/>
                <w:rFonts w:ascii="Times New Roman" w:hAnsi="Times New Roman" w:cs="Times New Roman"/>
                <w:sz w:val="24"/>
                <w:szCs w:val="24"/>
                <w:lang w:val="en-US"/>
              </w:rPr>
            </w:pPr>
            <w:ins w:id="5647"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48" w:author="erradi" w:date="2011-08-06T10:44:00Z"/>
                <w:rFonts w:ascii="Times New Roman" w:hAnsi="Times New Roman" w:cs="Times New Roman"/>
                <w:sz w:val="24"/>
                <w:szCs w:val="24"/>
                <w:lang w:val="en-US"/>
              </w:rPr>
            </w:pPr>
            <w:ins w:id="5649"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50" w:author="erradi" w:date="2011-08-06T10:44:00Z"/>
                <w:rFonts w:ascii="Times New Roman" w:hAnsi="Times New Roman" w:cs="Times New Roman"/>
                <w:sz w:val="24"/>
                <w:szCs w:val="24"/>
                <w:lang w:val="en-US"/>
              </w:rPr>
            </w:pPr>
            <w:ins w:id="5651"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52" w:author="erradi" w:date="2011-08-06T10:44:00Z"/>
                <w:rFonts w:ascii="Times New Roman" w:hAnsi="Times New Roman" w:cs="Times New Roman"/>
                <w:sz w:val="24"/>
                <w:szCs w:val="24"/>
                <w:lang w:val="en-US"/>
              </w:rPr>
            </w:pPr>
            <w:ins w:id="5653"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54" w:author="erradi" w:date="2011-08-06T10:44:00Z"/>
                <w:rFonts w:ascii="Times New Roman" w:hAnsi="Times New Roman" w:cs="Times New Roman"/>
                <w:sz w:val="24"/>
                <w:szCs w:val="24"/>
                <w:lang w:val="en-US"/>
              </w:rPr>
            </w:pPr>
            <w:ins w:id="5655"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56" w:author="erradi" w:date="2011-08-06T10:44:00Z"/>
                <w:rFonts w:ascii="Times New Roman" w:hAnsi="Times New Roman" w:cs="Times New Roman"/>
                <w:sz w:val="24"/>
                <w:szCs w:val="24"/>
                <w:lang w:val="en-US"/>
              </w:rPr>
            </w:pPr>
            <w:ins w:id="5657"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58" w:author="erradi" w:date="2011-08-06T10:44:00Z"/>
                <w:rFonts w:ascii="Times New Roman" w:hAnsi="Times New Roman" w:cs="Times New Roman"/>
                <w:sz w:val="24"/>
                <w:szCs w:val="24"/>
                <w:lang w:val="en-US"/>
              </w:rPr>
            </w:pPr>
            <w:ins w:id="5659"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60" w:author="erradi" w:date="2011-08-06T10:44:00Z"/>
                <w:rFonts w:ascii="Times New Roman" w:hAnsi="Times New Roman" w:cs="Times New Roman"/>
                <w:sz w:val="24"/>
                <w:szCs w:val="24"/>
                <w:lang w:val="en-US"/>
              </w:rPr>
            </w:pPr>
            <w:ins w:id="5661"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62" w:author="erradi" w:date="2011-08-06T10:44:00Z"/>
                <w:rFonts w:ascii="Times New Roman" w:hAnsi="Times New Roman" w:cs="Times New Roman"/>
                <w:sz w:val="24"/>
                <w:szCs w:val="24"/>
                <w:lang w:val="en-US"/>
              </w:rPr>
            </w:pPr>
            <w:ins w:id="5663" w:author="erradi" w:date="2011-08-06T10:44:00Z">
              <w:r>
                <w:rPr>
                  <w:rFonts w:ascii="Times New Roman" w:hAnsi="Times New Roman" w:cs="Times New Roman"/>
                  <w:sz w:val="24"/>
                  <w:szCs w:val="24"/>
                  <w:lang w:val="en-US"/>
                </w:rPr>
                <w:t>1</w:t>
              </w:r>
            </w:ins>
          </w:p>
        </w:tc>
      </w:tr>
      <w:tr w:rsidR="00541083" w:rsidTr="00367EB3">
        <w:trPr>
          <w:ins w:id="5664" w:author="erradi" w:date="2011-08-06T10:44:00Z"/>
        </w:trPr>
        <w:tc>
          <w:tcPr>
            <w:tcW w:w="2142" w:type="dxa"/>
          </w:tcPr>
          <w:p w:rsidR="00541083" w:rsidRDefault="00541083" w:rsidP="00367EB3">
            <w:pPr>
              <w:pStyle w:val="Paragraphedeliste"/>
              <w:ind w:left="0"/>
              <w:jc w:val="center"/>
              <w:rPr>
                <w:ins w:id="5665" w:author="erradi" w:date="2011-08-06T10:44:00Z"/>
                <w:rFonts w:ascii="Times New Roman" w:hAnsi="Times New Roman" w:cs="Times New Roman"/>
                <w:sz w:val="24"/>
                <w:szCs w:val="24"/>
                <w:lang w:val="en-US"/>
              </w:rPr>
            </w:pPr>
            <w:ins w:id="5666" w:author="erradi" w:date="2011-08-06T10:44:00Z">
              <w:r>
                <w:rPr>
                  <w:rFonts w:ascii="Times New Roman" w:hAnsi="Times New Roman" w:cs="Times New Roman"/>
                  <w:sz w:val="24"/>
                  <w:szCs w:val="24"/>
                  <w:lang w:val="en-US"/>
                </w:rPr>
                <w:t>W</w:t>
              </w:r>
            </w:ins>
          </w:p>
        </w:tc>
        <w:tc>
          <w:tcPr>
            <w:tcW w:w="714" w:type="dxa"/>
          </w:tcPr>
          <w:p w:rsidR="00541083" w:rsidRDefault="00541083" w:rsidP="00367EB3">
            <w:pPr>
              <w:pStyle w:val="Paragraphedeliste"/>
              <w:ind w:left="0"/>
              <w:jc w:val="center"/>
              <w:rPr>
                <w:ins w:id="5667" w:author="erradi" w:date="2011-08-06T10:44:00Z"/>
                <w:rFonts w:ascii="Times New Roman" w:hAnsi="Times New Roman" w:cs="Times New Roman"/>
                <w:sz w:val="24"/>
                <w:szCs w:val="24"/>
                <w:lang w:val="en-US"/>
              </w:rPr>
            </w:pPr>
            <w:ins w:id="5668"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69" w:author="erradi" w:date="2011-08-06T10:44:00Z"/>
                <w:rFonts w:ascii="Times New Roman" w:hAnsi="Times New Roman" w:cs="Times New Roman"/>
                <w:sz w:val="24"/>
                <w:szCs w:val="24"/>
                <w:lang w:val="en-US"/>
              </w:rPr>
            </w:pPr>
            <w:ins w:id="5670"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71" w:author="erradi" w:date="2011-08-06T10:44:00Z"/>
                <w:rFonts w:ascii="Times New Roman" w:hAnsi="Times New Roman" w:cs="Times New Roman"/>
                <w:sz w:val="24"/>
                <w:szCs w:val="24"/>
                <w:lang w:val="en-US"/>
              </w:rPr>
            </w:pPr>
            <w:ins w:id="5672"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73" w:author="erradi" w:date="2011-08-06T10:44:00Z"/>
                <w:rFonts w:ascii="Times New Roman" w:hAnsi="Times New Roman" w:cs="Times New Roman"/>
                <w:sz w:val="24"/>
                <w:szCs w:val="24"/>
                <w:lang w:val="en-US"/>
              </w:rPr>
            </w:pPr>
            <w:ins w:id="5674"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75" w:author="erradi" w:date="2011-08-06T10:44:00Z"/>
                <w:rFonts w:ascii="Times New Roman" w:hAnsi="Times New Roman" w:cs="Times New Roman"/>
                <w:sz w:val="24"/>
                <w:szCs w:val="24"/>
                <w:lang w:val="en-US"/>
              </w:rPr>
            </w:pPr>
            <w:ins w:id="5676"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77" w:author="erradi" w:date="2011-08-06T10:44:00Z"/>
                <w:rFonts w:ascii="Times New Roman" w:hAnsi="Times New Roman" w:cs="Times New Roman"/>
                <w:sz w:val="24"/>
                <w:szCs w:val="24"/>
                <w:lang w:val="en-US"/>
              </w:rPr>
            </w:pPr>
            <w:ins w:id="5678"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79" w:author="erradi" w:date="2011-08-06T10:44:00Z"/>
                <w:rFonts w:ascii="Times New Roman" w:hAnsi="Times New Roman" w:cs="Times New Roman"/>
                <w:sz w:val="24"/>
                <w:szCs w:val="24"/>
                <w:lang w:val="en-US"/>
              </w:rPr>
            </w:pPr>
            <w:ins w:id="5680"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81" w:author="erradi" w:date="2011-08-06T10:44:00Z"/>
                <w:rFonts w:ascii="Times New Roman" w:hAnsi="Times New Roman" w:cs="Times New Roman"/>
                <w:sz w:val="24"/>
                <w:szCs w:val="24"/>
                <w:lang w:val="en-US"/>
              </w:rPr>
            </w:pPr>
            <w:ins w:id="5682"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83" w:author="erradi" w:date="2011-08-06T10:44:00Z"/>
                <w:rFonts w:ascii="Times New Roman" w:hAnsi="Times New Roman" w:cs="Times New Roman"/>
                <w:sz w:val="24"/>
                <w:szCs w:val="24"/>
                <w:lang w:val="en-US"/>
              </w:rPr>
            </w:pPr>
            <w:ins w:id="5684" w:author="erradi" w:date="2011-08-06T10:44:00Z">
              <w:r>
                <w:rPr>
                  <w:rFonts w:ascii="Times New Roman" w:hAnsi="Times New Roman" w:cs="Times New Roman"/>
                  <w:sz w:val="24"/>
                  <w:szCs w:val="24"/>
                  <w:lang w:val="en-US"/>
                </w:rPr>
                <w:t>1</w:t>
              </w:r>
            </w:ins>
          </w:p>
        </w:tc>
      </w:tr>
      <w:tr w:rsidR="00541083" w:rsidTr="00367EB3">
        <w:trPr>
          <w:ins w:id="5685" w:author="erradi" w:date="2011-08-06T10:44:00Z"/>
        </w:trPr>
        <w:tc>
          <w:tcPr>
            <w:tcW w:w="2142" w:type="dxa"/>
          </w:tcPr>
          <w:p w:rsidR="00541083" w:rsidRDefault="00541083" w:rsidP="00367EB3">
            <w:pPr>
              <w:pStyle w:val="Paragraphedeliste"/>
              <w:ind w:left="0"/>
              <w:jc w:val="center"/>
              <w:rPr>
                <w:ins w:id="5686" w:author="erradi" w:date="2011-08-06T10:44:00Z"/>
                <w:rFonts w:ascii="Times New Roman" w:hAnsi="Times New Roman" w:cs="Times New Roman"/>
                <w:sz w:val="24"/>
                <w:szCs w:val="24"/>
                <w:lang w:val="en-US"/>
              </w:rPr>
            </w:pPr>
            <w:ins w:id="5687" w:author="erradi" w:date="2011-08-06T10:44:00Z">
              <w:r>
                <w:rPr>
                  <w:rFonts w:ascii="Times New Roman" w:hAnsi="Times New Roman" w:cs="Times New Roman"/>
                  <w:sz w:val="24"/>
                  <w:szCs w:val="24"/>
                  <w:lang w:val="en-US"/>
                </w:rPr>
                <w:t>Act</w:t>
              </w:r>
            </w:ins>
          </w:p>
        </w:tc>
        <w:tc>
          <w:tcPr>
            <w:tcW w:w="714" w:type="dxa"/>
          </w:tcPr>
          <w:p w:rsidR="00541083" w:rsidRDefault="00541083" w:rsidP="00367EB3">
            <w:pPr>
              <w:pStyle w:val="Paragraphedeliste"/>
              <w:ind w:left="0"/>
              <w:jc w:val="center"/>
              <w:rPr>
                <w:ins w:id="5688" w:author="erradi" w:date="2011-08-06T10:44:00Z"/>
                <w:rFonts w:ascii="Times New Roman" w:hAnsi="Times New Roman" w:cs="Times New Roman"/>
                <w:sz w:val="24"/>
                <w:szCs w:val="24"/>
                <w:lang w:val="en-US"/>
              </w:rPr>
            </w:pPr>
            <w:ins w:id="5689"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90" w:author="erradi" w:date="2011-08-06T10:44:00Z"/>
                <w:rFonts w:ascii="Times New Roman" w:hAnsi="Times New Roman" w:cs="Times New Roman"/>
                <w:sz w:val="24"/>
                <w:szCs w:val="24"/>
                <w:lang w:val="en-US"/>
              </w:rPr>
            </w:pPr>
            <w:ins w:id="5691"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92" w:author="erradi" w:date="2011-08-06T10:44:00Z"/>
                <w:rFonts w:ascii="Times New Roman" w:hAnsi="Times New Roman" w:cs="Times New Roman"/>
                <w:sz w:val="24"/>
                <w:szCs w:val="24"/>
                <w:lang w:val="en-US"/>
              </w:rPr>
            </w:pPr>
            <w:ins w:id="5693"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94" w:author="erradi" w:date="2011-08-06T10:44:00Z"/>
                <w:rFonts w:ascii="Times New Roman" w:hAnsi="Times New Roman" w:cs="Times New Roman"/>
                <w:sz w:val="24"/>
                <w:szCs w:val="24"/>
                <w:lang w:val="en-US"/>
              </w:rPr>
            </w:pPr>
            <w:ins w:id="5695"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696" w:author="erradi" w:date="2011-08-06T10:44:00Z"/>
                <w:rFonts w:ascii="Times New Roman" w:hAnsi="Times New Roman" w:cs="Times New Roman"/>
                <w:sz w:val="24"/>
                <w:szCs w:val="24"/>
                <w:lang w:val="en-US"/>
              </w:rPr>
            </w:pPr>
            <w:ins w:id="5697"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698" w:author="erradi" w:date="2011-08-06T10:44:00Z"/>
                <w:rFonts w:ascii="Times New Roman" w:hAnsi="Times New Roman" w:cs="Times New Roman"/>
                <w:sz w:val="24"/>
                <w:szCs w:val="24"/>
                <w:lang w:val="en-US"/>
              </w:rPr>
            </w:pPr>
            <w:ins w:id="5699"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00" w:author="erradi" w:date="2011-08-06T10:44:00Z"/>
                <w:rFonts w:ascii="Times New Roman" w:hAnsi="Times New Roman" w:cs="Times New Roman"/>
                <w:sz w:val="24"/>
                <w:szCs w:val="24"/>
                <w:lang w:val="en-US"/>
              </w:rPr>
            </w:pPr>
            <w:ins w:id="5701"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02" w:author="erradi" w:date="2011-08-06T10:44:00Z"/>
                <w:rFonts w:ascii="Times New Roman" w:hAnsi="Times New Roman" w:cs="Times New Roman"/>
                <w:sz w:val="24"/>
                <w:szCs w:val="24"/>
                <w:lang w:val="en-US"/>
              </w:rPr>
            </w:pPr>
            <w:ins w:id="5703"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04" w:author="erradi" w:date="2011-08-06T10:44:00Z"/>
                <w:rFonts w:ascii="Times New Roman" w:hAnsi="Times New Roman" w:cs="Times New Roman"/>
                <w:sz w:val="24"/>
                <w:szCs w:val="24"/>
                <w:lang w:val="en-US"/>
              </w:rPr>
            </w:pPr>
            <w:ins w:id="5705" w:author="erradi" w:date="2011-08-06T10:44:00Z">
              <w:r>
                <w:rPr>
                  <w:rFonts w:ascii="Times New Roman" w:hAnsi="Times New Roman" w:cs="Times New Roman"/>
                  <w:sz w:val="24"/>
                  <w:szCs w:val="24"/>
                  <w:lang w:val="en-US"/>
                </w:rPr>
                <w:t>1</w:t>
              </w:r>
            </w:ins>
          </w:p>
        </w:tc>
      </w:tr>
      <w:tr w:rsidR="00541083" w:rsidTr="00367EB3">
        <w:trPr>
          <w:ins w:id="5706" w:author="erradi" w:date="2011-08-06T10:44:00Z"/>
        </w:trPr>
        <w:tc>
          <w:tcPr>
            <w:tcW w:w="2142" w:type="dxa"/>
          </w:tcPr>
          <w:p w:rsidR="00541083" w:rsidRDefault="00541083" w:rsidP="00367EB3">
            <w:pPr>
              <w:pStyle w:val="Paragraphedeliste"/>
              <w:ind w:left="0"/>
              <w:jc w:val="center"/>
              <w:rPr>
                <w:ins w:id="5707" w:author="erradi" w:date="2011-08-06T10:44:00Z"/>
                <w:rFonts w:ascii="Times New Roman" w:hAnsi="Times New Roman" w:cs="Times New Roman"/>
                <w:sz w:val="24"/>
                <w:szCs w:val="24"/>
                <w:lang w:val="en-US"/>
              </w:rPr>
            </w:pPr>
            <w:ins w:id="5708" w:author="erradi" w:date="2011-08-06T10:44:00Z">
              <w:r>
                <w:rPr>
                  <w:rFonts w:ascii="Times New Roman" w:hAnsi="Times New Roman" w:cs="Times New Roman"/>
                  <w:sz w:val="24"/>
                  <w:szCs w:val="24"/>
                  <w:lang w:val="en-US"/>
                </w:rPr>
                <w:t>h-up</w:t>
              </w:r>
            </w:ins>
          </w:p>
        </w:tc>
        <w:tc>
          <w:tcPr>
            <w:tcW w:w="714" w:type="dxa"/>
          </w:tcPr>
          <w:p w:rsidR="00541083" w:rsidRDefault="00541083" w:rsidP="00367EB3">
            <w:pPr>
              <w:pStyle w:val="Paragraphedeliste"/>
              <w:ind w:left="0"/>
              <w:jc w:val="center"/>
              <w:rPr>
                <w:ins w:id="5709" w:author="erradi" w:date="2011-08-06T10:44:00Z"/>
                <w:rFonts w:ascii="Times New Roman" w:hAnsi="Times New Roman" w:cs="Times New Roman"/>
                <w:sz w:val="24"/>
                <w:szCs w:val="24"/>
                <w:lang w:val="en-US"/>
              </w:rPr>
            </w:pPr>
            <w:ins w:id="5710"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11" w:author="erradi" w:date="2011-08-06T10:44:00Z"/>
                <w:rFonts w:ascii="Times New Roman" w:hAnsi="Times New Roman" w:cs="Times New Roman"/>
                <w:sz w:val="24"/>
                <w:szCs w:val="24"/>
                <w:lang w:val="en-US"/>
              </w:rPr>
            </w:pPr>
            <w:ins w:id="5712"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13" w:author="erradi" w:date="2011-08-06T10:44:00Z"/>
                <w:rFonts w:ascii="Times New Roman" w:hAnsi="Times New Roman" w:cs="Times New Roman"/>
                <w:sz w:val="24"/>
                <w:szCs w:val="24"/>
                <w:lang w:val="en-US"/>
              </w:rPr>
            </w:pPr>
            <w:ins w:id="5714" w:author="erradi" w:date="2011-08-06T10:44:00Z">
              <w:r>
                <w:rPr>
                  <w:rFonts w:ascii="Times New Roman" w:hAnsi="Times New Roman" w:cs="Times New Roman"/>
                  <w:sz w:val="24"/>
                  <w:szCs w:val="24"/>
                  <w:lang w:val="en-US"/>
                </w:rPr>
                <w:t>1</w:t>
              </w:r>
            </w:ins>
          </w:p>
        </w:tc>
        <w:tc>
          <w:tcPr>
            <w:tcW w:w="714" w:type="dxa"/>
          </w:tcPr>
          <w:p w:rsidR="00541083" w:rsidRDefault="00541083" w:rsidP="00367EB3">
            <w:pPr>
              <w:pStyle w:val="Paragraphedeliste"/>
              <w:ind w:left="0"/>
              <w:jc w:val="center"/>
              <w:rPr>
                <w:ins w:id="5715" w:author="erradi" w:date="2011-08-06T10:44:00Z"/>
                <w:rFonts w:ascii="Times New Roman" w:hAnsi="Times New Roman" w:cs="Times New Roman"/>
                <w:sz w:val="24"/>
                <w:szCs w:val="24"/>
                <w:lang w:val="en-US"/>
              </w:rPr>
            </w:pPr>
            <w:ins w:id="5716"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717" w:author="erradi" w:date="2011-08-06T10:44:00Z"/>
                <w:rFonts w:ascii="Times New Roman" w:hAnsi="Times New Roman" w:cs="Times New Roman"/>
                <w:sz w:val="24"/>
                <w:szCs w:val="24"/>
                <w:lang w:val="en-US"/>
              </w:rPr>
            </w:pPr>
            <w:ins w:id="5718"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719" w:author="erradi" w:date="2011-08-06T10:44:00Z"/>
                <w:rFonts w:ascii="Times New Roman" w:hAnsi="Times New Roman" w:cs="Times New Roman"/>
                <w:sz w:val="24"/>
                <w:szCs w:val="24"/>
                <w:lang w:val="en-US"/>
              </w:rPr>
            </w:pPr>
            <w:ins w:id="5720"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721" w:author="erradi" w:date="2011-08-06T10:44:00Z"/>
                <w:rFonts w:ascii="Times New Roman" w:hAnsi="Times New Roman" w:cs="Times New Roman"/>
                <w:sz w:val="24"/>
                <w:szCs w:val="24"/>
                <w:lang w:val="en-US"/>
              </w:rPr>
            </w:pPr>
            <w:ins w:id="5722"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723" w:author="erradi" w:date="2011-08-06T10:44:00Z"/>
                <w:rFonts w:ascii="Times New Roman" w:hAnsi="Times New Roman" w:cs="Times New Roman"/>
                <w:sz w:val="24"/>
                <w:szCs w:val="24"/>
                <w:lang w:val="en-US"/>
              </w:rPr>
            </w:pPr>
            <w:ins w:id="5724" w:author="erradi" w:date="2011-08-06T10:44:00Z">
              <w:r>
                <w:rPr>
                  <w:rFonts w:ascii="Times New Roman" w:hAnsi="Times New Roman" w:cs="Times New Roman"/>
                  <w:sz w:val="24"/>
                  <w:szCs w:val="24"/>
                  <w:lang w:val="en-US"/>
                </w:rPr>
                <w:t>0</w:t>
              </w:r>
            </w:ins>
          </w:p>
        </w:tc>
        <w:tc>
          <w:tcPr>
            <w:tcW w:w="714" w:type="dxa"/>
          </w:tcPr>
          <w:p w:rsidR="00541083" w:rsidRDefault="00541083" w:rsidP="00367EB3">
            <w:pPr>
              <w:pStyle w:val="Paragraphedeliste"/>
              <w:ind w:left="0"/>
              <w:jc w:val="center"/>
              <w:rPr>
                <w:ins w:id="5725" w:author="erradi" w:date="2011-08-06T10:44:00Z"/>
                <w:rFonts w:ascii="Times New Roman" w:hAnsi="Times New Roman" w:cs="Times New Roman"/>
                <w:sz w:val="24"/>
                <w:szCs w:val="24"/>
                <w:lang w:val="en-US"/>
              </w:rPr>
            </w:pPr>
            <w:ins w:id="5726" w:author="erradi" w:date="2011-08-06T10:44:00Z">
              <w:r>
                <w:rPr>
                  <w:rFonts w:ascii="Times New Roman" w:hAnsi="Times New Roman" w:cs="Times New Roman"/>
                  <w:sz w:val="24"/>
                  <w:szCs w:val="24"/>
                  <w:lang w:val="en-US"/>
                </w:rPr>
                <w:t>0</w:t>
              </w:r>
            </w:ins>
          </w:p>
        </w:tc>
      </w:tr>
    </w:tbl>
    <w:p w:rsidR="00541083" w:rsidRDefault="00541083" w:rsidP="00541083">
      <w:pPr>
        <w:rPr>
          <w:ins w:id="5727" w:author="erradi" w:date="2011-08-06T10:44:00Z"/>
          <w:rFonts w:ascii="Times New Roman" w:hAnsi="Times New Roman" w:cs="Times New Roman"/>
          <w:sz w:val="24"/>
          <w:szCs w:val="24"/>
          <w:lang w:val="en-US"/>
        </w:rPr>
      </w:pPr>
    </w:p>
    <w:p w:rsidR="00541083" w:rsidRPr="009D592F" w:rsidRDefault="00541083" w:rsidP="00541083">
      <w:pPr>
        <w:spacing w:after="0" w:line="240" w:lineRule="auto"/>
        <w:jc w:val="center"/>
        <w:rPr>
          <w:ins w:id="5728" w:author="erradi" w:date="2011-08-06T10:44:00Z"/>
          <w:rFonts w:ascii="Times New Roman" w:hAnsi="Times New Roman" w:cs="Times New Roman"/>
          <w:color w:val="C00000"/>
          <w:sz w:val="24"/>
          <w:szCs w:val="24"/>
          <w:lang w:val="en-US"/>
        </w:rPr>
      </w:pPr>
      <w:ins w:id="5729"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Look w:val="04A0"/>
      </w:tblPr>
      <w:tblGrid>
        <w:gridCol w:w="1842"/>
        <w:gridCol w:w="1842"/>
        <w:gridCol w:w="1842"/>
        <w:gridCol w:w="1843"/>
        <w:gridCol w:w="1843"/>
      </w:tblGrid>
      <w:tr w:rsidR="00541083" w:rsidTr="00367EB3">
        <w:trPr>
          <w:ins w:id="5730" w:author="erradi" w:date="2011-08-06T10:44:00Z"/>
        </w:trPr>
        <w:tc>
          <w:tcPr>
            <w:tcW w:w="1842" w:type="dxa"/>
          </w:tcPr>
          <w:p w:rsidR="00541083" w:rsidRDefault="00541083" w:rsidP="00367EB3">
            <w:pPr>
              <w:jc w:val="center"/>
              <w:rPr>
                <w:ins w:id="5731" w:author="erradi" w:date="2011-08-06T10:44:00Z"/>
                <w:rFonts w:ascii="Times New Roman" w:hAnsi="Times New Roman" w:cs="Times New Roman"/>
                <w:sz w:val="24"/>
                <w:szCs w:val="24"/>
                <w:lang w:val="en-US"/>
              </w:rPr>
            </w:pPr>
          </w:p>
        </w:tc>
        <w:tc>
          <w:tcPr>
            <w:tcW w:w="1842" w:type="dxa"/>
          </w:tcPr>
          <w:p w:rsidR="00541083" w:rsidRDefault="00541083" w:rsidP="00367EB3">
            <w:pPr>
              <w:jc w:val="center"/>
              <w:rPr>
                <w:ins w:id="5732" w:author="erradi" w:date="2011-08-06T10:44:00Z"/>
                <w:rFonts w:ascii="Times New Roman" w:hAnsi="Times New Roman" w:cs="Times New Roman"/>
                <w:sz w:val="24"/>
                <w:szCs w:val="24"/>
                <w:lang w:val="en-US"/>
              </w:rPr>
            </w:pPr>
            <w:ins w:id="5733" w:author="erradi" w:date="2011-08-06T10:44:00Z">
              <w:r>
                <w:rPr>
                  <w:rFonts w:ascii="Times New Roman" w:hAnsi="Times New Roman" w:cs="Times New Roman"/>
                  <w:sz w:val="24"/>
                  <w:szCs w:val="24"/>
                  <w:lang w:val="en-US"/>
                </w:rPr>
                <w:t>Patient</w:t>
              </w:r>
            </w:ins>
          </w:p>
        </w:tc>
        <w:tc>
          <w:tcPr>
            <w:tcW w:w="1842" w:type="dxa"/>
          </w:tcPr>
          <w:p w:rsidR="00541083" w:rsidRDefault="00541083" w:rsidP="00367EB3">
            <w:pPr>
              <w:jc w:val="center"/>
              <w:rPr>
                <w:ins w:id="5734" w:author="erradi" w:date="2011-08-06T10:44:00Z"/>
                <w:rFonts w:ascii="Times New Roman" w:hAnsi="Times New Roman" w:cs="Times New Roman"/>
                <w:sz w:val="24"/>
                <w:szCs w:val="24"/>
                <w:lang w:val="en-US"/>
              </w:rPr>
            </w:pPr>
            <w:ins w:id="5735" w:author="erradi" w:date="2011-08-06T10:44:00Z">
              <w:r>
                <w:rPr>
                  <w:rFonts w:ascii="Times New Roman" w:hAnsi="Times New Roman" w:cs="Times New Roman"/>
                  <w:sz w:val="24"/>
                  <w:szCs w:val="24"/>
                  <w:lang w:val="en-US"/>
                </w:rPr>
                <w:t>Doctor</w:t>
              </w:r>
            </w:ins>
          </w:p>
        </w:tc>
        <w:tc>
          <w:tcPr>
            <w:tcW w:w="1843" w:type="dxa"/>
          </w:tcPr>
          <w:p w:rsidR="00541083" w:rsidRDefault="00541083" w:rsidP="00367EB3">
            <w:pPr>
              <w:jc w:val="center"/>
              <w:rPr>
                <w:ins w:id="5736" w:author="erradi" w:date="2011-08-06T10:44:00Z"/>
                <w:rFonts w:ascii="Times New Roman" w:hAnsi="Times New Roman" w:cs="Times New Roman"/>
                <w:sz w:val="24"/>
                <w:szCs w:val="24"/>
                <w:lang w:val="en-US"/>
              </w:rPr>
            </w:pPr>
            <w:ins w:id="5737" w:author="erradi" w:date="2011-08-06T10:44:00Z">
              <w:r>
                <w:rPr>
                  <w:rFonts w:ascii="Times New Roman" w:hAnsi="Times New Roman" w:cs="Times New Roman"/>
                  <w:sz w:val="24"/>
                  <w:szCs w:val="24"/>
                  <w:lang w:val="en-US"/>
                </w:rPr>
                <w:t>Receptionist</w:t>
              </w:r>
            </w:ins>
          </w:p>
        </w:tc>
        <w:tc>
          <w:tcPr>
            <w:tcW w:w="1843" w:type="dxa"/>
          </w:tcPr>
          <w:p w:rsidR="00541083" w:rsidRDefault="00541083" w:rsidP="00367EB3">
            <w:pPr>
              <w:jc w:val="center"/>
              <w:rPr>
                <w:ins w:id="5738" w:author="erradi" w:date="2011-08-06T10:44:00Z"/>
                <w:rFonts w:ascii="Times New Roman" w:hAnsi="Times New Roman" w:cs="Times New Roman"/>
                <w:sz w:val="24"/>
                <w:szCs w:val="24"/>
                <w:lang w:val="en-US"/>
              </w:rPr>
            </w:pPr>
            <w:ins w:id="5739" w:author="erradi" w:date="2011-08-06T10:44:00Z">
              <w:r>
                <w:rPr>
                  <w:rFonts w:ascii="Times New Roman" w:hAnsi="Times New Roman" w:cs="Times New Roman"/>
                  <w:sz w:val="24"/>
                  <w:szCs w:val="24"/>
                  <w:lang w:val="en-US"/>
                </w:rPr>
                <w:t>State</w:t>
              </w:r>
            </w:ins>
          </w:p>
        </w:tc>
      </w:tr>
      <w:tr w:rsidR="00541083" w:rsidTr="00367EB3">
        <w:trPr>
          <w:ins w:id="5740" w:author="erradi" w:date="2011-08-06T10:44:00Z"/>
        </w:trPr>
        <w:tc>
          <w:tcPr>
            <w:tcW w:w="1842" w:type="dxa"/>
          </w:tcPr>
          <w:p w:rsidR="00541083" w:rsidRDefault="00541083" w:rsidP="00367EB3">
            <w:pPr>
              <w:jc w:val="center"/>
              <w:rPr>
                <w:ins w:id="5741" w:author="erradi" w:date="2011-08-06T10:44:00Z"/>
                <w:rFonts w:ascii="Times New Roman" w:hAnsi="Times New Roman" w:cs="Times New Roman"/>
                <w:sz w:val="24"/>
                <w:szCs w:val="24"/>
                <w:lang w:val="en-US"/>
              </w:rPr>
            </w:pPr>
            <w:ins w:id="5742" w:author="erradi" w:date="2011-08-06T10:44:00Z">
              <w:r>
                <w:rPr>
                  <w:rFonts w:ascii="Times New Roman" w:hAnsi="Times New Roman" w:cs="Times New Roman"/>
                  <w:sz w:val="24"/>
                  <w:szCs w:val="24"/>
                  <w:lang w:val="en-US"/>
                </w:rPr>
                <w:t>Patient</w:t>
              </w:r>
            </w:ins>
          </w:p>
        </w:tc>
        <w:tc>
          <w:tcPr>
            <w:tcW w:w="1842" w:type="dxa"/>
          </w:tcPr>
          <w:p w:rsidR="00541083" w:rsidRDefault="00541083" w:rsidP="00367EB3">
            <w:pPr>
              <w:jc w:val="center"/>
              <w:rPr>
                <w:ins w:id="5743" w:author="erradi" w:date="2011-08-06T10:44:00Z"/>
                <w:rFonts w:ascii="Times New Roman" w:hAnsi="Times New Roman" w:cs="Times New Roman"/>
                <w:sz w:val="24"/>
                <w:szCs w:val="24"/>
                <w:lang w:val="en-US"/>
              </w:rPr>
            </w:pPr>
            <w:ins w:id="5744" w:author="erradi" w:date="2011-08-06T10:44:00Z">
              <w:r>
                <w:rPr>
                  <w:rFonts w:ascii="Times New Roman" w:hAnsi="Times New Roman" w:cs="Times New Roman"/>
                  <w:sz w:val="24"/>
                  <w:szCs w:val="24"/>
                  <w:lang w:val="en-US"/>
                </w:rPr>
                <w:t>1</w:t>
              </w:r>
            </w:ins>
          </w:p>
        </w:tc>
        <w:tc>
          <w:tcPr>
            <w:tcW w:w="1842" w:type="dxa"/>
          </w:tcPr>
          <w:p w:rsidR="00541083" w:rsidRDefault="00541083" w:rsidP="00367EB3">
            <w:pPr>
              <w:jc w:val="center"/>
              <w:rPr>
                <w:ins w:id="5745" w:author="erradi" w:date="2011-08-06T10:44:00Z"/>
                <w:rFonts w:ascii="Times New Roman" w:hAnsi="Times New Roman" w:cs="Times New Roman"/>
                <w:sz w:val="24"/>
                <w:szCs w:val="24"/>
                <w:lang w:val="en-US"/>
              </w:rPr>
            </w:pPr>
            <w:ins w:id="5746"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5747" w:author="erradi" w:date="2011-08-06T10:44:00Z"/>
                <w:rFonts w:ascii="Times New Roman" w:hAnsi="Times New Roman" w:cs="Times New Roman"/>
                <w:sz w:val="24"/>
                <w:szCs w:val="24"/>
                <w:lang w:val="en-US"/>
              </w:rPr>
            </w:pPr>
            <w:ins w:id="5748"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5749" w:author="erradi" w:date="2011-08-06T10:44:00Z"/>
                <w:rFonts w:ascii="Times New Roman" w:hAnsi="Times New Roman" w:cs="Times New Roman"/>
                <w:sz w:val="24"/>
                <w:szCs w:val="24"/>
                <w:lang w:val="en-US"/>
              </w:rPr>
            </w:pPr>
            <w:ins w:id="5750" w:author="erradi" w:date="2011-08-06T10:44:00Z">
              <w:r>
                <w:rPr>
                  <w:rFonts w:ascii="Times New Roman" w:hAnsi="Times New Roman" w:cs="Times New Roman"/>
                  <w:sz w:val="24"/>
                  <w:szCs w:val="24"/>
                  <w:lang w:val="en-US"/>
                </w:rPr>
                <w:t>0</w:t>
              </w:r>
            </w:ins>
          </w:p>
        </w:tc>
      </w:tr>
      <w:tr w:rsidR="00541083" w:rsidTr="00367EB3">
        <w:trPr>
          <w:ins w:id="5751" w:author="erradi" w:date="2011-08-06T10:44:00Z"/>
        </w:trPr>
        <w:tc>
          <w:tcPr>
            <w:tcW w:w="1842" w:type="dxa"/>
          </w:tcPr>
          <w:p w:rsidR="00541083" w:rsidRDefault="00541083" w:rsidP="00367EB3">
            <w:pPr>
              <w:jc w:val="center"/>
              <w:rPr>
                <w:ins w:id="5752" w:author="erradi" w:date="2011-08-06T10:44:00Z"/>
                <w:rFonts w:ascii="Times New Roman" w:hAnsi="Times New Roman" w:cs="Times New Roman"/>
                <w:sz w:val="24"/>
                <w:szCs w:val="24"/>
                <w:lang w:val="en-US"/>
              </w:rPr>
            </w:pPr>
            <w:ins w:id="5753" w:author="erradi" w:date="2011-08-06T10:44:00Z">
              <w:r>
                <w:rPr>
                  <w:rFonts w:ascii="Times New Roman" w:hAnsi="Times New Roman" w:cs="Times New Roman"/>
                  <w:sz w:val="24"/>
                  <w:szCs w:val="24"/>
                  <w:lang w:val="en-US"/>
                </w:rPr>
                <w:t>Doctor</w:t>
              </w:r>
            </w:ins>
          </w:p>
        </w:tc>
        <w:tc>
          <w:tcPr>
            <w:tcW w:w="1842" w:type="dxa"/>
          </w:tcPr>
          <w:p w:rsidR="00541083" w:rsidRDefault="00541083" w:rsidP="00367EB3">
            <w:pPr>
              <w:jc w:val="center"/>
              <w:rPr>
                <w:ins w:id="5754" w:author="erradi" w:date="2011-08-06T10:44:00Z"/>
                <w:rFonts w:ascii="Times New Roman" w:hAnsi="Times New Roman" w:cs="Times New Roman"/>
                <w:sz w:val="24"/>
                <w:szCs w:val="24"/>
                <w:lang w:val="en-US"/>
              </w:rPr>
            </w:pPr>
            <w:ins w:id="5755" w:author="erradi" w:date="2011-08-06T10:44:00Z">
              <w:r>
                <w:rPr>
                  <w:rFonts w:ascii="Times New Roman" w:hAnsi="Times New Roman" w:cs="Times New Roman"/>
                  <w:sz w:val="24"/>
                  <w:szCs w:val="24"/>
                  <w:lang w:val="en-US"/>
                </w:rPr>
                <w:t>0</w:t>
              </w:r>
            </w:ins>
          </w:p>
        </w:tc>
        <w:tc>
          <w:tcPr>
            <w:tcW w:w="1842" w:type="dxa"/>
          </w:tcPr>
          <w:p w:rsidR="00541083" w:rsidRDefault="00541083" w:rsidP="00367EB3">
            <w:pPr>
              <w:jc w:val="center"/>
              <w:rPr>
                <w:ins w:id="5756" w:author="erradi" w:date="2011-08-06T10:44:00Z"/>
                <w:rFonts w:ascii="Times New Roman" w:hAnsi="Times New Roman" w:cs="Times New Roman"/>
                <w:sz w:val="24"/>
                <w:szCs w:val="24"/>
                <w:lang w:val="en-US"/>
              </w:rPr>
            </w:pPr>
            <w:ins w:id="5757" w:author="erradi" w:date="2011-08-06T10:44:00Z">
              <w:r>
                <w:rPr>
                  <w:rFonts w:ascii="Times New Roman" w:hAnsi="Times New Roman" w:cs="Times New Roman"/>
                  <w:sz w:val="24"/>
                  <w:szCs w:val="24"/>
                  <w:lang w:val="en-US"/>
                </w:rPr>
                <w:t>1</w:t>
              </w:r>
            </w:ins>
          </w:p>
        </w:tc>
        <w:tc>
          <w:tcPr>
            <w:tcW w:w="1843" w:type="dxa"/>
          </w:tcPr>
          <w:p w:rsidR="00541083" w:rsidRDefault="00541083" w:rsidP="00367EB3">
            <w:pPr>
              <w:jc w:val="center"/>
              <w:rPr>
                <w:ins w:id="5758" w:author="erradi" w:date="2011-08-06T10:44:00Z"/>
                <w:rFonts w:ascii="Times New Roman" w:hAnsi="Times New Roman" w:cs="Times New Roman"/>
                <w:sz w:val="24"/>
                <w:szCs w:val="24"/>
                <w:lang w:val="en-US"/>
              </w:rPr>
            </w:pPr>
            <w:ins w:id="5759"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5760" w:author="erradi" w:date="2011-08-06T10:44:00Z"/>
                <w:rFonts w:ascii="Times New Roman" w:hAnsi="Times New Roman" w:cs="Times New Roman"/>
                <w:sz w:val="24"/>
                <w:szCs w:val="24"/>
                <w:lang w:val="en-US"/>
              </w:rPr>
            </w:pPr>
            <w:ins w:id="5761" w:author="erradi" w:date="2011-08-06T10:44:00Z">
              <w:r>
                <w:rPr>
                  <w:rFonts w:ascii="Times New Roman" w:hAnsi="Times New Roman" w:cs="Times New Roman"/>
                  <w:sz w:val="24"/>
                  <w:szCs w:val="24"/>
                  <w:lang w:val="en-US"/>
                </w:rPr>
                <w:t>0</w:t>
              </w:r>
            </w:ins>
          </w:p>
        </w:tc>
      </w:tr>
      <w:tr w:rsidR="00541083" w:rsidTr="00367EB3">
        <w:trPr>
          <w:ins w:id="5762" w:author="erradi" w:date="2011-08-06T10:44:00Z"/>
        </w:trPr>
        <w:tc>
          <w:tcPr>
            <w:tcW w:w="1842" w:type="dxa"/>
          </w:tcPr>
          <w:p w:rsidR="00541083" w:rsidRDefault="00541083" w:rsidP="00367EB3">
            <w:pPr>
              <w:jc w:val="center"/>
              <w:rPr>
                <w:ins w:id="5763" w:author="erradi" w:date="2011-08-06T10:44:00Z"/>
                <w:rFonts w:ascii="Times New Roman" w:hAnsi="Times New Roman" w:cs="Times New Roman"/>
                <w:sz w:val="24"/>
                <w:szCs w:val="24"/>
                <w:lang w:val="en-US"/>
              </w:rPr>
            </w:pPr>
            <w:ins w:id="5764" w:author="erradi" w:date="2011-08-06T10:44:00Z">
              <w:r>
                <w:rPr>
                  <w:rFonts w:ascii="Times New Roman" w:hAnsi="Times New Roman" w:cs="Times New Roman"/>
                  <w:sz w:val="24"/>
                  <w:szCs w:val="24"/>
                  <w:lang w:val="en-US"/>
                </w:rPr>
                <w:t>Receptionist</w:t>
              </w:r>
            </w:ins>
          </w:p>
        </w:tc>
        <w:tc>
          <w:tcPr>
            <w:tcW w:w="1842" w:type="dxa"/>
          </w:tcPr>
          <w:p w:rsidR="00541083" w:rsidRDefault="00541083" w:rsidP="00367EB3">
            <w:pPr>
              <w:jc w:val="center"/>
              <w:rPr>
                <w:ins w:id="5765" w:author="erradi" w:date="2011-08-06T10:44:00Z"/>
                <w:rFonts w:ascii="Times New Roman" w:hAnsi="Times New Roman" w:cs="Times New Roman"/>
                <w:sz w:val="24"/>
                <w:szCs w:val="24"/>
                <w:lang w:val="en-US"/>
              </w:rPr>
            </w:pPr>
            <w:ins w:id="5766" w:author="erradi" w:date="2011-08-06T10:44:00Z">
              <w:r>
                <w:rPr>
                  <w:rFonts w:ascii="Times New Roman" w:hAnsi="Times New Roman" w:cs="Times New Roman"/>
                  <w:sz w:val="24"/>
                  <w:szCs w:val="24"/>
                  <w:lang w:val="en-US"/>
                </w:rPr>
                <w:t>0</w:t>
              </w:r>
            </w:ins>
          </w:p>
        </w:tc>
        <w:tc>
          <w:tcPr>
            <w:tcW w:w="1842" w:type="dxa"/>
          </w:tcPr>
          <w:p w:rsidR="00541083" w:rsidRDefault="00541083" w:rsidP="00367EB3">
            <w:pPr>
              <w:jc w:val="center"/>
              <w:rPr>
                <w:ins w:id="5767" w:author="erradi" w:date="2011-08-06T10:44:00Z"/>
                <w:rFonts w:ascii="Times New Roman" w:hAnsi="Times New Roman" w:cs="Times New Roman"/>
                <w:sz w:val="24"/>
                <w:szCs w:val="24"/>
                <w:lang w:val="en-US"/>
              </w:rPr>
            </w:pPr>
            <w:ins w:id="5768"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5769" w:author="erradi" w:date="2011-08-06T10:44:00Z"/>
                <w:rFonts w:ascii="Times New Roman" w:hAnsi="Times New Roman" w:cs="Times New Roman"/>
                <w:sz w:val="24"/>
                <w:szCs w:val="24"/>
                <w:lang w:val="en-US"/>
              </w:rPr>
            </w:pPr>
            <w:ins w:id="5770" w:author="erradi" w:date="2011-08-06T10:44:00Z">
              <w:r>
                <w:rPr>
                  <w:rFonts w:ascii="Times New Roman" w:hAnsi="Times New Roman" w:cs="Times New Roman"/>
                  <w:sz w:val="24"/>
                  <w:szCs w:val="24"/>
                  <w:lang w:val="en-US"/>
                </w:rPr>
                <w:t>1</w:t>
              </w:r>
            </w:ins>
          </w:p>
        </w:tc>
        <w:tc>
          <w:tcPr>
            <w:tcW w:w="1843" w:type="dxa"/>
          </w:tcPr>
          <w:p w:rsidR="00541083" w:rsidRDefault="00541083" w:rsidP="00367EB3">
            <w:pPr>
              <w:jc w:val="center"/>
              <w:rPr>
                <w:ins w:id="5771" w:author="erradi" w:date="2011-08-06T10:44:00Z"/>
                <w:rFonts w:ascii="Times New Roman" w:hAnsi="Times New Roman" w:cs="Times New Roman"/>
                <w:sz w:val="24"/>
                <w:szCs w:val="24"/>
                <w:lang w:val="en-US"/>
              </w:rPr>
            </w:pPr>
            <w:ins w:id="5772" w:author="erradi" w:date="2011-08-06T10:44:00Z">
              <w:r>
                <w:rPr>
                  <w:rFonts w:ascii="Times New Roman" w:hAnsi="Times New Roman" w:cs="Times New Roman"/>
                  <w:sz w:val="24"/>
                  <w:szCs w:val="24"/>
                  <w:lang w:val="en-US"/>
                </w:rPr>
                <w:t>0</w:t>
              </w:r>
            </w:ins>
          </w:p>
        </w:tc>
      </w:tr>
    </w:tbl>
    <w:p w:rsidR="00541083" w:rsidRDefault="00541083" w:rsidP="00541083">
      <w:pPr>
        <w:rPr>
          <w:ins w:id="5773"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5774" w:author="erradi" w:date="2011-08-06T10:44:00Z"/>
          <w:rFonts w:ascii="Times New Roman" w:hAnsi="Times New Roman" w:cs="Times New Roman"/>
          <w:color w:val="C00000"/>
          <w:sz w:val="24"/>
          <w:szCs w:val="24"/>
          <w:lang w:val="en-US"/>
        </w:rPr>
      </w:pPr>
      <w:ins w:id="5775"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507"/>
        <w:gridCol w:w="4447"/>
        <w:gridCol w:w="1310"/>
        <w:gridCol w:w="1017"/>
        <w:gridCol w:w="1007"/>
      </w:tblGrid>
      <w:tr w:rsidR="00541083" w:rsidTr="00367EB3">
        <w:trPr>
          <w:trHeight w:val="135"/>
          <w:ins w:id="5776" w:author="erradi" w:date="2011-08-06T10:44:00Z"/>
        </w:trPr>
        <w:tc>
          <w:tcPr>
            <w:tcW w:w="1526" w:type="dxa"/>
            <w:vMerge w:val="restart"/>
          </w:tcPr>
          <w:p w:rsidR="00541083" w:rsidRDefault="00541083" w:rsidP="00367EB3">
            <w:pPr>
              <w:jc w:val="center"/>
              <w:rPr>
                <w:ins w:id="5777" w:author="erradi" w:date="2011-08-06T10:44:00Z"/>
                <w:rFonts w:ascii="Times New Roman" w:hAnsi="Times New Roman" w:cs="Times New Roman"/>
                <w:sz w:val="24"/>
                <w:szCs w:val="24"/>
                <w:lang w:val="en-US"/>
              </w:rPr>
            </w:pPr>
            <w:ins w:id="5778" w:author="erradi" w:date="2011-08-06T10:44:00Z">
              <w:r>
                <w:rPr>
                  <w:rFonts w:ascii="Times New Roman" w:hAnsi="Times New Roman" w:cs="Times New Roman"/>
                  <w:sz w:val="24"/>
                  <w:szCs w:val="24"/>
                  <w:lang w:val="en-US"/>
                </w:rPr>
                <w:t>ID</w:t>
              </w:r>
            </w:ins>
          </w:p>
        </w:tc>
        <w:tc>
          <w:tcPr>
            <w:tcW w:w="4615" w:type="dxa"/>
            <w:vMerge w:val="restart"/>
          </w:tcPr>
          <w:p w:rsidR="00541083" w:rsidRDefault="00541083" w:rsidP="00367EB3">
            <w:pPr>
              <w:jc w:val="center"/>
              <w:rPr>
                <w:ins w:id="5779" w:author="erradi" w:date="2011-08-06T10:44:00Z"/>
                <w:rFonts w:ascii="Times New Roman" w:hAnsi="Times New Roman" w:cs="Times New Roman"/>
                <w:sz w:val="24"/>
                <w:szCs w:val="24"/>
                <w:lang w:val="en-US"/>
              </w:rPr>
            </w:pPr>
            <w:ins w:id="5780" w:author="erradi" w:date="2011-08-06T10:44:00Z">
              <w:r>
                <w:rPr>
                  <w:rFonts w:ascii="Times New Roman" w:hAnsi="Times New Roman" w:cs="Times New Roman"/>
                  <w:sz w:val="24"/>
                  <w:szCs w:val="24"/>
                  <w:lang w:val="en-US"/>
                </w:rPr>
                <w:t>Expréssion</w:t>
              </w:r>
            </w:ins>
          </w:p>
        </w:tc>
        <w:tc>
          <w:tcPr>
            <w:tcW w:w="3071" w:type="dxa"/>
            <w:gridSpan w:val="3"/>
          </w:tcPr>
          <w:p w:rsidR="00541083" w:rsidRDefault="00541083" w:rsidP="00367EB3">
            <w:pPr>
              <w:jc w:val="center"/>
              <w:rPr>
                <w:ins w:id="5781" w:author="erradi" w:date="2011-08-06T10:44:00Z"/>
                <w:rFonts w:ascii="Times New Roman" w:hAnsi="Times New Roman" w:cs="Times New Roman"/>
                <w:sz w:val="24"/>
                <w:szCs w:val="24"/>
                <w:lang w:val="en-US"/>
              </w:rPr>
            </w:pPr>
            <w:ins w:id="5782" w:author="erradi" w:date="2011-08-06T10:44:00Z">
              <w:r>
                <w:rPr>
                  <w:rFonts w:ascii="Times New Roman" w:hAnsi="Times New Roman" w:cs="Times New Roman"/>
                  <w:sz w:val="24"/>
                  <w:szCs w:val="24"/>
                  <w:lang w:val="en-US"/>
                </w:rPr>
                <w:t>Informations</w:t>
              </w:r>
            </w:ins>
          </w:p>
        </w:tc>
      </w:tr>
      <w:tr w:rsidR="00541083" w:rsidTr="00367EB3">
        <w:trPr>
          <w:trHeight w:val="135"/>
          <w:ins w:id="5783" w:author="erradi" w:date="2011-08-06T10:44:00Z"/>
        </w:trPr>
        <w:tc>
          <w:tcPr>
            <w:tcW w:w="1526" w:type="dxa"/>
            <w:vMerge/>
          </w:tcPr>
          <w:p w:rsidR="00541083" w:rsidRDefault="00541083" w:rsidP="00367EB3">
            <w:pPr>
              <w:jc w:val="center"/>
              <w:rPr>
                <w:ins w:id="5784" w:author="erradi" w:date="2011-08-06T10:44:00Z"/>
                <w:rFonts w:ascii="Times New Roman" w:hAnsi="Times New Roman" w:cs="Times New Roman"/>
                <w:sz w:val="24"/>
                <w:szCs w:val="24"/>
                <w:lang w:val="en-US"/>
              </w:rPr>
            </w:pPr>
          </w:p>
        </w:tc>
        <w:tc>
          <w:tcPr>
            <w:tcW w:w="4615" w:type="dxa"/>
            <w:vMerge/>
          </w:tcPr>
          <w:p w:rsidR="00541083" w:rsidRDefault="00541083" w:rsidP="00367EB3">
            <w:pPr>
              <w:jc w:val="center"/>
              <w:rPr>
                <w:ins w:id="5785"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5786" w:author="erradi" w:date="2011-08-06T10:44:00Z"/>
                <w:rFonts w:ascii="Times New Roman" w:hAnsi="Times New Roman" w:cs="Times New Roman"/>
                <w:sz w:val="24"/>
                <w:szCs w:val="24"/>
                <w:lang w:val="en-US"/>
              </w:rPr>
            </w:pPr>
            <w:ins w:id="5787" w:author="erradi" w:date="2011-08-06T10:44:00Z">
              <w:r>
                <w:rPr>
                  <w:rFonts w:ascii="Times New Roman" w:hAnsi="Times New Roman" w:cs="Times New Roman"/>
                  <w:sz w:val="24"/>
                  <w:szCs w:val="24"/>
                  <w:lang w:val="en-US"/>
                </w:rPr>
                <w:t>Date</w:t>
              </w:r>
            </w:ins>
          </w:p>
        </w:tc>
        <w:tc>
          <w:tcPr>
            <w:tcW w:w="1024" w:type="dxa"/>
          </w:tcPr>
          <w:p w:rsidR="00541083" w:rsidRDefault="00541083" w:rsidP="00367EB3">
            <w:pPr>
              <w:jc w:val="center"/>
              <w:rPr>
                <w:ins w:id="5788" w:author="erradi" w:date="2011-08-06T10:44:00Z"/>
                <w:rFonts w:ascii="Times New Roman" w:hAnsi="Times New Roman" w:cs="Times New Roman"/>
                <w:sz w:val="24"/>
                <w:szCs w:val="24"/>
                <w:lang w:val="en-US"/>
              </w:rPr>
            </w:pPr>
            <w:ins w:id="5789" w:author="erradi" w:date="2011-08-06T10:44:00Z">
              <w:r>
                <w:rPr>
                  <w:rFonts w:ascii="Times New Roman" w:hAnsi="Times New Roman" w:cs="Times New Roman"/>
                  <w:sz w:val="24"/>
                  <w:szCs w:val="24"/>
                  <w:lang w:val="en-US"/>
                </w:rPr>
                <w:t>Hour</w:t>
              </w:r>
            </w:ins>
          </w:p>
        </w:tc>
        <w:tc>
          <w:tcPr>
            <w:tcW w:w="1024" w:type="dxa"/>
          </w:tcPr>
          <w:p w:rsidR="00541083" w:rsidRDefault="00541083" w:rsidP="00367EB3">
            <w:pPr>
              <w:jc w:val="center"/>
              <w:rPr>
                <w:ins w:id="5790" w:author="erradi" w:date="2011-08-06T10:44:00Z"/>
                <w:rFonts w:ascii="Times New Roman" w:hAnsi="Times New Roman" w:cs="Times New Roman"/>
                <w:sz w:val="24"/>
                <w:szCs w:val="24"/>
                <w:lang w:val="en-US"/>
              </w:rPr>
            </w:pPr>
            <w:ins w:id="5791" w:author="erradi" w:date="2011-08-06T10:44:00Z">
              <w:r>
                <w:rPr>
                  <w:rFonts w:ascii="Times New Roman" w:hAnsi="Times New Roman" w:cs="Times New Roman"/>
                  <w:sz w:val="24"/>
                  <w:szCs w:val="24"/>
                  <w:lang w:val="en-US"/>
                </w:rPr>
                <w:t>State</w:t>
              </w:r>
            </w:ins>
          </w:p>
        </w:tc>
      </w:tr>
      <w:tr w:rsidR="00541083" w:rsidTr="00367EB3">
        <w:trPr>
          <w:trHeight w:val="646"/>
          <w:ins w:id="5792" w:author="erradi" w:date="2011-08-06T10:44:00Z"/>
        </w:trPr>
        <w:tc>
          <w:tcPr>
            <w:tcW w:w="1526" w:type="dxa"/>
          </w:tcPr>
          <w:p w:rsidR="00541083" w:rsidRDefault="00541083" w:rsidP="00367EB3">
            <w:pPr>
              <w:jc w:val="center"/>
              <w:rPr>
                <w:ins w:id="5793" w:author="erradi" w:date="2011-08-06T10:44:00Z"/>
                <w:rFonts w:ascii="Times New Roman" w:hAnsi="Times New Roman" w:cs="Times New Roman"/>
                <w:sz w:val="24"/>
                <w:szCs w:val="24"/>
                <w:lang w:val="en-US"/>
              </w:rPr>
            </w:pPr>
            <w:ins w:id="5794"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615" w:type="dxa"/>
          </w:tcPr>
          <w:p w:rsidR="00541083" w:rsidRPr="005D47B1" w:rsidRDefault="00541083" w:rsidP="00367EB3">
            <w:pPr>
              <w:pStyle w:val="p1a"/>
              <w:jc w:val="center"/>
              <w:rPr>
                <w:ins w:id="5795" w:author="erradi" w:date="2011-08-06T10:44:00Z"/>
                <w:rFonts w:ascii="Times New Roman" w:hAnsi="Times New Roman"/>
              </w:rPr>
            </w:pPr>
            <w:ins w:id="5796"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5797"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5798" w:author="erradi" w:date="2011-08-06T10:44:00Z"/>
                <w:rFonts w:ascii="Times New Roman" w:hAnsi="Times New Roman" w:cs="Times New Roman"/>
                <w:sz w:val="24"/>
                <w:szCs w:val="24"/>
                <w:lang w:val="en-US"/>
              </w:rPr>
            </w:pPr>
            <w:ins w:id="5799" w:author="erradi" w:date="2011-08-06T10:44:00Z">
              <w:r>
                <w:rPr>
                  <w:rFonts w:ascii="Times New Roman" w:hAnsi="Times New Roman" w:cs="Times New Roman"/>
                  <w:sz w:val="24"/>
                  <w:szCs w:val="24"/>
                  <w:lang w:val="en-US"/>
                </w:rPr>
                <w:t>03/08/2011</w:t>
              </w:r>
            </w:ins>
          </w:p>
        </w:tc>
        <w:tc>
          <w:tcPr>
            <w:tcW w:w="1024" w:type="dxa"/>
          </w:tcPr>
          <w:p w:rsidR="00541083" w:rsidRDefault="00541083" w:rsidP="00367EB3">
            <w:pPr>
              <w:jc w:val="center"/>
              <w:rPr>
                <w:ins w:id="5800" w:author="erradi" w:date="2011-08-06T10:44:00Z"/>
                <w:rFonts w:ascii="Times New Roman" w:hAnsi="Times New Roman" w:cs="Times New Roman"/>
                <w:sz w:val="24"/>
                <w:szCs w:val="24"/>
                <w:lang w:val="en-US"/>
              </w:rPr>
            </w:pPr>
            <w:ins w:id="5801" w:author="erradi" w:date="2011-08-06T10:44:00Z">
              <w:r>
                <w:rPr>
                  <w:rFonts w:ascii="Times New Roman" w:hAnsi="Times New Roman" w:cs="Times New Roman"/>
                  <w:sz w:val="24"/>
                  <w:szCs w:val="24"/>
                  <w:lang w:val="en-US"/>
                </w:rPr>
                <w:t>17h:00</w:t>
              </w:r>
            </w:ins>
          </w:p>
        </w:tc>
        <w:tc>
          <w:tcPr>
            <w:tcW w:w="1024" w:type="dxa"/>
          </w:tcPr>
          <w:p w:rsidR="00541083" w:rsidRPr="00094455" w:rsidRDefault="00541083" w:rsidP="00367EB3">
            <w:pPr>
              <w:jc w:val="center"/>
              <w:rPr>
                <w:ins w:id="5802" w:author="erradi" w:date="2011-08-06T10:44:00Z"/>
                <w:rFonts w:ascii="Times New Roman" w:hAnsi="Times New Roman" w:cs="Times New Roman"/>
                <w:color w:val="C00000"/>
                <w:sz w:val="24"/>
                <w:szCs w:val="24"/>
                <w:lang w:val="en-US"/>
              </w:rPr>
            </w:pPr>
            <w:ins w:id="5803" w:author="erradi" w:date="2011-08-06T10:44:00Z">
              <w:r w:rsidRPr="00094455">
                <w:rPr>
                  <w:rFonts w:ascii="Times New Roman" w:hAnsi="Times New Roman" w:cs="Times New Roman"/>
                  <w:color w:val="C00000"/>
                  <w:sz w:val="24"/>
                  <w:szCs w:val="24"/>
                  <w:lang w:val="en-US"/>
                </w:rPr>
                <w:t>0</w:t>
              </w:r>
            </w:ins>
          </w:p>
        </w:tc>
      </w:tr>
    </w:tbl>
    <w:p w:rsidR="00541083" w:rsidRDefault="00541083" w:rsidP="00541083">
      <w:pPr>
        <w:rPr>
          <w:ins w:id="5804" w:author="erradi" w:date="2011-08-06T10:44:00Z"/>
          <w:rFonts w:ascii="Times New Roman" w:hAnsi="Times New Roman" w:cs="Times New Roman"/>
          <w:sz w:val="24"/>
          <w:szCs w:val="24"/>
          <w:lang w:val="en-US"/>
        </w:rPr>
      </w:pPr>
      <w:ins w:id="5805" w:author="erradi" w:date="2011-08-06T10:44:00Z">
        <w:r>
          <w:rPr>
            <w:rFonts w:ascii="Times New Roman" w:hAnsi="Times New Roman" w:cs="Times New Roman"/>
            <w:sz w:val="24"/>
            <w:szCs w:val="24"/>
            <w:lang w:val="en-US"/>
          </w:rPr>
          <w:tab/>
        </w:r>
      </w:ins>
    </w:p>
    <w:p w:rsidR="00541083" w:rsidRPr="00BC481E" w:rsidRDefault="00541083" w:rsidP="00541083">
      <w:pPr>
        <w:spacing w:after="0"/>
        <w:jc w:val="center"/>
        <w:rPr>
          <w:ins w:id="5806" w:author="erradi" w:date="2011-08-06T10:44:00Z"/>
          <w:rFonts w:ascii="Times New Roman" w:hAnsi="Times New Roman" w:cs="Times New Roman"/>
          <w:color w:val="C00000"/>
          <w:sz w:val="24"/>
          <w:szCs w:val="24"/>
          <w:lang w:val="en-US"/>
        </w:rPr>
      </w:pPr>
      <w:ins w:id="5807" w:author="erradi" w:date="2011-08-06T10:44:00Z">
        <w:r w:rsidRPr="00BC481E">
          <w:rPr>
            <w:rFonts w:ascii="Times New Roman" w:hAnsi="Times New Roman" w:cs="Times New Roman"/>
            <w:color w:val="C00000"/>
            <w:sz w:val="24"/>
            <w:szCs w:val="24"/>
            <w:lang w:val="en-US"/>
          </w:rPr>
          <w:t>Conflictual Matrix</w:t>
        </w:r>
      </w:ins>
    </w:p>
    <w:tbl>
      <w:tblPr>
        <w:tblStyle w:val="Grilledutableau"/>
        <w:tblW w:w="0" w:type="auto"/>
        <w:tblLook w:val="04A0"/>
      </w:tblPr>
      <w:tblGrid>
        <w:gridCol w:w="1535"/>
        <w:gridCol w:w="1535"/>
        <w:gridCol w:w="1535"/>
        <w:gridCol w:w="1535"/>
        <w:gridCol w:w="1536"/>
        <w:gridCol w:w="1536"/>
      </w:tblGrid>
      <w:tr w:rsidR="00541083" w:rsidTr="00367EB3">
        <w:trPr>
          <w:ins w:id="5808" w:author="erradi" w:date="2011-08-06T10:44:00Z"/>
        </w:trPr>
        <w:tc>
          <w:tcPr>
            <w:tcW w:w="1535" w:type="dxa"/>
          </w:tcPr>
          <w:p w:rsidR="00541083" w:rsidRDefault="00541083" w:rsidP="00367EB3">
            <w:pPr>
              <w:jc w:val="center"/>
              <w:rPr>
                <w:ins w:id="5809" w:author="erradi" w:date="2011-08-06T10:44:00Z"/>
                <w:rFonts w:ascii="Times New Roman" w:hAnsi="Times New Roman" w:cs="Times New Roman"/>
                <w:sz w:val="24"/>
                <w:szCs w:val="24"/>
                <w:lang w:val="en-US"/>
              </w:rPr>
            </w:pPr>
          </w:p>
        </w:tc>
        <w:tc>
          <w:tcPr>
            <w:tcW w:w="1535" w:type="dxa"/>
          </w:tcPr>
          <w:p w:rsidR="00541083" w:rsidRDefault="00541083" w:rsidP="00367EB3">
            <w:pPr>
              <w:jc w:val="center"/>
              <w:rPr>
                <w:ins w:id="5810" w:author="erradi" w:date="2011-08-06T10:44:00Z"/>
                <w:rFonts w:ascii="Times New Roman" w:hAnsi="Times New Roman" w:cs="Times New Roman"/>
                <w:sz w:val="24"/>
                <w:szCs w:val="24"/>
                <w:lang w:val="en-US"/>
              </w:rPr>
            </w:pPr>
            <w:ins w:id="5811" w:author="erradi" w:date="2011-08-06T10:44:00Z">
              <w:r>
                <w:rPr>
                  <w:rFonts w:ascii="Times New Roman" w:hAnsi="Times New Roman" w:cs="Times New Roman"/>
                  <w:sz w:val="24"/>
                  <w:szCs w:val="24"/>
                  <w:lang w:val="en-US"/>
                </w:rPr>
                <w:t>Wait</w:t>
              </w:r>
            </w:ins>
          </w:p>
        </w:tc>
        <w:tc>
          <w:tcPr>
            <w:tcW w:w="1535" w:type="dxa"/>
          </w:tcPr>
          <w:p w:rsidR="00541083" w:rsidRDefault="00541083" w:rsidP="00367EB3">
            <w:pPr>
              <w:jc w:val="center"/>
              <w:rPr>
                <w:ins w:id="5812" w:author="erradi" w:date="2011-08-06T10:44:00Z"/>
                <w:rFonts w:ascii="Times New Roman" w:hAnsi="Times New Roman" w:cs="Times New Roman"/>
                <w:sz w:val="24"/>
                <w:szCs w:val="24"/>
                <w:lang w:val="en-US"/>
              </w:rPr>
            </w:pPr>
            <w:ins w:id="5813" w:author="erradi" w:date="2011-08-06T10:44:00Z">
              <w:r>
                <w:rPr>
                  <w:rFonts w:ascii="Times New Roman" w:hAnsi="Times New Roman" w:cs="Times New Roman"/>
                  <w:sz w:val="24"/>
                  <w:szCs w:val="24"/>
                  <w:lang w:val="en-US"/>
                </w:rPr>
                <w:t>Assign</w:t>
              </w:r>
            </w:ins>
          </w:p>
        </w:tc>
        <w:tc>
          <w:tcPr>
            <w:tcW w:w="1535" w:type="dxa"/>
          </w:tcPr>
          <w:p w:rsidR="00541083" w:rsidRDefault="00541083" w:rsidP="00367EB3">
            <w:pPr>
              <w:jc w:val="center"/>
              <w:rPr>
                <w:ins w:id="5814" w:author="erradi" w:date="2011-08-06T10:44:00Z"/>
                <w:rFonts w:ascii="Times New Roman" w:hAnsi="Times New Roman" w:cs="Times New Roman"/>
                <w:sz w:val="24"/>
                <w:szCs w:val="24"/>
                <w:lang w:val="en-US"/>
              </w:rPr>
            </w:pPr>
            <w:ins w:id="5815" w:author="erradi" w:date="2011-08-06T10:44:00Z">
              <w:r>
                <w:rPr>
                  <w:rFonts w:ascii="Times New Roman" w:hAnsi="Times New Roman" w:cs="Times New Roman"/>
                  <w:sz w:val="24"/>
                  <w:szCs w:val="24"/>
                  <w:lang w:val="en-US"/>
                </w:rPr>
                <w:t>Consult</w:t>
              </w:r>
            </w:ins>
          </w:p>
        </w:tc>
        <w:tc>
          <w:tcPr>
            <w:tcW w:w="1536" w:type="dxa"/>
          </w:tcPr>
          <w:p w:rsidR="00541083" w:rsidRDefault="00541083" w:rsidP="00367EB3">
            <w:pPr>
              <w:jc w:val="center"/>
              <w:rPr>
                <w:ins w:id="5816" w:author="erradi" w:date="2011-08-06T10:44:00Z"/>
                <w:rFonts w:ascii="Times New Roman" w:hAnsi="Times New Roman" w:cs="Times New Roman"/>
                <w:sz w:val="24"/>
                <w:szCs w:val="24"/>
                <w:lang w:val="en-US"/>
              </w:rPr>
            </w:pPr>
            <w:ins w:id="5817" w:author="erradi" w:date="2011-08-06T10:44:00Z">
              <w:r>
                <w:rPr>
                  <w:rFonts w:ascii="Times New Roman" w:hAnsi="Times New Roman" w:cs="Times New Roman"/>
                  <w:sz w:val="24"/>
                  <w:szCs w:val="24"/>
                  <w:lang w:val="en-US"/>
                </w:rPr>
                <w:t>Registr</w:t>
              </w:r>
            </w:ins>
          </w:p>
        </w:tc>
        <w:tc>
          <w:tcPr>
            <w:tcW w:w="1536" w:type="dxa"/>
          </w:tcPr>
          <w:p w:rsidR="00541083" w:rsidRDefault="00541083" w:rsidP="00367EB3">
            <w:pPr>
              <w:jc w:val="center"/>
              <w:rPr>
                <w:ins w:id="5818" w:author="erradi" w:date="2011-08-06T10:44:00Z"/>
                <w:rFonts w:ascii="Times New Roman" w:hAnsi="Times New Roman" w:cs="Times New Roman"/>
                <w:sz w:val="24"/>
                <w:szCs w:val="24"/>
                <w:lang w:val="en-US"/>
              </w:rPr>
            </w:pPr>
            <w:ins w:id="5819" w:author="erradi" w:date="2011-08-06T10:44:00Z">
              <w:r>
                <w:rPr>
                  <w:rFonts w:ascii="Times New Roman" w:hAnsi="Times New Roman" w:cs="Times New Roman"/>
                  <w:sz w:val="24"/>
                  <w:szCs w:val="24"/>
                  <w:lang w:val="en-US"/>
                </w:rPr>
                <w:t>H-up</w:t>
              </w:r>
            </w:ins>
          </w:p>
        </w:tc>
      </w:tr>
      <w:tr w:rsidR="00541083" w:rsidTr="00367EB3">
        <w:trPr>
          <w:ins w:id="5820" w:author="erradi" w:date="2011-08-06T10:44:00Z"/>
        </w:trPr>
        <w:tc>
          <w:tcPr>
            <w:tcW w:w="1535" w:type="dxa"/>
          </w:tcPr>
          <w:p w:rsidR="00541083" w:rsidRDefault="00541083" w:rsidP="00367EB3">
            <w:pPr>
              <w:jc w:val="center"/>
              <w:rPr>
                <w:ins w:id="5821" w:author="erradi" w:date="2011-08-06T10:44:00Z"/>
                <w:rFonts w:ascii="Times New Roman" w:hAnsi="Times New Roman" w:cs="Times New Roman"/>
                <w:sz w:val="24"/>
                <w:szCs w:val="24"/>
                <w:lang w:val="en-US"/>
              </w:rPr>
            </w:pPr>
            <w:ins w:id="5822" w:author="erradi" w:date="2011-08-06T10:44:00Z">
              <w:r>
                <w:rPr>
                  <w:rFonts w:ascii="Times New Roman" w:hAnsi="Times New Roman" w:cs="Times New Roman"/>
                  <w:sz w:val="24"/>
                  <w:szCs w:val="24"/>
                  <w:lang w:val="en-US"/>
                </w:rPr>
                <w:lastRenderedPageBreak/>
                <w:t>Wait</w:t>
              </w:r>
            </w:ins>
          </w:p>
        </w:tc>
        <w:tc>
          <w:tcPr>
            <w:tcW w:w="1535" w:type="dxa"/>
          </w:tcPr>
          <w:p w:rsidR="00541083" w:rsidRDefault="00541083" w:rsidP="00367EB3">
            <w:pPr>
              <w:jc w:val="center"/>
              <w:rPr>
                <w:ins w:id="5823" w:author="erradi" w:date="2011-08-06T10:44:00Z"/>
                <w:rFonts w:ascii="Times New Roman" w:hAnsi="Times New Roman" w:cs="Times New Roman"/>
                <w:sz w:val="24"/>
                <w:szCs w:val="24"/>
                <w:lang w:val="en-US"/>
              </w:rPr>
            </w:pPr>
            <w:ins w:id="5824"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25" w:author="erradi" w:date="2011-08-06T10:44:00Z"/>
                <w:rFonts w:ascii="Times New Roman" w:hAnsi="Times New Roman" w:cs="Times New Roman"/>
                <w:sz w:val="24"/>
                <w:szCs w:val="24"/>
                <w:lang w:val="en-US"/>
              </w:rPr>
            </w:pPr>
            <w:ins w:id="5826"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27" w:author="erradi" w:date="2011-08-06T10:44:00Z"/>
                <w:rFonts w:ascii="Times New Roman" w:hAnsi="Times New Roman" w:cs="Times New Roman"/>
                <w:sz w:val="24"/>
                <w:szCs w:val="24"/>
                <w:lang w:val="en-US"/>
              </w:rPr>
            </w:pPr>
            <w:ins w:id="5828"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29" w:author="erradi" w:date="2011-08-06T10:44:00Z"/>
                <w:rFonts w:ascii="Times New Roman" w:hAnsi="Times New Roman" w:cs="Times New Roman"/>
                <w:sz w:val="24"/>
                <w:szCs w:val="24"/>
                <w:lang w:val="en-US"/>
              </w:rPr>
            </w:pPr>
            <w:ins w:id="5830"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31" w:author="erradi" w:date="2011-08-06T10:44:00Z"/>
                <w:rFonts w:ascii="Times New Roman" w:hAnsi="Times New Roman" w:cs="Times New Roman"/>
                <w:sz w:val="24"/>
                <w:szCs w:val="24"/>
                <w:lang w:val="en-US"/>
              </w:rPr>
            </w:pPr>
            <w:ins w:id="5832" w:author="erradi" w:date="2011-08-06T10:44:00Z">
              <w:r>
                <w:rPr>
                  <w:rFonts w:ascii="Times New Roman" w:hAnsi="Times New Roman" w:cs="Times New Roman"/>
                  <w:sz w:val="24"/>
                  <w:szCs w:val="24"/>
                  <w:lang w:val="en-US"/>
                </w:rPr>
                <w:t>0</w:t>
              </w:r>
            </w:ins>
          </w:p>
        </w:tc>
      </w:tr>
      <w:tr w:rsidR="00541083" w:rsidTr="00367EB3">
        <w:trPr>
          <w:ins w:id="5833" w:author="erradi" w:date="2011-08-06T10:44:00Z"/>
        </w:trPr>
        <w:tc>
          <w:tcPr>
            <w:tcW w:w="1535" w:type="dxa"/>
          </w:tcPr>
          <w:p w:rsidR="00541083" w:rsidRDefault="00541083" w:rsidP="00367EB3">
            <w:pPr>
              <w:jc w:val="center"/>
              <w:rPr>
                <w:ins w:id="5834" w:author="erradi" w:date="2011-08-06T10:44:00Z"/>
                <w:rFonts w:ascii="Times New Roman" w:hAnsi="Times New Roman" w:cs="Times New Roman"/>
                <w:sz w:val="24"/>
                <w:szCs w:val="24"/>
                <w:lang w:val="en-US"/>
              </w:rPr>
            </w:pPr>
            <w:ins w:id="5835" w:author="erradi" w:date="2011-08-06T10:44:00Z">
              <w:r>
                <w:rPr>
                  <w:rFonts w:ascii="Times New Roman" w:hAnsi="Times New Roman" w:cs="Times New Roman"/>
                  <w:sz w:val="24"/>
                  <w:szCs w:val="24"/>
                  <w:lang w:val="en-US"/>
                </w:rPr>
                <w:t>Assign</w:t>
              </w:r>
            </w:ins>
          </w:p>
        </w:tc>
        <w:tc>
          <w:tcPr>
            <w:tcW w:w="1535" w:type="dxa"/>
          </w:tcPr>
          <w:p w:rsidR="00541083" w:rsidRDefault="00541083" w:rsidP="00367EB3">
            <w:pPr>
              <w:jc w:val="center"/>
              <w:rPr>
                <w:ins w:id="5836" w:author="erradi" w:date="2011-08-06T10:44:00Z"/>
                <w:rFonts w:ascii="Times New Roman" w:hAnsi="Times New Roman" w:cs="Times New Roman"/>
                <w:sz w:val="24"/>
                <w:szCs w:val="24"/>
                <w:lang w:val="en-US"/>
              </w:rPr>
            </w:pPr>
            <w:ins w:id="5837"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38" w:author="erradi" w:date="2011-08-06T10:44:00Z"/>
                <w:rFonts w:ascii="Times New Roman" w:hAnsi="Times New Roman" w:cs="Times New Roman"/>
                <w:sz w:val="24"/>
                <w:szCs w:val="24"/>
                <w:lang w:val="en-US"/>
              </w:rPr>
            </w:pPr>
            <w:ins w:id="5839"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40" w:author="erradi" w:date="2011-08-06T10:44:00Z"/>
                <w:rFonts w:ascii="Times New Roman" w:hAnsi="Times New Roman" w:cs="Times New Roman"/>
                <w:sz w:val="24"/>
                <w:szCs w:val="24"/>
                <w:lang w:val="en-US"/>
              </w:rPr>
            </w:pPr>
            <w:ins w:id="5841"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42" w:author="erradi" w:date="2011-08-06T10:44:00Z"/>
                <w:rFonts w:ascii="Times New Roman" w:hAnsi="Times New Roman" w:cs="Times New Roman"/>
                <w:sz w:val="24"/>
                <w:szCs w:val="24"/>
                <w:lang w:val="en-US"/>
              </w:rPr>
            </w:pPr>
            <w:ins w:id="5843"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44" w:author="erradi" w:date="2011-08-06T10:44:00Z"/>
                <w:rFonts w:ascii="Times New Roman" w:hAnsi="Times New Roman" w:cs="Times New Roman"/>
                <w:sz w:val="24"/>
                <w:szCs w:val="24"/>
                <w:lang w:val="en-US"/>
              </w:rPr>
            </w:pPr>
            <w:ins w:id="5845" w:author="erradi" w:date="2011-08-06T10:44:00Z">
              <w:r>
                <w:rPr>
                  <w:rFonts w:ascii="Times New Roman" w:hAnsi="Times New Roman" w:cs="Times New Roman"/>
                  <w:sz w:val="24"/>
                  <w:szCs w:val="24"/>
                  <w:lang w:val="en-US"/>
                </w:rPr>
                <w:t>0</w:t>
              </w:r>
            </w:ins>
          </w:p>
        </w:tc>
      </w:tr>
      <w:tr w:rsidR="00541083" w:rsidTr="00367EB3">
        <w:trPr>
          <w:ins w:id="5846" w:author="erradi" w:date="2011-08-06T10:44:00Z"/>
        </w:trPr>
        <w:tc>
          <w:tcPr>
            <w:tcW w:w="1535" w:type="dxa"/>
          </w:tcPr>
          <w:p w:rsidR="00541083" w:rsidRDefault="00541083" w:rsidP="00367EB3">
            <w:pPr>
              <w:jc w:val="center"/>
              <w:rPr>
                <w:ins w:id="5847" w:author="erradi" w:date="2011-08-06T10:44:00Z"/>
                <w:rFonts w:ascii="Times New Roman" w:hAnsi="Times New Roman" w:cs="Times New Roman"/>
                <w:sz w:val="24"/>
                <w:szCs w:val="24"/>
                <w:lang w:val="en-US"/>
              </w:rPr>
            </w:pPr>
            <w:ins w:id="5848" w:author="erradi" w:date="2011-08-06T10:44:00Z">
              <w:r>
                <w:rPr>
                  <w:rFonts w:ascii="Times New Roman" w:hAnsi="Times New Roman" w:cs="Times New Roman"/>
                  <w:sz w:val="24"/>
                  <w:szCs w:val="24"/>
                  <w:lang w:val="en-US"/>
                </w:rPr>
                <w:t>Consult</w:t>
              </w:r>
            </w:ins>
          </w:p>
        </w:tc>
        <w:tc>
          <w:tcPr>
            <w:tcW w:w="1535" w:type="dxa"/>
          </w:tcPr>
          <w:p w:rsidR="00541083" w:rsidRDefault="00541083" w:rsidP="00367EB3">
            <w:pPr>
              <w:jc w:val="center"/>
              <w:rPr>
                <w:ins w:id="5849" w:author="erradi" w:date="2011-08-06T10:44:00Z"/>
                <w:rFonts w:ascii="Times New Roman" w:hAnsi="Times New Roman" w:cs="Times New Roman"/>
                <w:sz w:val="24"/>
                <w:szCs w:val="24"/>
                <w:lang w:val="en-US"/>
              </w:rPr>
            </w:pPr>
            <w:ins w:id="5850"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51" w:author="erradi" w:date="2011-08-06T10:44:00Z"/>
                <w:rFonts w:ascii="Times New Roman" w:hAnsi="Times New Roman" w:cs="Times New Roman"/>
                <w:sz w:val="24"/>
                <w:szCs w:val="24"/>
                <w:lang w:val="en-US"/>
              </w:rPr>
            </w:pPr>
            <w:ins w:id="5852"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53" w:author="erradi" w:date="2011-08-06T10:44:00Z"/>
                <w:rFonts w:ascii="Times New Roman" w:hAnsi="Times New Roman" w:cs="Times New Roman"/>
                <w:sz w:val="24"/>
                <w:szCs w:val="24"/>
                <w:lang w:val="en-US"/>
              </w:rPr>
            </w:pPr>
            <w:ins w:id="5854"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55" w:author="erradi" w:date="2011-08-06T10:44:00Z"/>
                <w:rFonts w:ascii="Times New Roman" w:hAnsi="Times New Roman" w:cs="Times New Roman"/>
                <w:sz w:val="24"/>
                <w:szCs w:val="24"/>
                <w:lang w:val="en-US"/>
              </w:rPr>
            </w:pPr>
            <w:ins w:id="5856"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57" w:author="erradi" w:date="2011-08-06T10:44:00Z"/>
                <w:rFonts w:ascii="Times New Roman" w:hAnsi="Times New Roman" w:cs="Times New Roman"/>
                <w:sz w:val="24"/>
                <w:szCs w:val="24"/>
                <w:lang w:val="en-US"/>
              </w:rPr>
            </w:pPr>
            <w:ins w:id="5858" w:author="erradi" w:date="2011-08-06T10:44:00Z">
              <w:r>
                <w:rPr>
                  <w:rFonts w:ascii="Times New Roman" w:hAnsi="Times New Roman" w:cs="Times New Roman"/>
                  <w:sz w:val="24"/>
                  <w:szCs w:val="24"/>
                  <w:lang w:val="en-US"/>
                </w:rPr>
                <w:t>0</w:t>
              </w:r>
            </w:ins>
          </w:p>
        </w:tc>
      </w:tr>
      <w:tr w:rsidR="00541083" w:rsidTr="00367EB3">
        <w:trPr>
          <w:ins w:id="5859" w:author="erradi" w:date="2011-08-06T10:44:00Z"/>
        </w:trPr>
        <w:tc>
          <w:tcPr>
            <w:tcW w:w="1535" w:type="dxa"/>
          </w:tcPr>
          <w:p w:rsidR="00541083" w:rsidRDefault="00541083" w:rsidP="00367EB3">
            <w:pPr>
              <w:jc w:val="center"/>
              <w:rPr>
                <w:ins w:id="5860" w:author="erradi" w:date="2011-08-06T10:44:00Z"/>
                <w:rFonts w:ascii="Times New Roman" w:hAnsi="Times New Roman" w:cs="Times New Roman"/>
                <w:sz w:val="24"/>
                <w:szCs w:val="24"/>
                <w:lang w:val="en-US"/>
              </w:rPr>
            </w:pPr>
            <w:ins w:id="5861" w:author="erradi" w:date="2011-08-06T10:44:00Z">
              <w:r>
                <w:rPr>
                  <w:rFonts w:ascii="Times New Roman" w:hAnsi="Times New Roman" w:cs="Times New Roman"/>
                  <w:sz w:val="24"/>
                  <w:szCs w:val="24"/>
                  <w:lang w:val="en-US"/>
                </w:rPr>
                <w:t>Registr</w:t>
              </w:r>
            </w:ins>
          </w:p>
        </w:tc>
        <w:tc>
          <w:tcPr>
            <w:tcW w:w="1535" w:type="dxa"/>
          </w:tcPr>
          <w:p w:rsidR="00541083" w:rsidRDefault="00541083" w:rsidP="00367EB3">
            <w:pPr>
              <w:jc w:val="center"/>
              <w:rPr>
                <w:ins w:id="5862" w:author="erradi" w:date="2011-08-06T10:44:00Z"/>
                <w:rFonts w:ascii="Times New Roman" w:hAnsi="Times New Roman" w:cs="Times New Roman"/>
                <w:sz w:val="24"/>
                <w:szCs w:val="24"/>
                <w:lang w:val="en-US"/>
              </w:rPr>
            </w:pPr>
            <w:ins w:id="5863"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64" w:author="erradi" w:date="2011-08-06T10:44:00Z"/>
                <w:rFonts w:ascii="Times New Roman" w:hAnsi="Times New Roman" w:cs="Times New Roman"/>
                <w:sz w:val="24"/>
                <w:szCs w:val="24"/>
                <w:lang w:val="en-US"/>
              </w:rPr>
            </w:pPr>
            <w:ins w:id="5865"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66" w:author="erradi" w:date="2011-08-06T10:44:00Z"/>
                <w:rFonts w:ascii="Times New Roman" w:hAnsi="Times New Roman" w:cs="Times New Roman"/>
                <w:sz w:val="24"/>
                <w:szCs w:val="24"/>
                <w:lang w:val="en-US"/>
              </w:rPr>
            </w:pPr>
            <w:ins w:id="5867"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68" w:author="erradi" w:date="2011-08-06T10:44:00Z"/>
                <w:rFonts w:ascii="Times New Roman" w:hAnsi="Times New Roman" w:cs="Times New Roman"/>
                <w:sz w:val="24"/>
                <w:szCs w:val="24"/>
                <w:lang w:val="en-US"/>
              </w:rPr>
            </w:pPr>
            <w:ins w:id="5869"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70" w:author="erradi" w:date="2011-08-06T10:44:00Z"/>
                <w:rFonts w:ascii="Times New Roman" w:hAnsi="Times New Roman" w:cs="Times New Roman"/>
                <w:sz w:val="24"/>
                <w:szCs w:val="24"/>
                <w:lang w:val="en-US"/>
              </w:rPr>
            </w:pPr>
            <w:ins w:id="5871" w:author="erradi" w:date="2011-08-06T10:44:00Z">
              <w:r>
                <w:rPr>
                  <w:rFonts w:ascii="Times New Roman" w:hAnsi="Times New Roman" w:cs="Times New Roman"/>
                  <w:sz w:val="24"/>
                  <w:szCs w:val="24"/>
                  <w:lang w:val="en-US"/>
                </w:rPr>
                <w:t>0</w:t>
              </w:r>
            </w:ins>
          </w:p>
        </w:tc>
      </w:tr>
      <w:tr w:rsidR="00541083" w:rsidTr="00367EB3">
        <w:trPr>
          <w:ins w:id="5872" w:author="erradi" w:date="2011-08-06T10:44:00Z"/>
        </w:trPr>
        <w:tc>
          <w:tcPr>
            <w:tcW w:w="1535" w:type="dxa"/>
          </w:tcPr>
          <w:p w:rsidR="00541083" w:rsidRDefault="00541083" w:rsidP="00367EB3">
            <w:pPr>
              <w:jc w:val="center"/>
              <w:rPr>
                <w:ins w:id="5873" w:author="erradi" w:date="2011-08-06T10:44:00Z"/>
                <w:rFonts w:ascii="Times New Roman" w:hAnsi="Times New Roman" w:cs="Times New Roman"/>
                <w:sz w:val="24"/>
                <w:szCs w:val="24"/>
                <w:lang w:val="en-US"/>
              </w:rPr>
            </w:pPr>
            <w:ins w:id="5874" w:author="erradi" w:date="2011-08-06T10:44:00Z">
              <w:r>
                <w:rPr>
                  <w:rFonts w:ascii="Times New Roman" w:hAnsi="Times New Roman" w:cs="Times New Roman"/>
                  <w:sz w:val="24"/>
                  <w:szCs w:val="24"/>
                  <w:lang w:val="en-US"/>
                </w:rPr>
                <w:t>H-up</w:t>
              </w:r>
            </w:ins>
          </w:p>
        </w:tc>
        <w:tc>
          <w:tcPr>
            <w:tcW w:w="1535" w:type="dxa"/>
          </w:tcPr>
          <w:p w:rsidR="00541083" w:rsidRDefault="00541083" w:rsidP="00367EB3">
            <w:pPr>
              <w:jc w:val="center"/>
              <w:rPr>
                <w:ins w:id="5875" w:author="erradi" w:date="2011-08-06T10:44:00Z"/>
                <w:rFonts w:ascii="Times New Roman" w:hAnsi="Times New Roman" w:cs="Times New Roman"/>
                <w:sz w:val="24"/>
                <w:szCs w:val="24"/>
                <w:lang w:val="en-US"/>
              </w:rPr>
            </w:pPr>
            <w:ins w:id="5876"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77" w:author="erradi" w:date="2011-08-06T10:44:00Z"/>
                <w:rFonts w:ascii="Times New Roman" w:hAnsi="Times New Roman" w:cs="Times New Roman"/>
                <w:sz w:val="24"/>
                <w:szCs w:val="24"/>
                <w:lang w:val="en-US"/>
              </w:rPr>
            </w:pPr>
            <w:ins w:id="5878"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879" w:author="erradi" w:date="2011-08-06T10:44:00Z"/>
                <w:rFonts w:ascii="Times New Roman" w:hAnsi="Times New Roman" w:cs="Times New Roman"/>
                <w:sz w:val="24"/>
                <w:szCs w:val="24"/>
                <w:lang w:val="en-US"/>
              </w:rPr>
            </w:pPr>
            <w:ins w:id="5880"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81" w:author="erradi" w:date="2011-08-06T10:44:00Z"/>
                <w:rFonts w:ascii="Times New Roman" w:hAnsi="Times New Roman" w:cs="Times New Roman"/>
                <w:sz w:val="24"/>
                <w:szCs w:val="24"/>
                <w:lang w:val="en-US"/>
              </w:rPr>
            </w:pPr>
            <w:ins w:id="5882"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883" w:author="erradi" w:date="2011-08-06T10:44:00Z"/>
                <w:rFonts w:ascii="Times New Roman" w:hAnsi="Times New Roman" w:cs="Times New Roman"/>
                <w:sz w:val="24"/>
                <w:szCs w:val="24"/>
                <w:lang w:val="en-US"/>
              </w:rPr>
            </w:pPr>
            <w:ins w:id="5884" w:author="erradi" w:date="2011-08-06T10:44:00Z">
              <w:r>
                <w:rPr>
                  <w:rFonts w:ascii="Times New Roman" w:hAnsi="Times New Roman" w:cs="Times New Roman"/>
                  <w:sz w:val="24"/>
                  <w:szCs w:val="24"/>
                  <w:lang w:val="en-US"/>
                </w:rPr>
                <w:t>0</w:t>
              </w:r>
            </w:ins>
          </w:p>
        </w:tc>
      </w:tr>
    </w:tbl>
    <w:p w:rsidR="00541083" w:rsidRPr="003E40FF" w:rsidRDefault="00541083" w:rsidP="00541083">
      <w:pPr>
        <w:rPr>
          <w:ins w:id="5885"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5886" w:author="erradi" w:date="2011-08-06T10:44:00Z"/>
          <w:rFonts w:ascii="Times New Roman" w:hAnsi="Times New Roman" w:cs="Times New Roman"/>
          <w:color w:val="C00000"/>
          <w:sz w:val="24"/>
          <w:szCs w:val="24"/>
          <w:lang w:val="en-US"/>
        </w:rPr>
      </w:pPr>
      <w:ins w:id="5887" w:author="erradi" w:date="2011-08-06T10:44:00Z">
        <w:r w:rsidRPr="00BC481E">
          <w:rPr>
            <w:rFonts w:ascii="Times New Roman" w:hAnsi="Times New Roman" w:cs="Times New Roman"/>
            <w:color w:val="C00000"/>
            <w:sz w:val="24"/>
            <w:szCs w:val="24"/>
            <w:lang w:val="en-US"/>
          </w:rPr>
          <w:t>Synchronous Matrix</w:t>
        </w:r>
      </w:ins>
    </w:p>
    <w:tbl>
      <w:tblPr>
        <w:tblStyle w:val="Grilledutableau"/>
        <w:tblW w:w="0" w:type="auto"/>
        <w:tblLook w:val="04A0"/>
      </w:tblPr>
      <w:tblGrid>
        <w:gridCol w:w="1535"/>
        <w:gridCol w:w="1535"/>
        <w:gridCol w:w="1535"/>
        <w:gridCol w:w="1535"/>
        <w:gridCol w:w="1536"/>
        <w:gridCol w:w="1536"/>
      </w:tblGrid>
      <w:tr w:rsidR="00541083" w:rsidTr="00367EB3">
        <w:trPr>
          <w:ins w:id="5888" w:author="erradi" w:date="2011-08-06T10:44:00Z"/>
        </w:trPr>
        <w:tc>
          <w:tcPr>
            <w:tcW w:w="1535" w:type="dxa"/>
          </w:tcPr>
          <w:p w:rsidR="00541083" w:rsidRDefault="00541083" w:rsidP="00367EB3">
            <w:pPr>
              <w:jc w:val="center"/>
              <w:rPr>
                <w:ins w:id="5889" w:author="erradi" w:date="2011-08-06T10:44:00Z"/>
                <w:rFonts w:ascii="Times New Roman" w:hAnsi="Times New Roman" w:cs="Times New Roman"/>
                <w:sz w:val="24"/>
                <w:szCs w:val="24"/>
                <w:lang w:val="en-US"/>
              </w:rPr>
            </w:pPr>
          </w:p>
        </w:tc>
        <w:tc>
          <w:tcPr>
            <w:tcW w:w="1535" w:type="dxa"/>
          </w:tcPr>
          <w:p w:rsidR="00541083" w:rsidRDefault="00541083" w:rsidP="00367EB3">
            <w:pPr>
              <w:jc w:val="center"/>
              <w:rPr>
                <w:ins w:id="5890" w:author="erradi" w:date="2011-08-06T10:44:00Z"/>
                <w:rFonts w:ascii="Times New Roman" w:hAnsi="Times New Roman" w:cs="Times New Roman"/>
                <w:sz w:val="24"/>
                <w:szCs w:val="24"/>
                <w:lang w:val="en-US"/>
              </w:rPr>
            </w:pPr>
            <w:ins w:id="5891" w:author="erradi" w:date="2011-08-06T10:44:00Z">
              <w:r>
                <w:rPr>
                  <w:rFonts w:ascii="Times New Roman" w:hAnsi="Times New Roman" w:cs="Times New Roman"/>
                  <w:sz w:val="24"/>
                  <w:szCs w:val="24"/>
                  <w:lang w:val="en-US"/>
                </w:rPr>
                <w:t>Wait</w:t>
              </w:r>
            </w:ins>
          </w:p>
        </w:tc>
        <w:tc>
          <w:tcPr>
            <w:tcW w:w="1535" w:type="dxa"/>
          </w:tcPr>
          <w:p w:rsidR="00541083" w:rsidRDefault="00541083" w:rsidP="00367EB3">
            <w:pPr>
              <w:jc w:val="center"/>
              <w:rPr>
                <w:ins w:id="5892" w:author="erradi" w:date="2011-08-06T10:44:00Z"/>
                <w:rFonts w:ascii="Times New Roman" w:hAnsi="Times New Roman" w:cs="Times New Roman"/>
                <w:sz w:val="24"/>
                <w:szCs w:val="24"/>
                <w:lang w:val="en-US"/>
              </w:rPr>
            </w:pPr>
            <w:ins w:id="5893" w:author="erradi" w:date="2011-08-06T10:44:00Z">
              <w:r>
                <w:rPr>
                  <w:rFonts w:ascii="Times New Roman" w:hAnsi="Times New Roman" w:cs="Times New Roman"/>
                  <w:sz w:val="24"/>
                  <w:szCs w:val="24"/>
                  <w:lang w:val="en-US"/>
                </w:rPr>
                <w:t>Assign</w:t>
              </w:r>
            </w:ins>
          </w:p>
        </w:tc>
        <w:tc>
          <w:tcPr>
            <w:tcW w:w="1535" w:type="dxa"/>
          </w:tcPr>
          <w:p w:rsidR="00541083" w:rsidRDefault="00541083" w:rsidP="00367EB3">
            <w:pPr>
              <w:jc w:val="center"/>
              <w:rPr>
                <w:ins w:id="5894" w:author="erradi" w:date="2011-08-06T10:44:00Z"/>
                <w:rFonts w:ascii="Times New Roman" w:hAnsi="Times New Roman" w:cs="Times New Roman"/>
                <w:sz w:val="24"/>
                <w:szCs w:val="24"/>
                <w:lang w:val="en-US"/>
              </w:rPr>
            </w:pPr>
            <w:ins w:id="5895" w:author="erradi" w:date="2011-08-06T10:44:00Z">
              <w:r>
                <w:rPr>
                  <w:rFonts w:ascii="Times New Roman" w:hAnsi="Times New Roman" w:cs="Times New Roman"/>
                  <w:sz w:val="24"/>
                  <w:szCs w:val="24"/>
                  <w:lang w:val="en-US"/>
                </w:rPr>
                <w:t>Consult</w:t>
              </w:r>
            </w:ins>
          </w:p>
        </w:tc>
        <w:tc>
          <w:tcPr>
            <w:tcW w:w="1536" w:type="dxa"/>
          </w:tcPr>
          <w:p w:rsidR="00541083" w:rsidRDefault="00541083" w:rsidP="00367EB3">
            <w:pPr>
              <w:jc w:val="center"/>
              <w:rPr>
                <w:ins w:id="5896" w:author="erradi" w:date="2011-08-06T10:44:00Z"/>
                <w:rFonts w:ascii="Times New Roman" w:hAnsi="Times New Roman" w:cs="Times New Roman"/>
                <w:sz w:val="24"/>
                <w:szCs w:val="24"/>
                <w:lang w:val="en-US"/>
              </w:rPr>
            </w:pPr>
            <w:ins w:id="5897" w:author="erradi" w:date="2011-08-06T10:44:00Z">
              <w:r>
                <w:rPr>
                  <w:rFonts w:ascii="Times New Roman" w:hAnsi="Times New Roman" w:cs="Times New Roman"/>
                  <w:sz w:val="24"/>
                  <w:szCs w:val="24"/>
                  <w:lang w:val="en-US"/>
                </w:rPr>
                <w:t>Registr</w:t>
              </w:r>
            </w:ins>
          </w:p>
        </w:tc>
        <w:tc>
          <w:tcPr>
            <w:tcW w:w="1536" w:type="dxa"/>
          </w:tcPr>
          <w:p w:rsidR="00541083" w:rsidRDefault="00541083" w:rsidP="00367EB3">
            <w:pPr>
              <w:jc w:val="center"/>
              <w:rPr>
                <w:ins w:id="5898" w:author="erradi" w:date="2011-08-06T10:44:00Z"/>
                <w:rFonts w:ascii="Times New Roman" w:hAnsi="Times New Roman" w:cs="Times New Roman"/>
                <w:sz w:val="24"/>
                <w:szCs w:val="24"/>
                <w:lang w:val="en-US"/>
              </w:rPr>
            </w:pPr>
            <w:ins w:id="5899" w:author="erradi" w:date="2011-08-06T10:44:00Z">
              <w:r>
                <w:rPr>
                  <w:rFonts w:ascii="Times New Roman" w:hAnsi="Times New Roman" w:cs="Times New Roman"/>
                  <w:sz w:val="24"/>
                  <w:szCs w:val="24"/>
                  <w:lang w:val="en-US"/>
                </w:rPr>
                <w:t>H-up</w:t>
              </w:r>
            </w:ins>
          </w:p>
        </w:tc>
      </w:tr>
      <w:tr w:rsidR="00541083" w:rsidTr="00367EB3">
        <w:trPr>
          <w:ins w:id="5900" w:author="erradi" w:date="2011-08-06T10:44:00Z"/>
        </w:trPr>
        <w:tc>
          <w:tcPr>
            <w:tcW w:w="1535" w:type="dxa"/>
          </w:tcPr>
          <w:p w:rsidR="00541083" w:rsidRDefault="00541083" w:rsidP="00367EB3">
            <w:pPr>
              <w:jc w:val="center"/>
              <w:rPr>
                <w:ins w:id="5901" w:author="erradi" w:date="2011-08-06T10:44:00Z"/>
                <w:rFonts w:ascii="Times New Roman" w:hAnsi="Times New Roman" w:cs="Times New Roman"/>
                <w:sz w:val="24"/>
                <w:szCs w:val="24"/>
                <w:lang w:val="en-US"/>
              </w:rPr>
            </w:pPr>
            <w:ins w:id="5902" w:author="erradi" w:date="2011-08-06T10:44:00Z">
              <w:r>
                <w:rPr>
                  <w:rFonts w:ascii="Times New Roman" w:hAnsi="Times New Roman" w:cs="Times New Roman"/>
                  <w:sz w:val="24"/>
                  <w:szCs w:val="24"/>
                  <w:lang w:val="en-US"/>
                </w:rPr>
                <w:t>Wait</w:t>
              </w:r>
            </w:ins>
          </w:p>
        </w:tc>
        <w:tc>
          <w:tcPr>
            <w:tcW w:w="1535" w:type="dxa"/>
          </w:tcPr>
          <w:p w:rsidR="00541083" w:rsidRDefault="00541083" w:rsidP="00367EB3">
            <w:pPr>
              <w:jc w:val="center"/>
              <w:rPr>
                <w:ins w:id="5903" w:author="erradi" w:date="2011-08-06T10:44:00Z"/>
                <w:rFonts w:ascii="Times New Roman" w:hAnsi="Times New Roman" w:cs="Times New Roman"/>
                <w:sz w:val="24"/>
                <w:szCs w:val="24"/>
                <w:lang w:val="en-US"/>
              </w:rPr>
            </w:pPr>
            <w:ins w:id="5904" w:author="erradi" w:date="2011-08-06T10:44:00Z">
              <w:r>
                <w:rPr>
                  <w:rFonts w:ascii="Times New Roman" w:hAnsi="Times New Roman" w:cs="Times New Roman"/>
                  <w:sz w:val="24"/>
                  <w:szCs w:val="24"/>
                  <w:lang w:val="en-US"/>
                </w:rPr>
                <w:t>1</w:t>
              </w:r>
            </w:ins>
          </w:p>
        </w:tc>
        <w:tc>
          <w:tcPr>
            <w:tcW w:w="1535" w:type="dxa"/>
          </w:tcPr>
          <w:p w:rsidR="00541083" w:rsidRDefault="00541083" w:rsidP="00367EB3">
            <w:pPr>
              <w:jc w:val="center"/>
              <w:rPr>
                <w:ins w:id="5905" w:author="erradi" w:date="2011-08-06T10:44:00Z"/>
                <w:rFonts w:ascii="Times New Roman" w:hAnsi="Times New Roman" w:cs="Times New Roman"/>
                <w:sz w:val="24"/>
                <w:szCs w:val="24"/>
                <w:lang w:val="en-US"/>
              </w:rPr>
            </w:pPr>
            <w:ins w:id="5906"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07" w:author="erradi" w:date="2011-08-06T10:44:00Z"/>
                <w:rFonts w:ascii="Times New Roman" w:hAnsi="Times New Roman" w:cs="Times New Roman"/>
                <w:sz w:val="24"/>
                <w:szCs w:val="24"/>
                <w:lang w:val="en-US"/>
              </w:rPr>
            </w:pPr>
            <w:ins w:id="5908"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09" w:author="erradi" w:date="2011-08-06T10:44:00Z"/>
                <w:rFonts w:ascii="Times New Roman" w:hAnsi="Times New Roman" w:cs="Times New Roman"/>
                <w:sz w:val="24"/>
                <w:szCs w:val="24"/>
                <w:lang w:val="en-US"/>
              </w:rPr>
            </w:pPr>
            <w:ins w:id="5910"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11" w:author="erradi" w:date="2011-08-06T10:44:00Z"/>
                <w:rFonts w:ascii="Times New Roman" w:hAnsi="Times New Roman" w:cs="Times New Roman"/>
                <w:sz w:val="24"/>
                <w:szCs w:val="24"/>
                <w:lang w:val="en-US"/>
              </w:rPr>
            </w:pPr>
            <w:ins w:id="5912" w:author="erradi" w:date="2011-08-06T10:44:00Z">
              <w:r>
                <w:rPr>
                  <w:rFonts w:ascii="Times New Roman" w:hAnsi="Times New Roman" w:cs="Times New Roman"/>
                  <w:sz w:val="24"/>
                  <w:szCs w:val="24"/>
                  <w:lang w:val="en-US"/>
                </w:rPr>
                <w:t>0</w:t>
              </w:r>
            </w:ins>
          </w:p>
        </w:tc>
      </w:tr>
      <w:tr w:rsidR="00541083" w:rsidTr="00367EB3">
        <w:trPr>
          <w:ins w:id="5913" w:author="erradi" w:date="2011-08-06T10:44:00Z"/>
        </w:trPr>
        <w:tc>
          <w:tcPr>
            <w:tcW w:w="1535" w:type="dxa"/>
          </w:tcPr>
          <w:p w:rsidR="00541083" w:rsidRDefault="00541083" w:rsidP="00367EB3">
            <w:pPr>
              <w:jc w:val="center"/>
              <w:rPr>
                <w:ins w:id="5914" w:author="erradi" w:date="2011-08-06T10:44:00Z"/>
                <w:rFonts w:ascii="Times New Roman" w:hAnsi="Times New Roman" w:cs="Times New Roman"/>
                <w:sz w:val="24"/>
                <w:szCs w:val="24"/>
                <w:lang w:val="en-US"/>
              </w:rPr>
            </w:pPr>
            <w:ins w:id="5915" w:author="erradi" w:date="2011-08-06T10:44:00Z">
              <w:r>
                <w:rPr>
                  <w:rFonts w:ascii="Times New Roman" w:hAnsi="Times New Roman" w:cs="Times New Roman"/>
                  <w:sz w:val="24"/>
                  <w:szCs w:val="24"/>
                  <w:lang w:val="en-US"/>
                </w:rPr>
                <w:t>Assign</w:t>
              </w:r>
            </w:ins>
          </w:p>
        </w:tc>
        <w:tc>
          <w:tcPr>
            <w:tcW w:w="1535" w:type="dxa"/>
          </w:tcPr>
          <w:p w:rsidR="00541083" w:rsidRDefault="00541083" w:rsidP="00367EB3">
            <w:pPr>
              <w:jc w:val="center"/>
              <w:rPr>
                <w:ins w:id="5916" w:author="erradi" w:date="2011-08-06T10:44:00Z"/>
                <w:rFonts w:ascii="Times New Roman" w:hAnsi="Times New Roman" w:cs="Times New Roman"/>
                <w:sz w:val="24"/>
                <w:szCs w:val="24"/>
                <w:lang w:val="en-US"/>
              </w:rPr>
            </w:pPr>
            <w:ins w:id="5917"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18" w:author="erradi" w:date="2011-08-06T10:44:00Z"/>
                <w:rFonts w:ascii="Times New Roman" w:hAnsi="Times New Roman" w:cs="Times New Roman"/>
                <w:sz w:val="24"/>
                <w:szCs w:val="24"/>
                <w:lang w:val="en-US"/>
              </w:rPr>
            </w:pPr>
            <w:ins w:id="5919" w:author="erradi" w:date="2011-08-06T10:44:00Z">
              <w:r>
                <w:rPr>
                  <w:rFonts w:ascii="Times New Roman" w:hAnsi="Times New Roman" w:cs="Times New Roman"/>
                  <w:sz w:val="24"/>
                  <w:szCs w:val="24"/>
                  <w:lang w:val="en-US"/>
                </w:rPr>
                <w:t>1</w:t>
              </w:r>
            </w:ins>
          </w:p>
        </w:tc>
        <w:tc>
          <w:tcPr>
            <w:tcW w:w="1535" w:type="dxa"/>
          </w:tcPr>
          <w:p w:rsidR="00541083" w:rsidRDefault="00541083" w:rsidP="00367EB3">
            <w:pPr>
              <w:jc w:val="center"/>
              <w:rPr>
                <w:ins w:id="5920" w:author="erradi" w:date="2011-08-06T10:44:00Z"/>
                <w:rFonts w:ascii="Times New Roman" w:hAnsi="Times New Roman" w:cs="Times New Roman"/>
                <w:sz w:val="24"/>
                <w:szCs w:val="24"/>
                <w:lang w:val="en-US"/>
              </w:rPr>
            </w:pPr>
            <w:ins w:id="5921"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22" w:author="erradi" w:date="2011-08-06T10:44:00Z"/>
                <w:rFonts w:ascii="Times New Roman" w:hAnsi="Times New Roman" w:cs="Times New Roman"/>
                <w:sz w:val="24"/>
                <w:szCs w:val="24"/>
                <w:lang w:val="en-US"/>
              </w:rPr>
            </w:pPr>
            <w:ins w:id="5923"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24" w:author="erradi" w:date="2011-08-06T10:44:00Z"/>
                <w:rFonts w:ascii="Times New Roman" w:hAnsi="Times New Roman" w:cs="Times New Roman"/>
                <w:sz w:val="24"/>
                <w:szCs w:val="24"/>
                <w:lang w:val="en-US"/>
              </w:rPr>
            </w:pPr>
            <w:ins w:id="5925" w:author="erradi" w:date="2011-08-06T10:44:00Z">
              <w:r>
                <w:rPr>
                  <w:rFonts w:ascii="Times New Roman" w:hAnsi="Times New Roman" w:cs="Times New Roman"/>
                  <w:sz w:val="24"/>
                  <w:szCs w:val="24"/>
                  <w:lang w:val="en-US"/>
                </w:rPr>
                <w:t>0</w:t>
              </w:r>
            </w:ins>
          </w:p>
        </w:tc>
      </w:tr>
      <w:tr w:rsidR="00541083" w:rsidTr="00367EB3">
        <w:trPr>
          <w:ins w:id="5926" w:author="erradi" w:date="2011-08-06T10:44:00Z"/>
        </w:trPr>
        <w:tc>
          <w:tcPr>
            <w:tcW w:w="1535" w:type="dxa"/>
          </w:tcPr>
          <w:p w:rsidR="00541083" w:rsidRDefault="00541083" w:rsidP="00367EB3">
            <w:pPr>
              <w:jc w:val="center"/>
              <w:rPr>
                <w:ins w:id="5927" w:author="erradi" w:date="2011-08-06T10:44:00Z"/>
                <w:rFonts w:ascii="Times New Roman" w:hAnsi="Times New Roman" w:cs="Times New Roman"/>
                <w:sz w:val="24"/>
                <w:szCs w:val="24"/>
                <w:lang w:val="en-US"/>
              </w:rPr>
            </w:pPr>
            <w:ins w:id="5928" w:author="erradi" w:date="2011-08-06T10:44:00Z">
              <w:r>
                <w:rPr>
                  <w:rFonts w:ascii="Times New Roman" w:hAnsi="Times New Roman" w:cs="Times New Roman"/>
                  <w:sz w:val="24"/>
                  <w:szCs w:val="24"/>
                  <w:lang w:val="en-US"/>
                </w:rPr>
                <w:t>Consult</w:t>
              </w:r>
            </w:ins>
          </w:p>
        </w:tc>
        <w:tc>
          <w:tcPr>
            <w:tcW w:w="1535" w:type="dxa"/>
          </w:tcPr>
          <w:p w:rsidR="00541083" w:rsidRDefault="00541083" w:rsidP="00367EB3">
            <w:pPr>
              <w:jc w:val="center"/>
              <w:rPr>
                <w:ins w:id="5929" w:author="erradi" w:date="2011-08-06T10:44:00Z"/>
                <w:rFonts w:ascii="Times New Roman" w:hAnsi="Times New Roman" w:cs="Times New Roman"/>
                <w:sz w:val="24"/>
                <w:szCs w:val="24"/>
                <w:lang w:val="en-US"/>
              </w:rPr>
            </w:pPr>
            <w:ins w:id="5930"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31" w:author="erradi" w:date="2011-08-06T10:44:00Z"/>
                <w:rFonts w:ascii="Times New Roman" w:hAnsi="Times New Roman" w:cs="Times New Roman"/>
                <w:sz w:val="24"/>
                <w:szCs w:val="24"/>
                <w:lang w:val="en-US"/>
              </w:rPr>
            </w:pPr>
            <w:ins w:id="5932"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33" w:author="erradi" w:date="2011-08-06T10:44:00Z"/>
                <w:rFonts w:ascii="Times New Roman" w:hAnsi="Times New Roman" w:cs="Times New Roman"/>
                <w:sz w:val="24"/>
                <w:szCs w:val="24"/>
                <w:lang w:val="en-US"/>
              </w:rPr>
            </w:pPr>
            <w:ins w:id="5934" w:author="erradi" w:date="2011-08-06T10:44:00Z">
              <w:r>
                <w:rPr>
                  <w:rFonts w:ascii="Times New Roman" w:hAnsi="Times New Roman" w:cs="Times New Roman"/>
                  <w:sz w:val="24"/>
                  <w:szCs w:val="24"/>
                  <w:lang w:val="en-US"/>
                </w:rPr>
                <w:t>1</w:t>
              </w:r>
            </w:ins>
          </w:p>
        </w:tc>
        <w:tc>
          <w:tcPr>
            <w:tcW w:w="1536" w:type="dxa"/>
          </w:tcPr>
          <w:p w:rsidR="00541083" w:rsidRDefault="00541083" w:rsidP="00367EB3">
            <w:pPr>
              <w:jc w:val="center"/>
              <w:rPr>
                <w:ins w:id="5935" w:author="erradi" w:date="2011-08-06T10:44:00Z"/>
                <w:rFonts w:ascii="Times New Roman" w:hAnsi="Times New Roman" w:cs="Times New Roman"/>
                <w:sz w:val="24"/>
                <w:szCs w:val="24"/>
                <w:lang w:val="en-US"/>
              </w:rPr>
            </w:pPr>
            <w:ins w:id="5936"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37" w:author="erradi" w:date="2011-08-06T10:44:00Z"/>
                <w:rFonts w:ascii="Times New Roman" w:hAnsi="Times New Roman" w:cs="Times New Roman"/>
                <w:sz w:val="24"/>
                <w:szCs w:val="24"/>
                <w:lang w:val="en-US"/>
              </w:rPr>
            </w:pPr>
            <w:ins w:id="5938" w:author="erradi" w:date="2011-08-06T10:44:00Z">
              <w:r>
                <w:rPr>
                  <w:rFonts w:ascii="Times New Roman" w:hAnsi="Times New Roman" w:cs="Times New Roman"/>
                  <w:sz w:val="24"/>
                  <w:szCs w:val="24"/>
                  <w:lang w:val="en-US"/>
                </w:rPr>
                <w:t>0</w:t>
              </w:r>
            </w:ins>
          </w:p>
        </w:tc>
      </w:tr>
      <w:tr w:rsidR="00541083" w:rsidTr="00367EB3">
        <w:trPr>
          <w:ins w:id="5939" w:author="erradi" w:date="2011-08-06T10:44:00Z"/>
        </w:trPr>
        <w:tc>
          <w:tcPr>
            <w:tcW w:w="1535" w:type="dxa"/>
          </w:tcPr>
          <w:p w:rsidR="00541083" w:rsidRDefault="00541083" w:rsidP="00367EB3">
            <w:pPr>
              <w:jc w:val="center"/>
              <w:rPr>
                <w:ins w:id="5940" w:author="erradi" w:date="2011-08-06T10:44:00Z"/>
                <w:rFonts w:ascii="Times New Roman" w:hAnsi="Times New Roman" w:cs="Times New Roman"/>
                <w:sz w:val="24"/>
                <w:szCs w:val="24"/>
                <w:lang w:val="en-US"/>
              </w:rPr>
            </w:pPr>
            <w:ins w:id="5941" w:author="erradi" w:date="2011-08-06T10:44:00Z">
              <w:r>
                <w:rPr>
                  <w:rFonts w:ascii="Times New Roman" w:hAnsi="Times New Roman" w:cs="Times New Roman"/>
                  <w:sz w:val="24"/>
                  <w:szCs w:val="24"/>
                  <w:lang w:val="en-US"/>
                </w:rPr>
                <w:t>Registr</w:t>
              </w:r>
            </w:ins>
          </w:p>
        </w:tc>
        <w:tc>
          <w:tcPr>
            <w:tcW w:w="1535" w:type="dxa"/>
          </w:tcPr>
          <w:p w:rsidR="00541083" w:rsidRDefault="00541083" w:rsidP="00367EB3">
            <w:pPr>
              <w:jc w:val="center"/>
              <w:rPr>
                <w:ins w:id="5942" w:author="erradi" w:date="2011-08-06T10:44:00Z"/>
                <w:rFonts w:ascii="Times New Roman" w:hAnsi="Times New Roman" w:cs="Times New Roman"/>
                <w:sz w:val="24"/>
                <w:szCs w:val="24"/>
                <w:lang w:val="en-US"/>
              </w:rPr>
            </w:pPr>
            <w:ins w:id="5943"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44" w:author="erradi" w:date="2011-08-06T10:44:00Z"/>
                <w:rFonts w:ascii="Times New Roman" w:hAnsi="Times New Roman" w:cs="Times New Roman"/>
                <w:sz w:val="24"/>
                <w:szCs w:val="24"/>
                <w:lang w:val="en-US"/>
              </w:rPr>
            </w:pPr>
            <w:ins w:id="5945"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46" w:author="erradi" w:date="2011-08-06T10:44:00Z"/>
                <w:rFonts w:ascii="Times New Roman" w:hAnsi="Times New Roman" w:cs="Times New Roman"/>
                <w:sz w:val="24"/>
                <w:szCs w:val="24"/>
                <w:lang w:val="en-US"/>
              </w:rPr>
            </w:pPr>
            <w:ins w:id="5947"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48" w:author="erradi" w:date="2011-08-06T10:44:00Z"/>
                <w:rFonts w:ascii="Times New Roman" w:hAnsi="Times New Roman" w:cs="Times New Roman"/>
                <w:sz w:val="24"/>
                <w:szCs w:val="24"/>
                <w:lang w:val="en-US"/>
              </w:rPr>
            </w:pPr>
            <w:ins w:id="5949" w:author="erradi" w:date="2011-08-06T10:44:00Z">
              <w:r>
                <w:rPr>
                  <w:rFonts w:ascii="Times New Roman" w:hAnsi="Times New Roman" w:cs="Times New Roman"/>
                  <w:sz w:val="24"/>
                  <w:szCs w:val="24"/>
                  <w:lang w:val="en-US"/>
                </w:rPr>
                <w:t>1</w:t>
              </w:r>
            </w:ins>
          </w:p>
        </w:tc>
        <w:tc>
          <w:tcPr>
            <w:tcW w:w="1536" w:type="dxa"/>
          </w:tcPr>
          <w:p w:rsidR="00541083" w:rsidRDefault="00541083" w:rsidP="00367EB3">
            <w:pPr>
              <w:jc w:val="center"/>
              <w:rPr>
                <w:ins w:id="5950" w:author="erradi" w:date="2011-08-06T10:44:00Z"/>
                <w:rFonts w:ascii="Times New Roman" w:hAnsi="Times New Roman" w:cs="Times New Roman"/>
                <w:sz w:val="24"/>
                <w:szCs w:val="24"/>
                <w:lang w:val="en-US"/>
              </w:rPr>
            </w:pPr>
            <w:ins w:id="5951" w:author="erradi" w:date="2011-08-06T10:44:00Z">
              <w:r>
                <w:rPr>
                  <w:rFonts w:ascii="Times New Roman" w:hAnsi="Times New Roman" w:cs="Times New Roman"/>
                  <w:sz w:val="24"/>
                  <w:szCs w:val="24"/>
                  <w:lang w:val="en-US"/>
                </w:rPr>
                <w:t>0</w:t>
              </w:r>
            </w:ins>
          </w:p>
        </w:tc>
      </w:tr>
      <w:tr w:rsidR="00541083" w:rsidTr="00367EB3">
        <w:trPr>
          <w:ins w:id="5952" w:author="erradi" w:date="2011-08-06T10:44:00Z"/>
        </w:trPr>
        <w:tc>
          <w:tcPr>
            <w:tcW w:w="1535" w:type="dxa"/>
          </w:tcPr>
          <w:p w:rsidR="00541083" w:rsidRDefault="00541083" w:rsidP="00367EB3">
            <w:pPr>
              <w:jc w:val="center"/>
              <w:rPr>
                <w:ins w:id="5953" w:author="erradi" w:date="2011-08-06T10:44:00Z"/>
                <w:rFonts w:ascii="Times New Roman" w:hAnsi="Times New Roman" w:cs="Times New Roman"/>
                <w:sz w:val="24"/>
                <w:szCs w:val="24"/>
                <w:lang w:val="en-US"/>
              </w:rPr>
            </w:pPr>
            <w:ins w:id="5954" w:author="erradi" w:date="2011-08-06T10:44:00Z">
              <w:r>
                <w:rPr>
                  <w:rFonts w:ascii="Times New Roman" w:hAnsi="Times New Roman" w:cs="Times New Roman"/>
                  <w:sz w:val="24"/>
                  <w:szCs w:val="24"/>
                  <w:lang w:val="en-US"/>
                </w:rPr>
                <w:t>H-up</w:t>
              </w:r>
            </w:ins>
          </w:p>
        </w:tc>
        <w:tc>
          <w:tcPr>
            <w:tcW w:w="1535" w:type="dxa"/>
          </w:tcPr>
          <w:p w:rsidR="00541083" w:rsidRDefault="00541083" w:rsidP="00367EB3">
            <w:pPr>
              <w:jc w:val="center"/>
              <w:rPr>
                <w:ins w:id="5955" w:author="erradi" w:date="2011-08-06T10:44:00Z"/>
                <w:rFonts w:ascii="Times New Roman" w:hAnsi="Times New Roman" w:cs="Times New Roman"/>
                <w:sz w:val="24"/>
                <w:szCs w:val="24"/>
                <w:lang w:val="en-US"/>
              </w:rPr>
            </w:pPr>
            <w:ins w:id="5956"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57" w:author="erradi" w:date="2011-08-06T10:44:00Z"/>
                <w:rFonts w:ascii="Times New Roman" w:hAnsi="Times New Roman" w:cs="Times New Roman"/>
                <w:sz w:val="24"/>
                <w:szCs w:val="24"/>
                <w:lang w:val="en-US"/>
              </w:rPr>
            </w:pPr>
            <w:ins w:id="5958" w:author="erradi" w:date="2011-08-06T10:44:00Z">
              <w:r>
                <w:rPr>
                  <w:rFonts w:ascii="Times New Roman" w:hAnsi="Times New Roman" w:cs="Times New Roman"/>
                  <w:sz w:val="24"/>
                  <w:szCs w:val="24"/>
                  <w:lang w:val="en-US"/>
                </w:rPr>
                <w:t>0</w:t>
              </w:r>
            </w:ins>
          </w:p>
        </w:tc>
        <w:tc>
          <w:tcPr>
            <w:tcW w:w="1535" w:type="dxa"/>
          </w:tcPr>
          <w:p w:rsidR="00541083" w:rsidRDefault="00541083" w:rsidP="00367EB3">
            <w:pPr>
              <w:jc w:val="center"/>
              <w:rPr>
                <w:ins w:id="5959" w:author="erradi" w:date="2011-08-06T10:44:00Z"/>
                <w:rFonts w:ascii="Times New Roman" w:hAnsi="Times New Roman" w:cs="Times New Roman"/>
                <w:sz w:val="24"/>
                <w:szCs w:val="24"/>
                <w:lang w:val="en-US"/>
              </w:rPr>
            </w:pPr>
            <w:ins w:id="5960"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61" w:author="erradi" w:date="2011-08-06T10:44:00Z"/>
                <w:rFonts w:ascii="Times New Roman" w:hAnsi="Times New Roman" w:cs="Times New Roman"/>
                <w:sz w:val="24"/>
                <w:szCs w:val="24"/>
                <w:lang w:val="en-US"/>
              </w:rPr>
            </w:pPr>
            <w:ins w:id="5962" w:author="erradi" w:date="2011-08-06T10:44:00Z">
              <w:r>
                <w:rPr>
                  <w:rFonts w:ascii="Times New Roman" w:hAnsi="Times New Roman" w:cs="Times New Roman"/>
                  <w:sz w:val="24"/>
                  <w:szCs w:val="24"/>
                  <w:lang w:val="en-US"/>
                </w:rPr>
                <w:t>0</w:t>
              </w:r>
            </w:ins>
          </w:p>
        </w:tc>
        <w:tc>
          <w:tcPr>
            <w:tcW w:w="1536" w:type="dxa"/>
          </w:tcPr>
          <w:p w:rsidR="00541083" w:rsidRDefault="00541083" w:rsidP="00367EB3">
            <w:pPr>
              <w:jc w:val="center"/>
              <w:rPr>
                <w:ins w:id="5963" w:author="erradi" w:date="2011-08-06T10:44:00Z"/>
                <w:rFonts w:ascii="Times New Roman" w:hAnsi="Times New Roman" w:cs="Times New Roman"/>
                <w:sz w:val="24"/>
                <w:szCs w:val="24"/>
                <w:lang w:val="en-US"/>
              </w:rPr>
            </w:pPr>
            <w:ins w:id="5964" w:author="erradi" w:date="2011-08-06T10:44:00Z">
              <w:r>
                <w:rPr>
                  <w:rFonts w:ascii="Times New Roman" w:hAnsi="Times New Roman" w:cs="Times New Roman"/>
                  <w:sz w:val="24"/>
                  <w:szCs w:val="24"/>
                  <w:lang w:val="en-US"/>
                </w:rPr>
                <w:t>1</w:t>
              </w:r>
            </w:ins>
          </w:p>
        </w:tc>
      </w:tr>
    </w:tbl>
    <w:p w:rsidR="00541083" w:rsidRDefault="00541083" w:rsidP="00541083">
      <w:pPr>
        <w:pStyle w:val="Paragraphedeliste"/>
        <w:rPr>
          <w:ins w:id="5965" w:author="erradi" w:date="2011-08-06T10:44:00Z"/>
          <w:rFonts w:ascii="Times New Roman" w:hAnsi="Times New Roman" w:cs="Times New Roman"/>
          <w:sz w:val="24"/>
          <w:szCs w:val="24"/>
          <w:lang w:val="en-US"/>
        </w:rPr>
      </w:pPr>
    </w:p>
    <w:p w:rsidR="00541083" w:rsidRPr="00820B92" w:rsidRDefault="00541083" w:rsidP="00541083">
      <w:pPr>
        <w:pStyle w:val="Paragraphedeliste"/>
        <w:rPr>
          <w:ins w:id="5966" w:author="erradi" w:date="2011-08-06T10:44:00Z"/>
          <w:rFonts w:ascii="Times New Roman" w:hAnsi="Times New Roman" w:cs="Times New Roman"/>
          <w:sz w:val="24"/>
          <w:szCs w:val="24"/>
          <w:lang w:val="en-US"/>
        </w:rPr>
      </w:pPr>
    </w:p>
    <w:p w:rsidR="00541083" w:rsidRDefault="00541083" w:rsidP="00541083">
      <w:pPr>
        <w:pStyle w:val="Paragraphedeliste"/>
        <w:numPr>
          <w:ilvl w:val="3"/>
          <w:numId w:val="1"/>
        </w:numPr>
        <w:rPr>
          <w:ins w:id="5967" w:author="erradi" w:date="2011-08-06T10:44:00Z"/>
          <w:rFonts w:ascii="Times New Roman" w:hAnsi="Times New Roman" w:cs="Times New Roman"/>
          <w:sz w:val="24"/>
          <w:szCs w:val="24"/>
        </w:rPr>
      </w:pPr>
      <w:ins w:id="5968" w:author="erradi" w:date="2011-08-06T10:44:00Z">
        <w:r>
          <w:rPr>
            <w:rFonts w:ascii="Times New Roman" w:hAnsi="Times New Roman" w:cs="Times New Roman"/>
            <w:sz w:val="24"/>
            <w:szCs w:val="24"/>
          </w:rPr>
          <w:t>Algorithm running</w:t>
        </w:r>
      </w:ins>
    </w:p>
    <w:p w:rsidR="00541083" w:rsidRDefault="00541083" w:rsidP="00541083">
      <w:pPr>
        <w:pStyle w:val="Paragraphedeliste"/>
        <w:ind w:left="1080"/>
        <w:rPr>
          <w:ins w:id="5969" w:author="erradi" w:date="2011-08-06T10:44:00Z"/>
          <w:rFonts w:ascii="Times New Roman" w:hAnsi="Times New Roman" w:cs="Times New Roman"/>
          <w:sz w:val="24"/>
          <w:szCs w:val="24"/>
        </w:rPr>
      </w:pPr>
      <w:ins w:id="5970" w:author="erradi" w:date="2011-08-06T10:44:00Z">
        <w:r>
          <w:rPr>
            <w:rFonts w:ascii="Times New Roman" w:hAnsi="Times New Roman" w:cs="Times New Roman"/>
            <w:sz w:val="24"/>
            <w:szCs w:val="24"/>
          </w:rPr>
          <w:t xml:space="preserve">Lancement de </w:t>
        </w:r>
        <w:proofErr w:type="gramStart"/>
        <w:r>
          <w:rPr>
            <w:rFonts w:ascii="Times New Roman" w:hAnsi="Times New Roman" w:cs="Times New Roman"/>
            <w:sz w:val="24"/>
            <w:szCs w:val="24"/>
          </w:rPr>
          <w:t>MétaT(</w:t>
        </w:r>
        <w:proofErr w:type="gramEnd"/>
        <w:r w:rsidRPr="005D47B1">
          <w:rPr>
            <w:rFonts w:ascii="Times New Roman" w:hAnsi="Times New Roman" w:cs="Times New Roman"/>
          </w:rPr>
          <w:t>ε</w:t>
        </w:r>
        <w:r>
          <w:rPr>
            <w:rFonts w:ascii="Times New Roman" w:hAnsi="Times New Roman" w:cs="Times New Roman"/>
          </w:rPr>
          <w:t>,telemed</w:t>
        </w:r>
        <w:r w:rsidRPr="003E40FF">
          <w:rPr>
            <w:rFonts w:ascii="Times New Roman" w:hAnsi="Times New Roman" w:cs="Times New Roman"/>
            <w:vertAlign w:val="subscript"/>
          </w:rPr>
          <w:t>1</w:t>
        </w:r>
        <w:r>
          <w:rPr>
            <w:rFonts w:ascii="Times New Roman" w:hAnsi="Times New Roman" w:cs="Times New Roman"/>
          </w:rPr>
          <w:t>) :</w:t>
        </w:r>
      </w:ins>
    </w:p>
    <w:p w:rsidR="00541083" w:rsidRPr="00541083" w:rsidRDefault="006F18AC" w:rsidP="00541083">
      <w:pPr>
        <w:pStyle w:val="Paragraphedeliste"/>
        <w:ind w:left="1080"/>
        <w:rPr>
          <w:ins w:id="5971" w:author="erradi" w:date="2011-08-06T10:44:00Z"/>
          <w:rFonts w:ascii="Times New Roman" w:hAnsi="Times New Roman" w:cs="Times New Roman"/>
          <w:i/>
          <w:sz w:val="24"/>
          <w:szCs w:val="24"/>
          <w:u w:val="single"/>
          <w:rPrChange w:id="5972" w:author="erradi" w:date="2011-08-06T10:45:00Z">
            <w:rPr>
              <w:ins w:id="5973" w:author="erradi" w:date="2011-08-06T10:44:00Z"/>
              <w:rFonts w:ascii="Times New Roman" w:hAnsi="Times New Roman" w:cs="Times New Roman"/>
              <w:i/>
              <w:sz w:val="24"/>
              <w:szCs w:val="24"/>
              <w:u w:val="single"/>
              <w:lang w:val="en-US"/>
            </w:rPr>
          </w:rPrChange>
        </w:rPr>
      </w:pPr>
      <w:ins w:id="5974" w:author="erradi" w:date="2011-08-06T10:44:00Z">
        <w:r w:rsidRPr="006F18AC">
          <w:rPr>
            <w:rFonts w:ascii="Times New Roman" w:hAnsi="Times New Roman" w:cs="Times New Roman"/>
            <w:i/>
            <w:sz w:val="24"/>
            <w:szCs w:val="24"/>
            <w:u w:val="single"/>
            <w:rPrChange w:id="5975" w:author="erradi" w:date="2011-08-06T10:45:00Z">
              <w:rPr>
                <w:rFonts w:ascii="Times New Roman" w:hAnsi="Times New Roman" w:cs="Times New Roman"/>
                <w:i/>
                <w:color w:val="0000FF" w:themeColor="hyperlink"/>
                <w:sz w:val="24"/>
                <w:szCs w:val="24"/>
                <w:u w:val="single"/>
                <w:lang w:val="en-US"/>
              </w:rPr>
            </w:rPrChange>
          </w:rPr>
          <w:t>Structural Conformance</w:t>
        </w:r>
      </w:ins>
    </w:p>
    <w:p w:rsidR="00541083" w:rsidRPr="00541083" w:rsidRDefault="006F18AC" w:rsidP="00541083">
      <w:pPr>
        <w:pStyle w:val="Paragraphedeliste"/>
        <w:ind w:left="1080"/>
        <w:rPr>
          <w:ins w:id="5976" w:author="erradi" w:date="2011-08-06T10:44:00Z"/>
          <w:rFonts w:ascii="Times New Roman" w:hAnsi="Times New Roman" w:cs="Times New Roman"/>
          <w:sz w:val="24"/>
          <w:szCs w:val="24"/>
          <w:rPrChange w:id="5977" w:author="erradi" w:date="2011-08-06T10:45:00Z">
            <w:rPr>
              <w:ins w:id="5978" w:author="erradi" w:date="2011-08-06T10:44:00Z"/>
              <w:rFonts w:ascii="Times New Roman" w:hAnsi="Times New Roman" w:cs="Times New Roman"/>
              <w:sz w:val="24"/>
              <w:szCs w:val="24"/>
              <w:lang w:val="en-US"/>
            </w:rPr>
          </w:rPrChange>
        </w:rPr>
      </w:pPr>
      <w:ins w:id="5979" w:author="erradi" w:date="2011-08-06T10:44:00Z">
        <w:r w:rsidRPr="006F18AC">
          <w:rPr>
            <w:rFonts w:ascii="Times New Roman" w:hAnsi="Times New Roman" w:cs="Times New Roman"/>
            <w:sz w:val="24"/>
            <w:szCs w:val="24"/>
            <w:rPrChange w:id="5980" w:author="erradi" w:date="2011-08-06T10:45:00Z">
              <w:rPr>
                <w:rFonts w:ascii="Times New Roman" w:hAnsi="Times New Roman" w:cs="Times New Roman"/>
                <w:color w:val="0000FF" w:themeColor="hyperlink"/>
                <w:sz w:val="24"/>
                <w:szCs w:val="24"/>
                <w:u w:val="single"/>
                <w:lang w:val="en-US"/>
              </w:rPr>
            </w:rPrChange>
          </w:rPr>
          <w:tab/>
        </w:r>
        <w:r w:rsidRPr="006F18AC">
          <w:rPr>
            <w:rFonts w:ascii="Times New Roman" w:hAnsi="Times New Roman" w:cs="Times New Roman"/>
            <w:b/>
            <w:sz w:val="24"/>
            <w:szCs w:val="24"/>
            <w:rPrChange w:id="5981" w:author="erradi" w:date="2011-08-06T10:45:00Z">
              <w:rPr>
                <w:rFonts w:ascii="Times New Roman" w:hAnsi="Times New Roman" w:cs="Times New Roman"/>
                <w:b/>
                <w:color w:val="0000FF" w:themeColor="hyperlink"/>
                <w:sz w:val="24"/>
                <w:szCs w:val="24"/>
                <w:u w:val="single"/>
                <w:lang w:val="en-US"/>
              </w:rPr>
            </w:rPrChange>
          </w:rPr>
          <w:t>Syntax Conformance Result</w:t>
        </w:r>
        <w:r w:rsidRPr="006F18AC">
          <w:rPr>
            <w:rFonts w:ascii="Times New Roman" w:hAnsi="Times New Roman" w:cs="Times New Roman"/>
            <w:sz w:val="24"/>
            <w:szCs w:val="24"/>
            <w:rPrChange w:id="5982" w:author="erradi" w:date="2011-08-06T10:45:00Z">
              <w:rPr>
                <w:rFonts w:ascii="Times New Roman" w:hAnsi="Times New Roman" w:cs="Times New Roman"/>
                <w:color w:val="0000FF" w:themeColor="hyperlink"/>
                <w:sz w:val="24"/>
                <w:szCs w:val="24"/>
                <w:u w:val="single"/>
                <w:lang w:val="en-US"/>
              </w:rPr>
            </w:rPrChange>
          </w:rPr>
          <w:t> :</w:t>
        </w:r>
      </w:ins>
    </w:p>
    <w:p w:rsidR="00541083" w:rsidRPr="00541083" w:rsidRDefault="006F18AC" w:rsidP="00541083">
      <w:pPr>
        <w:pStyle w:val="p1a"/>
        <w:ind w:left="1416" w:firstLine="12"/>
        <w:rPr>
          <w:ins w:id="5983" w:author="erradi" w:date="2011-08-06T10:44:00Z"/>
          <w:rFonts w:ascii="Times New Roman" w:hAnsi="Times New Roman"/>
          <w:color w:val="C00000"/>
          <w:sz w:val="22"/>
          <w:szCs w:val="22"/>
          <w:lang w:val="fr-FR"/>
          <w:rPrChange w:id="5984" w:author="erradi" w:date="2011-08-06T10:45:00Z">
            <w:rPr>
              <w:ins w:id="5985" w:author="erradi" w:date="2011-08-06T10:44:00Z"/>
              <w:rFonts w:ascii="Times New Roman" w:hAnsi="Times New Roman"/>
              <w:color w:val="C00000"/>
              <w:sz w:val="22"/>
              <w:szCs w:val="22"/>
            </w:rPr>
          </w:rPrChange>
        </w:rPr>
      </w:pPr>
      <w:ins w:id="5986" w:author="erradi" w:date="2011-08-06T10:44:00Z">
        <w:r w:rsidRPr="006F18AC">
          <w:rPr>
            <w:rFonts w:ascii="Times New Roman" w:hAnsi="Times New Roman"/>
            <w:color w:val="C00000"/>
            <w:sz w:val="22"/>
            <w:szCs w:val="22"/>
            <w:lang w:val="fr-FR"/>
            <w:rPrChange w:id="5987" w:author="erradi" w:date="2011-08-06T10:45:00Z">
              <w:rPr>
                <w:rFonts w:ascii="Times New Roman" w:hAnsi="Times New Roman"/>
                <w:color w:val="C00000"/>
                <w:sz w:val="22"/>
                <w:szCs w:val="22"/>
                <w:u w:val="single"/>
              </w:rPr>
            </w:rPrChange>
          </w:rPr>
          <w:t>&lt;telemed</w:t>
        </w:r>
        <w:r w:rsidRPr="006F18AC">
          <w:rPr>
            <w:rFonts w:ascii="Times New Roman" w:hAnsi="Times New Roman"/>
            <w:color w:val="C00000"/>
            <w:sz w:val="22"/>
            <w:szCs w:val="22"/>
            <w:vertAlign w:val="subscript"/>
            <w:lang w:val="fr-FR"/>
            <w:rPrChange w:id="5988" w:author="erradi" w:date="2011-08-06T10:45:00Z">
              <w:rPr>
                <w:rFonts w:ascii="Times New Roman" w:hAnsi="Times New Roman"/>
                <w:color w:val="C00000"/>
                <w:sz w:val="22"/>
                <w:szCs w:val="22"/>
                <w:u w:val="single"/>
                <w:vertAlign w:val="subscript"/>
              </w:rPr>
            </w:rPrChange>
          </w:rPr>
          <w:t>1</w:t>
        </w:r>
        <w:r w:rsidRPr="006F18AC">
          <w:rPr>
            <w:rFonts w:ascii="Times New Roman" w:hAnsi="Times New Roman"/>
            <w:color w:val="C00000"/>
            <w:sz w:val="22"/>
            <w:szCs w:val="22"/>
            <w:lang w:val="fr-FR"/>
            <w:rPrChange w:id="5989" w:author="erradi" w:date="2011-08-06T10:45:00Z">
              <w:rPr>
                <w:rFonts w:ascii="Times New Roman" w:hAnsi="Times New Roman"/>
                <w:color w:val="C00000"/>
                <w:sz w:val="22"/>
                <w:szCs w:val="22"/>
                <w:u w:val="single"/>
              </w:rPr>
            </w:rPrChange>
          </w:rPr>
          <w:t>&gt;=&lt;registr&gt;{</w:t>
        </w:r>
        <w:r w:rsidRPr="006F18AC">
          <w:rPr>
            <w:rFonts w:ascii="Times New Roman" w:hAnsi="Times New Roman"/>
            <w:color w:val="C00000"/>
            <w:sz w:val="22"/>
            <w:szCs w:val="22"/>
            <w:vertAlign w:val="subscript"/>
            <w:lang w:val="fr-FR"/>
            <w:rPrChange w:id="5990" w:author="erradi" w:date="2011-08-06T10:45:00Z">
              <w:rPr>
                <w:rFonts w:ascii="Times New Roman" w:hAnsi="Times New Roman"/>
                <w:color w:val="C00000"/>
                <w:sz w:val="22"/>
                <w:szCs w:val="22"/>
                <w:u w:val="single"/>
                <w:vertAlign w:val="subscript"/>
              </w:rPr>
            </w:rPrChange>
          </w:rPr>
          <w:t>s</w:t>
        </w:r>
        <w:r w:rsidRPr="006F18AC">
          <w:rPr>
            <w:rFonts w:ascii="Times New Roman" w:hAnsi="Times New Roman"/>
            <w:color w:val="C00000"/>
            <w:sz w:val="22"/>
            <w:szCs w:val="22"/>
            <w:lang w:val="fr-FR"/>
            <w:rPrChange w:id="5991" w:author="erradi" w:date="2011-08-06T10:45:00Z">
              <w:rPr>
                <w:rFonts w:ascii="Times New Roman" w:hAnsi="Times New Roman"/>
                <w:color w:val="C00000"/>
                <w:sz w:val="22"/>
                <w:szCs w:val="22"/>
                <w:u w:val="single"/>
              </w:rPr>
            </w:rPrChange>
          </w:rPr>
          <w:t>P</w:t>
        </w:r>
        <w:r w:rsidRPr="006F18AC">
          <w:rPr>
            <w:rFonts w:ascii="Times New Roman" w:hAnsi="Times New Roman"/>
            <w:color w:val="C00000"/>
            <w:sz w:val="22"/>
            <w:szCs w:val="22"/>
            <w:vertAlign w:val="subscript"/>
            <w:lang w:val="fr-FR"/>
            <w:rPrChange w:id="5992"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5993" w:author="erradi" w:date="2011-08-06T10:45:00Z">
              <w:rPr>
                <w:rFonts w:ascii="Times New Roman" w:hAnsi="Times New Roman"/>
                <w:color w:val="C00000"/>
                <w:sz w:val="22"/>
                <w:szCs w:val="22"/>
                <w:u w:val="single"/>
              </w:rPr>
            </w:rPrChange>
          </w:rPr>
          <w:t>,R};</w:t>
        </w:r>
        <w:r w:rsidRPr="006F18AC">
          <w:rPr>
            <w:rFonts w:ascii="Times New Roman" w:hAnsi="Times New Roman"/>
            <w:color w:val="C00000"/>
            <w:sz w:val="22"/>
            <w:szCs w:val="22"/>
            <w:vertAlign w:val="subscript"/>
            <w:lang w:val="fr-FR"/>
            <w:rPrChange w:id="5994" w:author="erradi" w:date="2011-08-06T10:45:00Z">
              <w:rPr>
                <w:rFonts w:ascii="Times New Roman" w:hAnsi="Times New Roman"/>
                <w:color w:val="C00000"/>
                <w:sz w:val="22"/>
                <w:szCs w:val="22"/>
                <w:u w:val="single"/>
                <w:vertAlign w:val="subscript"/>
              </w:rPr>
            </w:rPrChange>
          </w:rPr>
          <w:t>w</w:t>
        </w:r>
        <w:r w:rsidRPr="006F18AC">
          <w:rPr>
            <w:rFonts w:ascii="Times New Roman" w:hAnsi="Times New Roman"/>
            <w:color w:val="C00000"/>
            <w:sz w:val="22"/>
            <w:szCs w:val="22"/>
            <w:lang w:val="fr-FR"/>
            <w:rPrChange w:id="5995" w:author="erradi" w:date="2011-08-06T10:45:00Z">
              <w:rPr>
                <w:rFonts w:ascii="Times New Roman" w:hAnsi="Times New Roman"/>
                <w:color w:val="C00000"/>
                <w:sz w:val="22"/>
                <w:szCs w:val="22"/>
                <w:u w:val="single"/>
              </w:rPr>
            </w:rPrChange>
          </w:rPr>
          <w:t>((&lt;wait&gt;{P</w:t>
        </w:r>
        <w:r w:rsidRPr="006F18AC">
          <w:rPr>
            <w:rFonts w:ascii="Times New Roman" w:hAnsi="Times New Roman"/>
            <w:color w:val="C00000"/>
            <w:sz w:val="22"/>
            <w:szCs w:val="22"/>
            <w:vertAlign w:val="subscript"/>
            <w:lang w:val="fr-FR"/>
            <w:rPrChange w:id="5996"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5997" w:author="erradi" w:date="2011-08-06T10:45:00Z">
              <w:rPr>
                <w:rFonts w:ascii="Times New Roman" w:hAnsi="Times New Roman"/>
                <w:color w:val="C00000"/>
                <w:sz w:val="22"/>
                <w:szCs w:val="22"/>
                <w:u w:val="single"/>
              </w:rPr>
            </w:rPrChange>
          </w:rPr>
          <w:t>,</w:t>
        </w:r>
        <w:r w:rsidRPr="006F18AC">
          <w:rPr>
            <w:rFonts w:ascii="Times New Roman" w:hAnsi="Times New Roman"/>
            <w:color w:val="C00000"/>
            <w:sz w:val="22"/>
            <w:szCs w:val="22"/>
            <w:vertAlign w:val="subscript"/>
            <w:lang w:val="fr-FR"/>
            <w:rPrChange w:id="5998" w:author="erradi" w:date="2011-08-06T10:45:00Z">
              <w:rPr>
                <w:rFonts w:ascii="Times New Roman" w:hAnsi="Times New Roman"/>
                <w:color w:val="C00000"/>
                <w:sz w:val="22"/>
                <w:szCs w:val="22"/>
                <w:u w:val="single"/>
                <w:vertAlign w:val="subscript"/>
              </w:rPr>
            </w:rPrChange>
          </w:rPr>
          <w:t>s</w:t>
        </w:r>
        <w:r w:rsidRPr="006F18AC">
          <w:rPr>
            <w:rFonts w:ascii="Times New Roman" w:hAnsi="Times New Roman"/>
            <w:color w:val="C00000"/>
            <w:sz w:val="22"/>
            <w:szCs w:val="22"/>
            <w:lang w:val="fr-FR"/>
            <w:rPrChange w:id="5999" w:author="erradi" w:date="2011-08-06T10:45:00Z">
              <w:rPr>
                <w:rFonts w:ascii="Times New Roman" w:hAnsi="Times New Roman"/>
                <w:color w:val="C00000"/>
                <w:sz w:val="22"/>
                <w:szCs w:val="22"/>
                <w:u w:val="single"/>
              </w:rPr>
            </w:rPrChange>
          </w:rPr>
          <w:t>R}*</w:t>
        </w:r>
        <w:r w:rsidRPr="006F18AC">
          <w:rPr>
            <w:rFonts w:ascii="Times New Roman" w:hAnsi="Times New Roman"/>
            <w:color w:val="C00000"/>
            <w:sz w:val="22"/>
            <w:szCs w:val="22"/>
            <w:vertAlign w:val="subscript"/>
            <w:lang w:val="fr-FR"/>
            <w:rPrChange w:id="6000" w:author="erradi" w:date="2011-08-06T10:45:00Z">
              <w:rPr>
                <w:rFonts w:ascii="Times New Roman" w:hAnsi="Times New Roman"/>
                <w:color w:val="C00000"/>
                <w:sz w:val="22"/>
                <w:szCs w:val="22"/>
                <w:u w:val="single"/>
                <w:vertAlign w:val="subscript"/>
              </w:rPr>
            </w:rPrChange>
          </w:rPr>
          <w:t>w</w:t>
        </w:r>
        <w:r w:rsidR="00541083" w:rsidRPr="00F24074">
          <w:rPr>
            <w:rFonts w:ascii="Times New Roman" w:hAnsi="Times New Roman"/>
            <w:color w:val="C00000"/>
            <w:sz w:val="22"/>
            <w:szCs w:val="22"/>
          </w:rPr>
          <w:t>ε</w:t>
        </w:r>
        <w:r w:rsidRPr="006F18AC">
          <w:rPr>
            <w:rFonts w:ascii="Times New Roman" w:hAnsi="Times New Roman"/>
            <w:color w:val="C00000"/>
            <w:sz w:val="22"/>
            <w:szCs w:val="22"/>
            <w:lang w:val="fr-FR"/>
            <w:rPrChange w:id="6001" w:author="erradi" w:date="2011-08-06T10:45:00Z">
              <w:rPr>
                <w:rFonts w:ascii="Times New Roman" w:hAnsi="Times New Roman"/>
                <w:color w:val="C00000"/>
                <w:sz w:val="22"/>
                <w:szCs w:val="22"/>
                <w:u w:val="single"/>
              </w:rPr>
            </w:rPrChange>
          </w:rPr>
          <w:t>) |&gt; &lt;h-up&gt;{</w:t>
        </w:r>
        <w:r w:rsidRPr="006F18AC">
          <w:rPr>
            <w:rFonts w:ascii="Times New Roman" w:hAnsi="Times New Roman"/>
            <w:color w:val="C00000"/>
            <w:sz w:val="22"/>
            <w:szCs w:val="22"/>
            <w:vertAlign w:val="subscript"/>
            <w:lang w:val="fr-FR"/>
            <w:rPrChange w:id="6002" w:author="erradi" w:date="2011-08-06T10:45:00Z">
              <w:rPr>
                <w:rFonts w:ascii="Times New Roman" w:hAnsi="Times New Roman"/>
                <w:color w:val="C00000"/>
                <w:sz w:val="22"/>
                <w:szCs w:val="22"/>
                <w:u w:val="single"/>
                <w:vertAlign w:val="subscript"/>
              </w:rPr>
            </w:rPrChange>
          </w:rPr>
          <w:t>s</w:t>
        </w:r>
        <w:r w:rsidRPr="006F18AC">
          <w:rPr>
            <w:rFonts w:ascii="Times New Roman" w:hAnsi="Times New Roman"/>
            <w:color w:val="C00000"/>
            <w:sz w:val="22"/>
            <w:szCs w:val="22"/>
            <w:lang w:val="fr-FR"/>
            <w:rPrChange w:id="6003" w:author="erradi" w:date="2011-08-06T10:45:00Z">
              <w:rPr>
                <w:rFonts w:ascii="Times New Roman" w:hAnsi="Times New Roman"/>
                <w:color w:val="C00000"/>
                <w:sz w:val="22"/>
                <w:szCs w:val="22"/>
                <w:u w:val="single"/>
              </w:rPr>
            </w:rPrChange>
          </w:rPr>
          <w:t>P</w:t>
        </w:r>
        <w:r w:rsidRPr="006F18AC">
          <w:rPr>
            <w:rFonts w:ascii="Times New Roman" w:hAnsi="Times New Roman"/>
            <w:color w:val="C00000"/>
            <w:sz w:val="22"/>
            <w:szCs w:val="22"/>
            <w:vertAlign w:val="subscript"/>
            <w:lang w:val="fr-FR"/>
            <w:rPrChange w:id="6004"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6005" w:author="erradi" w:date="2011-08-06T10:45:00Z">
              <w:rPr>
                <w:rFonts w:ascii="Times New Roman" w:hAnsi="Times New Roman"/>
                <w:color w:val="C00000"/>
                <w:sz w:val="22"/>
                <w:szCs w:val="22"/>
                <w:u w:val="single"/>
              </w:rPr>
            </w:rPrChange>
          </w:rPr>
          <w:t>} else (&lt;assign&gt;{</w:t>
        </w:r>
        <w:r w:rsidRPr="006F18AC">
          <w:rPr>
            <w:rFonts w:ascii="Times New Roman" w:hAnsi="Times New Roman"/>
            <w:color w:val="C00000"/>
            <w:sz w:val="22"/>
            <w:szCs w:val="22"/>
            <w:vertAlign w:val="subscript"/>
            <w:lang w:val="fr-FR"/>
            <w:rPrChange w:id="6006" w:author="erradi" w:date="2011-08-06T10:45:00Z">
              <w:rPr>
                <w:rFonts w:ascii="Times New Roman" w:hAnsi="Times New Roman"/>
                <w:color w:val="C00000"/>
                <w:sz w:val="22"/>
                <w:szCs w:val="22"/>
                <w:u w:val="single"/>
                <w:vertAlign w:val="subscript"/>
              </w:rPr>
            </w:rPrChange>
          </w:rPr>
          <w:t>s</w:t>
        </w:r>
        <w:r w:rsidRPr="006F18AC">
          <w:rPr>
            <w:rFonts w:ascii="Times New Roman" w:hAnsi="Times New Roman"/>
            <w:color w:val="C00000"/>
            <w:sz w:val="22"/>
            <w:szCs w:val="22"/>
            <w:lang w:val="fr-FR"/>
            <w:rPrChange w:id="6007" w:author="erradi" w:date="2011-08-06T10:45:00Z">
              <w:rPr>
                <w:rFonts w:ascii="Times New Roman" w:hAnsi="Times New Roman"/>
                <w:color w:val="C00000"/>
                <w:sz w:val="22"/>
                <w:szCs w:val="22"/>
                <w:u w:val="single"/>
              </w:rPr>
            </w:rPrChange>
          </w:rPr>
          <w:t>R</w:t>
        </w:r>
        <w:r w:rsidRPr="006F18AC">
          <w:rPr>
            <w:rFonts w:ascii="Times New Roman" w:hAnsi="Times New Roman"/>
            <w:color w:val="C00000"/>
            <w:sz w:val="22"/>
            <w:szCs w:val="22"/>
            <w:vertAlign w:val="subscript"/>
            <w:lang w:val="fr-FR"/>
            <w:rPrChange w:id="6008"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6009" w:author="erradi" w:date="2011-08-06T10:45:00Z">
              <w:rPr>
                <w:rFonts w:ascii="Times New Roman" w:hAnsi="Times New Roman"/>
                <w:color w:val="C00000"/>
                <w:sz w:val="22"/>
                <w:szCs w:val="22"/>
                <w:u w:val="single"/>
              </w:rPr>
            </w:rPrChange>
          </w:rPr>
          <w:t>, D};</w:t>
        </w:r>
        <w:r w:rsidRPr="006F18AC">
          <w:rPr>
            <w:rFonts w:ascii="Times New Roman" w:hAnsi="Times New Roman"/>
            <w:color w:val="C00000"/>
            <w:sz w:val="22"/>
            <w:szCs w:val="22"/>
            <w:vertAlign w:val="subscript"/>
            <w:lang w:val="fr-FR"/>
            <w:rPrChange w:id="6010" w:author="erradi" w:date="2011-08-06T10:45:00Z">
              <w:rPr>
                <w:rFonts w:ascii="Times New Roman" w:hAnsi="Times New Roman"/>
                <w:color w:val="C00000"/>
                <w:sz w:val="22"/>
                <w:szCs w:val="22"/>
                <w:u w:val="single"/>
                <w:vertAlign w:val="subscript"/>
              </w:rPr>
            </w:rPrChange>
          </w:rPr>
          <w:t>w</w:t>
        </w:r>
        <w:r w:rsidRPr="006F18AC">
          <w:rPr>
            <w:rFonts w:ascii="Times New Roman" w:hAnsi="Times New Roman"/>
            <w:color w:val="C00000"/>
            <w:sz w:val="22"/>
            <w:szCs w:val="22"/>
            <w:lang w:val="fr-FR"/>
            <w:rPrChange w:id="6011" w:author="erradi" w:date="2011-08-06T10:45:00Z">
              <w:rPr>
                <w:rFonts w:ascii="Times New Roman" w:hAnsi="Times New Roman"/>
                <w:color w:val="C00000"/>
                <w:sz w:val="22"/>
                <w:szCs w:val="22"/>
                <w:u w:val="single"/>
              </w:rPr>
            </w:rPrChange>
          </w:rPr>
          <w:t>&lt;consult&gt;{P</w:t>
        </w:r>
        <w:r w:rsidRPr="006F18AC">
          <w:rPr>
            <w:rFonts w:ascii="Times New Roman" w:hAnsi="Times New Roman"/>
            <w:color w:val="C00000"/>
            <w:sz w:val="22"/>
            <w:szCs w:val="22"/>
            <w:vertAlign w:val="subscript"/>
            <w:lang w:val="fr-FR"/>
            <w:rPrChange w:id="6012"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6013" w:author="erradi" w:date="2011-08-06T10:45:00Z">
              <w:rPr>
                <w:rFonts w:ascii="Times New Roman" w:hAnsi="Times New Roman"/>
                <w:color w:val="C00000"/>
                <w:sz w:val="22"/>
                <w:szCs w:val="22"/>
                <w:u w:val="single"/>
              </w:rPr>
            </w:rPrChange>
          </w:rPr>
          <w:t xml:space="preserve">, </w:t>
        </w:r>
        <w:r w:rsidRPr="006F18AC">
          <w:rPr>
            <w:rFonts w:ascii="Times New Roman" w:hAnsi="Times New Roman"/>
            <w:color w:val="C00000"/>
            <w:sz w:val="22"/>
            <w:szCs w:val="22"/>
            <w:vertAlign w:val="subscript"/>
            <w:lang w:val="fr-FR"/>
            <w:rPrChange w:id="6014" w:author="erradi" w:date="2011-08-06T10:45:00Z">
              <w:rPr>
                <w:rFonts w:ascii="Times New Roman" w:hAnsi="Times New Roman"/>
                <w:color w:val="C00000"/>
                <w:sz w:val="22"/>
                <w:szCs w:val="22"/>
                <w:u w:val="single"/>
                <w:vertAlign w:val="subscript"/>
              </w:rPr>
            </w:rPrChange>
          </w:rPr>
          <w:t>s</w:t>
        </w:r>
        <w:r w:rsidRPr="006F18AC">
          <w:rPr>
            <w:rFonts w:ascii="Times New Roman" w:hAnsi="Times New Roman"/>
            <w:color w:val="C00000"/>
            <w:sz w:val="22"/>
            <w:szCs w:val="22"/>
            <w:lang w:val="fr-FR"/>
            <w:rPrChange w:id="6015" w:author="erradi" w:date="2011-08-06T10:45:00Z">
              <w:rPr>
                <w:rFonts w:ascii="Times New Roman" w:hAnsi="Times New Roman"/>
                <w:color w:val="C00000"/>
                <w:sz w:val="22"/>
                <w:szCs w:val="22"/>
                <w:u w:val="single"/>
              </w:rPr>
            </w:rPrChange>
          </w:rPr>
          <w:t>D</w:t>
        </w:r>
        <w:r w:rsidRPr="006F18AC">
          <w:rPr>
            <w:rFonts w:ascii="Times New Roman" w:hAnsi="Times New Roman"/>
            <w:color w:val="C00000"/>
            <w:sz w:val="22"/>
            <w:szCs w:val="22"/>
            <w:vertAlign w:val="subscript"/>
            <w:lang w:val="fr-FR"/>
            <w:rPrChange w:id="6016" w:author="erradi" w:date="2011-08-06T10:45:00Z">
              <w:rPr>
                <w:rFonts w:ascii="Times New Roman" w:hAnsi="Times New Roman"/>
                <w:color w:val="C00000"/>
                <w:sz w:val="22"/>
                <w:szCs w:val="22"/>
                <w:u w:val="single"/>
                <w:vertAlign w:val="subscript"/>
              </w:rPr>
            </w:rPrChange>
          </w:rPr>
          <w:t>t</w:t>
        </w:r>
        <w:r w:rsidRPr="006F18AC">
          <w:rPr>
            <w:rFonts w:ascii="Times New Roman" w:hAnsi="Times New Roman"/>
            <w:color w:val="C00000"/>
            <w:sz w:val="22"/>
            <w:szCs w:val="22"/>
            <w:lang w:val="fr-FR"/>
            <w:rPrChange w:id="6017" w:author="erradi" w:date="2011-08-06T10:45:00Z">
              <w:rPr>
                <w:rFonts w:ascii="Times New Roman" w:hAnsi="Times New Roman"/>
                <w:color w:val="C00000"/>
                <w:sz w:val="22"/>
                <w:szCs w:val="22"/>
                <w:u w:val="single"/>
              </w:rPr>
            </w:rPrChange>
          </w:rPr>
          <w:t>})</w:t>
        </w:r>
        <w:r w:rsidRPr="006F18AC">
          <w:rPr>
            <w:rFonts w:ascii="Times New Roman" w:hAnsi="Times New Roman"/>
            <w:color w:val="C00000"/>
            <w:sz w:val="22"/>
            <w:szCs w:val="22"/>
            <w:vertAlign w:val="superscript"/>
            <w:lang w:val="fr-FR"/>
            <w:rPrChange w:id="6018" w:author="erradi" w:date="2011-08-06T10:45:00Z">
              <w:rPr>
                <w:rFonts w:ascii="Times New Roman" w:hAnsi="Times New Roman"/>
                <w:color w:val="C00000"/>
                <w:sz w:val="22"/>
                <w:szCs w:val="22"/>
                <w:u w:val="single"/>
                <w:vertAlign w:val="superscript"/>
              </w:rPr>
            </w:rPrChange>
          </w:rPr>
          <w:t xml:space="preserve"> </w:t>
        </w:r>
        <w:r w:rsidRPr="006F18AC">
          <w:rPr>
            <w:rFonts w:ascii="Times New Roman" w:hAnsi="Times New Roman"/>
            <w:color w:val="C00000"/>
            <w:sz w:val="22"/>
            <w:szCs w:val="22"/>
            <w:lang w:val="fr-FR"/>
            <w:rPrChange w:id="6019" w:author="erradi" w:date="2011-08-06T10:45:00Z">
              <w:rPr>
                <w:rFonts w:ascii="Times New Roman" w:hAnsi="Times New Roman"/>
                <w:color w:val="C00000"/>
                <w:sz w:val="22"/>
                <w:szCs w:val="22"/>
                <w:u w:val="single"/>
              </w:rPr>
            </w:rPrChange>
          </w:rPr>
          <w:t>)</w:t>
        </w:r>
      </w:ins>
    </w:p>
    <w:p w:rsidR="00541083" w:rsidRDefault="006F18AC" w:rsidP="00541083">
      <w:pPr>
        <w:pStyle w:val="Paragraphedeliste"/>
        <w:ind w:left="1080"/>
        <w:rPr>
          <w:ins w:id="6020" w:author="erradi" w:date="2011-08-06T10:44:00Z"/>
          <w:rFonts w:ascii="Times New Roman" w:hAnsi="Times New Roman" w:cs="Times New Roman"/>
          <w:sz w:val="24"/>
          <w:szCs w:val="24"/>
          <w:lang w:val="en-US"/>
        </w:rPr>
      </w:pPr>
      <w:ins w:id="6021" w:author="erradi" w:date="2011-08-06T10:44:00Z">
        <w:r w:rsidRPr="006F18AC">
          <w:rPr>
            <w:rFonts w:ascii="Times New Roman" w:hAnsi="Times New Roman" w:cs="Times New Roman"/>
            <w:sz w:val="24"/>
            <w:szCs w:val="24"/>
            <w:rPrChange w:id="6022" w:author="erradi" w:date="2011-08-06T10:45:00Z">
              <w:rPr>
                <w:rFonts w:ascii="Times New Roman" w:hAnsi="Times New Roman" w:cs="Times New Roman"/>
                <w:color w:val="0000FF" w:themeColor="hyperlink"/>
                <w:sz w:val="24"/>
                <w:szCs w:val="24"/>
                <w:u w:val="single"/>
                <w:lang w:val="en-US"/>
              </w:rPr>
            </w:rPrChange>
          </w:rPr>
          <w:tab/>
        </w:r>
        <w:r w:rsidR="00541083" w:rsidRPr="00EF4D01">
          <w:rPr>
            <w:rFonts w:ascii="Times New Roman" w:hAnsi="Times New Roman" w:cs="Times New Roman"/>
            <w:sz w:val="24"/>
            <w:szCs w:val="24"/>
            <w:u w:val="single"/>
            <w:lang w:val="en-US"/>
          </w:rPr>
          <w:t xml:space="preserve">Expression syntaxically </w:t>
        </w:r>
        <w:proofErr w:type="gramStart"/>
        <w:r w:rsidR="00541083" w:rsidRPr="00EF4D01">
          <w:rPr>
            <w:rFonts w:ascii="Times New Roman" w:hAnsi="Times New Roman" w:cs="Times New Roman"/>
            <w:sz w:val="24"/>
            <w:szCs w:val="24"/>
            <w:u w:val="single"/>
            <w:lang w:val="en-US"/>
          </w:rPr>
          <w:t xml:space="preserve">correct </w:t>
        </w:r>
        <w:r w:rsidR="00541083">
          <w:rPr>
            <w:rFonts w:ascii="Times New Roman" w:hAnsi="Times New Roman" w:cs="Times New Roman"/>
            <w:sz w:val="24"/>
            <w:szCs w:val="24"/>
            <w:lang w:val="en-US"/>
          </w:rPr>
          <w:t>:</w:t>
        </w:r>
        <w:proofErr w:type="gramEnd"/>
        <w:r w:rsidR="00541083">
          <w:rPr>
            <w:rFonts w:ascii="Times New Roman" w:hAnsi="Times New Roman" w:cs="Times New Roman"/>
            <w:sz w:val="24"/>
            <w:szCs w:val="24"/>
            <w:lang w:val="en-US"/>
          </w:rPr>
          <w:t xml:space="preserve"> Every Operator has two sub-collaborations around it.</w:t>
        </w:r>
      </w:ins>
    </w:p>
    <w:p w:rsidR="00541083" w:rsidRPr="00E839E6" w:rsidRDefault="00541083" w:rsidP="00541083">
      <w:pPr>
        <w:pStyle w:val="Paragraphedeliste"/>
        <w:ind w:left="1080"/>
        <w:rPr>
          <w:ins w:id="6023" w:author="erradi" w:date="2011-08-06T10:44:00Z"/>
          <w:rFonts w:ascii="Times New Roman" w:hAnsi="Times New Roman" w:cs="Times New Roman"/>
          <w:sz w:val="24"/>
          <w:szCs w:val="24"/>
          <w:lang w:val="en-US"/>
        </w:rPr>
      </w:pPr>
      <w:ins w:id="6024" w:author="erradi" w:date="2011-08-06T10:44:00Z">
        <w:r>
          <w:rPr>
            <w:rFonts w:ascii="Times New Roman" w:hAnsi="Times New Roman" w:cs="Times New Roman"/>
            <w:sz w:val="24"/>
            <w:szCs w:val="24"/>
            <w:lang w:val="en-US"/>
          </w:rPr>
          <w:tab/>
        </w:r>
        <w:r>
          <w:rPr>
            <w:rFonts w:ascii="Times New Roman" w:hAnsi="Times New Roman" w:cs="Times New Roman"/>
            <w:sz w:val="24"/>
            <w:szCs w:val="24"/>
            <w:lang w:val="en-US"/>
          </w:rPr>
          <w:tab/>
        </w:r>
      </w:ins>
    </w:p>
    <w:p w:rsidR="00541083" w:rsidRPr="00184666" w:rsidRDefault="00541083" w:rsidP="00541083">
      <w:pPr>
        <w:pStyle w:val="Paragraphedeliste"/>
        <w:ind w:left="1080"/>
        <w:rPr>
          <w:ins w:id="6025" w:author="erradi" w:date="2011-08-06T10:44:00Z"/>
          <w:rFonts w:ascii="Times New Roman" w:hAnsi="Times New Roman" w:cs="Times New Roman"/>
          <w:sz w:val="24"/>
          <w:szCs w:val="24"/>
          <w:lang w:val="en-US"/>
        </w:rPr>
      </w:pPr>
      <w:ins w:id="6026" w:author="erradi" w:date="2011-08-06T10:44:00Z">
        <w:r w:rsidRPr="00F24074">
          <w:rPr>
            <w:rFonts w:ascii="Times New Roman" w:hAnsi="Times New Roman" w:cs="Times New Roman"/>
            <w:sz w:val="24"/>
            <w:szCs w:val="24"/>
            <w:lang w:val="en-US"/>
          </w:rPr>
          <w:tab/>
        </w:r>
        <w:r w:rsidRPr="00184666">
          <w:rPr>
            <w:rFonts w:ascii="Times New Roman" w:hAnsi="Times New Roman" w:cs="Times New Roman"/>
            <w:b/>
            <w:sz w:val="24"/>
            <w:szCs w:val="24"/>
            <w:lang w:val="en-US"/>
          </w:rPr>
          <w:t xml:space="preserve">Collaboration Conformance </w:t>
        </w:r>
        <w:proofErr w:type="gramStart"/>
        <w:r w:rsidRPr="00184666">
          <w:rPr>
            <w:rFonts w:ascii="Times New Roman" w:hAnsi="Times New Roman" w:cs="Times New Roman"/>
            <w:b/>
            <w:sz w:val="24"/>
            <w:szCs w:val="24"/>
            <w:lang w:val="en-US"/>
          </w:rPr>
          <w:t>Result</w:t>
        </w:r>
        <w:r w:rsidRPr="00184666">
          <w:rPr>
            <w:rFonts w:ascii="Times New Roman" w:hAnsi="Times New Roman" w:cs="Times New Roman"/>
            <w:sz w:val="24"/>
            <w:szCs w:val="24"/>
            <w:lang w:val="en-US"/>
          </w:rPr>
          <w:t> :</w:t>
        </w:r>
        <w:proofErr w:type="gramEnd"/>
      </w:ins>
    </w:p>
    <w:p w:rsidR="00541083" w:rsidRPr="00184666" w:rsidRDefault="00541083" w:rsidP="00541083">
      <w:pPr>
        <w:pStyle w:val="Paragraphedeliste"/>
        <w:ind w:left="1416"/>
        <w:rPr>
          <w:ins w:id="6027" w:author="erradi" w:date="2011-08-06T10:44:00Z"/>
          <w:rFonts w:ascii="Times New Roman" w:hAnsi="Times New Roman" w:cs="Times New Roman"/>
          <w:sz w:val="24"/>
          <w:szCs w:val="24"/>
          <w:lang w:val="en-US"/>
        </w:rPr>
      </w:pPr>
      <w:ins w:id="6028" w:author="erradi" w:date="2011-08-06T10:44:00Z">
        <w:r w:rsidRPr="00184666">
          <w:rPr>
            <w:rFonts w:ascii="Times New Roman" w:hAnsi="Times New Roman" w:cs="Times New Roman"/>
            <w:sz w:val="24"/>
            <w:szCs w:val="24"/>
            <w:u w:val="single"/>
            <w:lang w:val="en-US"/>
          </w:rPr>
          <w:t xml:space="preserve">Expression Collaborations Conformance </w:t>
        </w:r>
        <w:proofErr w:type="gramStart"/>
        <w:r w:rsidRPr="00184666">
          <w:rPr>
            <w:rFonts w:ascii="Times New Roman" w:hAnsi="Times New Roman" w:cs="Times New Roman"/>
            <w:sz w:val="24"/>
            <w:szCs w:val="24"/>
            <w:u w:val="single"/>
            <w:lang w:val="en-US"/>
          </w:rPr>
          <w:t>correct</w:t>
        </w:r>
        <w:r w:rsidRPr="00184666">
          <w:rPr>
            <w:rFonts w:ascii="Times New Roman" w:hAnsi="Times New Roman" w:cs="Times New Roman"/>
            <w:sz w:val="24"/>
            <w:szCs w:val="24"/>
            <w:lang w:val="en-US"/>
          </w:rPr>
          <w:t> :</w:t>
        </w:r>
        <w:proofErr w:type="gramEnd"/>
        <w:r w:rsidRPr="00184666">
          <w:rPr>
            <w:rFonts w:ascii="Times New Roman" w:hAnsi="Times New Roman" w:cs="Times New Roman"/>
            <w:sz w:val="24"/>
            <w:szCs w:val="24"/>
            <w:lang w:val="en-US"/>
          </w:rPr>
          <w:t xml:space="preserve"> Every Collaboration has roles.</w:t>
        </w:r>
      </w:ins>
    </w:p>
    <w:p w:rsidR="00541083" w:rsidRPr="00184666" w:rsidRDefault="00541083" w:rsidP="00541083">
      <w:pPr>
        <w:pStyle w:val="Paragraphedeliste"/>
        <w:ind w:left="1080"/>
        <w:rPr>
          <w:ins w:id="6029" w:author="erradi" w:date="2011-08-06T10:44:00Z"/>
          <w:rFonts w:ascii="Times New Roman" w:hAnsi="Times New Roman" w:cs="Times New Roman"/>
          <w:i/>
          <w:sz w:val="24"/>
          <w:szCs w:val="24"/>
          <w:u w:val="single"/>
          <w:lang w:val="en-US"/>
        </w:rPr>
      </w:pPr>
      <w:ins w:id="6030" w:author="erradi" w:date="2011-08-06T10:44:00Z">
        <w:r w:rsidRPr="00184666">
          <w:rPr>
            <w:rFonts w:ascii="Times New Roman" w:hAnsi="Times New Roman" w:cs="Times New Roman"/>
            <w:i/>
            <w:sz w:val="24"/>
            <w:szCs w:val="24"/>
            <w:u w:val="single"/>
            <w:lang w:val="en-US"/>
          </w:rPr>
          <w:t>Behavioral Conformance</w:t>
        </w:r>
      </w:ins>
    </w:p>
    <w:p w:rsidR="00541083" w:rsidRPr="00184666" w:rsidRDefault="00541083" w:rsidP="00541083">
      <w:pPr>
        <w:pStyle w:val="Paragraphedeliste"/>
        <w:ind w:left="1080"/>
        <w:rPr>
          <w:ins w:id="6031" w:author="erradi" w:date="2011-08-06T10:44:00Z"/>
          <w:rFonts w:ascii="Times New Roman" w:hAnsi="Times New Roman" w:cs="Times New Roman"/>
          <w:sz w:val="24"/>
          <w:szCs w:val="24"/>
          <w:lang w:val="en-US"/>
        </w:rPr>
      </w:pPr>
      <w:ins w:id="6032" w:author="erradi" w:date="2011-08-06T10:44:00Z">
        <w:r w:rsidRPr="00184666">
          <w:rPr>
            <w:rFonts w:ascii="Times New Roman" w:hAnsi="Times New Roman" w:cs="Times New Roman"/>
            <w:sz w:val="24"/>
            <w:szCs w:val="24"/>
            <w:lang w:val="en-US"/>
          </w:rPr>
          <w:tab/>
        </w:r>
        <w:r w:rsidRPr="00184666">
          <w:rPr>
            <w:rFonts w:ascii="Times New Roman" w:hAnsi="Times New Roman" w:cs="Times New Roman"/>
            <w:b/>
            <w:sz w:val="24"/>
            <w:szCs w:val="24"/>
            <w:lang w:val="en-US"/>
          </w:rPr>
          <w:t xml:space="preserve">Message Blocking </w:t>
        </w:r>
        <w:proofErr w:type="gramStart"/>
        <w:r w:rsidRPr="00184666">
          <w:rPr>
            <w:rFonts w:ascii="Times New Roman" w:hAnsi="Times New Roman" w:cs="Times New Roman"/>
            <w:b/>
            <w:sz w:val="24"/>
            <w:szCs w:val="24"/>
            <w:lang w:val="en-US"/>
          </w:rPr>
          <w:t>Conformance</w:t>
        </w:r>
        <w:r w:rsidRPr="00184666">
          <w:rPr>
            <w:rFonts w:ascii="Times New Roman" w:hAnsi="Times New Roman" w:cs="Times New Roman"/>
            <w:sz w:val="24"/>
            <w:szCs w:val="24"/>
            <w:lang w:val="en-US"/>
          </w:rPr>
          <w:t> :</w:t>
        </w:r>
        <w:proofErr w:type="gramEnd"/>
      </w:ins>
    </w:p>
    <w:p w:rsidR="00541083" w:rsidRDefault="00541083" w:rsidP="00541083">
      <w:pPr>
        <w:pStyle w:val="Paragraphedeliste"/>
        <w:ind w:left="1416"/>
        <w:rPr>
          <w:ins w:id="6033" w:author="erradi" w:date="2011-08-06T10:44:00Z"/>
          <w:rFonts w:ascii="Times New Roman" w:hAnsi="Times New Roman" w:cs="Times New Roman"/>
          <w:sz w:val="24"/>
          <w:szCs w:val="24"/>
          <w:lang w:val="en-US"/>
        </w:rPr>
      </w:pPr>
      <w:ins w:id="6034" w:author="erradi" w:date="2011-08-06T10:44:00Z">
        <w:r w:rsidRPr="00E839E6">
          <w:rPr>
            <w:rFonts w:ascii="Times New Roman" w:hAnsi="Times New Roman" w:cs="Times New Roman"/>
            <w:sz w:val="24"/>
            <w:szCs w:val="24"/>
            <w:lang w:val="en-US"/>
          </w:rPr>
          <w:t xml:space="preserve">The interupt operator is the only one that can create Message Blocking Conformance. </w:t>
        </w:r>
      </w:ins>
    </w:p>
    <w:p w:rsidR="00541083" w:rsidRPr="0008328E" w:rsidRDefault="00541083" w:rsidP="00541083">
      <w:pPr>
        <w:pStyle w:val="Paragraphedeliste"/>
        <w:ind w:left="1080"/>
        <w:rPr>
          <w:ins w:id="6035" w:author="erradi" w:date="2011-08-06T10:44:00Z"/>
          <w:rFonts w:ascii="Times New Roman" w:hAnsi="Times New Roman" w:cs="Times New Roman"/>
          <w:sz w:val="24"/>
          <w:szCs w:val="24"/>
          <w:lang w:val="en-US"/>
        </w:rPr>
      </w:pPr>
      <w:ins w:id="6036" w:author="erradi" w:date="2011-08-06T10:44:00Z">
        <w:r>
          <w:rPr>
            <w:rFonts w:ascii="Times New Roman" w:hAnsi="Times New Roman" w:cs="Times New Roman"/>
            <w:sz w:val="24"/>
            <w:szCs w:val="24"/>
            <w:lang w:val="en-US"/>
          </w:rPr>
          <w:tab/>
        </w:r>
        <w:proofErr w:type="gramStart"/>
        <w:r w:rsidRPr="0008328E">
          <w:rPr>
            <w:rFonts w:ascii="Times New Roman" w:hAnsi="Times New Roman" w:cs="Times New Roman"/>
            <w:b/>
            <w:sz w:val="24"/>
            <w:szCs w:val="24"/>
            <w:u w:val="single"/>
            <w:lang w:val="en-US"/>
          </w:rPr>
          <w:t>Analyse</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Col</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&lt;w&gt; ; Col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r w:rsidRPr="0008328E">
          <w:rPr>
            <w:rFonts w:ascii="Times New Roman" w:hAnsi="Times New Roman"/>
            <w:color w:val="000000" w:themeColor="text1"/>
            <w:lang w:val="en-US"/>
          </w:rPr>
          <w:t xml:space="preserve"> and Col</w:t>
        </w:r>
        <w:r>
          <w:rPr>
            <w:rFonts w:ascii="Times New Roman" w:hAnsi="Times New Roman"/>
            <w:color w:val="000000" w:themeColor="text1"/>
            <w:vertAlign w:val="subscript"/>
            <w:lang w:val="en-US"/>
          </w:rPr>
          <w:t>3</w:t>
        </w:r>
        <w:r>
          <w:rPr>
            <w:rFonts w:ascii="Times New Roman" w:hAnsi="Times New Roman"/>
            <w:color w:val="000000" w:themeColor="text1"/>
            <w:lang w:val="en-US"/>
          </w:rPr>
          <w:t xml:space="preserve"> = &lt;act&gt;</w:t>
        </w:r>
      </w:ins>
    </w:p>
    <w:p w:rsidR="00541083" w:rsidRDefault="00541083" w:rsidP="00541083">
      <w:pPr>
        <w:pStyle w:val="Paragraphedeliste"/>
        <w:ind w:left="1080"/>
        <w:rPr>
          <w:ins w:id="6037" w:author="erradi" w:date="2011-08-06T10:44:00Z"/>
          <w:rFonts w:ascii="Times New Roman" w:hAnsi="Times New Roman"/>
          <w:color w:val="000000" w:themeColor="text1"/>
          <w:lang w:val="en-US"/>
        </w:rPr>
      </w:pPr>
      <w:ins w:id="6038" w:author="erradi" w:date="2011-08-06T10:44:00Z">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TR(</w:t>
        </w:r>
        <w:proofErr w:type="gramEnd"/>
        <w:r>
          <w:rPr>
            <w:rFonts w:ascii="Times New Roman" w:hAnsi="Times New Roman" w:cs="Times New Roman"/>
            <w:sz w:val="24"/>
            <w:szCs w:val="24"/>
            <w:lang w:val="en-US"/>
          </w:rPr>
          <w:t>&lt;w&gt;) = {P} and SR(Col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r w:rsidRPr="00742EC3">
          <w:rPr>
            <w:rFonts w:ascii="Times New Roman" w:hAnsi="Times New Roman"/>
            <w:color w:val="000000" w:themeColor="text1"/>
            <w:lang w:val="en-US"/>
          </w:rPr>
          <w:t xml:space="preserve">  and SR(</w:t>
        </w:r>
        <w:r>
          <w:rPr>
            <w:rFonts w:ascii="Times New Roman" w:hAnsi="Times New Roman"/>
            <w:color w:val="000000" w:themeColor="text1"/>
            <w:lang w:val="en-US"/>
          </w:rPr>
          <w:t>&lt;act&gt;) = {R}</w:t>
        </w:r>
      </w:ins>
    </w:p>
    <w:p w:rsidR="00541083" w:rsidRDefault="00541083" w:rsidP="00541083">
      <w:pPr>
        <w:pStyle w:val="Paragraphedeliste"/>
        <w:ind w:left="2124" w:firstLine="12"/>
        <w:rPr>
          <w:ins w:id="6039" w:author="erradi" w:date="2011-08-06T10:44:00Z"/>
          <w:rFonts w:ascii="Times New Roman" w:hAnsi="Times New Roman"/>
          <w:color w:val="000000" w:themeColor="text1"/>
          <w:lang w:val="en-US"/>
        </w:rPr>
      </w:pPr>
      <w:ins w:id="6040" w:author="erradi" w:date="2011-08-06T10:44:00Z">
        <w:r>
          <w:rPr>
            <w:rFonts w:ascii="Times New Roman" w:hAnsi="Times New Roman" w:cs="Times New Roman"/>
            <w:sz w:val="24"/>
            <w:szCs w:val="24"/>
            <w:lang w:val="en-US"/>
          </w:rPr>
          <w:t xml:space="preserve">Thus </w:t>
        </w:r>
        <w:proofErr w:type="gramStart"/>
        <w:r>
          <w:rPr>
            <w:rFonts w:ascii="Times New Roman" w:hAnsi="Times New Roman" w:cs="Times New Roman"/>
            <w:sz w:val="24"/>
            <w:szCs w:val="24"/>
            <w:lang w:val="en-US"/>
          </w:rPr>
          <w:t>TR(</w:t>
        </w:r>
        <w:proofErr w:type="gramEnd"/>
        <w:r>
          <w:rPr>
            <w:rFonts w:ascii="Times New Roman" w:hAnsi="Times New Roman" w:cs="Times New Roman"/>
            <w:sz w:val="24"/>
            <w:szCs w:val="24"/>
            <w:lang w:val="en-US"/>
          </w:rPr>
          <w:t>Col</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r w:rsidRPr="0008328E">
          <w:rPr>
            <w:rFonts w:ascii="Times New Roman" w:hAnsi="Times New Roman"/>
            <w:color w:val="000000" w:themeColor="text1"/>
            <w:lang w:val="en-US"/>
          </w:rPr>
          <w:t xml:space="preserve"> and </w:t>
        </w:r>
        <w:r>
          <w:rPr>
            <w:rFonts w:ascii="Times New Roman" w:hAnsi="Times New Roman" w:cs="Times New Roman"/>
            <w:sz w:val="24"/>
            <w:szCs w:val="24"/>
            <w:lang w:val="en-US"/>
          </w:rPr>
          <w:t>SR(Col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U </w:t>
        </w:r>
        <w:r w:rsidRPr="00742EC3">
          <w:rPr>
            <w:rFonts w:ascii="Times New Roman" w:hAnsi="Times New Roman"/>
            <w:color w:val="000000" w:themeColor="text1"/>
            <w:lang w:val="en-US"/>
          </w:rPr>
          <w:t>SR(</w:t>
        </w:r>
        <w:r>
          <w:rPr>
            <w:rFonts w:ascii="Times New Roman" w:hAnsi="Times New Roman"/>
            <w:color w:val="000000" w:themeColor="text1"/>
            <w:lang w:val="en-US"/>
          </w:rPr>
          <w:t xml:space="preserve">&lt;act&gt;) </w:t>
        </w:r>
        <w:r>
          <w:rPr>
            <w:rFonts w:ascii="Times New Roman" w:hAnsi="Times New Roman" w:cs="Times New Roman"/>
            <w:sz w:val="24"/>
            <w:szCs w:val="24"/>
            <w:lang w:val="en-US"/>
          </w:rPr>
          <w:t xml:space="preserve">!= </w:t>
        </w:r>
        <w:r w:rsidRPr="00742EC3">
          <w:rPr>
            <w:rFonts w:ascii="Times New Roman" w:hAnsi="Times New Roman"/>
            <w:color w:val="000000" w:themeColor="text1"/>
          </w:rPr>
          <w:t>ε</w:t>
        </w:r>
        <w:r w:rsidRPr="0008328E">
          <w:rPr>
            <w:rFonts w:ascii="Times New Roman" w:hAnsi="Times New Roman"/>
            <w:color w:val="000000" w:themeColor="text1"/>
            <w:lang w:val="en-US"/>
          </w:rPr>
          <w:t xml:space="preserve"> and </w:t>
        </w:r>
        <w:r>
          <w:rPr>
            <w:rFonts w:ascii="Times New Roman" w:hAnsi="Times New Roman"/>
            <w:color w:val="000000" w:themeColor="text1"/>
            <w:lang w:val="en-US"/>
          </w:rPr>
          <w:t>SR(</w:t>
        </w:r>
        <w:r>
          <w:rPr>
            <w:rFonts w:ascii="Times New Roman" w:hAnsi="Times New Roman" w:cs="Times New Roman"/>
            <w:sz w:val="24"/>
            <w:szCs w:val="24"/>
            <w:lang w:val="en-US"/>
          </w:rPr>
          <w:t>Col</w:t>
        </w:r>
        <w:r>
          <w:rPr>
            <w:rFonts w:ascii="Times New Roman" w:hAnsi="Times New Roman" w:cs="Times New Roman"/>
            <w:sz w:val="24"/>
            <w:szCs w:val="24"/>
            <w:vertAlign w:val="subscript"/>
            <w:lang w:val="en-US"/>
          </w:rPr>
          <w:t>1</w:t>
        </w:r>
        <w:r>
          <w:rPr>
            <w:rFonts w:ascii="Times New Roman" w:hAnsi="Times New Roman"/>
            <w:color w:val="000000" w:themeColor="text1"/>
            <w:lang w:val="en-US"/>
          </w:rPr>
          <w:t>) = TR(</w:t>
        </w:r>
        <w:r>
          <w:rPr>
            <w:rFonts w:ascii="Times New Roman" w:hAnsi="Times New Roman" w:cs="Times New Roman"/>
            <w:sz w:val="24"/>
            <w:szCs w:val="24"/>
            <w:lang w:val="en-US"/>
          </w:rPr>
          <w:t>Col</w:t>
        </w:r>
        <w:r>
          <w:rPr>
            <w:rFonts w:ascii="Times New Roman" w:hAnsi="Times New Roman" w:cs="Times New Roman"/>
            <w:sz w:val="24"/>
            <w:szCs w:val="24"/>
            <w:vertAlign w:val="subscript"/>
            <w:lang w:val="en-US"/>
          </w:rPr>
          <w:t>1</w:t>
        </w:r>
        <w:r>
          <w:rPr>
            <w:rFonts w:ascii="Times New Roman" w:hAnsi="Times New Roman"/>
            <w:color w:val="000000" w:themeColor="text1"/>
            <w:lang w:val="en-US"/>
          </w:rPr>
          <w:t xml:space="preserve">) </w:t>
        </w:r>
      </w:ins>
    </w:p>
    <w:p w:rsidR="00541083" w:rsidRPr="0008328E" w:rsidRDefault="00541083" w:rsidP="00541083">
      <w:pPr>
        <w:pStyle w:val="Paragraphedeliste"/>
        <w:ind w:left="1080"/>
        <w:rPr>
          <w:ins w:id="6041" w:author="erradi" w:date="2011-08-06T10:44:00Z"/>
          <w:rFonts w:ascii="Times New Roman" w:hAnsi="Times New Roman"/>
          <w:color w:val="000000" w:themeColor="text1"/>
          <w:lang w:val="en-US"/>
        </w:rPr>
      </w:pPr>
      <w:ins w:id="6042" w:author="erradi" w:date="2011-08-06T10:44:00Z">
        <w:r>
          <w:rPr>
            <w:rFonts w:ascii="Times New Roman" w:hAnsi="Times New Roman" w:cs="Times New Roman"/>
            <w:sz w:val="24"/>
            <w:szCs w:val="24"/>
            <w:lang w:val="en-US"/>
          </w:rPr>
          <w:tab/>
        </w:r>
        <w:r>
          <w:rPr>
            <w:rFonts w:ascii="Times New Roman" w:hAnsi="Times New Roman" w:cs="Times New Roman"/>
            <w:sz w:val="24"/>
            <w:szCs w:val="24"/>
            <w:lang w:val="en-US"/>
          </w:rPr>
          <w:tab/>
          <w:t>So nothing needed to be changed.</w:t>
        </w:r>
      </w:ins>
    </w:p>
    <w:p w:rsidR="00541083" w:rsidRPr="00742EC3" w:rsidRDefault="00541083" w:rsidP="00541083">
      <w:pPr>
        <w:pStyle w:val="Paragraphedeliste"/>
        <w:ind w:left="1080"/>
        <w:rPr>
          <w:ins w:id="6043" w:author="erradi" w:date="2011-08-06T10:44:00Z"/>
          <w:rFonts w:ascii="Times New Roman" w:hAnsi="Times New Roman" w:cs="Times New Roman"/>
          <w:sz w:val="24"/>
          <w:szCs w:val="24"/>
          <w:lang w:val="en-US"/>
        </w:rPr>
      </w:pPr>
      <w:ins w:id="6044" w:author="erradi" w:date="2011-08-06T10:44:00Z">
        <w:r w:rsidRPr="00E839E6">
          <w:rPr>
            <w:rFonts w:ascii="Times New Roman" w:hAnsi="Times New Roman" w:cs="Times New Roman"/>
            <w:sz w:val="24"/>
            <w:szCs w:val="24"/>
            <w:lang w:val="en-US"/>
          </w:rPr>
          <w:tab/>
        </w:r>
        <w:r w:rsidRPr="00742EC3">
          <w:rPr>
            <w:rFonts w:ascii="Times New Roman" w:hAnsi="Times New Roman" w:cs="Times New Roman"/>
            <w:b/>
            <w:sz w:val="24"/>
            <w:szCs w:val="24"/>
            <w:lang w:val="en-US"/>
          </w:rPr>
          <w:t xml:space="preserve">Deep Blocking </w:t>
        </w:r>
        <w:proofErr w:type="gramStart"/>
        <w:r w:rsidRPr="00742EC3">
          <w:rPr>
            <w:rFonts w:ascii="Times New Roman" w:hAnsi="Times New Roman" w:cs="Times New Roman"/>
            <w:b/>
            <w:sz w:val="24"/>
            <w:szCs w:val="24"/>
            <w:lang w:val="en-US"/>
          </w:rPr>
          <w:t>Conformance</w:t>
        </w:r>
        <w:r w:rsidRPr="00742EC3">
          <w:rPr>
            <w:rFonts w:ascii="Times New Roman" w:hAnsi="Times New Roman" w:cs="Times New Roman"/>
            <w:sz w:val="24"/>
            <w:szCs w:val="24"/>
            <w:lang w:val="en-US"/>
          </w:rPr>
          <w:t> :</w:t>
        </w:r>
        <w:proofErr w:type="gramEnd"/>
      </w:ins>
    </w:p>
    <w:p w:rsidR="00541083" w:rsidRPr="00742EC3" w:rsidRDefault="00541083" w:rsidP="00541083">
      <w:pPr>
        <w:pStyle w:val="Paragraphedeliste"/>
        <w:ind w:left="1416"/>
        <w:jc w:val="both"/>
        <w:rPr>
          <w:ins w:id="6045" w:author="erradi" w:date="2011-08-06T10:44:00Z"/>
          <w:rFonts w:ascii="Times New Roman" w:hAnsi="Times New Roman" w:cs="Times New Roman"/>
          <w:sz w:val="24"/>
          <w:szCs w:val="24"/>
          <w:lang w:val="en-US"/>
        </w:rPr>
      </w:pPr>
      <w:ins w:id="6046" w:author="erradi" w:date="2011-08-06T10:44:00Z">
        <w:r>
          <w:rPr>
            <w:rFonts w:ascii="Times New Roman" w:hAnsi="Times New Roman" w:cs="Times New Roman"/>
            <w:sz w:val="24"/>
            <w:szCs w:val="24"/>
            <w:lang w:val="en-US"/>
          </w:rPr>
          <w:t xml:space="preserve">Each matrix are neutral and doesn’t show a real conflictual or synchromous situation. So nothing to be </w:t>
        </w:r>
        <w:proofErr w:type="gramStart"/>
        <w:r>
          <w:rPr>
            <w:rFonts w:ascii="Times New Roman" w:hAnsi="Times New Roman" w:cs="Times New Roman"/>
            <w:sz w:val="24"/>
            <w:szCs w:val="24"/>
            <w:lang w:val="en-US"/>
          </w:rPr>
          <w:t>done :</w:t>
        </w:r>
        <w:proofErr w:type="gramEnd"/>
        <w:r>
          <w:rPr>
            <w:rFonts w:ascii="Times New Roman" w:hAnsi="Times New Roman" w:cs="Times New Roman"/>
            <w:sz w:val="24"/>
            <w:szCs w:val="24"/>
            <w:lang w:val="en-US"/>
          </w:rPr>
          <w:t xml:space="preserve"> Deep Blocking won’t happen.</w:t>
        </w:r>
      </w:ins>
    </w:p>
    <w:p w:rsidR="00541083" w:rsidRPr="00742EC3" w:rsidRDefault="00541083" w:rsidP="00541083">
      <w:pPr>
        <w:pStyle w:val="Paragraphedeliste"/>
        <w:ind w:left="1080"/>
        <w:rPr>
          <w:ins w:id="6047" w:author="erradi" w:date="2011-08-06T10:44:00Z"/>
          <w:rFonts w:ascii="Times New Roman" w:hAnsi="Times New Roman" w:cs="Times New Roman"/>
          <w:i/>
          <w:sz w:val="24"/>
          <w:szCs w:val="24"/>
          <w:u w:val="single"/>
          <w:lang w:val="en-US"/>
        </w:rPr>
      </w:pPr>
      <w:ins w:id="6048" w:author="erradi" w:date="2011-08-06T10:44:00Z">
        <w:r w:rsidRPr="00742EC3">
          <w:rPr>
            <w:rFonts w:ascii="Times New Roman" w:hAnsi="Times New Roman" w:cs="Times New Roman"/>
            <w:i/>
            <w:sz w:val="24"/>
            <w:szCs w:val="24"/>
            <w:u w:val="single"/>
            <w:lang w:val="en-US"/>
          </w:rPr>
          <w:t>Changement Propagation</w:t>
        </w:r>
      </w:ins>
    </w:p>
    <w:p w:rsidR="00541083" w:rsidRDefault="00541083" w:rsidP="00541083">
      <w:pPr>
        <w:pStyle w:val="Paragraphedeliste"/>
        <w:ind w:left="1080" w:firstLine="336"/>
        <w:rPr>
          <w:ins w:id="6049" w:author="erradi" w:date="2011-08-06T10:44:00Z"/>
          <w:rFonts w:ascii="Times New Roman" w:hAnsi="Times New Roman" w:cs="Times New Roman"/>
          <w:sz w:val="24"/>
          <w:szCs w:val="24"/>
          <w:lang w:val="en-US"/>
        </w:rPr>
      </w:pPr>
      <w:ins w:id="6050" w:author="erradi" w:date="2011-08-06T10:44:00Z">
        <w:r>
          <w:rPr>
            <w:rFonts w:ascii="Times New Roman" w:hAnsi="Times New Roman" w:cs="Times New Roman"/>
            <w:sz w:val="24"/>
            <w:szCs w:val="24"/>
            <w:lang w:val="en-US"/>
          </w:rPr>
          <w:t xml:space="preserve">Let see the propagation on </w:t>
        </w:r>
        <w:proofErr w:type="gramStart"/>
        <w:r>
          <w:rPr>
            <w:rFonts w:ascii="Times New Roman" w:hAnsi="Times New Roman" w:cs="Times New Roman"/>
            <w:sz w:val="24"/>
            <w:szCs w:val="24"/>
            <w:lang w:val="en-US"/>
          </w:rPr>
          <w:t>components :</w:t>
        </w:r>
        <w:proofErr w:type="gramEnd"/>
      </w:ins>
    </w:p>
    <w:p w:rsidR="00541083" w:rsidRDefault="00541083" w:rsidP="00541083">
      <w:pPr>
        <w:pStyle w:val="Paragraphedeliste"/>
        <w:spacing w:after="0"/>
        <w:ind w:left="1080"/>
        <w:rPr>
          <w:ins w:id="6051" w:author="erradi" w:date="2011-08-06T10:44:00Z"/>
          <w:rFonts w:ascii="Times New Roman" w:hAnsi="Times New Roman" w:cs="Times New Roman"/>
          <w:sz w:val="24"/>
          <w:szCs w:val="24"/>
          <w:lang w:val="en-US"/>
        </w:rPr>
      </w:pPr>
      <w:proofErr w:type="gramStart"/>
      <w:ins w:id="6052" w:author="erradi" w:date="2011-08-06T10:44:00Z">
        <w:r w:rsidRPr="0008328E">
          <w:rPr>
            <w:rFonts w:ascii="Times New Roman" w:hAnsi="Times New Roman" w:cs="Times New Roman"/>
            <w:b/>
            <w:sz w:val="24"/>
            <w:szCs w:val="24"/>
            <w:u w:val="single"/>
            <w:lang w:val="en-US"/>
          </w:rPr>
          <w:t>Patient</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ins>
    </w:p>
    <w:p w:rsidR="00541083" w:rsidRPr="00965D00" w:rsidRDefault="00541083" w:rsidP="00541083">
      <w:pPr>
        <w:pStyle w:val="Paragraphedeliste"/>
        <w:spacing w:after="0"/>
        <w:ind w:left="1080"/>
        <w:rPr>
          <w:ins w:id="6053" w:author="erradi" w:date="2011-08-06T10:44:00Z"/>
          <w:rFonts w:ascii="Times New Roman" w:hAnsi="Times New Roman"/>
          <w:color w:val="000000" w:themeColor="text1"/>
          <w:lang w:val="en-US"/>
        </w:rPr>
      </w:pPr>
      <w:ins w:id="6054"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sidRPr="00327E84">
          <w:rPr>
            <w:rFonts w:ascii="Times New Roman" w:hAnsi="Times New Roman" w:cs="Times New Roman"/>
            <w:b/>
            <w:color w:val="000000" w:themeColor="text1"/>
            <w:sz w:val="24"/>
            <w:szCs w:val="24"/>
            <w:lang w:val="en-US"/>
          </w:rPr>
          <w:t>(</w:t>
        </w:r>
        <w:proofErr w:type="gramEnd"/>
        <w:r w:rsidRPr="00327E84">
          <w:rPr>
            <w:rFonts w:ascii="Times New Roman" w:hAnsi="Times New Roman"/>
            <w:b/>
            <w:color w:val="000000" w:themeColor="text1"/>
          </w:rPr>
          <w:t>ε</w:t>
        </w:r>
        <w:r w:rsidRPr="00965D00">
          <w:rPr>
            <w:rFonts w:ascii="Times New Roman" w:hAnsi="Times New Roman"/>
            <w:b/>
            <w:color w:val="000000" w:themeColor="text1"/>
            <w:lang w:val="en-US"/>
          </w:rPr>
          <w:t>)</w:t>
        </w:r>
        <w:r w:rsidRPr="00965D00">
          <w:rPr>
            <w:rFonts w:ascii="Times New Roman" w:hAnsi="Times New Roman"/>
            <w:color w:val="000000" w:themeColor="text1"/>
            <w:lang w:val="en-US"/>
          </w:rPr>
          <w:t xml:space="preserve"> = </w:t>
        </w:r>
        <w:r w:rsidRPr="00742EC3">
          <w:rPr>
            <w:rFonts w:ascii="Times New Roman" w:hAnsi="Times New Roman"/>
            <w:color w:val="000000" w:themeColor="text1"/>
          </w:rPr>
          <w:t>ε</w:t>
        </w:r>
      </w:ins>
    </w:p>
    <w:p w:rsidR="00541083" w:rsidRPr="00965D00" w:rsidRDefault="00541083" w:rsidP="00541083">
      <w:pPr>
        <w:pStyle w:val="Paragraphedeliste"/>
        <w:spacing w:after="0"/>
        <w:ind w:left="1080"/>
        <w:rPr>
          <w:ins w:id="6055" w:author="erradi" w:date="2011-08-06T10:44:00Z"/>
          <w:rFonts w:ascii="Times New Roman" w:hAnsi="Times New Roman"/>
          <w:color w:val="000000" w:themeColor="text1"/>
          <w:lang w:val="en-US"/>
        </w:rPr>
      </w:pPr>
      <w:ins w:id="6056"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sz w:val="24"/>
            <w:szCs w:val="24"/>
            <w:lang w:val="en-US"/>
          </w:rPr>
          <w:t>T</w:t>
        </w:r>
        <w:r w:rsidRPr="00327E84">
          <w:rPr>
            <w:rFonts w:ascii="Times New Roman" w:hAnsi="Times New Roman" w:cs="Times New Roman"/>
            <w:b/>
            <w:sz w:val="24"/>
            <w:szCs w:val="24"/>
            <w:vertAlign w:val="subscript"/>
            <w:lang w:val="en-US"/>
          </w:rPr>
          <w:t>Patient</w:t>
        </w:r>
        <w:r w:rsidRPr="00327E84">
          <w:rPr>
            <w:rFonts w:ascii="Times New Roman" w:hAnsi="Times New Roman" w:cs="Times New Roman"/>
            <w:b/>
            <w:sz w:val="24"/>
            <w:szCs w:val="24"/>
            <w:lang w:val="en-US"/>
          </w:rPr>
          <w:t>(</w:t>
        </w:r>
        <w:proofErr w:type="gramEnd"/>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ins>
    </w:p>
    <w:p w:rsidR="00541083" w:rsidRDefault="00541083" w:rsidP="00541083">
      <w:pPr>
        <w:pStyle w:val="Paragraphedeliste"/>
        <w:spacing w:after="0"/>
        <w:ind w:left="1404"/>
        <w:rPr>
          <w:ins w:id="6057" w:author="erradi" w:date="2011-08-06T10:44:00Z"/>
          <w:rFonts w:ascii="Times New Roman" w:hAnsi="Times New Roman" w:cs="Times New Roman"/>
          <w:sz w:val="24"/>
          <w:szCs w:val="24"/>
          <w:lang w:val="en-US"/>
        </w:rPr>
      </w:pPr>
      <w:ins w:id="6058" w:author="erradi" w:date="2011-08-06T10:44:00Z">
        <w:r>
          <w:rPr>
            <w:rFonts w:ascii="Times New Roman" w:hAnsi="Times New Roman" w:cs="Times New Roman"/>
            <w:sz w:val="24"/>
            <w:szCs w:val="24"/>
            <w:lang w:val="en-US"/>
          </w:rPr>
          <w:lastRenderedPageBreak/>
          <w:tab/>
          <w:t xml:space="preserve">So </w:t>
        </w:r>
        <w:r w:rsidRPr="00327E84">
          <w:rPr>
            <w:rFonts w:ascii="Times New Roman" w:hAnsi="Times New Roman" w:cs="Times New Roman"/>
            <w:b/>
            <w:sz w:val="24"/>
            <w:szCs w:val="24"/>
            <w:lang w:val="en-US"/>
          </w:rPr>
          <w:t>send</w:t>
        </w:r>
        <w:r>
          <w:rPr>
            <w:rFonts w:ascii="Times New Roman" w:hAnsi="Times New Roman" w:cs="Times New Roman"/>
            <w:sz w:val="24"/>
            <w:szCs w:val="24"/>
            <w:lang w:val="en-US"/>
          </w:rPr>
          <w:t xml:space="preserve"> </w:t>
        </w:r>
        <w:r w:rsidRPr="00327E84">
          <w:rPr>
            <w:rFonts w:ascii="Times New Roman" w:hAnsi="Times New Roman" w:cs="Times New Roman"/>
            <w:b/>
            <w:sz w:val="24"/>
            <w:szCs w:val="24"/>
            <w:lang w:val="en-US"/>
          </w:rPr>
          <w:t>CreateM(x)</w:t>
        </w:r>
        <w:r>
          <w:rPr>
            <w:rFonts w:ascii="Times New Roman" w:hAnsi="Times New Roman" w:cs="Times New Roman"/>
            <w:sz w:val="24"/>
            <w:szCs w:val="24"/>
            <w:lang w:val="en-US"/>
          </w:rPr>
          <w:t xml:space="preserve"> to </w:t>
        </w:r>
        <w:proofErr w:type="gramStart"/>
        <w:r w:rsidRPr="00327E84">
          <w:rPr>
            <w:rFonts w:ascii="Times New Roman" w:hAnsi="Times New Roman" w:cs="Times New Roman"/>
            <w:b/>
            <w:sz w:val="24"/>
            <w:szCs w:val="24"/>
            <w:lang w:val="en-US"/>
          </w:rPr>
          <w:t>MétaUpdateStructure.Create(</w:t>
        </w:r>
        <w:proofErr w:type="gramEnd"/>
        <w:r w:rsidRPr="00327E84">
          <w:rPr>
            <w:rFonts w:ascii="Times New Roman" w:hAnsi="Times New Roman" w:cs="Times New Roman"/>
            <w:b/>
            <w:sz w:val="24"/>
            <w:szCs w:val="24"/>
            <w:lang w:val="en-US"/>
          </w:rPr>
          <w:t>Patient, T</w:t>
        </w:r>
        <w:r w:rsidRPr="00327E84">
          <w:rPr>
            <w:rFonts w:ascii="Times New Roman" w:hAnsi="Times New Roman" w:cs="Times New Roman"/>
            <w:b/>
            <w:sz w:val="24"/>
            <w:szCs w:val="24"/>
            <w:vertAlign w:val="subscript"/>
            <w:lang w:val="en-US"/>
          </w:rPr>
          <w:t>Patient</w:t>
        </w:r>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w:t>
        </w:r>
      </w:ins>
    </w:p>
    <w:p w:rsidR="00541083" w:rsidRPr="00EF4D01" w:rsidRDefault="00541083" w:rsidP="00541083">
      <w:pPr>
        <w:spacing w:after="0" w:line="240" w:lineRule="auto"/>
        <w:ind w:left="1404"/>
        <w:jc w:val="both"/>
        <w:rPr>
          <w:ins w:id="6059" w:author="erradi" w:date="2011-08-06T10:44:00Z"/>
          <w:rFonts w:ascii="Times New Roman" w:hAnsi="Times New Roman" w:cs="Times New Roman"/>
          <w:lang w:val="en-US"/>
        </w:rPr>
      </w:pPr>
      <w:ins w:id="6060" w:author="erradi" w:date="2011-08-06T10:44:00Z">
        <w:r w:rsidRPr="00327E84">
          <w:rPr>
            <w:rFonts w:ascii="Times New Roman" w:hAnsi="Times New Roman" w:cs="Times New Roman"/>
            <w:b/>
            <w:sz w:val="24"/>
            <w:szCs w:val="24"/>
            <w:lang w:val="en-US"/>
          </w:rPr>
          <w:t>T</w:t>
        </w:r>
        <w:r w:rsidRPr="00327E84">
          <w:rPr>
            <w:rFonts w:ascii="Times New Roman" w:hAnsi="Times New Roman" w:cs="Times New Roman"/>
            <w:b/>
            <w:sz w:val="24"/>
            <w:szCs w:val="24"/>
            <w:vertAlign w:val="subscript"/>
            <w:lang w:val="en-US"/>
          </w:rPr>
          <w:t>Patient</w:t>
        </w:r>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 xml:space="preserve"> = </w:t>
        </w:r>
        <w:r w:rsidRPr="005D47B1">
          <w:rPr>
            <w:rFonts w:ascii="Times New Roman" w:hAnsi="Times New Roman" w:cs="Times New Roman"/>
            <w:lang w:val="en-US"/>
          </w:rPr>
          <w:t>T</w:t>
        </w:r>
        <w:r>
          <w:rPr>
            <w:rFonts w:ascii="Times New Roman" w:hAnsi="Times New Roman" w:cs="Times New Roman"/>
            <w:vertAlign w:val="subscript"/>
            <w:lang w:val="en-US"/>
          </w:rPr>
          <w:t>P</w:t>
        </w:r>
        <w:r w:rsidRPr="005D47B1">
          <w:rPr>
            <w:rFonts w:ascii="Times New Roman" w:hAnsi="Times New Roman" w:cs="Times New Roman"/>
            <w:lang w:val="en-US"/>
          </w:rPr>
          <w:t xml:space="preserve"> (&lt;registr&gt;)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w:t>
        </w:r>
        <w:r>
          <w:rPr>
            <w:rFonts w:ascii="Times New Roman" w:hAnsi="Times New Roman" w:cs="Times New Roman"/>
            <w:lang w:val="en-US"/>
          </w:rPr>
          <w:t xml:space="preserve"> </w:t>
        </w:r>
        <w:r w:rsidRPr="005D47B1">
          <w:rPr>
            <w:rFonts w:ascii="Times New Roman" w:hAnsi="Times New Roman" w:cs="Times New Roman"/>
            <w:lang w:val="en-US"/>
          </w:rPr>
          <w:t xml:space="preserve">; </w:t>
        </w:r>
        <w:r>
          <w:rPr>
            <w:rFonts w:ascii="Times New Roman" w:hAnsi="Times New Roman" w:cs="Times New Roman"/>
            <w:lang w:val="en-US"/>
          </w:rPr>
          <w:t>(</w:t>
        </w:r>
        <w:r w:rsidRPr="005D47B1">
          <w:rPr>
            <w:rFonts w:ascii="Times New Roman" w:hAnsi="Times New Roman" w:cs="Times New Roman"/>
            <w:lang w:val="en-US"/>
          </w:rPr>
          <w:t>( receive cim(y) from R</w:t>
        </w:r>
        <w:r>
          <w:rPr>
            <w:rFonts w:ascii="Times New Roman" w:hAnsi="Times New Roman" w:cs="Times New Roman"/>
            <w:lang w:val="en-US"/>
          </w:rPr>
          <w:t>eceptionist</w:t>
        </w:r>
        <w:r w:rsidRPr="005D47B1">
          <w:rPr>
            <w:rFonts w:ascii="Times New Roman" w:hAnsi="Times New Roman" w:cs="Times New Roman"/>
            <w:lang w:val="en-US"/>
          </w:rPr>
          <w:t xml:space="preserve">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 )</w:t>
        </w:r>
        <w:r>
          <w:rPr>
            <w:rFonts w:ascii="Times New Roman" w:hAnsi="Times New Roman" w:cs="Times New Roman"/>
            <w:lang w:val="en-US"/>
          </w:rPr>
          <w:t xml:space="preserve"> </w:t>
        </w:r>
        <w:r w:rsidRPr="005D47B1">
          <w:rPr>
            <w:rFonts w:ascii="Times New Roman" w:hAnsi="Times New Roman" w:cs="Times New Roman"/>
            <w:lang w:val="en-US"/>
          </w:rPr>
          <w:t xml:space="preserve">| |*  </w:t>
        </w:r>
        <w:r>
          <w:rPr>
            <w:rFonts w:ascii="Times New Roman" w:hAnsi="Times New Roman" w:cs="Times New Roman"/>
            <w:lang w:val="en-US"/>
          </w:rPr>
          <w:t>(</w:t>
        </w:r>
        <w:r w:rsidRPr="005D47B1">
          <w:rPr>
            <w:rFonts w:ascii="Times New Roman" w:hAnsi="Times New Roman" w:cs="Times New Roman"/>
            <w:lang w:val="en-US"/>
          </w:rPr>
          <w:t>receive iem(z) from R</w:t>
        </w:r>
        <w:r>
          <w:rPr>
            <w:rFonts w:ascii="Times New Roman" w:hAnsi="Times New Roman" w:cs="Times New Roman"/>
            <w:lang w:val="en-US"/>
          </w:rPr>
          <w:t>eceptionist</w:t>
        </w:r>
        <w:r w:rsidRPr="005D47B1">
          <w:rPr>
            <w:rFonts w:ascii="Times New Roman" w:hAnsi="Times New Roman" w:cs="Times New Roman"/>
            <w:lang w:val="en-US"/>
          </w:rPr>
          <w:t>; &lt;h-up&gt;; Interr := true; send im(z) to R</w:t>
        </w:r>
        <w:r>
          <w:rPr>
            <w:rFonts w:ascii="Times New Roman" w:hAnsi="Times New Roman" w:cs="Times New Roman"/>
            <w:lang w:val="en-US"/>
          </w:rPr>
          <w:t>eceptionist</w:t>
        </w:r>
        <w:r w:rsidRPr="005D47B1">
          <w:rPr>
            <w:rFonts w:ascii="Times New Roman" w:hAnsi="Times New Roman" w:cs="Times New Roman"/>
            <w:lang w:val="en-US"/>
          </w:rPr>
          <w:t>)</w:t>
        </w:r>
        <w:r>
          <w:rPr>
            <w:rFonts w:ascii="Times New Roman" w:hAnsi="Times New Roman" w:cs="Times New Roman"/>
            <w:lang w:val="en-US"/>
          </w:rPr>
          <w:t>)</w:t>
        </w:r>
      </w:ins>
    </w:p>
    <w:p w:rsidR="00541083" w:rsidRDefault="00541083" w:rsidP="00541083">
      <w:pPr>
        <w:pStyle w:val="Paragraphedeliste"/>
        <w:spacing w:after="0"/>
        <w:ind w:left="1080"/>
        <w:rPr>
          <w:ins w:id="6061" w:author="erradi" w:date="2011-08-06T10:44:00Z"/>
          <w:rFonts w:ascii="Times New Roman" w:hAnsi="Times New Roman" w:cs="Times New Roman"/>
          <w:sz w:val="24"/>
          <w:szCs w:val="24"/>
          <w:lang w:val="en-US"/>
        </w:rPr>
      </w:pPr>
      <w:proofErr w:type="gramStart"/>
      <w:ins w:id="6062" w:author="erradi" w:date="2011-08-06T10:44:00Z">
        <w:r w:rsidRPr="0008328E">
          <w:rPr>
            <w:rFonts w:ascii="Times New Roman" w:hAnsi="Times New Roman" w:cs="Times New Roman"/>
            <w:b/>
            <w:sz w:val="24"/>
            <w:szCs w:val="24"/>
            <w:u w:val="single"/>
            <w:lang w:val="en-US"/>
          </w:rPr>
          <w:t>Doctor</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ins>
    </w:p>
    <w:p w:rsidR="00541083" w:rsidRPr="00327E84" w:rsidRDefault="00541083" w:rsidP="00541083">
      <w:pPr>
        <w:pStyle w:val="Paragraphedeliste"/>
        <w:spacing w:after="0"/>
        <w:ind w:left="1080"/>
        <w:rPr>
          <w:ins w:id="6063" w:author="erradi" w:date="2011-08-06T10:44:00Z"/>
          <w:rFonts w:ascii="Times New Roman" w:hAnsi="Times New Roman"/>
          <w:color w:val="000000" w:themeColor="text1"/>
          <w:lang w:val="en-US"/>
        </w:rPr>
      </w:pPr>
      <w:ins w:id="6064"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sidRPr="00327E84">
          <w:rPr>
            <w:rFonts w:ascii="Times New Roman" w:hAnsi="Times New Roman" w:cs="Times New Roman"/>
            <w:b/>
            <w:color w:val="000000" w:themeColor="text1"/>
            <w:sz w:val="24"/>
            <w:szCs w:val="24"/>
            <w:lang w:val="en-US"/>
          </w:rPr>
          <w:t>(</w:t>
        </w:r>
        <w:proofErr w:type="gramEnd"/>
        <w:r w:rsidRPr="00327E84">
          <w:rPr>
            <w:rFonts w:ascii="Times New Roman" w:hAnsi="Times New Roman"/>
            <w:b/>
            <w:color w:val="000000" w:themeColor="text1"/>
          </w:rPr>
          <w:t>ε</w:t>
        </w:r>
        <w:r w:rsidRPr="00327E84">
          <w:rPr>
            <w:rFonts w:ascii="Times New Roman" w:hAnsi="Times New Roman"/>
            <w:b/>
            <w:color w:val="000000" w:themeColor="text1"/>
            <w:lang w:val="en-US"/>
          </w:rPr>
          <w:t>)</w:t>
        </w:r>
        <w:r w:rsidRPr="00327E84">
          <w:rPr>
            <w:rFonts w:ascii="Times New Roman" w:hAnsi="Times New Roman"/>
            <w:color w:val="000000" w:themeColor="text1"/>
            <w:lang w:val="en-US"/>
          </w:rPr>
          <w:t xml:space="preserve"> = </w:t>
        </w:r>
        <w:r w:rsidRPr="00742EC3">
          <w:rPr>
            <w:rFonts w:ascii="Times New Roman" w:hAnsi="Times New Roman"/>
            <w:color w:val="000000" w:themeColor="text1"/>
          </w:rPr>
          <w:t>ε</w:t>
        </w:r>
      </w:ins>
    </w:p>
    <w:p w:rsidR="00541083" w:rsidRPr="00327E84" w:rsidRDefault="00541083" w:rsidP="00541083">
      <w:pPr>
        <w:pStyle w:val="Paragraphedeliste"/>
        <w:spacing w:after="0"/>
        <w:ind w:left="1080"/>
        <w:rPr>
          <w:ins w:id="6065" w:author="erradi" w:date="2011-08-06T10:44:00Z"/>
          <w:rFonts w:ascii="Times New Roman" w:hAnsi="Times New Roman"/>
          <w:color w:val="000000" w:themeColor="text1"/>
          <w:lang w:val="en-US"/>
        </w:rPr>
      </w:pPr>
      <w:ins w:id="6066"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sz w:val="24"/>
            <w:szCs w:val="24"/>
            <w:lang w:val="en-US"/>
          </w:rPr>
          <w:t>T</w:t>
        </w:r>
        <w:r>
          <w:rPr>
            <w:rFonts w:ascii="Times New Roman" w:hAnsi="Times New Roman" w:cs="Times New Roman"/>
            <w:b/>
            <w:sz w:val="24"/>
            <w:szCs w:val="24"/>
            <w:vertAlign w:val="subscript"/>
            <w:lang w:val="en-US"/>
          </w:rPr>
          <w:t>Doctor</w:t>
        </w:r>
        <w:r w:rsidRPr="00327E84">
          <w:rPr>
            <w:rFonts w:ascii="Times New Roman" w:hAnsi="Times New Roman" w:cs="Times New Roman"/>
            <w:b/>
            <w:sz w:val="24"/>
            <w:szCs w:val="24"/>
            <w:lang w:val="en-US"/>
          </w:rPr>
          <w:t>(</w:t>
        </w:r>
        <w:proofErr w:type="gramEnd"/>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ins>
    </w:p>
    <w:p w:rsidR="00541083" w:rsidRDefault="00541083" w:rsidP="00541083">
      <w:pPr>
        <w:pStyle w:val="Paragraphedeliste"/>
        <w:spacing w:after="0"/>
        <w:ind w:left="1080"/>
        <w:rPr>
          <w:ins w:id="6067" w:author="erradi" w:date="2011-08-06T10:44:00Z"/>
          <w:rFonts w:ascii="Times New Roman" w:hAnsi="Times New Roman" w:cs="Times New Roman"/>
          <w:sz w:val="24"/>
          <w:szCs w:val="24"/>
          <w:lang w:val="en-US"/>
        </w:rPr>
      </w:pPr>
      <w:ins w:id="6068" w:author="erradi" w:date="2011-08-06T10:44:00Z">
        <w:r>
          <w:rPr>
            <w:rFonts w:ascii="Times New Roman" w:hAnsi="Times New Roman" w:cs="Times New Roman"/>
            <w:sz w:val="24"/>
            <w:szCs w:val="24"/>
            <w:lang w:val="en-US"/>
          </w:rPr>
          <w:tab/>
          <w:t xml:space="preserve">So </w:t>
        </w:r>
        <w:r w:rsidRPr="00327E84">
          <w:rPr>
            <w:rFonts w:ascii="Times New Roman" w:hAnsi="Times New Roman" w:cs="Times New Roman"/>
            <w:b/>
            <w:sz w:val="24"/>
            <w:szCs w:val="24"/>
            <w:lang w:val="en-US"/>
          </w:rPr>
          <w:t>send</w:t>
        </w:r>
        <w:r>
          <w:rPr>
            <w:rFonts w:ascii="Times New Roman" w:hAnsi="Times New Roman" w:cs="Times New Roman"/>
            <w:sz w:val="24"/>
            <w:szCs w:val="24"/>
            <w:lang w:val="en-US"/>
          </w:rPr>
          <w:t xml:space="preserve"> </w:t>
        </w:r>
        <w:r w:rsidRPr="00327E84">
          <w:rPr>
            <w:rFonts w:ascii="Times New Roman" w:hAnsi="Times New Roman" w:cs="Times New Roman"/>
            <w:b/>
            <w:sz w:val="24"/>
            <w:szCs w:val="24"/>
            <w:lang w:val="en-US"/>
          </w:rPr>
          <w:t>CreateM(x)</w:t>
        </w:r>
        <w:r>
          <w:rPr>
            <w:rFonts w:ascii="Times New Roman" w:hAnsi="Times New Roman" w:cs="Times New Roman"/>
            <w:sz w:val="24"/>
            <w:szCs w:val="24"/>
            <w:lang w:val="en-US"/>
          </w:rPr>
          <w:t xml:space="preserve"> to </w:t>
        </w:r>
        <w:proofErr w:type="gramStart"/>
        <w:r w:rsidRPr="00327E84">
          <w:rPr>
            <w:rFonts w:ascii="Times New Roman" w:hAnsi="Times New Roman" w:cs="Times New Roman"/>
            <w:b/>
            <w:sz w:val="24"/>
            <w:szCs w:val="24"/>
            <w:lang w:val="en-US"/>
          </w:rPr>
          <w:t>MétaUpdateStructure.Create(</w:t>
        </w:r>
        <w:proofErr w:type="gramEnd"/>
        <w:r>
          <w:rPr>
            <w:rFonts w:ascii="Times New Roman" w:hAnsi="Times New Roman" w:cs="Times New Roman"/>
            <w:b/>
            <w:sz w:val="24"/>
            <w:szCs w:val="24"/>
            <w:lang w:val="en-US"/>
          </w:rPr>
          <w:t>Doctor</w:t>
        </w:r>
        <w:r w:rsidRPr="00327E84">
          <w:rPr>
            <w:rFonts w:ascii="Times New Roman" w:hAnsi="Times New Roman" w:cs="Times New Roman"/>
            <w:b/>
            <w:sz w:val="24"/>
            <w:szCs w:val="24"/>
            <w:lang w:val="en-US"/>
          </w:rPr>
          <w:t>, T</w:t>
        </w:r>
        <w:r>
          <w:rPr>
            <w:rFonts w:ascii="Times New Roman" w:hAnsi="Times New Roman" w:cs="Times New Roman"/>
            <w:b/>
            <w:sz w:val="24"/>
            <w:szCs w:val="24"/>
            <w:vertAlign w:val="subscript"/>
            <w:lang w:val="en-US"/>
          </w:rPr>
          <w:t>Doctor</w:t>
        </w:r>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w:t>
        </w:r>
      </w:ins>
    </w:p>
    <w:p w:rsidR="00541083" w:rsidRPr="00653AEE" w:rsidRDefault="00541083" w:rsidP="00541083">
      <w:pPr>
        <w:pStyle w:val="p1a"/>
        <w:ind w:left="1428"/>
        <w:rPr>
          <w:ins w:id="6069" w:author="erradi" w:date="2011-08-06T10:44:00Z"/>
          <w:rFonts w:ascii="Times New Roman" w:hAnsi="Times New Roman"/>
        </w:rPr>
      </w:pPr>
      <w:proofErr w:type="gramStart"/>
      <w:ins w:id="6070" w:author="erradi" w:date="2011-08-06T10:44:00Z">
        <w:r w:rsidRPr="00327E84">
          <w:rPr>
            <w:rFonts w:ascii="Times New Roman" w:hAnsi="Times New Roman"/>
            <w:b/>
            <w:sz w:val="24"/>
            <w:szCs w:val="24"/>
          </w:rPr>
          <w:t>T</w:t>
        </w:r>
        <w:r>
          <w:rPr>
            <w:rFonts w:ascii="Times New Roman" w:hAnsi="Times New Roman"/>
            <w:b/>
            <w:sz w:val="24"/>
            <w:szCs w:val="24"/>
            <w:vertAlign w:val="subscript"/>
          </w:rPr>
          <w:t>Doctor</w:t>
        </w:r>
        <w:r w:rsidRPr="00327E84">
          <w:rPr>
            <w:rFonts w:ascii="Times New Roman" w:hAnsi="Times New Roman"/>
            <w:b/>
            <w:sz w:val="24"/>
            <w:szCs w:val="24"/>
          </w:rPr>
          <w:t>(</w:t>
        </w:r>
        <w:proofErr w:type="gramEnd"/>
        <w:r w:rsidRPr="00327E84">
          <w:rPr>
            <w:rFonts w:ascii="Times New Roman" w:hAnsi="Times New Roman"/>
            <w:b/>
            <w:sz w:val="24"/>
            <w:szCs w:val="24"/>
          </w:rPr>
          <w:t>telemed</w:t>
        </w:r>
        <w:r w:rsidRPr="00327E84">
          <w:rPr>
            <w:rFonts w:ascii="Times New Roman" w:hAnsi="Times New Roman"/>
            <w:b/>
            <w:sz w:val="24"/>
            <w:szCs w:val="24"/>
            <w:vertAlign w:val="subscript"/>
          </w:rPr>
          <w:t>1</w:t>
        </w:r>
        <w:r w:rsidRPr="00327E84">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w:t>
        </w:r>
        <w:r w:rsidRPr="005D47B1">
          <w:rPr>
            <w:rFonts w:ascii="Times New Roman" w:hAnsi="Times New Roman"/>
          </w:rPr>
          <w:t xml:space="preserve"> </w:t>
        </w:r>
        <w:r>
          <w:rPr>
            <w:rFonts w:ascii="Times New Roman" w:hAnsi="Times New Roman"/>
          </w:rPr>
          <w:t>(</w:t>
        </w:r>
        <w:r w:rsidRPr="005D47B1">
          <w:rPr>
            <w:rFonts w:ascii="Times New Roman" w:hAnsi="Times New Roman"/>
          </w:rPr>
          <w:t>T</w:t>
        </w:r>
        <w:r w:rsidRPr="005D47B1">
          <w:rPr>
            <w:rFonts w:ascii="Times New Roman" w:hAnsi="Times New Roman"/>
            <w:vertAlign w:val="subscript"/>
          </w:rPr>
          <w:t>D</w:t>
        </w:r>
        <w:r w:rsidRPr="005D47B1">
          <w:rPr>
            <w:rFonts w:ascii="Times New Roman" w:hAnsi="Times New Roman"/>
          </w:rPr>
          <w:t xml:space="preserve"> (&lt;assign&gt;) ; T</w:t>
        </w:r>
        <w:r w:rsidRPr="005D47B1">
          <w:rPr>
            <w:rFonts w:ascii="Times New Roman" w:hAnsi="Times New Roman"/>
            <w:vertAlign w:val="subscript"/>
          </w:rPr>
          <w:t>D</w:t>
        </w:r>
        <w:r w:rsidRPr="005D47B1">
          <w:rPr>
            <w:rFonts w:ascii="Times New Roman" w:hAnsi="Times New Roman"/>
          </w:rPr>
          <w:t xml:space="preserve"> (&lt;consult&gt;)</w:t>
        </w:r>
        <w:r>
          <w:rPr>
            <w:rFonts w:ascii="Times New Roman" w:hAnsi="Times New Roman"/>
          </w:rPr>
          <w:t>)</w:t>
        </w:r>
        <w:r w:rsidRPr="005D47B1">
          <w:rPr>
            <w:rFonts w:ascii="Times New Roman" w:hAnsi="Times New Roman"/>
          </w:rPr>
          <w:t xml:space="preserve">  [] receive cim(y) from R</w:t>
        </w:r>
        <w:r>
          <w:rPr>
            <w:rFonts w:ascii="Times New Roman" w:hAnsi="Times New Roman"/>
          </w:rPr>
          <w:t>eceptionist</w:t>
        </w:r>
      </w:ins>
    </w:p>
    <w:p w:rsidR="00541083" w:rsidRDefault="00541083" w:rsidP="00541083">
      <w:pPr>
        <w:pStyle w:val="Paragraphedeliste"/>
        <w:spacing w:after="0"/>
        <w:ind w:left="1080"/>
        <w:rPr>
          <w:ins w:id="6071" w:author="erradi" w:date="2011-08-06T10:44:00Z"/>
          <w:rFonts w:ascii="Times New Roman" w:hAnsi="Times New Roman" w:cs="Times New Roman"/>
          <w:sz w:val="24"/>
          <w:szCs w:val="24"/>
          <w:lang w:val="en-US"/>
        </w:rPr>
      </w:pPr>
      <w:proofErr w:type="gramStart"/>
      <w:ins w:id="6072" w:author="erradi" w:date="2011-08-06T10:44:00Z">
        <w:r w:rsidRPr="0008328E">
          <w:rPr>
            <w:rFonts w:ascii="Times New Roman" w:hAnsi="Times New Roman" w:cs="Times New Roman"/>
            <w:b/>
            <w:sz w:val="24"/>
            <w:szCs w:val="24"/>
            <w:u w:val="single"/>
            <w:lang w:val="en-US"/>
          </w:rPr>
          <w:t>Receptionist</w:t>
        </w:r>
        <w:r>
          <w:rPr>
            <w:rFonts w:ascii="Times New Roman" w:hAnsi="Times New Roman" w:cs="Times New Roman"/>
            <w:sz w:val="24"/>
            <w:szCs w:val="24"/>
            <w:lang w:val="en-US"/>
          </w:rPr>
          <w:t xml:space="preserve"> :</w:t>
        </w:r>
        <w:proofErr w:type="gramEnd"/>
      </w:ins>
    </w:p>
    <w:p w:rsidR="00541083" w:rsidRPr="00327E84" w:rsidRDefault="00541083" w:rsidP="00541083">
      <w:pPr>
        <w:pStyle w:val="Paragraphedeliste"/>
        <w:spacing w:after="0"/>
        <w:ind w:left="1080"/>
        <w:rPr>
          <w:ins w:id="6073" w:author="erradi" w:date="2011-08-06T10:44:00Z"/>
          <w:rFonts w:ascii="Times New Roman" w:hAnsi="Times New Roman"/>
          <w:color w:val="000000" w:themeColor="text1"/>
          <w:lang w:val="en-US"/>
        </w:rPr>
      </w:pPr>
      <w:ins w:id="6074"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sidRPr="00327E84">
          <w:rPr>
            <w:rFonts w:ascii="Times New Roman" w:hAnsi="Times New Roman" w:cs="Times New Roman"/>
            <w:b/>
            <w:color w:val="000000" w:themeColor="text1"/>
            <w:sz w:val="24"/>
            <w:szCs w:val="24"/>
            <w:lang w:val="en-US"/>
          </w:rPr>
          <w:t>(</w:t>
        </w:r>
        <w:proofErr w:type="gramEnd"/>
        <w:r w:rsidRPr="00327E84">
          <w:rPr>
            <w:rFonts w:ascii="Times New Roman" w:hAnsi="Times New Roman"/>
            <w:b/>
            <w:color w:val="000000" w:themeColor="text1"/>
          </w:rPr>
          <w:t>ε</w:t>
        </w:r>
        <w:r w:rsidRPr="00327E84">
          <w:rPr>
            <w:rFonts w:ascii="Times New Roman" w:hAnsi="Times New Roman"/>
            <w:b/>
            <w:color w:val="000000" w:themeColor="text1"/>
            <w:lang w:val="en-US"/>
          </w:rPr>
          <w:t>)</w:t>
        </w:r>
        <w:r w:rsidRPr="00327E84">
          <w:rPr>
            <w:rFonts w:ascii="Times New Roman" w:hAnsi="Times New Roman"/>
            <w:color w:val="000000" w:themeColor="text1"/>
            <w:lang w:val="en-US"/>
          </w:rPr>
          <w:t xml:space="preserve"> = </w:t>
        </w:r>
        <w:r w:rsidRPr="00742EC3">
          <w:rPr>
            <w:rFonts w:ascii="Times New Roman" w:hAnsi="Times New Roman"/>
            <w:color w:val="000000" w:themeColor="text1"/>
          </w:rPr>
          <w:t>ε</w:t>
        </w:r>
      </w:ins>
    </w:p>
    <w:p w:rsidR="00541083" w:rsidRPr="00327E84" w:rsidRDefault="00541083" w:rsidP="00541083">
      <w:pPr>
        <w:pStyle w:val="Paragraphedeliste"/>
        <w:spacing w:after="0"/>
        <w:ind w:left="1080"/>
        <w:rPr>
          <w:ins w:id="6075" w:author="erradi" w:date="2011-08-06T10:44:00Z"/>
          <w:rFonts w:ascii="Times New Roman" w:hAnsi="Times New Roman"/>
          <w:color w:val="000000" w:themeColor="text1"/>
          <w:lang w:val="en-US"/>
        </w:rPr>
      </w:pPr>
      <w:ins w:id="6076"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sz w:val="24"/>
            <w:szCs w:val="24"/>
            <w:lang w:val="en-US"/>
          </w:rPr>
          <w:t>T</w:t>
        </w:r>
        <w:r>
          <w:rPr>
            <w:rFonts w:ascii="Times New Roman" w:hAnsi="Times New Roman" w:cs="Times New Roman"/>
            <w:b/>
            <w:sz w:val="24"/>
            <w:szCs w:val="24"/>
            <w:vertAlign w:val="subscript"/>
            <w:lang w:val="en-US"/>
          </w:rPr>
          <w:t>Receptionist</w:t>
        </w:r>
        <w:r w:rsidRPr="00327E84">
          <w:rPr>
            <w:rFonts w:ascii="Times New Roman" w:hAnsi="Times New Roman" w:cs="Times New Roman"/>
            <w:b/>
            <w:sz w:val="24"/>
            <w:szCs w:val="24"/>
            <w:lang w:val="en-US"/>
          </w:rPr>
          <w:t>(</w:t>
        </w:r>
        <w:proofErr w:type="gramEnd"/>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 xml:space="preserve"> != </w:t>
        </w:r>
        <w:r w:rsidRPr="00742EC3">
          <w:rPr>
            <w:rFonts w:ascii="Times New Roman" w:hAnsi="Times New Roman"/>
            <w:color w:val="000000" w:themeColor="text1"/>
          </w:rPr>
          <w:t>ε</w:t>
        </w:r>
      </w:ins>
    </w:p>
    <w:p w:rsidR="00541083" w:rsidRDefault="00541083" w:rsidP="00541083">
      <w:pPr>
        <w:pStyle w:val="Paragraphedeliste"/>
        <w:spacing w:after="0"/>
        <w:ind w:left="1416"/>
        <w:rPr>
          <w:ins w:id="6077" w:author="erradi" w:date="2011-08-06T10:44:00Z"/>
          <w:rFonts w:ascii="Times New Roman" w:hAnsi="Times New Roman" w:cs="Times New Roman"/>
          <w:sz w:val="24"/>
          <w:szCs w:val="24"/>
          <w:lang w:val="en-US"/>
        </w:rPr>
      </w:pPr>
      <w:ins w:id="6078" w:author="erradi" w:date="2011-08-06T10:44:00Z">
        <w:r>
          <w:rPr>
            <w:rFonts w:ascii="Times New Roman" w:hAnsi="Times New Roman" w:cs="Times New Roman"/>
            <w:sz w:val="24"/>
            <w:szCs w:val="24"/>
            <w:lang w:val="en-US"/>
          </w:rPr>
          <w:t xml:space="preserve">So </w:t>
        </w:r>
        <w:r w:rsidRPr="00327E84">
          <w:rPr>
            <w:rFonts w:ascii="Times New Roman" w:hAnsi="Times New Roman" w:cs="Times New Roman"/>
            <w:b/>
            <w:sz w:val="24"/>
            <w:szCs w:val="24"/>
            <w:lang w:val="en-US"/>
          </w:rPr>
          <w:t>send</w:t>
        </w:r>
        <w:r>
          <w:rPr>
            <w:rFonts w:ascii="Times New Roman" w:hAnsi="Times New Roman" w:cs="Times New Roman"/>
            <w:sz w:val="24"/>
            <w:szCs w:val="24"/>
            <w:lang w:val="en-US"/>
          </w:rPr>
          <w:t xml:space="preserve"> </w:t>
        </w:r>
        <w:r w:rsidRPr="00327E84">
          <w:rPr>
            <w:rFonts w:ascii="Times New Roman" w:hAnsi="Times New Roman" w:cs="Times New Roman"/>
            <w:b/>
            <w:sz w:val="24"/>
            <w:szCs w:val="24"/>
            <w:lang w:val="en-US"/>
          </w:rPr>
          <w:t>CreateM(x)</w:t>
        </w:r>
        <w:r>
          <w:rPr>
            <w:rFonts w:ascii="Times New Roman" w:hAnsi="Times New Roman" w:cs="Times New Roman"/>
            <w:sz w:val="24"/>
            <w:szCs w:val="24"/>
            <w:lang w:val="en-US"/>
          </w:rPr>
          <w:t xml:space="preserve"> to </w:t>
        </w:r>
        <w:proofErr w:type="gramStart"/>
        <w:r w:rsidRPr="00327E84">
          <w:rPr>
            <w:rFonts w:ascii="Times New Roman" w:hAnsi="Times New Roman" w:cs="Times New Roman"/>
            <w:b/>
            <w:sz w:val="24"/>
            <w:szCs w:val="24"/>
            <w:lang w:val="en-US"/>
          </w:rPr>
          <w:t>MétaUpdateStructure.Create(</w:t>
        </w:r>
        <w:proofErr w:type="gramEnd"/>
        <w:r>
          <w:rPr>
            <w:rFonts w:ascii="Times New Roman" w:hAnsi="Times New Roman" w:cs="Times New Roman"/>
            <w:b/>
            <w:sz w:val="24"/>
            <w:szCs w:val="24"/>
            <w:lang w:val="en-US"/>
          </w:rPr>
          <w:t>Doctor</w:t>
        </w:r>
        <w:r w:rsidRPr="00327E84">
          <w:rPr>
            <w:rFonts w:ascii="Times New Roman" w:hAnsi="Times New Roman" w:cs="Times New Roman"/>
            <w:b/>
            <w:sz w:val="24"/>
            <w:szCs w:val="24"/>
            <w:lang w:val="en-US"/>
          </w:rPr>
          <w:t>, T</w:t>
        </w:r>
        <w:r>
          <w:rPr>
            <w:rFonts w:ascii="Times New Roman" w:hAnsi="Times New Roman" w:cs="Times New Roman"/>
            <w:b/>
            <w:sz w:val="24"/>
            <w:szCs w:val="24"/>
            <w:vertAlign w:val="subscript"/>
            <w:lang w:val="en-US"/>
          </w:rPr>
          <w:t>Receptionist</w:t>
        </w:r>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sz w:val="24"/>
            <w:szCs w:val="24"/>
            <w:lang w:val="en-US"/>
          </w:rPr>
          <w:t>.</w:t>
        </w:r>
      </w:ins>
    </w:p>
    <w:p w:rsidR="00541083" w:rsidRPr="00653AEE" w:rsidRDefault="00541083" w:rsidP="00541083">
      <w:pPr>
        <w:spacing w:after="0" w:line="240" w:lineRule="auto"/>
        <w:ind w:left="1410"/>
        <w:jc w:val="both"/>
        <w:rPr>
          <w:ins w:id="6079" w:author="erradi" w:date="2011-08-06T10:44:00Z"/>
          <w:rFonts w:ascii="Times New Roman" w:hAnsi="Times New Roman" w:cs="Times New Roman"/>
          <w:lang w:val="en-US"/>
        </w:rPr>
      </w:pPr>
      <w:ins w:id="6080" w:author="erradi" w:date="2011-08-06T10:44:00Z">
        <w:r w:rsidRPr="00327E84">
          <w:rPr>
            <w:rFonts w:ascii="Times New Roman" w:hAnsi="Times New Roman" w:cs="Times New Roman"/>
            <w:b/>
            <w:sz w:val="24"/>
            <w:szCs w:val="24"/>
            <w:lang w:val="en-US"/>
          </w:rPr>
          <w:t>T</w:t>
        </w:r>
        <w:r>
          <w:rPr>
            <w:rFonts w:ascii="Times New Roman" w:hAnsi="Times New Roman" w:cs="Times New Roman"/>
            <w:b/>
            <w:sz w:val="24"/>
            <w:szCs w:val="24"/>
            <w:vertAlign w:val="subscript"/>
            <w:lang w:val="en-US"/>
          </w:rPr>
          <w:t>Receptionist</w:t>
        </w:r>
        <w:r w:rsidRPr="00327E84">
          <w:rPr>
            <w:rFonts w:ascii="Times New Roman" w:hAnsi="Times New Roman" w:cs="Times New Roman"/>
            <w:b/>
            <w:sz w:val="24"/>
            <w:szCs w:val="24"/>
            <w:lang w:val="en-US"/>
          </w:rPr>
          <w:t>(telemed</w:t>
        </w:r>
        <w:r w:rsidRPr="00327E84">
          <w:rPr>
            <w:rFonts w:ascii="Times New Roman" w:hAnsi="Times New Roman" w:cs="Times New Roman"/>
            <w:b/>
            <w:sz w:val="24"/>
            <w:szCs w:val="24"/>
            <w:vertAlign w:val="subscript"/>
            <w:lang w:val="en-US"/>
          </w:rPr>
          <w:t>1</w:t>
        </w:r>
        <w:r w:rsidRPr="00327E84">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r w:rsidRPr="005D47B1">
          <w:rPr>
            <w:rFonts w:ascii="Times New Roman" w:hAnsi="Times New Roman" w:cs="Times New Roman"/>
            <w:lang w:val="en-US"/>
          </w:rPr>
          <w:t>T</w:t>
        </w:r>
        <w:r>
          <w:rPr>
            <w:rFonts w:ascii="Times New Roman" w:hAnsi="Times New Roman" w:cs="Times New Roman"/>
            <w:vertAlign w:val="subscript"/>
            <w:lang w:val="en-US"/>
          </w:rPr>
          <w:t>Recptionist</w:t>
        </w:r>
        <w:r w:rsidRPr="005D47B1">
          <w:rPr>
            <w:rFonts w:ascii="Times New Roman" w:hAnsi="Times New Roman" w:cs="Times New Roman"/>
            <w:lang w:val="en-US"/>
          </w:rPr>
          <w:t xml:space="preserve"> (&lt;registr&gt;) ; (</w:t>
        </w:r>
        <w:r>
          <w:rPr>
            <w:rFonts w:ascii="Times New Roman" w:hAnsi="Times New Roman" w:cs="Times New Roman"/>
            <w:lang w:val="en-US"/>
          </w:rPr>
          <w:t>(</w:t>
        </w:r>
        <w:r w:rsidRPr="005D47B1">
          <w:rPr>
            <w:rFonts w:ascii="Times New Roman" w:hAnsi="Times New Roman" w:cs="Times New Roman"/>
            <w:lang w:val="en-US"/>
          </w:rPr>
          <w:t>(T</w:t>
        </w:r>
        <w:r>
          <w:rPr>
            <w:rFonts w:ascii="Times New Roman" w:hAnsi="Times New Roman" w:cs="Times New Roman"/>
            <w:vertAlign w:val="subscript"/>
            <w:lang w:val="en-US"/>
          </w:rPr>
          <w:t>Doctor</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 receive fim(x, i) from P</w:t>
        </w:r>
        <w:r>
          <w:rPr>
            <w:rFonts w:ascii="Times New Roman" w:hAnsi="Times New Roman" w:cs="Times New Roman"/>
            <w:lang w:val="en-US"/>
          </w:rPr>
          <w:t>atient</w:t>
        </w:r>
        <w:r w:rsidRPr="005D47B1">
          <w:rPr>
            <w:rFonts w:ascii="Times New Roman" w:hAnsi="Times New Roman" w:cs="Times New Roman"/>
            <w:lang w:val="en-US"/>
          </w:rPr>
          <w:t>;  if i then  Interrupted := true;  if not Interrupted then T</w:t>
        </w:r>
        <w:r w:rsidRPr="005D47B1">
          <w:rPr>
            <w:rFonts w:ascii="Times New Roman" w:hAnsi="Times New Roman" w:cs="Times New Roman"/>
            <w:vertAlign w:val="subscript"/>
            <w:lang w:val="en-US"/>
          </w:rPr>
          <w:t>R</w:t>
        </w:r>
        <w:r>
          <w:rPr>
            <w:rFonts w:ascii="Times New Roman" w:hAnsi="Times New Roman" w:cs="Times New Roman"/>
            <w:vertAlign w:val="subscript"/>
            <w:lang w:val="en-US"/>
          </w:rPr>
          <w:t>eceptionist</w:t>
        </w:r>
        <w:r w:rsidRPr="005D47B1">
          <w:rPr>
            <w:rFonts w:ascii="Times New Roman" w:hAnsi="Times New Roman" w:cs="Times New Roman"/>
            <w:lang w:val="en-US"/>
          </w:rPr>
          <w:t xml:space="preserve"> (&lt;act&gt;) )    | |   (wait(Interrupted); send cim(y) to D</w:t>
        </w:r>
        <w:r>
          <w:rPr>
            <w:rFonts w:ascii="Times New Roman" w:hAnsi="Times New Roman" w:cs="Times New Roman"/>
            <w:lang w:val="en-US"/>
          </w:rPr>
          <w:t>octor</w:t>
        </w:r>
        <w:r w:rsidRPr="005D47B1">
          <w:rPr>
            <w:rFonts w:ascii="Times New Roman" w:hAnsi="Times New Roman" w:cs="Times New Roman"/>
            <w:lang w:val="en-US"/>
          </w:rPr>
          <w:t xml:space="preserve"> and P</w:t>
        </w:r>
        <w:r>
          <w:rPr>
            <w:rFonts w:ascii="Times New Roman" w:hAnsi="Times New Roman" w:cs="Times New Roman"/>
            <w:lang w:val="en-US"/>
          </w:rPr>
          <w:t>atient</w:t>
        </w:r>
        <w:r w:rsidRPr="005D47B1">
          <w:rPr>
            <w:rFonts w:ascii="Times New Roman" w:hAnsi="Times New Roman" w:cs="Times New Roman"/>
            <w:lang w:val="en-US"/>
          </w:rPr>
          <w:t xml:space="preserve"> )</w:t>
        </w:r>
        <w:r w:rsidRPr="00653AEE">
          <w:rPr>
            <w:rFonts w:ascii="Times New Roman" w:hAnsi="Times New Roman" w:cs="Times New Roman"/>
            <w:lang w:val="en-US"/>
          </w:rPr>
          <w:t>)</w:t>
        </w:r>
        <w:r w:rsidRPr="00653AEE">
          <w:rPr>
            <w:rFonts w:ascii="Times New Roman" w:hAnsi="Times New Roman" w:cs="Times New Roman"/>
            <w:vertAlign w:val="subscript"/>
            <w:lang w:val="en-US"/>
          </w:rPr>
          <w:t xml:space="preserve"> </w:t>
        </w:r>
        <w:r w:rsidRPr="00653AEE">
          <w:rPr>
            <w:rFonts w:ascii="Times New Roman" w:hAnsi="Times New Roman" w:cs="Times New Roman"/>
            <w:lang w:val="en-US"/>
          </w:rPr>
          <w:t xml:space="preserve">  | |*  </w:t>
        </w:r>
        <w:r>
          <w:rPr>
            <w:rFonts w:ascii="Times New Roman" w:hAnsi="Times New Roman" w:cs="Times New Roman"/>
            <w:lang w:val="en-US"/>
          </w:rPr>
          <w:t>(</w:t>
        </w:r>
        <w:r w:rsidRPr="005D47B1">
          <w:rPr>
            <w:rFonts w:ascii="Times New Roman" w:hAnsi="Times New Roman" w:cs="Times New Roman"/>
            <w:lang w:val="en-US"/>
          </w:rPr>
          <w:t>send iem(z) to P</w:t>
        </w:r>
        <w:r>
          <w:rPr>
            <w:rFonts w:ascii="Times New Roman" w:hAnsi="Times New Roman" w:cs="Times New Roman"/>
            <w:lang w:val="en-US"/>
          </w:rPr>
          <w:t>atient</w:t>
        </w:r>
        <w:r w:rsidRPr="005D47B1">
          <w:rPr>
            <w:rFonts w:ascii="Times New Roman" w:hAnsi="Times New Roman" w:cs="Times New Roman"/>
            <w:lang w:val="en-US"/>
          </w:rPr>
          <w:t>; receive im(z) from P</w:t>
        </w:r>
        <w:r>
          <w:rPr>
            <w:rFonts w:ascii="Times New Roman" w:hAnsi="Times New Roman" w:cs="Times New Roman"/>
            <w:lang w:val="en-US"/>
          </w:rPr>
          <w:t>atient</w:t>
        </w:r>
        <w:r w:rsidRPr="005D47B1">
          <w:rPr>
            <w:rFonts w:ascii="Times New Roman" w:hAnsi="Times New Roman" w:cs="Times New Roman"/>
            <w:lang w:val="en-US"/>
          </w:rPr>
          <w:t>; Interr := true</w:t>
        </w:r>
        <w:r>
          <w:rPr>
            <w:rFonts w:ascii="Times New Roman" w:hAnsi="Times New Roman" w:cs="Times New Roman"/>
            <w:lang w:val="en-US"/>
          </w:rPr>
          <w:t>)</w:t>
        </w:r>
        <w:r w:rsidRPr="00653AEE">
          <w:rPr>
            <w:rFonts w:ascii="Times New Roman" w:hAnsi="Times New Roman" w:cs="Times New Roman"/>
            <w:lang w:val="en-US"/>
          </w:rPr>
          <w:t>)</w:t>
        </w:r>
      </w:ins>
    </w:p>
    <w:p w:rsidR="00541083" w:rsidRDefault="00541083" w:rsidP="00541083">
      <w:pPr>
        <w:pStyle w:val="Paragraphedeliste"/>
        <w:ind w:left="1080"/>
        <w:rPr>
          <w:ins w:id="6081" w:author="erradi" w:date="2011-08-06T10:44:00Z"/>
          <w:rFonts w:ascii="Times New Roman" w:hAnsi="Times New Roman" w:cs="Times New Roman"/>
          <w:sz w:val="24"/>
          <w:szCs w:val="24"/>
          <w:lang w:val="en-US"/>
        </w:rPr>
      </w:pPr>
    </w:p>
    <w:p w:rsidR="00541083" w:rsidRDefault="00541083" w:rsidP="00541083">
      <w:pPr>
        <w:pStyle w:val="Paragraphedeliste"/>
        <w:ind w:left="1080"/>
        <w:rPr>
          <w:ins w:id="6082" w:author="erradi" w:date="2011-08-06T10:44:00Z"/>
          <w:rFonts w:ascii="Times New Roman" w:hAnsi="Times New Roman" w:cs="Times New Roman"/>
          <w:sz w:val="24"/>
          <w:szCs w:val="24"/>
          <w:lang w:val="en-US"/>
        </w:rPr>
      </w:pPr>
    </w:p>
    <w:p w:rsidR="00541083" w:rsidRPr="00541083" w:rsidRDefault="006F18AC" w:rsidP="00541083">
      <w:pPr>
        <w:pStyle w:val="Paragraphedeliste"/>
        <w:ind w:left="1080"/>
        <w:rPr>
          <w:ins w:id="6083" w:author="erradi" w:date="2011-08-06T10:44:00Z"/>
          <w:rFonts w:ascii="Times New Roman" w:hAnsi="Times New Roman" w:cs="Times New Roman"/>
          <w:i/>
          <w:sz w:val="24"/>
          <w:szCs w:val="24"/>
          <w:u w:val="single"/>
          <w:rPrChange w:id="6084" w:author="erradi" w:date="2011-08-06T10:45:00Z">
            <w:rPr>
              <w:ins w:id="6085" w:author="erradi" w:date="2011-08-06T10:44:00Z"/>
              <w:rFonts w:ascii="Times New Roman" w:hAnsi="Times New Roman" w:cs="Times New Roman"/>
              <w:i/>
              <w:sz w:val="24"/>
              <w:szCs w:val="24"/>
              <w:u w:val="single"/>
              <w:lang w:val="en-US"/>
            </w:rPr>
          </w:rPrChange>
        </w:rPr>
      </w:pPr>
      <w:ins w:id="6086" w:author="erradi" w:date="2011-08-06T10:44:00Z">
        <w:r w:rsidRPr="006F18AC">
          <w:rPr>
            <w:rFonts w:ascii="Times New Roman" w:hAnsi="Times New Roman" w:cs="Times New Roman"/>
            <w:i/>
            <w:sz w:val="24"/>
            <w:szCs w:val="24"/>
            <w:u w:val="single"/>
            <w:rPrChange w:id="6087" w:author="erradi" w:date="2011-08-06T10:45:00Z">
              <w:rPr>
                <w:rFonts w:ascii="Times New Roman" w:hAnsi="Times New Roman" w:cs="Times New Roman"/>
                <w:i/>
                <w:color w:val="0000FF" w:themeColor="hyperlink"/>
                <w:sz w:val="24"/>
                <w:szCs w:val="24"/>
                <w:u w:val="single"/>
                <w:lang w:val="en-US"/>
              </w:rPr>
            </w:rPrChange>
          </w:rPr>
          <w:t xml:space="preserve">Conclusion Partielle </w:t>
        </w:r>
      </w:ins>
    </w:p>
    <w:p w:rsidR="00541083" w:rsidRPr="00EF4D01" w:rsidRDefault="00541083" w:rsidP="00541083">
      <w:pPr>
        <w:pStyle w:val="Paragraphedeliste"/>
        <w:ind w:left="1416"/>
        <w:rPr>
          <w:ins w:id="6088" w:author="erradi" w:date="2011-08-06T10:44:00Z"/>
          <w:rFonts w:ascii="Times New Roman" w:hAnsi="Times New Roman" w:cs="Times New Roman"/>
          <w:sz w:val="24"/>
          <w:szCs w:val="24"/>
        </w:rPr>
      </w:pPr>
      <w:ins w:id="6089" w:author="erradi" w:date="2011-08-06T10:44:00Z">
        <w:r w:rsidRPr="00EF4D01">
          <w:rPr>
            <w:rFonts w:ascii="Times New Roman" w:hAnsi="Times New Roman" w:cs="Times New Roman"/>
            <w:sz w:val="24"/>
            <w:szCs w:val="24"/>
          </w:rPr>
          <w:t xml:space="preserve">Finallement les composants derivés sont identiques à ceux du cas statique. </w:t>
        </w:r>
        <w:r>
          <w:rPr>
            <w:rFonts w:ascii="Times New Roman" w:hAnsi="Times New Roman" w:cs="Times New Roman"/>
            <w:sz w:val="24"/>
            <w:szCs w:val="24"/>
          </w:rPr>
          <w:t xml:space="preserve">De ce fait le modèle du professeur Bochmann est conservé. Dans ce qui suit nous allons faire des </w:t>
        </w:r>
        <w:proofErr w:type="gramStart"/>
        <w:r>
          <w:rPr>
            <w:rFonts w:ascii="Times New Roman" w:hAnsi="Times New Roman" w:cs="Times New Roman"/>
            <w:sz w:val="24"/>
            <w:szCs w:val="24"/>
          </w:rPr>
          <w:t>changement</w:t>
        </w:r>
        <w:proofErr w:type="gramEnd"/>
        <w:r>
          <w:rPr>
            <w:rFonts w:ascii="Times New Roman" w:hAnsi="Times New Roman" w:cs="Times New Roman"/>
            <w:sz w:val="24"/>
            <w:szCs w:val="24"/>
          </w:rPr>
          <w:t xml:space="preserve"> dans le global Behavior. Voilà l’état des matrices à la fin de la dérivation.</w:t>
        </w:r>
      </w:ins>
    </w:p>
    <w:p w:rsidR="00541083" w:rsidRDefault="00541083" w:rsidP="00541083">
      <w:pPr>
        <w:pStyle w:val="Paragraphedeliste"/>
        <w:ind w:left="1080"/>
        <w:rPr>
          <w:ins w:id="6090" w:author="erradi" w:date="2011-08-06T10:44:00Z"/>
          <w:rFonts w:ascii="Times New Roman" w:hAnsi="Times New Roman" w:cs="Times New Roman"/>
          <w:sz w:val="24"/>
          <w:szCs w:val="24"/>
        </w:rPr>
      </w:pPr>
    </w:p>
    <w:p w:rsidR="00541083" w:rsidRPr="009D592F" w:rsidRDefault="00541083" w:rsidP="00541083">
      <w:pPr>
        <w:spacing w:after="0" w:line="240" w:lineRule="auto"/>
        <w:jc w:val="center"/>
        <w:rPr>
          <w:ins w:id="6091" w:author="erradi" w:date="2011-08-06T10:44:00Z"/>
          <w:rFonts w:ascii="Times New Roman" w:hAnsi="Times New Roman" w:cs="Times New Roman"/>
          <w:color w:val="C00000"/>
          <w:sz w:val="24"/>
          <w:szCs w:val="24"/>
          <w:lang w:val="en-US"/>
        </w:rPr>
      </w:pPr>
      <w:ins w:id="6092"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Look w:val="04A0"/>
      </w:tblPr>
      <w:tblGrid>
        <w:gridCol w:w="1842"/>
        <w:gridCol w:w="1842"/>
        <w:gridCol w:w="1842"/>
        <w:gridCol w:w="1843"/>
        <w:gridCol w:w="1843"/>
      </w:tblGrid>
      <w:tr w:rsidR="00541083" w:rsidTr="00367EB3">
        <w:trPr>
          <w:ins w:id="6093" w:author="erradi" w:date="2011-08-06T10:44:00Z"/>
        </w:trPr>
        <w:tc>
          <w:tcPr>
            <w:tcW w:w="1842" w:type="dxa"/>
          </w:tcPr>
          <w:p w:rsidR="00541083" w:rsidRDefault="00541083" w:rsidP="00367EB3">
            <w:pPr>
              <w:jc w:val="center"/>
              <w:rPr>
                <w:ins w:id="6094" w:author="erradi" w:date="2011-08-06T10:44:00Z"/>
                <w:rFonts w:ascii="Times New Roman" w:hAnsi="Times New Roman" w:cs="Times New Roman"/>
                <w:sz w:val="24"/>
                <w:szCs w:val="24"/>
                <w:lang w:val="en-US"/>
              </w:rPr>
            </w:pPr>
          </w:p>
        </w:tc>
        <w:tc>
          <w:tcPr>
            <w:tcW w:w="1842" w:type="dxa"/>
          </w:tcPr>
          <w:p w:rsidR="00541083" w:rsidRDefault="00541083" w:rsidP="00367EB3">
            <w:pPr>
              <w:jc w:val="center"/>
              <w:rPr>
                <w:ins w:id="6095" w:author="erradi" w:date="2011-08-06T10:44:00Z"/>
                <w:rFonts w:ascii="Times New Roman" w:hAnsi="Times New Roman" w:cs="Times New Roman"/>
                <w:sz w:val="24"/>
                <w:szCs w:val="24"/>
                <w:lang w:val="en-US"/>
              </w:rPr>
            </w:pPr>
            <w:ins w:id="6096" w:author="erradi" w:date="2011-08-06T10:44:00Z">
              <w:r>
                <w:rPr>
                  <w:rFonts w:ascii="Times New Roman" w:hAnsi="Times New Roman" w:cs="Times New Roman"/>
                  <w:sz w:val="24"/>
                  <w:szCs w:val="24"/>
                  <w:lang w:val="en-US"/>
                </w:rPr>
                <w:t>Patient</w:t>
              </w:r>
            </w:ins>
          </w:p>
        </w:tc>
        <w:tc>
          <w:tcPr>
            <w:tcW w:w="1842" w:type="dxa"/>
          </w:tcPr>
          <w:p w:rsidR="00541083" w:rsidRDefault="00541083" w:rsidP="00367EB3">
            <w:pPr>
              <w:jc w:val="center"/>
              <w:rPr>
                <w:ins w:id="6097" w:author="erradi" w:date="2011-08-06T10:44:00Z"/>
                <w:rFonts w:ascii="Times New Roman" w:hAnsi="Times New Roman" w:cs="Times New Roman"/>
                <w:sz w:val="24"/>
                <w:szCs w:val="24"/>
                <w:lang w:val="en-US"/>
              </w:rPr>
            </w:pPr>
            <w:ins w:id="6098" w:author="erradi" w:date="2011-08-06T10:44:00Z">
              <w:r>
                <w:rPr>
                  <w:rFonts w:ascii="Times New Roman" w:hAnsi="Times New Roman" w:cs="Times New Roman"/>
                  <w:sz w:val="24"/>
                  <w:szCs w:val="24"/>
                  <w:lang w:val="en-US"/>
                </w:rPr>
                <w:t>Doctor</w:t>
              </w:r>
            </w:ins>
          </w:p>
        </w:tc>
        <w:tc>
          <w:tcPr>
            <w:tcW w:w="1843" w:type="dxa"/>
          </w:tcPr>
          <w:p w:rsidR="00541083" w:rsidRDefault="00541083" w:rsidP="00367EB3">
            <w:pPr>
              <w:jc w:val="center"/>
              <w:rPr>
                <w:ins w:id="6099" w:author="erradi" w:date="2011-08-06T10:44:00Z"/>
                <w:rFonts w:ascii="Times New Roman" w:hAnsi="Times New Roman" w:cs="Times New Roman"/>
                <w:sz w:val="24"/>
                <w:szCs w:val="24"/>
                <w:lang w:val="en-US"/>
              </w:rPr>
            </w:pPr>
            <w:ins w:id="6100" w:author="erradi" w:date="2011-08-06T10:44:00Z">
              <w:r>
                <w:rPr>
                  <w:rFonts w:ascii="Times New Roman" w:hAnsi="Times New Roman" w:cs="Times New Roman"/>
                  <w:sz w:val="24"/>
                  <w:szCs w:val="24"/>
                  <w:lang w:val="en-US"/>
                </w:rPr>
                <w:t>Receptionist</w:t>
              </w:r>
            </w:ins>
          </w:p>
        </w:tc>
        <w:tc>
          <w:tcPr>
            <w:tcW w:w="1843" w:type="dxa"/>
          </w:tcPr>
          <w:p w:rsidR="00541083" w:rsidRDefault="00541083" w:rsidP="00367EB3">
            <w:pPr>
              <w:jc w:val="center"/>
              <w:rPr>
                <w:ins w:id="6101" w:author="erradi" w:date="2011-08-06T10:44:00Z"/>
                <w:rFonts w:ascii="Times New Roman" w:hAnsi="Times New Roman" w:cs="Times New Roman"/>
                <w:sz w:val="24"/>
                <w:szCs w:val="24"/>
                <w:lang w:val="en-US"/>
              </w:rPr>
            </w:pPr>
            <w:ins w:id="6102" w:author="erradi" w:date="2011-08-06T10:44:00Z">
              <w:r>
                <w:rPr>
                  <w:rFonts w:ascii="Times New Roman" w:hAnsi="Times New Roman" w:cs="Times New Roman"/>
                  <w:sz w:val="24"/>
                  <w:szCs w:val="24"/>
                  <w:lang w:val="en-US"/>
                </w:rPr>
                <w:t>State</w:t>
              </w:r>
            </w:ins>
          </w:p>
        </w:tc>
      </w:tr>
      <w:tr w:rsidR="00541083" w:rsidTr="00367EB3">
        <w:trPr>
          <w:ins w:id="6103" w:author="erradi" w:date="2011-08-06T10:44:00Z"/>
        </w:trPr>
        <w:tc>
          <w:tcPr>
            <w:tcW w:w="1842" w:type="dxa"/>
          </w:tcPr>
          <w:p w:rsidR="00541083" w:rsidRDefault="00541083" w:rsidP="00367EB3">
            <w:pPr>
              <w:jc w:val="center"/>
              <w:rPr>
                <w:ins w:id="6104" w:author="erradi" w:date="2011-08-06T10:44:00Z"/>
                <w:rFonts w:ascii="Times New Roman" w:hAnsi="Times New Roman" w:cs="Times New Roman"/>
                <w:sz w:val="24"/>
                <w:szCs w:val="24"/>
                <w:lang w:val="en-US"/>
              </w:rPr>
            </w:pPr>
            <w:ins w:id="6105" w:author="erradi" w:date="2011-08-06T10:44:00Z">
              <w:r>
                <w:rPr>
                  <w:rFonts w:ascii="Times New Roman" w:hAnsi="Times New Roman" w:cs="Times New Roman"/>
                  <w:sz w:val="24"/>
                  <w:szCs w:val="24"/>
                  <w:lang w:val="en-US"/>
                </w:rPr>
                <w:t>Patient</w:t>
              </w:r>
            </w:ins>
          </w:p>
        </w:tc>
        <w:tc>
          <w:tcPr>
            <w:tcW w:w="1842" w:type="dxa"/>
          </w:tcPr>
          <w:p w:rsidR="00541083" w:rsidRDefault="00541083" w:rsidP="00367EB3">
            <w:pPr>
              <w:jc w:val="center"/>
              <w:rPr>
                <w:ins w:id="6106" w:author="erradi" w:date="2011-08-06T10:44:00Z"/>
                <w:rFonts w:ascii="Times New Roman" w:hAnsi="Times New Roman" w:cs="Times New Roman"/>
                <w:sz w:val="24"/>
                <w:szCs w:val="24"/>
                <w:lang w:val="en-US"/>
              </w:rPr>
            </w:pPr>
            <w:ins w:id="6107" w:author="erradi" w:date="2011-08-06T10:44:00Z">
              <w:r>
                <w:rPr>
                  <w:rFonts w:ascii="Times New Roman" w:hAnsi="Times New Roman" w:cs="Times New Roman"/>
                  <w:sz w:val="24"/>
                  <w:szCs w:val="24"/>
                  <w:lang w:val="en-US"/>
                </w:rPr>
                <w:t>1</w:t>
              </w:r>
            </w:ins>
          </w:p>
        </w:tc>
        <w:tc>
          <w:tcPr>
            <w:tcW w:w="1842" w:type="dxa"/>
          </w:tcPr>
          <w:p w:rsidR="00541083" w:rsidRDefault="00541083" w:rsidP="00367EB3">
            <w:pPr>
              <w:jc w:val="center"/>
              <w:rPr>
                <w:ins w:id="6108" w:author="erradi" w:date="2011-08-06T10:44:00Z"/>
                <w:rFonts w:ascii="Times New Roman" w:hAnsi="Times New Roman" w:cs="Times New Roman"/>
                <w:sz w:val="24"/>
                <w:szCs w:val="24"/>
                <w:lang w:val="en-US"/>
              </w:rPr>
            </w:pPr>
            <w:ins w:id="6109"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6110" w:author="erradi" w:date="2011-08-06T10:44:00Z"/>
                <w:rFonts w:ascii="Times New Roman" w:hAnsi="Times New Roman" w:cs="Times New Roman"/>
                <w:sz w:val="24"/>
                <w:szCs w:val="24"/>
                <w:lang w:val="en-US"/>
              </w:rPr>
            </w:pPr>
            <w:ins w:id="6111"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6112" w:author="erradi" w:date="2011-08-06T10:44:00Z"/>
                <w:rFonts w:ascii="Times New Roman" w:hAnsi="Times New Roman" w:cs="Times New Roman"/>
                <w:sz w:val="24"/>
                <w:szCs w:val="24"/>
                <w:lang w:val="en-US"/>
              </w:rPr>
            </w:pPr>
            <w:ins w:id="6113" w:author="erradi" w:date="2011-08-06T10:44:00Z">
              <w:r>
                <w:rPr>
                  <w:rFonts w:ascii="Times New Roman" w:hAnsi="Times New Roman" w:cs="Times New Roman"/>
                  <w:sz w:val="24"/>
                  <w:szCs w:val="24"/>
                  <w:lang w:val="en-US"/>
                </w:rPr>
                <w:t>1</w:t>
              </w:r>
            </w:ins>
          </w:p>
        </w:tc>
      </w:tr>
      <w:tr w:rsidR="00541083" w:rsidTr="00367EB3">
        <w:trPr>
          <w:ins w:id="6114" w:author="erradi" w:date="2011-08-06T10:44:00Z"/>
        </w:trPr>
        <w:tc>
          <w:tcPr>
            <w:tcW w:w="1842" w:type="dxa"/>
          </w:tcPr>
          <w:p w:rsidR="00541083" w:rsidRDefault="00541083" w:rsidP="00367EB3">
            <w:pPr>
              <w:jc w:val="center"/>
              <w:rPr>
                <w:ins w:id="6115" w:author="erradi" w:date="2011-08-06T10:44:00Z"/>
                <w:rFonts w:ascii="Times New Roman" w:hAnsi="Times New Roman" w:cs="Times New Roman"/>
                <w:sz w:val="24"/>
                <w:szCs w:val="24"/>
                <w:lang w:val="en-US"/>
              </w:rPr>
            </w:pPr>
            <w:ins w:id="6116" w:author="erradi" w:date="2011-08-06T10:44:00Z">
              <w:r>
                <w:rPr>
                  <w:rFonts w:ascii="Times New Roman" w:hAnsi="Times New Roman" w:cs="Times New Roman"/>
                  <w:sz w:val="24"/>
                  <w:szCs w:val="24"/>
                  <w:lang w:val="en-US"/>
                </w:rPr>
                <w:t>Doctor</w:t>
              </w:r>
            </w:ins>
          </w:p>
        </w:tc>
        <w:tc>
          <w:tcPr>
            <w:tcW w:w="1842" w:type="dxa"/>
          </w:tcPr>
          <w:p w:rsidR="00541083" w:rsidRDefault="00541083" w:rsidP="00367EB3">
            <w:pPr>
              <w:jc w:val="center"/>
              <w:rPr>
                <w:ins w:id="6117" w:author="erradi" w:date="2011-08-06T10:44:00Z"/>
                <w:rFonts w:ascii="Times New Roman" w:hAnsi="Times New Roman" w:cs="Times New Roman"/>
                <w:sz w:val="24"/>
                <w:szCs w:val="24"/>
                <w:lang w:val="en-US"/>
              </w:rPr>
            </w:pPr>
            <w:ins w:id="6118" w:author="erradi" w:date="2011-08-06T10:44:00Z">
              <w:r>
                <w:rPr>
                  <w:rFonts w:ascii="Times New Roman" w:hAnsi="Times New Roman" w:cs="Times New Roman"/>
                  <w:sz w:val="24"/>
                  <w:szCs w:val="24"/>
                  <w:lang w:val="en-US"/>
                </w:rPr>
                <w:t>0</w:t>
              </w:r>
            </w:ins>
          </w:p>
        </w:tc>
        <w:tc>
          <w:tcPr>
            <w:tcW w:w="1842" w:type="dxa"/>
          </w:tcPr>
          <w:p w:rsidR="00541083" w:rsidRDefault="00541083" w:rsidP="00367EB3">
            <w:pPr>
              <w:jc w:val="center"/>
              <w:rPr>
                <w:ins w:id="6119" w:author="erradi" w:date="2011-08-06T10:44:00Z"/>
                <w:rFonts w:ascii="Times New Roman" w:hAnsi="Times New Roman" w:cs="Times New Roman"/>
                <w:sz w:val="24"/>
                <w:szCs w:val="24"/>
                <w:lang w:val="en-US"/>
              </w:rPr>
            </w:pPr>
            <w:ins w:id="6120" w:author="erradi" w:date="2011-08-06T10:44:00Z">
              <w:r>
                <w:rPr>
                  <w:rFonts w:ascii="Times New Roman" w:hAnsi="Times New Roman" w:cs="Times New Roman"/>
                  <w:sz w:val="24"/>
                  <w:szCs w:val="24"/>
                  <w:lang w:val="en-US"/>
                </w:rPr>
                <w:t>1</w:t>
              </w:r>
            </w:ins>
          </w:p>
        </w:tc>
        <w:tc>
          <w:tcPr>
            <w:tcW w:w="1843" w:type="dxa"/>
          </w:tcPr>
          <w:p w:rsidR="00541083" w:rsidRDefault="00541083" w:rsidP="00367EB3">
            <w:pPr>
              <w:jc w:val="center"/>
              <w:rPr>
                <w:ins w:id="6121" w:author="erradi" w:date="2011-08-06T10:44:00Z"/>
                <w:rFonts w:ascii="Times New Roman" w:hAnsi="Times New Roman" w:cs="Times New Roman"/>
                <w:sz w:val="24"/>
                <w:szCs w:val="24"/>
                <w:lang w:val="en-US"/>
              </w:rPr>
            </w:pPr>
            <w:ins w:id="6122"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6123" w:author="erradi" w:date="2011-08-06T10:44:00Z"/>
                <w:rFonts w:ascii="Times New Roman" w:hAnsi="Times New Roman" w:cs="Times New Roman"/>
                <w:sz w:val="24"/>
                <w:szCs w:val="24"/>
                <w:lang w:val="en-US"/>
              </w:rPr>
            </w:pPr>
            <w:ins w:id="6124" w:author="erradi" w:date="2011-08-06T10:44:00Z">
              <w:r>
                <w:rPr>
                  <w:rFonts w:ascii="Times New Roman" w:hAnsi="Times New Roman" w:cs="Times New Roman"/>
                  <w:sz w:val="24"/>
                  <w:szCs w:val="24"/>
                  <w:lang w:val="en-US"/>
                </w:rPr>
                <w:t>1</w:t>
              </w:r>
            </w:ins>
          </w:p>
        </w:tc>
      </w:tr>
      <w:tr w:rsidR="00541083" w:rsidTr="00367EB3">
        <w:trPr>
          <w:ins w:id="6125" w:author="erradi" w:date="2011-08-06T10:44:00Z"/>
        </w:trPr>
        <w:tc>
          <w:tcPr>
            <w:tcW w:w="1842" w:type="dxa"/>
          </w:tcPr>
          <w:p w:rsidR="00541083" w:rsidRDefault="00541083" w:rsidP="00367EB3">
            <w:pPr>
              <w:jc w:val="center"/>
              <w:rPr>
                <w:ins w:id="6126" w:author="erradi" w:date="2011-08-06T10:44:00Z"/>
                <w:rFonts w:ascii="Times New Roman" w:hAnsi="Times New Roman" w:cs="Times New Roman"/>
                <w:sz w:val="24"/>
                <w:szCs w:val="24"/>
                <w:lang w:val="en-US"/>
              </w:rPr>
            </w:pPr>
            <w:ins w:id="6127" w:author="erradi" w:date="2011-08-06T10:44:00Z">
              <w:r>
                <w:rPr>
                  <w:rFonts w:ascii="Times New Roman" w:hAnsi="Times New Roman" w:cs="Times New Roman"/>
                  <w:sz w:val="24"/>
                  <w:szCs w:val="24"/>
                  <w:lang w:val="en-US"/>
                </w:rPr>
                <w:t>Receptionist</w:t>
              </w:r>
            </w:ins>
          </w:p>
        </w:tc>
        <w:tc>
          <w:tcPr>
            <w:tcW w:w="1842" w:type="dxa"/>
          </w:tcPr>
          <w:p w:rsidR="00541083" w:rsidRDefault="00541083" w:rsidP="00367EB3">
            <w:pPr>
              <w:jc w:val="center"/>
              <w:rPr>
                <w:ins w:id="6128" w:author="erradi" w:date="2011-08-06T10:44:00Z"/>
                <w:rFonts w:ascii="Times New Roman" w:hAnsi="Times New Roman" w:cs="Times New Roman"/>
                <w:sz w:val="24"/>
                <w:szCs w:val="24"/>
                <w:lang w:val="en-US"/>
              </w:rPr>
            </w:pPr>
            <w:ins w:id="6129" w:author="erradi" w:date="2011-08-06T10:44:00Z">
              <w:r>
                <w:rPr>
                  <w:rFonts w:ascii="Times New Roman" w:hAnsi="Times New Roman" w:cs="Times New Roman"/>
                  <w:sz w:val="24"/>
                  <w:szCs w:val="24"/>
                  <w:lang w:val="en-US"/>
                </w:rPr>
                <w:t>0</w:t>
              </w:r>
            </w:ins>
          </w:p>
        </w:tc>
        <w:tc>
          <w:tcPr>
            <w:tcW w:w="1842" w:type="dxa"/>
          </w:tcPr>
          <w:p w:rsidR="00541083" w:rsidRDefault="00541083" w:rsidP="00367EB3">
            <w:pPr>
              <w:jc w:val="center"/>
              <w:rPr>
                <w:ins w:id="6130" w:author="erradi" w:date="2011-08-06T10:44:00Z"/>
                <w:rFonts w:ascii="Times New Roman" w:hAnsi="Times New Roman" w:cs="Times New Roman"/>
                <w:sz w:val="24"/>
                <w:szCs w:val="24"/>
                <w:lang w:val="en-US"/>
              </w:rPr>
            </w:pPr>
            <w:ins w:id="6131" w:author="erradi" w:date="2011-08-06T10:44:00Z">
              <w:r>
                <w:rPr>
                  <w:rFonts w:ascii="Times New Roman" w:hAnsi="Times New Roman" w:cs="Times New Roman"/>
                  <w:sz w:val="24"/>
                  <w:szCs w:val="24"/>
                  <w:lang w:val="en-US"/>
                </w:rPr>
                <w:t>0</w:t>
              </w:r>
            </w:ins>
          </w:p>
        </w:tc>
        <w:tc>
          <w:tcPr>
            <w:tcW w:w="1843" w:type="dxa"/>
          </w:tcPr>
          <w:p w:rsidR="00541083" w:rsidRDefault="00541083" w:rsidP="00367EB3">
            <w:pPr>
              <w:jc w:val="center"/>
              <w:rPr>
                <w:ins w:id="6132" w:author="erradi" w:date="2011-08-06T10:44:00Z"/>
                <w:rFonts w:ascii="Times New Roman" w:hAnsi="Times New Roman" w:cs="Times New Roman"/>
                <w:sz w:val="24"/>
                <w:szCs w:val="24"/>
                <w:lang w:val="en-US"/>
              </w:rPr>
            </w:pPr>
            <w:ins w:id="6133" w:author="erradi" w:date="2011-08-06T10:44:00Z">
              <w:r>
                <w:rPr>
                  <w:rFonts w:ascii="Times New Roman" w:hAnsi="Times New Roman" w:cs="Times New Roman"/>
                  <w:sz w:val="24"/>
                  <w:szCs w:val="24"/>
                  <w:lang w:val="en-US"/>
                </w:rPr>
                <w:t>1</w:t>
              </w:r>
            </w:ins>
          </w:p>
        </w:tc>
        <w:tc>
          <w:tcPr>
            <w:tcW w:w="1843" w:type="dxa"/>
          </w:tcPr>
          <w:p w:rsidR="00541083" w:rsidRDefault="00541083" w:rsidP="00367EB3">
            <w:pPr>
              <w:jc w:val="center"/>
              <w:rPr>
                <w:ins w:id="6134" w:author="erradi" w:date="2011-08-06T10:44:00Z"/>
                <w:rFonts w:ascii="Times New Roman" w:hAnsi="Times New Roman" w:cs="Times New Roman"/>
                <w:sz w:val="24"/>
                <w:szCs w:val="24"/>
                <w:lang w:val="en-US"/>
              </w:rPr>
            </w:pPr>
            <w:ins w:id="6135" w:author="erradi" w:date="2011-08-06T10:44:00Z">
              <w:r>
                <w:rPr>
                  <w:rFonts w:ascii="Times New Roman" w:hAnsi="Times New Roman" w:cs="Times New Roman"/>
                  <w:sz w:val="24"/>
                  <w:szCs w:val="24"/>
                  <w:lang w:val="en-US"/>
                </w:rPr>
                <w:t>1</w:t>
              </w:r>
            </w:ins>
          </w:p>
        </w:tc>
      </w:tr>
    </w:tbl>
    <w:p w:rsidR="00541083" w:rsidRDefault="00541083" w:rsidP="00541083">
      <w:pPr>
        <w:rPr>
          <w:ins w:id="6136" w:author="erradi" w:date="2011-08-06T10:44:00Z"/>
          <w:rFonts w:ascii="Times New Roman" w:hAnsi="Times New Roman" w:cs="Times New Roman"/>
          <w:sz w:val="24"/>
          <w:szCs w:val="24"/>
          <w:lang w:val="en-US"/>
        </w:rPr>
      </w:pPr>
    </w:p>
    <w:p w:rsidR="00541083" w:rsidRDefault="00541083" w:rsidP="00541083">
      <w:pPr>
        <w:rPr>
          <w:ins w:id="6137"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6138" w:author="erradi" w:date="2011-08-06T10:44:00Z"/>
          <w:rFonts w:ascii="Times New Roman" w:hAnsi="Times New Roman" w:cs="Times New Roman"/>
          <w:color w:val="C00000"/>
          <w:sz w:val="24"/>
          <w:szCs w:val="24"/>
          <w:lang w:val="en-US"/>
        </w:rPr>
      </w:pPr>
      <w:ins w:id="6139"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507"/>
        <w:gridCol w:w="4447"/>
        <w:gridCol w:w="1310"/>
        <w:gridCol w:w="1017"/>
        <w:gridCol w:w="1007"/>
      </w:tblGrid>
      <w:tr w:rsidR="00541083" w:rsidTr="00367EB3">
        <w:trPr>
          <w:trHeight w:val="135"/>
          <w:ins w:id="6140" w:author="erradi" w:date="2011-08-06T10:44:00Z"/>
        </w:trPr>
        <w:tc>
          <w:tcPr>
            <w:tcW w:w="1526" w:type="dxa"/>
            <w:vMerge w:val="restart"/>
          </w:tcPr>
          <w:p w:rsidR="00541083" w:rsidRDefault="00541083" w:rsidP="00367EB3">
            <w:pPr>
              <w:jc w:val="center"/>
              <w:rPr>
                <w:ins w:id="6141" w:author="erradi" w:date="2011-08-06T10:44:00Z"/>
                <w:rFonts w:ascii="Times New Roman" w:hAnsi="Times New Roman" w:cs="Times New Roman"/>
                <w:sz w:val="24"/>
                <w:szCs w:val="24"/>
                <w:lang w:val="en-US"/>
              </w:rPr>
            </w:pPr>
            <w:ins w:id="6142" w:author="erradi" w:date="2011-08-06T10:44:00Z">
              <w:r>
                <w:rPr>
                  <w:rFonts w:ascii="Times New Roman" w:hAnsi="Times New Roman" w:cs="Times New Roman"/>
                  <w:sz w:val="24"/>
                  <w:szCs w:val="24"/>
                  <w:lang w:val="en-US"/>
                </w:rPr>
                <w:t>ID</w:t>
              </w:r>
            </w:ins>
          </w:p>
        </w:tc>
        <w:tc>
          <w:tcPr>
            <w:tcW w:w="4615" w:type="dxa"/>
            <w:vMerge w:val="restart"/>
          </w:tcPr>
          <w:p w:rsidR="00541083" w:rsidRDefault="00541083" w:rsidP="00367EB3">
            <w:pPr>
              <w:jc w:val="center"/>
              <w:rPr>
                <w:ins w:id="6143" w:author="erradi" w:date="2011-08-06T10:44:00Z"/>
                <w:rFonts w:ascii="Times New Roman" w:hAnsi="Times New Roman" w:cs="Times New Roman"/>
                <w:sz w:val="24"/>
                <w:szCs w:val="24"/>
                <w:lang w:val="en-US"/>
              </w:rPr>
            </w:pPr>
            <w:ins w:id="6144" w:author="erradi" w:date="2011-08-06T10:44:00Z">
              <w:r>
                <w:rPr>
                  <w:rFonts w:ascii="Times New Roman" w:hAnsi="Times New Roman" w:cs="Times New Roman"/>
                  <w:sz w:val="24"/>
                  <w:szCs w:val="24"/>
                  <w:lang w:val="en-US"/>
                </w:rPr>
                <w:t>Expréssion</w:t>
              </w:r>
            </w:ins>
          </w:p>
        </w:tc>
        <w:tc>
          <w:tcPr>
            <w:tcW w:w="3071" w:type="dxa"/>
            <w:gridSpan w:val="3"/>
          </w:tcPr>
          <w:p w:rsidR="00541083" w:rsidRDefault="00541083" w:rsidP="00367EB3">
            <w:pPr>
              <w:jc w:val="center"/>
              <w:rPr>
                <w:ins w:id="6145" w:author="erradi" w:date="2011-08-06T10:44:00Z"/>
                <w:rFonts w:ascii="Times New Roman" w:hAnsi="Times New Roman" w:cs="Times New Roman"/>
                <w:sz w:val="24"/>
                <w:szCs w:val="24"/>
                <w:lang w:val="en-US"/>
              </w:rPr>
            </w:pPr>
            <w:ins w:id="6146" w:author="erradi" w:date="2011-08-06T10:44:00Z">
              <w:r>
                <w:rPr>
                  <w:rFonts w:ascii="Times New Roman" w:hAnsi="Times New Roman" w:cs="Times New Roman"/>
                  <w:sz w:val="24"/>
                  <w:szCs w:val="24"/>
                  <w:lang w:val="en-US"/>
                </w:rPr>
                <w:t>Informations</w:t>
              </w:r>
            </w:ins>
          </w:p>
        </w:tc>
      </w:tr>
      <w:tr w:rsidR="00541083" w:rsidTr="00367EB3">
        <w:trPr>
          <w:trHeight w:val="135"/>
          <w:ins w:id="6147" w:author="erradi" w:date="2011-08-06T10:44:00Z"/>
        </w:trPr>
        <w:tc>
          <w:tcPr>
            <w:tcW w:w="1526" w:type="dxa"/>
            <w:vMerge/>
          </w:tcPr>
          <w:p w:rsidR="00541083" w:rsidRDefault="00541083" w:rsidP="00367EB3">
            <w:pPr>
              <w:jc w:val="center"/>
              <w:rPr>
                <w:ins w:id="6148" w:author="erradi" w:date="2011-08-06T10:44:00Z"/>
                <w:rFonts w:ascii="Times New Roman" w:hAnsi="Times New Roman" w:cs="Times New Roman"/>
                <w:sz w:val="24"/>
                <w:szCs w:val="24"/>
                <w:lang w:val="en-US"/>
              </w:rPr>
            </w:pPr>
          </w:p>
        </w:tc>
        <w:tc>
          <w:tcPr>
            <w:tcW w:w="4615" w:type="dxa"/>
            <w:vMerge/>
          </w:tcPr>
          <w:p w:rsidR="00541083" w:rsidRDefault="00541083" w:rsidP="00367EB3">
            <w:pPr>
              <w:jc w:val="center"/>
              <w:rPr>
                <w:ins w:id="6149"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6150" w:author="erradi" w:date="2011-08-06T10:44:00Z"/>
                <w:rFonts w:ascii="Times New Roman" w:hAnsi="Times New Roman" w:cs="Times New Roman"/>
                <w:sz w:val="24"/>
                <w:szCs w:val="24"/>
                <w:lang w:val="en-US"/>
              </w:rPr>
            </w:pPr>
            <w:ins w:id="6151" w:author="erradi" w:date="2011-08-06T10:44:00Z">
              <w:r>
                <w:rPr>
                  <w:rFonts w:ascii="Times New Roman" w:hAnsi="Times New Roman" w:cs="Times New Roman"/>
                  <w:sz w:val="24"/>
                  <w:szCs w:val="24"/>
                  <w:lang w:val="en-US"/>
                </w:rPr>
                <w:t>Date</w:t>
              </w:r>
            </w:ins>
          </w:p>
        </w:tc>
        <w:tc>
          <w:tcPr>
            <w:tcW w:w="1024" w:type="dxa"/>
          </w:tcPr>
          <w:p w:rsidR="00541083" w:rsidRDefault="00541083" w:rsidP="00367EB3">
            <w:pPr>
              <w:jc w:val="center"/>
              <w:rPr>
                <w:ins w:id="6152" w:author="erradi" w:date="2011-08-06T10:44:00Z"/>
                <w:rFonts w:ascii="Times New Roman" w:hAnsi="Times New Roman" w:cs="Times New Roman"/>
                <w:sz w:val="24"/>
                <w:szCs w:val="24"/>
                <w:lang w:val="en-US"/>
              </w:rPr>
            </w:pPr>
            <w:ins w:id="6153" w:author="erradi" w:date="2011-08-06T10:44:00Z">
              <w:r>
                <w:rPr>
                  <w:rFonts w:ascii="Times New Roman" w:hAnsi="Times New Roman" w:cs="Times New Roman"/>
                  <w:sz w:val="24"/>
                  <w:szCs w:val="24"/>
                  <w:lang w:val="en-US"/>
                </w:rPr>
                <w:t>Hour</w:t>
              </w:r>
            </w:ins>
          </w:p>
        </w:tc>
        <w:tc>
          <w:tcPr>
            <w:tcW w:w="1024" w:type="dxa"/>
          </w:tcPr>
          <w:p w:rsidR="00541083" w:rsidRDefault="00541083" w:rsidP="00367EB3">
            <w:pPr>
              <w:jc w:val="center"/>
              <w:rPr>
                <w:ins w:id="6154" w:author="erradi" w:date="2011-08-06T10:44:00Z"/>
                <w:rFonts w:ascii="Times New Roman" w:hAnsi="Times New Roman" w:cs="Times New Roman"/>
                <w:sz w:val="24"/>
                <w:szCs w:val="24"/>
                <w:lang w:val="en-US"/>
              </w:rPr>
            </w:pPr>
            <w:ins w:id="6155" w:author="erradi" w:date="2011-08-06T10:44:00Z">
              <w:r>
                <w:rPr>
                  <w:rFonts w:ascii="Times New Roman" w:hAnsi="Times New Roman" w:cs="Times New Roman"/>
                  <w:sz w:val="24"/>
                  <w:szCs w:val="24"/>
                  <w:lang w:val="en-US"/>
                </w:rPr>
                <w:t>State</w:t>
              </w:r>
            </w:ins>
          </w:p>
        </w:tc>
      </w:tr>
      <w:tr w:rsidR="00541083" w:rsidTr="00367EB3">
        <w:trPr>
          <w:trHeight w:val="509"/>
          <w:ins w:id="6156" w:author="erradi" w:date="2011-08-06T10:44:00Z"/>
        </w:trPr>
        <w:tc>
          <w:tcPr>
            <w:tcW w:w="1526" w:type="dxa"/>
          </w:tcPr>
          <w:p w:rsidR="00541083" w:rsidRDefault="00541083" w:rsidP="00367EB3">
            <w:pPr>
              <w:jc w:val="center"/>
              <w:rPr>
                <w:ins w:id="6157" w:author="erradi" w:date="2011-08-06T10:44:00Z"/>
                <w:rFonts w:ascii="Times New Roman" w:hAnsi="Times New Roman" w:cs="Times New Roman"/>
                <w:sz w:val="24"/>
                <w:szCs w:val="24"/>
                <w:lang w:val="en-US"/>
              </w:rPr>
            </w:pPr>
            <w:ins w:id="6158"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615" w:type="dxa"/>
          </w:tcPr>
          <w:p w:rsidR="00541083" w:rsidRPr="005D47B1" w:rsidRDefault="00541083" w:rsidP="00367EB3">
            <w:pPr>
              <w:pStyle w:val="p1a"/>
              <w:jc w:val="center"/>
              <w:rPr>
                <w:ins w:id="6159" w:author="erradi" w:date="2011-08-06T10:44:00Z"/>
                <w:rFonts w:ascii="Times New Roman" w:hAnsi="Times New Roman"/>
              </w:rPr>
            </w:pPr>
            <w:ins w:id="6160"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6161"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6162" w:author="erradi" w:date="2011-08-06T10:44:00Z"/>
                <w:rFonts w:ascii="Times New Roman" w:hAnsi="Times New Roman" w:cs="Times New Roman"/>
                <w:sz w:val="24"/>
                <w:szCs w:val="24"/>
                <w:lang w:val="en-US"/>
              </w:rPr>
            </w:pPr>
            <w:ins w:id="6163" w:author="erradi" w:date="2011-08-06T10:44:00Z">
              <w:r>
                <w:rPr>
                  <w:rFonts w:ascii="Times New Roman" w:hAnsi="Times New Roman" w:cs="Times New Roman"/>
                  <w:sz w:val="24"/>
                  <w:szCs w:val="24"/>
                  <w:lang w:val="en-US"/>
                </w:rPr>
                <w:t>03/08/2011</w:t>
              </w:r>
            </w:ins>
          </w:p>
        </w:tc>
        <w:tc>
          <w:tcPr>
            <w:tcW w:w="1024" w:type="dxa"/>
          </w:tcPr>
          <w:p w:rsidR="00541083" w:rsidRDefault="00541083" w:rsidP="00367EB3">
            <w:pPr>
              <w:jc w:val="center"/>
              <w:rPr>
                <w:ins w:id="6164" w:author="erradi" w:date="2011-08-06T10:44:00Z"/>
                <w:rFonts w:ascii="Times New Roman" w:hAnsi="Times New Roman" w:cs="Times New Roman"/>
                <w:sz w:val="24"/>
                <w:szCs w:val="24"/>
                <w:lang w:val="en-US"/>
              </w:rPr>
            </w:pPr>
            <w:ins w:id="6165" w:author="erradi" w:date="2011-08-06T10:44:00Z">
              <w:r>
                <w:rPr>
                  <w:rFonts w:ascii="Times New Roman" w:hAnsi="Times New Roman" w:cs="Times New Roman"/>
                  <w:sz w:val="24"/>
                  <w:szCs w:val="24"/>
                  <w:lang w:val="en-US"/>
                </w:rPr>
                <w:t>17h:00</w:t>
              </w:r>
            </w:ins>
          </w:p>
        </w:tc>
        <w:tc>
          <w:tcPr>
            <w:tcW w:w="1024" w:type="dxa"/>
          </w:tcPr>
          <w:p w:rsidR="00541083" w:rsidRPr="00094455" w:rsidRDefault="00541083" w:rsidP="00367EB3">
            <w:pPr>
              <w:jc w:val="center"/>
              <w:rPr>
                <w:ins w:id="6166" w:author="erradi" w:date="2011-08-06T10:44:00Z"/>
                <w:rFonts w:ascii="Times New Roman" w:hAnsi="Times New Roman" w:cs="Times New Roman"/>
                <w:color w:val="C00000"/>
                <w:sz w:val="24"/>
                <w:szCs w:val="24"/>
                <w:lang w:val="en-US"/>
              </w:rPr>
            </w:pPr>
            <w:ins w:id="6167" w:author="erradi" w:date="2011-08-06T10:44:00Z">
              <w:r w:rsidRPr="00094455">
                <w:rPr>
                  <w:rFonts w:ascii="Times New Roman" w:hAnsi="Times New Roman" w:cs="Times New Roman"/>
                  <w:color w:val="C00000"/>
                  <w:sz w:val="24"/>
                  <w:szCs w:val="24"/>
                  <w:lang w:val="en-US"/>
                </w:rPr>
                <w:t>1</w:t>
              </w:r>
            </w:ins>
          </w:p>
        </w:tc>
      </w:tr>
    </w:tbl>
    <w:p w:rsidR="00541083" w:rsidRPr="00EF4D01" w:rsidRDefault="00541083" w:rsidP="00541083">
      <w:pPr>
        <w:pStyle w:val="Paragraphedeliste"/>
        <w:ind w:left="1080"/>
        <w:rPr>
          <w:ins w:id="6168" w:author="erradi" w:date="2011-08-06T10:44:00Z"/>
          <w:rFonts w:ascii="Times New Roman" w:hAnsi="Times New Roman" w:cs="Times New Roman"/>
          <w:sz w:val="24"/>
          <w:szCs w:val="24"/>
        </w:rPr>
      </w:pPr>
    </w:p>
    <w:p w:rsidR="00541083" w:rsidRPr="00EF4D01" w:rsidRDefault="00541083" w:rsidP="00541083">
      <w:pPr>
        <w:pStyle w:val="Paragraphedeliste"/>
        <w:ind w:left="1080"/>
        <w:rPr>
          <w:ins w:id="6169" w:author="erradi" w:date="2011-08-06T10:44:00Z"/>
          <w:rFonts w:ascii="Times New Roman" w:hAnsi="Times New Roman" w:cs="Times New Roman"/>
          <w:sz w:val="24"/>
          <w:szCs w:val="24"/>
        </w:rPr>
      </w:pPr>
    </w:p>
    <w:p w:rsidR="00541083" w:rsidRPr="00820B92" w:rsidRDefault="00541083" w:rsidP="00541083">
      <w:pPr>
        <w:pStyle w:val="Paragraphedeliste"/>
        <w:rPr>
          <w:ins w:id="6170" w:author="erradi" w:date="2011-08-06T10:44:00Z"/>
          <w:rFonts w:ascii="Times New Roman" w:hAnsi="Times New Roman" w:cs="Times New Roman"/>
          <w:sz w:val="24"/>
          <w:szCs w:val="24"/>
        </w:rPr>
      </w:pPr>
    </w:p>
    <w:p w:rsidR="00541083" w:rsidRPr="00820B92" w:rsidRDefault="00541083" w:rsidP="00541083">
      <w:pPr>
        <w:pStyle w:val="Paragraphedeliste"/>
        <w:numPr>
          <w:ilvl w:val="2"/>
          <w:numId w:val="1"/>
        </w:numPr>
        <w:rPr>
          <w:ins w:id="6171" w:author="erradi" w:date="2011-08-06T10:44:00Z"/>
          <w:rFonts w:ascii="Times New Roman" w:hAnsi="Times New Roman" w:cs="Times New Roman"/>
          <w:sz w:val="24"/>
          <w:szCs w:val="24"/>
          <w:lang w:val="en-US"/>
        </w:rPr>
      </w:pPr>
      <w:ins w:id="6172" w:author="erradi" w:date="2011-08-06T10:44:00Z">
        <w:r>
          <w:rPr>
            <w:rFonts w:ascii="Times New Roman" w:hAnsi="Times New Roman" w:cs="Times New Roman"/>
            <w:sz w:val="24"/>
            <w:szCs w:val="24"/>
            <w:lang w:val="en-US"/>
          </w:rPr>
          <w:lastRenderedPageBreak/>
          <w:t>Evolving Case : Equipement and Urgence Introduction</w:t>
        </w:r>
      </w:ins>
    </w:p>
    <w:p w:rsidR="00541083" w:rsidRDefault="00541083" w:rsidP="00541083">
      <w:pPr>
        <w:pStyle w:val="Paragraphedeliste"/>
        <w:numPr>
          <w:ilvl w:val="3"/>
          <w:numId w:val="1"/>
        </w:numPr>
        <w:rPr>
          <w:ins w:id="6173" w:author="erradi" w:date="2011-08-06T10:44:00Z"/>
          <w:rFonts w:ascii="Times New Roman" w:hAnsi="Times New Roman" w:cs="Times New Roman"/>
          <w:sz w:val="24"/>
          <w:szCs w:val="24"/>
        </w:rPr>
      </w:pPr>
      <w:ins w:id="6174" w:author="erradi" w:date="2011-08-06T10:44:00Z">
        <w:r>
          <w:rPr>
            <w:rFonts w:ascii="Times New Roman" w:hAnsi="Times New Roman" w:cs="Times New Roman"/>
            <w:sz w:val="24"/>
            <w:szCs w:val="24"/>
          </w:rPr>
          <w:t>Initialisation</w:t>
        </w:r>
      </w:ins>
    </w:p>
    <w:p w:rsidR="00541083" w:rsidRPr="009E0E17" w:rsidRDefault="00541083" w:rsidP="00541083">
      <w:pPr>
        <w:pStyle w:val="Paragraphedeliste"/>
        <w:ind w:left="1080"/>
        <w:rPr>
          <w:ins w:id="6175" w:author="erradi" w:date="2011-08-06T10:44:00Z"/>
          <w:rFonts w:ascii="Times New Roman" w:hAnsi="Times New Roman" w:cs="Times New Roman"/>
          <w:lang w:val="en-US"/>
        </w:rPr>
      </w:pPr>
      <w:ins w:id="6176" w:author="erradi" w:date="2011-08-06T10:44:00Z">
        <w:r w:rsidRPr="009E0E17">
          <w:rPr>
            <w:rFonts w:ascii="Times New Roman" w:hAnsi="Times New Roman" w:cs="Times New Roman"/>
            <w:lang w:val="en-US"/>
          </w:rPr>
          <w:t>Let Patient = P, Equipment = E, Receptionist = R, UrgentAgent = U and Doctor = D</w:t>
        </w:r>
        <w:r>
          <w:rPr>
            <w:rFonts w:ascii="Times New Roman" w:hAnsi="Times New Roman" w:cs="Times New Roman"/>
            <w:lang w:val="en-US"/>
          </w:rPr>
          <w:t>.</w:t>
        </w:r>
      </w:ins>
    </w:p>
    <w:p w:rsidR="00541083" w:rsidRPr="00840DB6" w:rsidRDefault="00541083" w:rsidP="00541083">
      <w:pPr>
        <w:pStyle w:val="Paragraphedeliste"/>
        <w:rPr>
          <w:ins w:id="6177" w:author="erradi" w:date="2011-08-06T10:44:00Z"/>
          <w:rFonts w:ascii="Times New Roman" w:hAnsi="Times New Roman" w:cs="Times New Roman"/>
          <w:i/>
          <w:sz w:val="24"/>
          <w:szCs w:val="24"/>
          <w:u w:val="single"/>
          <w:lang w:val="en-US"/>
        </w:rPr>
      </w:pPr>
      <w:ins w:id="6178" w:author="erradi" w:date="2011-08-06T10:44:00Z">
        <w:r w:rsidRPr="00840DB6">
          <w:rPr>
            <w:rFonts w:ascii="Times New Roman" w:hAnsi="Times New Roman" w:cs="Times New Roman"/>
            <w:i/>
            <w:sz w:val="24"/>
            <w:szCs w:val="24"/>
            <w:u w:val="single"/>
            <w:lang w:val="en-US"/>
          </w:rPr>
          <w:t>Global Behavior Expression</w:t>
        </w:r>
      </w:ins>
    </w:p>
    <w:p w:rsidR="00541083" w:rsidRPr="009E0E17" w:rsidRDefault="00541083" w:rsidP="00541083">
      <w:pPr>
        <w:pStyle w:val="Paragraphedeliste"/>
        <w:rPr>
          <w:ins w:id="6179" w:author="erradi" w:date="2011-08-06T10:44:00Z"/>
          <w:rFonts w:ascii="Times New Roman" w:hAnsi="Times New Roman" w:cs="Times New Roman"/>
          <w:lang w:val="en-US"/>
        </w:rPr>
      </w:pPr>
      <w:ins w:id="6180" w:author="erradi" w:date="2011-08-06T10:44:00Z">
        <w:r w:rsidRPr="009E0E17">
          <w:rPr>
            <w:rFonts w:ascii="Times New Roman" w:hAnsi="Times New Roman" w:cs="Times New Roman"/>
            <w:lang w:val="en-US"/>
          </w:rPr>
          <w:t>&lt;telemed</w:t>
        </w:r>
        <w:r w:rsidRPr="009E0E17">
          <w:rPr>
            <w:rFonts w:ascii="Times New Roman" w:hAnsi="Times New Roman" w:cs="Times New Roman"/>
            <w:vertAlign w:val="subscript"/>
            <w:lang w:val="en-US"/>
          </w:rPr>
          <w:t>2</w:t>
        </w:r>
        <w:r w:rsidRPr="009E0E17">
          <w:rPr>
            <w:rFonts w:ascii="Times New Roman" w:hAnsi="Times New Roman" w:cs="Times New Roman"/>
            <w:lang w:val="en-US"/>
          </w:rPr>
          <w:t>&gt; = &lt;Mesures&gt;</w:t>
        </w:r>
        <w:r w:rsidRPr="009E0E17">
          <w:rPr>
            <w:rFonts w:ascii="Times New Roman" w:hAnsi="Times New Roman" w:cs="Times New Roman"/>
            <w:vertAlign w:val="superscript"/>
            <w:lang w:val="en-US"/>
          </w:rPr>
          <w:t>{P,E,R}</w:t>
        </w:r>
        <w:r w:rsidRPr="009E0E17">
          <w:rPr>
            <w:rFonts w:ascii="Times New Roman" w:hAnsi="Times New Roman" w:cs="Times New Roman"/>
            <w:lang w:val="en-US"/>
          </w:rPr>
          <w:t>;</w:t>
        </w:r>
        <w:r w:rsidRPr="009E0E17">
          <w:rPr>
            <w:rFonts w:ascii="Times New Roman" w:hAnsi="Times New Roman" w:cs="Times New Roman"/>
            <w:vertAlign w:val="subscript"/>
            <w:lang w:val="en-US"/>
          </w:rPr>
          <w:t>w</w:t>
        </w:r>
        <w:r w:rsidRPr="009E0E17">
          <w:rPr>
            <w:rFonts w:ascii="Times New Roman" w:hAnsi="Times New Roman" w:cs="Times New Roman"/>
            <w:lang w:val="en-US"/>
          </w:rPr>
          <w:t>(&lt;UrgentCase&gt;</w:t>
        </w:r>
        <w:r w:rsidRPr="009E0E17">
          <w:rPr>
            <w:rFonts w:ascii="Times New Roman" w:hAnsi="Times New Roman" w:cs="Times New Roman"/>
            <w:vertAlign w:val="superscript"/>
            <w:lang w:val="en-US"/>
          </w:rPr>
          <w:t>{P,R,U}</w:t>
        </w:r>
        <w:r w:rsidRPr="009E0E17">
          <w:rPr>
            <w:rFonts w:ascii="Times New Roman" w:hAnsi="Times New Roman" w:cs="Times New Roman"/>
            <w:lang w:val="en-US"/>
          </w:rPr>
          <w:t>[]&lt;UsualCase&gt;</w:t>
        </w:r>
        <w:r w:rsidRPr="009E0E17">
          <w:rPr>
            <w:rFonts w:ascii="Times New Roman" w:hAnsi="Times New Roman" w:cs="Times New Roman"/>
            <w:vertAlign w:val="superscript"/>
            <w:lang w:val="en-US"/>
          </w:rPr>
          <w:t>{E</w:t>
        </w:r>
        <w:r>
          <w:rPr>
            <w:rFonts w:ascii="Times New Roman" w:hAnsi="Times New Roman" w:cs="Times New Roman"/>
            <w:vertAlign w:val="superscript"/>
            <w:lang w:val="en-US"/>
          </w:rPr>
          <w:t>,D</w:t>
        </w:r>
        <w:r w:rsidRPr="009E0E17">
          <w:rPr>
            <w:rFonts w:ascii="Times New Roman" w:hAnsi="Times New Roman" w:cs="Times New Roman"/>
            <w:vertAlign w:val="superscript"/>
            <w:lang w:val="en-US"/>
          </w:rPr>
          <w:t>,P,R}</w:t>
        </w:r>
        <w:r w:rsidRPr="009E0E17">
          <w:rPr>
            <w:rFonts w:ascii="Times New Roman" w:hAnsi="Times New Roman" w:cs="Times New Roman"/>
            <w:lang w:val="en-US"/>
          </w:rPr>
          <w:t>)</w:t>
        </w:r>
      </w:ins>
    </w:p>
    <w:p w:rsidR="00541083" w:rsidRPr="009E0E17" w:rsidRDefault="00541083" w:rsidP="00541083">
      <w:pPr>
        <w:pStyle w:val="Paragraphedeliste"/>
        <w:rPr>
          <w:ins w:id="6181" w:author="erradi" w:date="2011-08-06T10:44:00Z"/>
          <w:rFonts w:ascii="Times New Roman" w:hAnsi="Times New Roman" w:cs="Times New Roman"/>
          <w:lang w:val="en-US"/>
        </w:rPr>
      </w:pPr>
      <w:proofErr w:type="gramStart"/>
      <w:ins w:id="6182" w:author="erradi" w:date="2011-08-06T10:44:00Z">
        <w:r w:rsidRPr="009E0E17">
          <w:rPr>
            <w:rFonts w:ascii="Times New Roman" w:hAnsi="Times New Roman" w:cs="Times New Roman"/>
            <w:lang w:val="en-US"/>
          </w:rPr>
          <w:t>Where :</w:t>
        </w:r>
        <w:proofErr w:type="gramEnd"/>
      </w:ins>
    </w:p>
    <w:p w:rsidR="00541083" w:rsidRPr="009E0E17" w:rsidRDefault="00541083" w:rsidP="00541083">
      <w:pPr>
        <w:pStyle w:val="Paragraphedeliste"/>
        <w:rPr>
          <w:ins w:id="6183" w:author="erradi" w:date="2011-08-06T10:44:00Z"/>
          <w:rFonts w:ascii="Times New Roman" w:hAnsi="Times New Roman" w:cs="Times New Roman"/>
          <w:lang w:val="en-US"/>
        </w:rPr>
      </w:pPr>
      <w:ins w:id="6184" w:author="erradi" w:date="2011-08-06T10:44:00Z">
        <w:r w:rsidRPr="009E0E17">
          <w:rPr>
            <w:rFonts w:ascii="Times New Roman" w:hAnsi="Times New Roman" w:cs="Times New Roman"/>
            <w:lang w:val="en-US"/>
          </w:rPr>
          <w:t>&lt;Mesures&gt;</w:t>
        </w:r>
        <w:r w:rsidRPr="009E0E17">
          <w:rPr>
            <w:rFonts w:ascii="Times New Roman" w:hAnsi="Times New Roman" w:cs="Times New Roman"/>
            <w:vertAlign w:val="superscript"/>
            <w:lang w:val="en-US"/>
          </w:rPr>
          <w:t xml:space="preserve">{P,E,R} </w:t>
        </w:r>
        <w:r w:rsidRPr="009E0E17">
          <w:rPr>
            <w:rFonts w:ascii="Times New Roman" w:hAnsi="Times New Roman" w:cs="Times New Roman"/>
            <w:lang w:val="en-US"/>
          </w:rPr>
          <w:t>= (&lt;HealthConstantsCalculating&gt;</w:t>
        </w:r>
        <w:r w:rsidRPr="009E0E17">
          <w:rPr>
            <w:rFonts w:ascii="Times New Roman" w:hAnsi="Times New Roman" w:cs="Times New Roman"/>
            <w:vertAlign w:val="superscript"/>
            <w:lang w:val="en-US"/>
          </w:rPr>
          <w:t>{P,E}</w:t>
        </w:r>
        <w:r w:rsidRPr="009E0E17">
          <w:rPr>
            <w:rFonts w:ascii="Times New Roman" w:hAnsi="Times New Roman" w:cs="Times New Roman"/>
            <w:lang w:val="en-US"/>
          </w:rPr>
          <w:t xml:space="preserve"> || &lt;DosageMesures&gt;</w:t>
        </w:r>
        <w:r w:rsidRPr="009E0E17">
          <w:rPr>
            <w:rFonts w:ascii="Times New Roman" w:hAnsi="Times New Roman" w:cs="Times New Roman"/>
            <w:vertAlign w:val="superscript"/>
            <w:lang w:val="en-US"/>
          </w:rPr>
          <w:t>{E}</w:t>
        </w:r>
        <w:r w:rsidRPr="009E0E17">
          <w:rPr>
            <w:rFonts w:ascii="Times New Roman" w:hAnsi="Times New Roman" w:cs="Times New Roman"/>
            <w:lang w:val="en-US"/>
          </w:rPr>
          <w:t>) ;</w:t>
        </w:r>
        <w:r w:rsidRPr="009E0E17">
          <w:rPr>
            <w:rFonts w:ascii="Times New Roman" w:hAnsi="Times New Roman" w:cs="Times New Roman"/>
            <w:vertAlign w:val="subscript"/>
            <w:lang w:val="en-US"/>
          </w:rPr>
          <w:t>w</w:t>
        </w:r>
        <w:r w:rsidRPr="009E0E17">
          <w:rPr>
            <w:rFonts w:ascii="Times New Roman" w:hAnsi="Times New Roman" w:cs="Times New Roman"/>
            <w:lang w:val="en-US"/>
          </w:rPr>
          <w:t xml:space="preserve"> &lt;Sending-Brief&gt;</w:t>
        </w:r>
        <w:r w:rsidRPr="009E0E17">
          <w:rPr>
            <w:rFonts w:ascii="Times New Roman" w:hAnsi="Times New Roman" w:cs="Times New Roman"/>
            <w:vertAlign w:val="superscript"/>
            <w:lang w:val="en-US"/>
          </w:rPr>
          <w:t>{E,R}</w:t>
        </w:r>
      </w:ins>
    </w:p>
    <w:p w:rsidR="00541083" w:rsidRDefault="00541083" w:rsidP="00541083">
      <w:pPr>
        <w:pStyle w:val="Paragraphedeliste"/>
        <w:rPr>
          <w:ins w:id="6185" w:author="erradi" w:date="2011-08-06T10:44:00Z"/>
          <w:rFonts w:ascii="Times New Roman" w:hAnsi="Times New Roman" w:cs="Times New Roman"/>
          <w:lang w:val="en-US"/>
        </w:rPr>
      </w:pPr>
      <w:ins w:id="6186" w:author="erradi" w:date="2011-08-06T10:44:00Z">
        <w:r w:rsidRPr="009E0E17">
          <w:rPr>
            <w:rFonts w:ascii="Times New Roman" w:hAnsi="Times New Roman" w:cs="Times New Roman"/>
            <w:lang w:val="en-US"/>
          </w:rPr>
          <w:t xml:space="preserve">&lt;UrgentCase&gt; </w:t>
        </w:r>
        <w:r w:rsidRPr="009E0E17">
          <w:rPr>
            <w:rFonts w:ascii="Times New Roman" w:hAnsi="Times New Roman" w:cs="Times New Roman"/>
            <w:vertAlign w:val="superscript"/>
            <w:lang w:val="en-US"/>
          </w:rPr>
          <w:t>{P</w:t>
        </w:r>
        <w:proofErr w:type="gramStart"/>
        <w:r w:rsidRPr="009E0E17">
          <w:rPr>
            <w:rFonts w:ascii="Times New Roman" w:hAnsi="Times New Roman" w:cs="Times New Roman"/>
            <w:vertAlign w:val="superscript"/>
            <w:lang w:val="en-US"/>
          </w:rPr>
          <w:t>,R,U</w:t>
        </w:r>
        <w:proofErr w:type="gramEnd"/>
        <w:r w:rsidRPr="009E0E17">
          <w:rPr>
            <w:rFonts w:ascii="Times New Roman" w:hAnsi="Times New Roman" w:cs="Times New Roman"/>
            <w:vertAlign w:val="superscript"/>
            <w:lang w:val="en-US"/>
          </w:rPr>
          <w:t>}</w:t>
        </w:r>
        <w:r w:rsidRPr="009E0E17">
          <w:rPr>
            <w:rFonts w:ascii="Times New Roman" w:hAnsi="Times New Roman" w:cs="Times New Roman"/>
            <w:lang w:val="en-US"/>
          </w:rPr>
          <w:t xml:space="preserve"> = </w:t>
        </w:r>
        <w:r>
          <w:rPr>
            <w:rFonts w:ascii="Times New Roman" w:hAnsi="Times New Roman" w:cs="Times New Roman"/>
            <w:lang w:val="en-US"/>
          </w:rPr>
          <w:t>&lt;wait&gt;</w:t>
        </w:r>
        <w:r w:rsidRPr="009E0E17">
          <w:rPr>
            <w:rFonts w:ascii="Times New Roman" w:hAnsi="Times New Roman" w:cs="Times New Roman"/>
            <w:vertAlign w:val="superscript"/>
            <w:lang w:val="en-US"/>
          </w:rPr>
          <w:t xml:space="preserve">{U,R} </w:t>
        </w:r>
        <w:r>
          <w:rPr>
            <w:rFonts w:ascii="Times New Roman" w:hAnsi="Times New Roman" w:cs="Times New Roman"/>
            <w:lang w:val="en-US"/>
          </w:rPr>
          <w:t>*</w:t>
        </w:r>
        <w:r w:rsidRPr="009E0E17">
          <w:rPr>
            <w:rFonts w:ascii="Times New Roman" w:hAnsi="Times New Roman" w:cs="Times New Roman"/>
            <w:vertAlign w:val="subscript"/>
            <w:lang w:val="en-US"/>
          </w:rPr>
          <w:t>w</w:t>
        </w:r>
        <w:r>
          <w:rPr>
            <w:rFonts w:ascii="Times New Roman" w:hAnsi="Times New Roman" w:cs="Times New Roman"/>
            <w:lang w:val="en-US"/>
          </w:rPr>
          <w:t xml:space="preserve"> &lt;Alert&gt;</w:t>
        </w:r>
        <w:r w:rsidRPr="009E0E17">
          <w:rPr>
            <w:rFonts w:ascii="Times New Roman" w:hAnsi="Times New Roman" w:cs="Times New Roman"/>
            <w:vertAlign w:val="superscript"/>
            <w:lang w:val="en-US"/>
          </w:rPr>
          <w:t>{U,P</w:t>
        </w:r>
        <w:r>
          <w:rPr>
            <w:rFonts w:ascii="Times New Roman" w:hAnsi="Times New Roman" w:cs="Times New Roman"/>
            <w:vertAlign w:val="superscript"/>
            <w:lang w:val="en-US"/>
          </w:rPr>
          <w:t>,R</w:t>
        </w:r>
        <w:r w:rsidRPr="009E0E17">
          <w:rPr>
            <w:rFonts w:ascii="Times New Roman" w:hAnsi="Times New Roman" w:cs="Times New Roman"/>
            <w:vertAlign w:val="superscript"/>
            <w:lang w:val="en-US"/>
          </w:rPr>
          <w:t>}</w:t>
        </w:r>
      </w:ins>
    </w:p>
    <w:p w:rsidR="00541083" w:rsidRDefault="00541083" w:rsidP="00541083">
      <w:pPr>
        <w:pStyle w:val="Paragraphedeliste"/>
        <w:rPr>
          <w:ins w:id="6187" w:author="erradi" w:date="2011-08-06T10:44:00Z"/>
          <w:rFonts w:ascii="Times New Roman" w:hAnsi="Times New Roman" w:cs="Times New Roman"/>
          <w:lang w:val="en-US"/>
        </w:rPr>
      </w:pPr>
      <w:ins w:id="6188" w:author="erradi" w:date="2011-08-06T10:44:00Z">
        <w:r>
          <w:rPr>
            <w:rFonts w:ascii="Times New Roman" w:hAnsi="Times New Roman" w:cs="Times New Roman"/>
            <w:lang w:val="en-US"/>
          </w:rPr>
          <w:t>&lt;UsualCase</w:t>
        </w:r>
        <w:r w:rsidRPr="009E0E17">
          <w:rPr>
            <w:rFonts w:ascii="Times New Roman" w:hAnsi="Times New Roman" w:cs="Times New Roman"/>
            <w:lang w:val="en-US"/>
          </w:rPr>
          <w:t>&gt;</w:t>
        </w:r>
        <w:r w:rsidRPr="009E0E17">
          <w:rPr>
            <w:rFonts w:ascii="Times New Roman" w:hAnsi="Times New Roman" w:cs="Times New Roman"/>
            <w:vertAlign w:val="superscript"/>
            <w:lang w:val="en-US"/>
          </w:rPr>
          <w:t>{D,E,P,R}</w:t>
        </w:r>
        <w:r>
          <w:rPr>
            <w:rFonts w:ascii="Times New Roman" w:hAnsi="Times New Roman" w:cs="Times New Roman"/>
            <w:lang w:val="en-US"/>
          </w:rPr>
          <w:t xml:space="preserve"> = &lt;w</w:t>
        </w:r>
        <w:r w:rsidRPr="009E0E17">
          <w:rPr>
            <w:rFonts w:ascii="Times New Roman" w:hAnsi="Times New Roman" w:cs="Times New Roman"/>
            <w:lang w:val="en-US"/>
          </w:rPr>
          <w:t>&gt;</w:t>
        </w:r>
        <w:r w:rsidRPr="009E0E17">
          <w:rPr>
            <w:rFonts w:ascii="Times New Roman" w:hAnsi="Times New Roman" w:cs="Times New Roman"/>
            <w:vertAlign w:val="superscript"/>
            <w:lang w:val="en-US"/>
          </w:rPr>
          <w:t>{E,R}</w:t>
        </w:r>
        <w:r>
          <w:rPr>
            <w:rFonts w:ascii="Times New Roman" w:hAnsi="Times New Roman" w:cs="Times New Roman"/>
            <w:lang w:val="en-US"/>
          </w:rPr>
          <w:t xml:space="preserve"> |&gt; &lt;Try-Later</w:t>
        </w:r>
        <w:r w:rsidRPr="009E0E17">
          <w:rPr>
            <w:rFonts w:ascii="Times New Roman" w:hAnsi="Times New Roman" w:cs="Times New Roman"/>
            <w:lang w:val="en-US"/>
          </w:rPr>
          <w:t>&gt;</w:t>
        </w:r>
        <w:r w:rsidRPr="009E0E17">
          <w:rPr>
            <w:rFonts w:ascii="Times New Roman" w:hAnsi="Times New Roman" w:cs="Times New Roman"/>
            <w:vertAlign w:val="superscript"/>
            <w:lang w:val="en-US"/>
          </w:rPr>
          <w:t>{E}</w:t>
        </w:r>
        <w:r>
          <w:rPr>
            <w:rFonts w:ascii="Times New Roman" w:hAnsi="Times New Roman" w:cs="Times New Roman"/>
            <w:lang w:val="en-US"/>
          </w:rPr>
          <w:t xml:space="preserve"> else &lt;act&gt;</w:t>
        </w:r>
        <w:r w:rsidRPr="009E0E17">
          <w:rPr>
            <w:rFonts w:ascii="Times New Roman" w:hAnsi="Times New Roman" w:cs="Times New Roman"/>
            <w:vertAlign w:val="superscript"/>
            <w:lang w:val="en-US"/>
          </w:rPr>
          <w:t>{E,P,D,R}</w:t>
        </w:r>
      </w:ins>
    </w:p>
    <w:p w:rsidR="00541083" w:rsidRDefault="00541083" w:rsidP="00541083">
      <w:pPr>
        <w:pStyle w:val="Paragraphedeliste"/>
        <w:rPr>
          <w:ins w:id="6189" w:author="erradi" w:date="2011-08-06T10:44:00Z"/>
          <w:rFonts w:ascii="Times New Roman" w:hAnsi="Times New Roman" w:cs="Times New Roman"/>
          <w:lang w:val="en-US"/>
        </w:rPr>
      </w:pPr>
      <w:ins w:id="6190" w:author="erradi" w:date="2011-08-06T10:44:00Z">
        <w:r>
          <w:rPr>
            <w:rFonts w:ascii="Times New Roman" w:hAnsi="Times New Roman" w:cs="Times New Roman"/>
            <w:lang w:val="en-US"/>
          </w:rPr>
          <w:t>&lt;w</w:t>
        </w:r>
        <w:proofErr w:type="gramStart"/>
        <w:r w:rsidRPr="009E0E17">
          <w:rPr>
            <w:rFonts w:ascii="Times New Roman" w:hAnsi="Times New Roman" w:cs="Times New Roman"/>
            <w:lang w:val="en-US"/>
          </w:rPr>
          <w:t>&gt;</w:t>
        </w:r>
        <w:r w:rsidRPr="009E0E17">
          <w:rPr>
            <w:rFonts w:ascii="Times New Roman" w:hAnsi="Times New Roman" w:cs="Times New Roman"/>
            <w:vertAlign w:val="superscript"/>
            <w:lang w:val="en-US"/>
          </w:rPr>
          <w:t>{</w:t>
        </w:r>
        <w:proofErr w:type="gramEnd"/>
        <w:r w:rsidRPr="009E0E17">
          <w:rPr>
            <w:rFonts w:ascii="Times New Roman" w:hAnsi="Times New Roman" w:cs="Times New Roman"/>
            <w:vertAlign w:val="superscript"/>
            <w:lang w:val="en-US"/>
          </w:rPr>
          <w:t>E,R}</w:t>
        </w:r>
        <w:r>
          <w:rPr>
            <w:rFonts w:ascii="Times New Roman" w:hAnsi="Times New Roman" w:cs="Times New Roman"/>
            <w:lang w:val="en-US"/>
          </w:rPr>
          <w:t xml:space="preserve"> = &lt;wait&gt;{E,R} *w </w:t>
        </w:r>
        <w:r w:rsidRPr="00742EC3">
          <w:rPr>
            <w:rFonts w:ascii="Times New Roman" w:hAnsi="Times New Roman"/>
            <w:color w:val="000000" w:themeColor="text1"/>
          </w:rPr>
          <w:t>ε</w:t>
        </w:r>
      </w:ins>
    </w:p>
    <w:p w:rsidR="00541083" w:rsidRPr="005035C1" w:rsidRDefault="00541083" w:rsidP="00541083">
      <w:pPr>
        <w:pStyle w:val="Paragraphedeliste"/>
        <w:rPr>
          <w:ins w:id="6191" w:author="erradi" w:date="2011-08-06T10:44:00Z"/>
          <w:rFonts w:ascii="Times New Roman" w:hAnsi="Times New Roman" w:cs="Times New Roman"/>
          <w:lang w:val="en-US"/>
        </w:rPr>
      </w:pPr>
      <w:ins w:id="6192" w:author="erradi" w:date="2011-08-06T10:44:00Z">
        <w:r>
          <w:rPr>
            <w:rFonts w:ascii="Times New Roman" w:hAnsi="Times New Roman" w:cs="Times New Roman"/>
            <w:lang w:val="en-US"/>
          </w:rPr>
          <w:t>act&gt;</w:t>
        </w:r>
        <w:r w:rsidRPr="009E0E17">
          <w:rPr>
            <w:rFonts w:ascii="Times New Roman" w:hAnsi="Times New Roman" w:cs="Times New Roman"/>
            <w:vertAlign w:val="superscript"/>
            <w:lang w:val="en-US"/>
          </w:rPr>
          <w:t>{E,P,D,R}</w:t>
        </w:r>
        <w:r>
          <w:rPr>
            <w:rFonts w:ascii="Times New Roman" w:hAnsi="Times New Roman" w:cs="Times New Roman"/>
            <w:lang w:val="en-US"/>
          </w:rPr>
          <w:t xml:space="preserve"> = (&lt;assign</w:t>
        </w:r>
        <w:r w:rsidRPr="005035C1">
          <w:rPr>
            <w:rFonts w:ascii="Times New Roman" w:hAnsi="Times New Roman" w:cs="Times New Roman"/>
            <w:lang w:val="en-US"/>
          </w:rPr>
          <w:t>&gt;</w:t>
        </w:r>
        <w:r w:rsidRPr="005035C1">
          <w:rPr>
            <w:rFonts w:ascii="Times New Roman" w:hAnsi="Times New Roman" w:cs="Times New Roman"/>
            <w:vertAlign w:val="superscript"/>
            <w:lang w:val="en-US"/>
          </w:rPr>
          <w:t>{D,R}</w:t>
        </w:r>
        <w:r>
          <w:rPr>
            <w:rFonts w:ascii="Times New Roman" w:hAnsi="Times New Roman" w:cs="Times New Roman"/>
            <w:lang w:val="en-US"/>
          </w:rPr>
          <w:t xml:space="preserve"> ;</w:t>
        </w:r>
        <w:r w:rsidRPr="005035C1">
          <w:rPr>
            <w:rFonts w:ascii="Times New Roman" w:hAnsi="Times New Roman" w:cs="Times New Roman"/>
            <w:vertAlign w:val="subscript"/>
            <w:lang w:val="en-US"/>
          </w:rPr>
          <w:t>w</w:t>
        </w:r>
        <w:r>
          <w:rPr>
            <w:rFonts w:ascii="Times New Roman" w:hAnsi="Times New Roman" w:cs="Times New Roman"/>
            <w:lang w:val="en-US"/>
          </w:rPr>
          <w:t xml:space="preserve"> &lt;Result-Dosage</w:t>
        </w:r>
        <w:r w:rsidRPr="005035C1">
          <w:rPr>
            <w:rFonts w:ascii="Times New Roman" w:hAnsi="Times New Roman" w:cs="Times New Roman"/>
            <w:lang w:val="en-US"/>
          </w:rPr>
          <w:t>&gt;</w:t>
        </w:r>
        <w:r w:rsidRPr="005035C1">
          <w:rPr>
            <w:rFonts w:ascii="Times New Roman" w:hAnsi="Times New Roman" w:cs="Times New Roman"/>
            <w:vertAlign w:val="superscript"/>
            <w:lang w:val="en-US"/>
          </w:rPr>
          <w:t>{D,R}</w:t>
        </w:r>
        <w:r w:rsidRPr="00904187">
          <w:rPr>
            <w:rFonts w:ascii="Times New Roman" w:hAnsi="Times New Roman" w:cs="Times New Roman"/>
            <w:lang w:val="en-US"/>
          </w:rPr>
          <w:t>)</w:t>
        </w:r>
        <w:r>
          <w:rPr>
            <w:rFonts w:ascii="Times New Roman" w:hAnsi="Times New Roman" w:cs="Times New Roman"/>
            <w:lang w:val="en-US"/>
          </w:rPr>
          <w:t xml:space="preserve"> ;</w:t>
        </w:r>
        <w:r w:rsidRPr="005035C1">
          <w:rPr>
            <w:rFonts w:ascii="Times New Roman" w:hAnsi="Times New Roman" w:cs="Times New Roman"/>
            <w:vertAlign w:val="subscript"/>
            <w:lang w:val="en-US"/>
          </w:rPr>
          <w:t>w</w:t>
        </w:r>
        <w:r>
          <w:rPr>
            <w:rFonts w:ascii="Times New Roman" w:hAnsi="Times New Roman" w:cs="Times New Roman"/>
            <w:lang w:val="en-US"/>
          </w:rPr>
          <w:t xml:space="preserve"> (&lt;Retrieve-Dosage</w:t>
        </w:r>
        <w:r w:rsidRPr="005035C1">
          <w:rPr>
            <w:rFonts w:ascii="Times New Roman" w:hAnsi="Times New Roman" w:cs="Times New Roman"/>
            <w:lang w:val="en-US"/>
          </w:rPr>
          <w:t>&gt;</w:t>
        </w:r>
        <w:r w:rsidRPr="005035C1">
          <w:rPr>
            <w:rFonts w:ascii="Times New Roman" w:hAnsi="Times New Roman" w:cs="Times New Roman"/>
            <w:vertAlign w:val="superscript"/>
            <w:lang w:val="en-US"/>
          </w:rPr>
          <w:t>{R,E}</w:t>
        </w:r>
        <w:r>
          <w:rPr>
            <w:rFonts w:ascii="Times New Roman" w:hAnsi="Times New Roman" w:cs="Times New Roman"/>
            <w:lang w:val="en-US"/>
          </w:rPr>
          <w:t xml:space="preserve"> ;</w:t>
        </w:r>
        <w:r w:rsidRPr="005035C1">
          <w:rPr>
            <w:rFonts w:ascii="Times New Roman" w:hAnsi="Times New Roman" w:cs="Times New Roman"/>
            <w:vertAlign w:val="subscript"/>
            <w:lang w:val="en-US"/>
          </w:rPr>
          <w:t>s</w:t>
        </w:r>
        <w:r>
          <w:rPr>
            <w:rFonts w:ascii="Times New Roman" w:hAnsi="Times New Roman" w:cs="Times New Roman"/>
            <w:lang w:val="en-US"/>
          </w:rPr>
          <w:t xml:space="preserve"> &lt;Dosing-Application</w:t>
        </w:r>
        <w:r w:rsidRPr="005035C1">
          <w:rPr>
            <w:rFonts w:ascii="Times New Roman" w:hAnsi="Times New Roman" w:cs="Times New Roman"/>
            <w:lang w:val="en-US"/>
          </w:rPr>
          <w:t>&gt;</w:t>
        </w:r>
        <w:r w:rsidRPr="005035C1">
          <w:rPr>
            <w:rFonts w:ascii="Times New Roman" w:hAnsi="Times New Roman" w:cs="Times New Roman"/>
            <w:vertAlign w:val="superscript"/>
            <w:lang w:val="en-US"/>
          </w:rPr>
          <w:t>{E,P}</w:t>
        </w:r>
        <w:r>
          <w:rPr>
            <w:rFonts w:ascii="Times New Roman" w:hAnsi="Times New Roman" w:cs="Times New Roman"/>
            <w:lang w:val="en-US"/>
          </w:rPr>
          <w:t>)</w:t>
        </w:r>
      </w:ins>
    </w:p>
    <w:p w:rsidR="00541083" w:rsidRPr="009E0E17" w:rsidRDefault="00541083" w:rsidP="00541083">
      <w:pPr>
        <w:pStyle w:val="Paragraphedeliste"/>
        <w:rPr>
          <w:ins w:id="6193" w:author="erradi" w:date="2011-08-06T10:44:00Z"/>
          <w:rFonts w:ascii="Times New Roman" w:hAnsi="Times New Roman" w:cs="Times New Roman"/>
          <w:lang w:val="en-US"/>
        </w:rPr>
      </w:pPr>
    </w:p>
    <w:p w:rsidR="00541083" w:rsidRPr="00840DB6" w:rsidRDefault="00541083" w:rsidP="00541083">
      <w:pPr>
        <w:pStyle w:val="Paragraphedeliste"/>
        <w:rPr>
          <w:ins w:id="6194" w:author="erradi" w:date="2011-08-06T10:44:00Z"/>
          <w:rFonts w:ascii="Times New Roman" w:hAnsi="Times New Roman" w:cs="Times New Roman"/>
          <w:i/>
          <w:sz w:val="24"/>
          <w:szCs w:val="24"/>
          <w:u w:val="single"/>
          <w:lang w:val="en-US"/>
        </w:rPr>
      </w:pPr>
      <w:ins w:id="6195" w:author="erradi" w:date="2011-08-06T10:44:00Z">
        <w:r w:rsidRPr="00840DB6">
          <w:rPr>
            <w:rFonts w:ascii="Times New Roman" w:hAnsi="Times New Roman" w:cs="Times New Roman"/>
            <w:i/>
            <w:sz w:val="24"/>
            <w:szCs w:val="24"/>
            <w:u w:val="single"/>
            <w:lang w:val="en-US"/>
          </w:rPr>
          <w:t>UML Activity Diagram</w:t>
        </w:r>
      </w:ins>
    </w:p>
    <w:p w:rsidR="00541083" w:rsidRPr="00820B92" w:rsidRDefault="00541083" w:rsidP="00541083">
      <w:pPr>
        <w:pStyle w:val="Paragraphedeliste"/>
        <w:rPr>
          <w:ins w:id="6196" w:author="erradi" w:date="2011-08-06T10:44:00Z"/>
          <w:rFonts w:ascii="Times New Roman" w:hAnsi="Times New Roman" w:cs="Times New Roman"/>
          <w:sz w:val="24"/>
          <w:szCs w:val="24"/>
          <w:lang w:val="en-US"/>
        </w:rPr>
      </w:pPr>
    </w:p>
    <w:p w:rsidR="00541083" w:rsidRPr="00840DB6" w:rsidRDefault="00541083" w:rsidP="00541083">
      <w:pPr>
        <w:pStyle w:val="Paragraphedeliste"/>
        <w:rPr>
          <w:ins w:id="6197" w:author="erradi" w:date="2011-08-06T10:44:00Z"/>
          <w:rFonts w:ascii="Times New Roman" w:hAnsi="Times New Roman" w:cs="Times New Roman"/>
          <w:i/>
          <w:sz w:val="24"/>
          <w:szCs w:val="24"/>
          <w:u w:val="single"/>
          <w:lang w:val="en-US"/>
        </w:rPr>
      </w:pPr>
      <w:ins w:id="6198" w:author="erradi" w:date="2011-08-06T10:44:00Z">
        <w:r w:rsidRPr="00840DB6">
          <w:rPr>
            <w:rFonts w:ascii="Times New Roman" w:hAnsi="Times New Roman" w:cs="Times New Roman"/>
            <w:i/>
            <w:sz w:val="24"/>
            <w:szCs w:val="24"/>
            <w:u w:val="single"/>
            <w:lang w:val="en-US"/>
          </w:rPr>
          <w:t>Matrix Generation</w:t>
        </w:r>
      </w:ins>
    </w:p>
    <w:p w:rsidR="00541083" w:rsidRDefault="00541083" w:rsidP="00541083">
      <w:pPr>
        <w:pStyle w:val="Paragraphedeliste"/>
        <w:spacing w:after="0"/>
        <w:jc w:val="center"/>
        <w:rPr>
          <w:ins w:id="6199" w:author="erradi" w:date="2011-08-06T10:44:00Z"/>
          <w:rFonts w:ascii="Times New Roman" w:hAnsi="Times New Roman" w:cs="Times New Roman"/>
          <w:color w:val="C00000"/>
          <w:sz w:val="24"/>
          <w:szCs w:val="24"/>
          <w:lang w:val="en-US"/>
        </w:rPr>
      </w:pPr>
    </w:p>
    <w:p w:rsidR="00541083" w:rsidRPr="00917FF2" w:rsidRDefault="00541083" w:rsidP="00541083">
      <w:pPr>
        <w:spacing w:after="0"/>
        <w:rPr>
          <w:ins w:id="6200" w:author="erradi" w:date="2011-08-06T10:44:00Z"/>
          <w:rFonts w:ascii="Times New Roman" w:hAnsi="Times New Roman" w:cs="Times New Roman"/>
          <w:color w:val="C00000"/>
          <w:sz w:val="24"/>
          <w:szCs w:val="24"/>
          <w:lang w:val="en-US"/>
        </w:rPr>
      </w:pPr>
    </w:p>
    <w:p w:rsidR="00541083" w:rsidRDefault="00541083" w:rsidP="00541083">
      <w:pPr>
        <w:pStyle w:val="Paragraphedeliste"/>
        <w:spacing w:after="0"/>
        <w:jc w:val="center"/>
        <w:rPr>
          <w:ins w:id="6201" w:author="erradi" w:date="2011-08-06T10:44:00Z"/>
          <w:rFonts w:ascii="Times New Roman" w:hAnsi="Times New Roman" w:cs="Times New Roman"/>
          <w:color w:val="C00000"/>
          <w:sz w:val="24"/>
          <w:szCs w:val="24"/>
          <w:lang w:val="en-US"/>
        </w:rPr>
      </w:pPr>
    </w:p>
    <w:p w:rsidR="00541083" w:rsidRPr="009D592F" w:rsidRDefault="00541083" w:rsidP="00541083">
      <w:pPr>
        <w:pStyle w:val="Paragraphedeliste"/>
        <w:spacing w:after="0"/>
        <w:jc w:val="center"/>
        <w:rPr>
          <w:ins w:id="6202" w:author="erradi" w:date="2011-08-06T10:44:00Z"/>
          <w:rFonts w:ascii="Times New Roman" w:hAnsi="Times New Roman" w:cs="Times New Roman"/>
          <w:color w:val="C00000"/>
          <w:sz w:val="24"/>
          <w:szCs w:val="24"/>
          <w:lang w:val="en-US"/>
        </w:rPr>
      </w:pPr>
      <w:ins w:id="6203" w:author="erradi" w:date="2011-08-06T10:44:00Z">
        <w:r w:rsidRPr="009D592F">
          <w:rPr>
            <w:rFonts w:ascii="Times New Roman" w:hAnsi="Times New Roman" w:cs="Times New Roman"/>
            <w:color w:val="C00000"/>
            <w:sz w:val="24"/>
            <w:szCs w:val="24"/>
            <w:lang w:val="en-US"/>
          </w:rPr>
          <w:t>Collaboration-Role-Table</w:t>
        </w:r>
      </w:ins>
    </w:p>
    <w:tbl>
      <w:tblPr>
        <w:tblStyle w:val="Grilledutableau"/>
        <w:tblW w:w="0" w:type="auto"/>
        <w:tblLook w:val="04A0"/>
      </w:tblPr>
      <w:tblGrid>
        <w:gridCol w:w="1481"/>
        <w:gridCol w:w="517"/>
        <w:gridCol w:w="523"/>
        <w:gridCol w:w="519"/>
        <w:gridCol w:w="519"/>
        <w:gridCol w:w="523"/>
        <w:gridCol w:w="520"/>
        <w:gridCol w:w="519"/>
        <w:gridCol w:w="523"/>
        <w:gridCol w:w="520"/>
        <w:gridCol w:w="519"/>
        <w:gridCol w:w="523"/>
        <w:gridCol w:w="520"/>
        <w:gridCol w:w="519"/>
        <w:gridCol w:w="523"/>
        <w:gridCol w:w="520"/>
      </w:tblGrid>
      <w:tr w:rsidR="00541083" w:rsidTr="00367EB3">
        <w:trPr>
          <w:trHeight w:val="135"/>
          <w:ins w:id="6204" w:author="erradi" w:date="2011-08-06T10:44:00Z"/>
        </w:trPr>
        <w:tc>
          <w:tcPr>
            <w:tcW w:w="1484" w:type="dxa"/>
            <w:vMerge w:val="restart"/>
          </w:tcPr>
          <w:p w:rsidR="00541083" w:rsidRDefault="00541083" w:rsidP="00367EB3">
            <w:pPr>
              <w:rPr>
                <w:ins w:id="6205" w:author="erradi" w:date="2011-08-06T10:44:00Z"/>
                <w:rFonts w:ascii="Times New Roman" w:hAnsi="Times New Roman" w:cs="Times New Roman"/>
                <w:sz w:val="24"/>
                <w:szCs w:val="24"/>
                <w:lang w:val="en-US"/>
              </w:rPr>
            </w:pPr>
          </w:p>
        </w:tc>
        <w:tc>
          <w:tcPr>
            <w:tcW w:w="1559" w:type="dxa"/>
            <w:gridSpan w:val="3"/>
          </w:tcPr>
          <w:p w:rsidR="00541083" w:rsidRDefault="00541083" w:rsidP="00367EB3">
            <w:pPr>
              <w:rPr>
                <w:ins w:id="6206" w:author="erradi" w:date="2011-08-06T10:44:00Z"/>
                <w:rFonts w:ascii="Times New Roman" w:hAnsi="Times New Roman" w:cs="Times New Roman"/>
                <w:sz w:val="24"/>
                <w:szCs w:val="24"/>
                <w:lang w:val="en-US"/>
              </w:rPr>
            </w:pPr>
            <w:ins w:id="6207" w:author="erradi" w:date="2011-08-06T10:44:00Z">
              <w:r>
                <w:rPr>
                  <w:rFonts w:ascii="Times New Roman" w:hAnsi="Times New Roman" w:cs="Times New Roman"/>
                  <w:sz w:val="24"/>
                  <w:szCs w:val="24"/>
                  <w:lang w:val="en-US"/>
                </w:rPr>
                <w:t>Recetionist</w:t>
              </w:r>
            </w:ins>
          </w:p>
        </w:tc>
        <w:tc>
          <w:tcPr>
            <w:tcW w:w="1562" w:type="dxa"/>
            <w:gridSpan w:val="3"/>
          </w:tcPr>
          <w:p w:rsidR="00541083" w:rsidRDefault="00541083" w:rsidP="00367EB3">
            <w:pPr>
              <w:rPr>
                <w:ins w:id="6208" w:author="erradi" w:date="2011-08-06T10:44:00Z"/>
                <w:rFonts w:ascii="Times New Roman" w:hAnsi="Times New Roman" w:cs="Times New Roman"/>
                <w:sz w:val="24"/>
                <w:szCs w:val="24"/>
                <w:lang w:val="en-US"/>
              </w:rPr>
            </w:pPr>
            <w:ins w:id="6209" w:author="erradi" w:date="2011-08-06T10:44:00Z">
              <w:r>
                <w:rPr>
                  <w:rFonts w:ascii="Times New Roman" w:hAnsi="Times New Roman" w:cs="Times New Roman"/>
                  <w:sz w:val="24"/>
                  <w:szCs w:val="24"/>
                  <w:lang w:val="en-US"/>
                </w:rPr>
                <w:t>Doctor</w:t>
              </w:r>
            </w:ins>
          </w:p>
        </w:tc>
        <w:tc>
          <w:tcPr>
            <w:tcW w:w="1562" w:type="dxa"/>
            <w:gridSpan w:val="3"/>
          </w:tcPr>
          <w:p w:rsidR="00541083" w:rsidRDefault="00541083" w:rsidP="00367EB3">
            <w:pPr>
              <w:rPr>
                <w:ins w:id="6210" w:author="erradi" w:date="2011-08-06T10:44:00Z"/>
                <w:rFonts w:ascii="Times New Roman" w:hAnsi="Times New Roman" w:cs="Times New Roman"/>
                <w:sz w:val="24"/>
                <w:szCs w:val="24"/>
                <w:lang w:val="en-US"/>
              </w:rPr>
            </w:pPr>
            <w:ins w:id="6211" w:author="erradi" w:date="2011-08-06T10:44:00Z">
              <w:r>
                <w:rPr>
                  <w:rFonts w:ascii="Times New Roman" w:hAnsi="Times New Roman" w:cs="Times New Roman"/>
                  <w:sz w:val="24"/>
                  <w:szCs w:val="24"/>
                  <w:lang w:val="en-US"/>
                </w:rPr>
                <w:t>Equipment</w:t>
              </w:r>
            </w:ins>
          </w:p>
        </w:tc>
        <w:tc>
          <w:tcPr>
            <w:tcW w:w="1562" w:type="dxa"/>
            <w:gridSpan w:val="3"/>
          </w:tcPr>
          <w:p w:rsidR="00541083" w:rsidRDefault="00541083" w:rsidP="00367EB3">
            <w:pPr>
              <w:rPr>
                <w:ins w:id="6212" w:author="erradi" w:date="2011-08-06T10:44:00Z"/>
                <w:rFonts w:ascii="Times New Roman" w:hAnsi="Times New Roman" w:cs="Times New Roman"/>
                <w:sz w:val="24"/>
                <w:szCs w:val="24"/>
                <w:lang w:val="en-US"/>
              </w:rPr>
            </w:pPr>
            <w:ins w:id="6213" w:author="erradi" w:date="2011-08-06T10:44:00Z">
              <w:r>
                <w:rPr>
                  <w:rFonts w:ascii="Times New Roman" w:hAnsi="Times New Roman" w:cs="Times New Roman"/>
                  <w:sz w:val="24"/>
                  <w:szCs w:val="24"/>
                  <w:lang w:val="en-US"/>
                </w:rPr>
                <w:t>Patient</w:t>
              </w:r>
            </w:ins>
          </w:p>
        </w:tc>
        <w:tc>
          <w:tcPr>
            <w:tcW w:w="1559" w:type="dxa"/>
            <w:gridSpan w:val="3"/>
          </w:tcPr>
          <w:p w:rsidR="00541083" w:rsidRDefault="00541083" w:rsidP="00367EB3">
            <w:pPr>
              <w:rPr>
                <w:ins w:id="6214" w:author="erradi" w:date="2011-08-06T10:44:00Z"/>
                <w:rFonts w:ascii="Times New Roman" w:hAnsi="Times New Roman" w:cs="Times New Roman"/>
                <w:sz w:val="24"/>
                <w:szCs w:val="24"/>
                <w:lang w:val="en-US"/>
              </w:rPr>
            </w:pPr>
            <w:ins w:id="6215" w:author="erradi" w:date="2011-08-06T10:44:00Z">
              <w:r>
                <w:rPr>
                  <w:rFonts w:ascii="Times New Roman" w:hAnsi="Times New Roman" w:cs="Times New Roman"/>
                  <w:sz w:val="24"/>
                  <w:szCs w:val="24"/>
                  <w:lang w:val="en-US"/>
                </w:rPr>
                <w:t>UrgentAgent</w:t>
              </w:r>
            </w:ins>
          </w:p>
        </w:tc>
      </w:tr>
      <w:tr w:rsidR="00541083" w:rsidTr="00367EB3">
        <w:trPr>
          <w:trHeight w:val="135"/>
          <w:ins w:id="6216" w:author="erradi" w:date="2011-08-06T10:44:00Z"/>
        </w:trPr>
        <w:tc>
          <w:tcPr>
            <w:tcW w:w="1484" w:type="dxa"/>
            <w:vMerge/>
          </w:tcPr>
          <w:p w:rsidR="00541083" w:rsidRDefault="00541083" w:rsidP="00367EB3">
            <w:pPr>
              <w:rPr>
                <w:ins w:id="6217" w:author="erradi" w:date="2011-08-06T10:44:00Z"/>
                <w:rFonts w:ascii="Times New Roman" w:hAnsi="Times New Roman" w:cs="Times New Roman"/>
                <w:sz w:val="24"/>
                <w:szCs w:val="24"/>
                <w:lang w:val="en-US"/>
              </w:rPr>
            </w:pPr>
          </w:p>
        </w:tc>
        <w:tc>
          <w:tcPr>
            <w:tcW w:w="517" w:type="dxa"/>
          </w:tcPr>
          <w:p w:rsidR="00541083" w:rsidRDefault="00541083" w:rsidP="00367EB3">
            <w:pPr>
              <w:rPr>
                <w:ins w:id="6218" w:author="erradi" w:date="2011-08-06T10:44:00Z"/>
                <w:rFonts w:ascii="Times New Roman" w:hAnsi="Times New Roman" w:cs="Times New Roman"/>
                <w:sz w:val="24"/>
                <w:szCs w:val="24"/>
                <w:lang w:val="en-US"/>
              </w:rPr>
            </w:pPr>
            <w:ins w:id="6219" w:author="erradi" w:date="2011-08-06T10:44:00Z">
              <w:r>
                <w:rPr>
                  <w:rFonts w:ascii="Times New Roman" w:hAnsi="Times New Roman" w:cs="Times New Roman"/>
                  <w:sz w:val="24"/>
                  <w:szCs w:val="24"/>
                  <w:lang w:val="en-US"/>
                </w:rPr>
                <w:t>SR</w:t>
              </w:r>
            </w:ins>
          </w:p>
        </w:tc>
        <w:tc>
          <w:tcPr>
            <w:tcW w:w="523" w:type="dxa"/>
          </w:tcPr>
          <w:p w:rsidR="00541083" w:rsidRDefault="00541083" w:rsidP="00367EB3">
            <w:pPr>
              <w:rPr>
                <w:ins w:id="6220" w:author="erradi" w:date="2011-08-06T10:44:00Z"/>
                <w:rFonts w:ascii="Times New Roman" w:hAnsi="Times New Roman" w:cs="Times New Roman"/>
                <w:sz w:val="24"/>
                <w:szCs w:val="24"/>
                <w:lang w:val="en-US"/>
              </w:rPr>
            </w:pPr>
            <w:ins w:id="6221" w:author="erradi" w:date="2011-08-06T10:44:00Z">
              <w:r>
                <w:rPr>
                  <w:rFonts w:ascii="Times New Roman" w:hAnsi="Times New Roman" w:cs="Times New Roman"/>
                  <w:sz w:val="24"/>
                  <w:szCs w:val="24"/>
                  <w:lang w:val="en-US"/>
                </w:rPr>
                <w:t>TR</w:t>
              </w:r>
            </w:ins>
          </w:p>
        </w:tc>
        <w:tc>
          <w:tcPr>
            <w:tcW w:w="519" w:type="dxa"/>
          </w:tcPr>
          <w:p w:rsidR="00541083" w:rsidRDefault="00541083" w:rsidP="00367EB3">
            <w:pPr>
              <w:rPr>
                <w:ins w:id="6222" w:author="erradi" w:date="2011-08-06T10:44:00Z"/>
                <w:rFonts w:ascii="Times New Roman" w:hAnsi="Times New Roman" w:cs="Times New Roman"/>
                <w:sz w:val="24"/>
                <w:szCs w:val="24"/>
                <w:lang w:val="en-US"/>
              </w:rPr>
            </w:pPr>
            <w:ins w:id="6223" w:author="erradi" w:date="2011-08-06T10:44:00Z">
              <w:r>
                <w:rPr>
                  <w:rFonts w:ascii="Times New Roman" w:hAnsi="Times New Roman" w:cs="Times New Roman"/>
                  <w:sz w:val="24"/>
                  <w:szCs w:val="24"/>
                  <w:lang w:val="en-US"/>
                </w:rPr>
                <w:t>PR</w:t>
              </w:r>
            </w:ins>
          </w:p>
        </w:tc>
        <w:tc>
          <w:tcPr>
            <w:tcW w:w="519" w:type="dxa"/>
          </w:tcPr>
          <w:p w:rsidR="00541083" w:rsidRDefault="00541083" w:rsidP="00367EB3">
            <w:pPr>
              <w:rPr>
                <w:ins w:id="6224" w:author="erradi" w:date="2011-08-06T10:44:00Z"/>
                <w:rFonts w:ascii="Times New Roman" w:hAnsi="Times New Roman" w:cs="Times New Roman"/>
                <w:sz w:val="24"/>
                <w:szCs w:val="24"/>
                <w:lang w:val="en-US"/>
              </w:rPr>
            </w:pPr>
            <w:ins w:id="6225" w:author="erradi" w:date="2011-08-06T10:44:00Z">
              <w:r>
                <w:rPr>
                  <w:rFonts w:ascii="Times New Roman" w:hAnsi="Times New Roman" w:cs="Times New Roman"/>
                  <w:sz w:val="24"/>
                  <w:szCs w:val="24"/>
                  <w:lang w:val="en-US"/>
                </w:rPr>
                <w:t>SR</w:t>
              </w:r>
            </w:ins>
          </w:p>
        </w:tc>
        <w:tc>
          <w:tcPr>
            <w:tcW w:w="523" w:type="dxa"/>
          </w:tcPr>
          <w:p w:rsidR="00541083" w:rsidRDefault="00541083" w:rsidP="00367EB3">
            <w:pPr>
              <w:rPr>
                <w:ins w:id="6226" w:author="erradi" w:date="2011-08-06T10:44:00Z"/>
                <w:rFonts w:ascii="Times New Roman" w:hAnsi="Times New Roman" w:cs="Times New Roman"/>
                <w:sz w:val="24"/>
                <w:szCs w:val="24"/>
                <w:lang w:val="en-US"/>
              </w:rPr>
            </w:pPr>
            <w:ins w:id="6227" w:author="erradi" w:date="2011-08-06T10:44:00Z">
              <w:r>
                <w:rPr>
                  <w:rFonts w:ascii="Times New Roman" w:hAnsi="Times New Roman" w:cs="Times New Roman"/>
                  <w:sz w:val="24"/>
                  <w:szCs w:val="24"/>
                  <w:lang w:val="en-US"/>
                </w:rPr>
                <w:t>TR</w:t>
              </w:r>
            </w:ins>
          </w:p>
        </w:tc>
        <w:tc>
          <w:tcPr>
            <w:tcW w:w="520" w:type="dxa"/>
          </w:tcPr>
          <w:p w:rsidR="00541083" w:rsidRDefault="00541083" w:rsidP="00367EB3">
            <w:pPr>
              <w:rPr>
                <w:ins w:id="6228" w:author="erradi" w:date="2011-08-06T10:44:00Z"/>
                <w:rFonts w:ascii="Times New Roman" w:hAnsi="Times New Roman" w:cs="Times New Roman"/>
                <w:sz w:val="24"/>
                <w:szCs w:val="24"/>
                <w:lang w:val="en-US"/>
              </w:rPr>
            </w:pPr>
            <w:ins w:id="6229" w:author="erradi" w:date="2011-08-06T10:44:00Z">
              <w:r>
                <w:rPr>
                  <w:rFonts w:ascii="Times New Roman" w:hAnsi="Times New Roman" w:cs="Times New Roman"/>
                  <w:sz w:val="24"/>
                  <w:szCs w:val="24"/>
                  <w:lang w:val="en-US"/>
                </w:rPr>
                <w:t>PR</w:t>
              </w:r>
            </w:ins>
          </w:p>
        </w:tc>
        <w:tc>
          <w:tcPr>
            <w:tcW w:w="519" w:type="dxa"/>
          </w:tcPr>
          <w:p w:rsidR="00541083" w:rsidRDefault="00541083" w:rsidP="00367EB3">
            <w:pPr>
              <w:rPr>
                <w:ins w:id="6230" w:author="erradi" w:date="2011-08-06T10:44:00Z"/>
                <w:rFonts w:ascii="Times New Roman" w:hAnsi="Times New Roman" w:cs="Times New Roman"/>
                <w:sz w:val="24"/>
                <w:szCs w:val="24"/>
                <w:lang w:val="en-US"/>
              </w:rPr>
            </w:pPr>
            <w:ins w:id="6231" w:author="erradi" w:date="2011-08-06T10:44:00Z">
              <w:r>
                <w:rPr>
                  <w:rFonts w:ascii="Times New Roman" w:hAnsi="Times New Roman" w:cs="Times New Roman"/>
                  <w:sz w:val="24"/>
                  <w:szCs w:val="24"/>
                  <w:lang w:val="en-US"/>
                </w:rPr>
                <w:t>SR</w:t>
              </w:r>
            </w:ins>
          </w:p>
        </w:tc>
        <w:tc>
          <w:tcPr>
            <w:tcW w:w="523" w:type="dxa"/>
          </w:tcPr>
          <w:p w:rsidR="00541083" w:rsidRDefault="00541083" w:rsidP="00367EB3">
            <w:pPr>
              <w:rPr>
                <w:ins w:id="6232" w:author="erradi" w:date="2011-08-06T10:44:00Z"/>
                <w:rFonts w:ascii="Times New Roman" w:hAnsi="Times New Roman" w:cs="Times New Roman"/>
                <w:sz w:val="24"/>
                <w:szCs w:val="24"/>
                <w:lang w:val="en-US"/>
              </w:rPr>
            </w:pPr>
            <w:ins w:id="6233" w:author="erradi" w:date="2011-08-06T10:44:00Z">
              <w:r>
                <w:rPr>
                  <w:rFonts w:ascii="Times New Roman" w:hAnsi="Times New Roman" w:cs="Times New Roman"/>
                  <w:sz w:val="24"/>
                  <w:szCs w:val="24"/>
                  <w:lang w:val="en-US"/>
                </w:rPr>
                <w:t>TR</w:t>
              </w:r>
            </w:ins>
          </w:p>
        </w:tc>
        <w:tc>
          <w:tcPr>
            <w:tcW w:w="520" w:type="dxa"/>
          </w:tcPr>
          <w:p w:rsidR="00541083" w:rsidRDefault="00541083" w:rsidP="00367EB3">
            <w:pPr>
              <w:rPr>
                <w:ins w:id="6234" w:author="erradi" w:date="2011-08-06T10:44:00Z"/>
                <w:rFonts w:ascii="Times New Roman" w:hAnsi="Times New Roman" w:cs="Times New Roman"/>
                <w:sz w:val="24"/>
                <w:szCs w:val="24"/>
                <w:lang w:val="en-US"/>
              </w:rPr>
            </w:pPr>
            <w:ins w:id="6235" w:author="erradi" w:date="2011-08-06T10:44:00Z">
              <w:r>
                <w:rPr>
                  <w:rFonts w:ascii="Times New Roman" w:hAnsi="Times New Roman" w:cs="Times New Roman"/>
                  <w:sz w:val="24"/>
                  <w:szCs w:val="24"/>
                  <w:lang w:val="en-US"/>
                </w:rPr>
                <w:t>PR</w:t>
              </w:r>
            </w:ins>
          </w:p>
        </w:tc>
        <w:tc>
          <w:tcPr>
            <w:tcW w:w="519" w:type="dxa"/>
          </w:tcPr>
          <w:p w:rsidR="00541083" w:rsidRDefault="00541083" w:rsidP="00367EB3">
            <w:pPr>
              <w:rPr>
                <w:ins w:id="6236" w:author="erradi" w:date="2011-08-06T10:44:00Z"/>
                <w:rFonts w:ascii="Times New Roman" w:hAnsi="Times New Roman" w:cs="Times New Roman"/>
                <w:sz w:val="24"/>
                <w:szCs w:val="24"/>
                <w:lang w:val="en-US"/>
              </w:rPr>
            </w:pPr>
            <w:ins w:id="6237" w:author="erradi" w:date="2011-08-06T10:44:00Z">
              <w:r>
                <w:rPr>
                  <w:rFonts w:ascii="Times New Roman" w:hAnsi="Times New Roman" w:cs="Times New Roman"/>
                  <w:sz w:val="24"/>
                  <w:szCs w:val="24"/>
                  <w:lang w:val="en-US"/>
                </w:rPr>
                <w:t>SR</w:t>
              </w:r>
            </w:ins>
          </w:p>
        </w:tc>
        <w:tc>
          <w:tcPr>
            <w:tcW w:w="523" w:type="dxa"/>
          </w:tcPr>
          <w:p w:rsidR="00541083" w:rsidRDefault="00541083" w:rsidP="00367EB3">
            <w:pPr>
              <w:rPr>
                <w:ins w:id="6238" w:author="erradi" w:date="2011-08-06T10:44:00Z"/>
                <w:rFonts w:ascii="Times New Roman" w:hAnsi="Times New Roman" w:cs="Times New Roman"/>
                <w:sz w:val="24"/>
                <w:szCs w:val="24"/>
                <w:lang w:val="en-US"/>
              </w:rPr>
            </w:pPr>
            <w:ins w:id="6239" w:author="erradi" w:date="2011-08-06T10:44:00Z">
              <w:r>
                <w:rPr>
                  <w:rFonts w:ascii="Times New Roman" w:hAnsi="Times New Roman" w:cs="Times New Roman"/>
                  <w:sz w:val="24"/>
                  <w:szCs w:val="24"/>
                  <w:lang w:val="en-US"/>
                </w:rPr>
                <w:t>TR</w:t>
              </w:r>
            </w:ins>
          </w:p>
        </w:tc>
        <w:tc>
          <w:tcPr>
            <w:tcW w:w="520" w:type="dxa"/>
          </w:tcPr>
          <w:p w:rsidR="00541083" w:rsidRDefault="00541083" w:rsidP="00367EB3">
            <w:pPr>
              <w:rPr>
                <w:ins w:id="6240" w:author="erradi" w:date="2011-08-06T10:44:00Z"/>
                <w:rFonts w:ascii="Times New Roman" w:hAnsi="Times New Roman" w:cs="Times New Roman"/>
                <w:sz w:val="24"/>
                <w:szCs w:val="24"/>
                <w:lang w:val="en-US"/>
              </w:rPr>
            </w:pPr>
            <w:ins w:id="6241" w:author="erradi" w:date="2011-08-06T10:44:00Z">
              <w:r>
                <w:rPr>
                  <w:rFonts w:ascii="Times New Roman" w:hAnsi="Times New Roman" w:cs="Times New Roman"/>
                  <w:sz w:val="24"/>
                  <w:szCs w:val="24"/>
                  <w:lang w:val="en-US"/>
                </w:rPr>
                <w:t>PR</w:t>
              </w:r>
            </w:ins>
          </w:p>
        </w:tc>
        <w:tc>
          <w:tcPr>
            <w:tcW w:w="518" w:type="dxa"/>
          </w:tcPr>
          <w:p w:rsidR="00541083" w:rsidRDefault="00541083" w:rsidP="00367EB3">
            <w:pPr>
              <w:rPr>
                <w:ins w:id="6242" w:author="erradi" w:date="2011-08-06T10:44:00Z"/>
                <w:rFonts w:ascii="Times New Roman" w:hAnsi="Times New Roman" w:cs="Times New Roman"/>
                <w:sz w:val="24"/>
                <w:szCs w:val="24"/>
                <w:lang w:val="en-US"/>
              </w:rPr>
            </w:pPr>
            <w:ins w:id="6243" w:author="erradi" w:date="2011-08-06T10:44:00Z">
              <w:r>
                <w:rPr>
                  <w:rFonts w:ascii="Times New Roman" w:hAnsi="Times New Roman" w:cs="Times New Roman"/>
                  <w:sz w:val="24"/>
                  <w:szCs w:val="24"/>
                  <w:lang w:val="en-US"/>
                </w:rPr>
                <w:t>SR</w:t>
              </w:r>
            </w:ins>
          </w:p>
        </w:tc>
        <w:tc>
          <w:tcPr>
            <w:tcW w:w="523" w:type="dxa"/>
          </w:tcPr>
          <w:p w:rsidR="00541083" w:rsidRDefault="00541083" w:rsidP="00367EB3">
            <w:pPr>
              <w:rPr>
                <w:ins w:id="6244" w:author="erradi" w:date="2011-08-06T10:44:00Z"/>
                <w:rFonts w:ascii="Times New Roman" w:hAnsi="Times New Roman" w:cs="Times New Roman"/>
                <w:sz w:val="24"/>
                <w:szCs w:val="24"/>
                <w:lang w:val="en-US"/>
              </w:rPr>
            </w:pPr>
            <w:ins w:id="6245" w:author="erradi" w:date="2011-08-06T10:44:00Z">
              <w:r>
                <w:rPr>
                  <w:rFonts w:ascii="Times New Roman" w:hAnsi="Times New Roman" w:cs="Times New Roman"/>
                  <w:sz w:val="24"/>
                  <w:szCs w:val="24"/>
                  <w:lang w:val="en-US"/>
                </w:rPr>
                <w:t>TR</w:t>
              </w:r>
            </w:ins>
          </w:p>
        </w:tc>
        <w:tc>
          <w:tcPr>
            <w:tcW w:w="518" w:type="dxa"/>
          </w:tcPr>
          <w:p w:rsidR="00541083" w:rsidRDefault="00541083" w:rsidP="00367EB3">
            <w:pPr>
              <w:rPr>
                <w:ins w:id="6246" w:author="erradi" w:date="2011-08-06T10:44:00Z"/>
                <w:rFonts w:ascii="Times New Roman" w:hAnsi="Times New Roman" w:cs="Times New Roman"/>
                <w:sz w:val="24"/>
                <w:szCs w:val="24"/>
                <w:lang w:val="en-US"/>
              </w:rPr>
            </w:pPr>
            <w:ins w:id="6247" w:author="erradi" w:date="2011-08-06T10:44:00Z">
              <w:r>
                <w:rPr>
                  <w:rFonts w:ascii="Times New Roman" w:hAnsi="Times New Roman" w:cs="Times New Roman"/>
                  <w:sz w:val="24"/>
                  <w:szCs w:val="24"/>
                  <w:lang w:val="en-US"/>
                </w:rPr>
                <w:t>PR</w:t>
              </w:r>
            </w:ins>
          </w:p>
        </w:tc>
      </w:tr>
      <w:tr w:rsidR="00541083" w:rsidTr="00367EB3">
        <w:trPr>
          <w:ins w:id="6248" w:author="erradi" w:date="2011-08-06T10:44:00Z"/>
        </w:trPr>
        <w:tc>
          <w:tcPr>
            <w:tcW w:w="1484" w:type="dxa"/>
          </w:tcPr>
          <w:p w:rsidR="00541083" w:rsidRDefault="00541083" w:rsidP="00367EB3">
            <w:pPr>
              <w:rPr>
                <w:ins w:id="6249" w:author="erradi" w:date="2011-08-06T10:44:00Z"/>
                <w:rFonts w:ascii="Times New Roman" w:hAnsi="Times New Roman" w:cs="Times New Roman"/>
                <w:sz w:val="24"/>
                <w:szCs w:val="24"/>
                <w:lang w:val="en-US"/>
              </w:rPr>
            </w:pPr>
            <w:ins w:id="6250" w:author="erradi" w:date="2011-08-06T10:44:00Z">
              <w:r>
                <w:rPr>
                  <w:rFonts w:ascii="Times New Roman" w:hAnsi="Times New Roman" w:cs="Times New Roman"/>
                  <w:sz w:val="24"/>
                  <w:szCs w:val="24"/>
                  <w:lang w:val="en-US"/>
                </w:rPr>
                <w:t>Mesures</w:t>
              </w:r>
            </w:ins>
          </w:p>
        </w:tc>
        <w:tc>
          <w:tcPr>
            <w:tcW w:w="517" w:type="dxa"/>
          </w:tcPr>
          <w:p w:rsidR="00541083" w:rsidRDefault="00541083" w:rsidP="00367EB3">
            <w:pPr>
              <w:rPr>
                <w:ins w:id="6251" w:author="erradi" w:date="2011-08-06T10:44:00Z"/>
                <w:rFonts w:ascii="Times New Roman" w:hAnsi="Times New Roman" w:cs="Times New Roman"/>
                <w:sz w:val="24"/>
                <w:szCs w:val="24"/>
                <w:lang w:val="en-US"/>
              </w:rPr>
            </w:pPr>
            <w:ins w:id="6252"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53" w:author="erradi" w:date="2011-08-06T10:44:00Z"/>
                <w:rFonts w:ascii="Times New Roman" w:hAnsi="Times New Roman" w:cs="Times New Roman"/>
                <w:sz w:val="24"/>
                <w:szCs w:val="24"/>
                <w:lang w:val="en-US"/>
              </w:rPr>
            </w:pPr>
            <w:ins w:id="6254" w:author="erradi" w:date="2011-08-06T10:44:00Z">
              <w:r>
                <w:rPr>
                  <w:rFonts w:ascii="Times New Roman" w:hAnsi="Times New Roman" w:cs="Times New Roman"/>
                  <w:sz w:val="24"/>
                  <w:szCs w:val="24"/>
                  <w:lang w:val="en-US"/>
                </w:rPr>
                <w:t>0</w:t>
              </w:r>
            </w:ins>
          </w:p>
        </w:tc>
        <w:tc>
          <w:tcPr>
            <w:tcW w:w="519" w:type="dxa"/>
          </w:tcPr>
          <w:p w:rsidR="00541083" w:rsidRDefault="00541083" w:rsidP="00367EB3">
            <w:pPr>
              <w:rPr>
                <w:ins w:id="6255" w:author="erradi" w:date="2011-08-06T10:44:00Z"/>
                <w:rFonts w:ascii="Times New Roman" w:hAnsi="Times New Roman" w:cs="Times New Roman"/>
                <w:sz w:val="24"/>
                <w:szCs w:val="24"/>
                <w:lang w:val="en-US"/>
              </w:rPr>
            </w:pPr>
            <w:ins w:id="6256"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257" w:author="erradi" w:date="2011-08-06T10:44:00Z"/>
                <w:rFonts w:ascii="Times New Roman" w:hAnsi="Times New Roman" w:cs="Times New Roman"/>
                <w:sz w:val="24"/>
                <w:szCs w:val="24"/>
                <w:lang w:val="en-US"/>
              </w:rPr>
            </w:pPr>
            <w:ins w:id="6258"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59" w:author="erradi" w:date="2011-08-06T10:44:00Z"/>
                <w:rFonts w:ascii="Times New Roman" w:hAnsi="Times New Roman" w:cs="Times New Roman"/>
                <w:sz w:val="24"/>
                <w:szCs w:val="24"/>
                <w:lang w:val="en-US"/>
              </w:rPr>
            </w:pPr>
            <w:ins w:id="6260"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261" w:author="erradi" w:date="2011-08-06T10:44:00Z"/>
                <w:rFonts w:ascii="Times New Roman" w:hAnsi="Times New Roman" w:cs="Times New Roman"/>
                <w:sz w:val="24"/>
                <w:szCs w:val="24"/>
                <w:lang w:val="en-US"/>
              </w:rPr>
            </w:pPr>
            <w:ins w:id="6262" w:author="erradi" w:date="2011-08-06T10:44:00Z">
              <w:r>
                <w:rPr>
                  <w:rFonts w:ascii="Times New Roman" w:hAnsi="Times New Roman" w:cs="Times New Roman"/>
                  <w:sz w:val="24"/>
                  <w:szCs w:val="24"/>
                  <w:lang w:val="en-US"/>
                </w:rPr>
                <w:t>0</w:t>
              </w:r>
            </w:ins>
          </w:p>
        </w:tc>
        <w:tc>
          <w:tcPr>
            <w:tcW w:w="519" w:type="dxa"/>
          </w:tcPr>
          <w:p w:rsidR="00541083" w:rsidRDefault="00541083" w:rsidP="00367EB3">
            <w:pPr>
              <w:rPr>
                <w:ins w:id="6263" w:author="erradi" w:date="2011-08-06T10:44:00Z"/>
                <w:rFonts w:ascii="Times New Roman" w:hAnsi="Times New Roman" w:cs="Times New Roman"/>
                <w:sz w:val="24"/>
                <w:szCs w:val="24"/>
                <w:lang w:val="en-US"/>
              </w:rPr>
            </w:pPr>
            <w:ins w:id="6264" w:author="erradi" w:date="2011-08-06T10:44:00Z">
              <w:r>
                <w:rPr>
                  <w:rFonts w:ascii="Times New Roman" w:hAnsi="Times New Roman" w:cs="Times New Roman"/>
                  <w:sz w:val="24"/>
                  <w:szCs w:val="24"/>
                  <w:lang w:val="en-US"/>
                </w:rPr>
                <w:t>1</w:t>
              </w:r>
            </w:ins>
          </w:p>
        </w:tc>
        <w:tc>
          <w:tcPr>
            <w:tcW w:w="523" w:type="dxa"/>
          </w:tcPr>
          <w:p w:rsidR="00541083" w:rsidRDefault="00541083" w:rsidP="00367EB3">
            <w:pPr>
              <w:rPr>
                <w:ins w:id="6265" w:author="erradi" w:date="2011-08-06T10:44:00Z"/>
                <w:rFonts w:ascii="Times New Roman" w:hAnsi="Times New Roman" w:cs="Times New Roman"/>
                <w:sz w:val="24"/>
                <w:szCs w:val="24"/>
                <w:lang w:val="en-US"/>
              </w:rPr>
            </w:pPr>
            <w:ins w:id="6266"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267" w:author="erradi" w:date="2011-08-06T10:44:00Z"/>
                <w:rFonts w:ascii="Times New Roman" w:hAnsi="Times New Roman" w:cs="Times New Roman"/>
                <w:sz w:val="24"/>
                <w:szCs w:val="24"/>
                <w:lang w:val="en-US"/>
              </w:rPr>
            </w:pPr>
            <w:ins w:id="6268"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269" w:author="erradi" w:date="2011-08-06T10:44:00Z"/>
                <w:rFonts w:ascii="Times New Roman" w:hAnsi="Times New Roman" w:cs="Times New Roman"/>
                <w:sz w:val="24"/>
                <w:szCs w:val="24"/>
                <w:lang w:val="en-US"/>
              </w:rPr>
            </w:pPr>
            <w:ins w:id="6270"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71" w:author="erradi" w:date="2011-08-06T10:44:00Z"/>
                <w:rFonts w:ascii="Times New Roman" w:hAnsi="Times New Roman" w:cs="Times New Roman"/>
                <w:sz w:val="24"/>
                <w:szCs w:val="24"/>
                <w:lang w:val="en-US"/>
              </w:rPr>
            </w:pPr>
            <w:ins w:id="6272"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273" w:author="erradi" w:date="2011-08-06T10:44:00Z"/>
                <w:rFonts w:ascii="Times New Roman" w:hAnsi="Times New Roman" w:cs="Times New Roman"/>
                <w:sz w:val="24"/>
                <w:szCs w:val="24"/>
                <w:lang w:val="en-US"/>
              </w:rPr>
            </w:pPr>
            <w:ins w:id="6274" w:author="erradi" w:date="2011-08-06T10:44:00Z">
              <w:r>
                <w:rPr>
                  <w:rFonts w:ascii="Times New Roman" w:hAnsi="Times New Roman" w:cs="Times New Roman"/>
                  <w:sz w:val="24"/>
                  <w:szCs w:val="24"/>
                  <w:lang w:val="en-US"/>
                </w:rPr>
                <w:t>1</w:t>
              </w:r>
            </w:ins>
          </w:p>
        </w:tc>
        <w:tc>
          <w:tcPr>
            <w:tcW w:w="518" w:type="dxa"/>
          </w:tcPr>
          <w:p w:rsidR="00541083" w:rsidRDefault="00541083" w:rsidP="00367EB3">
            <w:pPr>
              <w:rPr>
                <w:ins w:id="6275" w:author="erradi" w:date="2011-08-06T10:44:00Z"/>
                <w:rFonts w:ascii="Times New Roman" w:hAnsi="Times New Roman" w:cs="Times New Roman"/>
                <w:sz w:val="24"/>
                <w:szCs w:val="24"/>
                <w:lang w:val="en-US"/>
              </w:rPr>
            </w:pPr>
            <w:ins w:id="6276"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77" w:author="erradi" w:date="2011-08-06T10:44:00Z"/>
                <w:rFonts w:ascii="Times New Roman" w:hAnsi="Times New Roman" w:cs="Times New Roman"/>
                <w:sz w:val="24"/>
                <w:szCs w:val="24"/>
                <w:lang w:val="en-US"/>
              </w:rPr>
            </w:pPr>
            <w:ins w:id="6278" w:author="erradi" w:date="2011-08-06T10:44:00Z">
              <w:r>
                <w:rPr>
                  <w:rFonts w:ascii="Times New Roman" w:hAnsi="Times New Roman" w:cs="Times New Roman"/>
                  <w:sz w:val="24"/>
                  <w:szCs w:val="24"/>
                  <w:lang w:val="en-US"/>
                </w:rPr>
                <w:t>0</w:t>
              </w:r>
            </w:ins>
          </w:p>
        </w:tc>
        <w:tc>
          <w:tcPr>
            <w:tcW w:w="518" w:type="dxa"/>
          </w:tcPr>
          <w:p w:rsidR="00541083" w:rsidRDefault="00541083" w:rsidP="00367EB3">
            <w:pPr>
              <w:rPr>
                <w:ins w:id="6279" w:author="erradi" w:date="2011-08-06T10:44:00Z"/>
                <w:rFonts w:ascii="Times New Roman" w:hAnsi="Times New Roman" w:cs="Times New Roman"/>
                <w:sz w:val="24"/>
                <w:szCs w:val="24"/>
                <w:lang w:val="en-US"/>
              </w:rPr>
            </w:pPr>
            <w:ins w:id="6280" w:author="erradi" w:date="2011-08-06T10:44:00Z">
              <w:r>
                <w:rPr>
                  <w:rFonts w:ascii="Times New Roman" w:hAnsi="Times New Roman" w:cs="Times New Roman"/>
                  <w:sz w:val="24"/>
                  <w:szCs w:val="24"/>
                  <w:lang w:val="en-US"/>
                </w:rPr>
                <w:t>0</w:t>
              </w:r>
            </w:ins>
          </w:p>
        </w:tc>
      </w:tr>
      <w:tr w:rsidR="00541083" w:rsidTr="00367EB3">
        <w:trPr>
          <w:ins w:id="6281" w:author="erradi" w:date="2011-08-06T10:44:00Z"/>
        </w:trPr>
        <w:tc>
          <w:tcPr>
            <w:tcW w:w="1484" w:type="dxa"/>
          </w:tcPr>
          <w:p w:rsidR="00541083" w:rsidRDefault="00541083" w:rsidP="00367EB3">
            <w:pPr>
              <w:rPr>
                <w:ins w:id="6282" w:author="erradi" w:date="2011-08-06T10:44:00Z"/>
                <w:rFonts w:ascii="Times New Roman" w:hAnsi="Times New Roman" w:cs="Times New Roman"/>
                <w:sz w:val="24"/>
                <w:szCs w:val="24"/>
                <w:lang w:val="en-US"/>
              </w:rPr>
            </w:pPr>
            <w:ins w:id="6283" w:author="erradi" w:date="2011-08-06T10:44:00Z">
              <w:r>
                <w:rPr>
                  <w:rFonts w:ascii="Times New Roman" w:hAnsi="Times New Roman" w:cs="Times New Roman"/>
                  <w:sz w:val="24"/>
                  <w:szCs w:val="24"/>
                  <w:lang w:val="en-US"/>
                </w:rPr>
                <w:t>UrgentCase</w:t>
              </w:r>
            </w:ins>
          </w:p>
        </w:tc>
        <w:tc>
          <w:tcPr>
            <w:tcW w:w="517" w:type="dxa"/>
          </w:tcPr>
          <w:p w:rsidR="00541083" w:rsidRDefault="00541083" w:rsidP="00367EB3">
            <w:pPr>
              <w:rPr>
                <w:ins w:id="6284" w:author="erradi" w:date="2011-08-06T10:44:00Z"/>
                <w:rFonts w:ascii="Times New Roman" w:hAnsi="Times New Roman" w:cs="Times New Roman"/>
                <w:sz w:val="24"/>
                <w:szCs w:val="24"/>
                <w:lang w:val="en-US"/>
              </w:rPr>
            </w:pPr>
            <w:ins w:id="6285" w:author="erradi" w:date="2011-08-06T10:44:00Z">
              <w:r>
                <w:rPr>
                  <w:rFonts w:ascii="Times New Roman" w:hAnsi="Times New Roman" w:cs="Times New Roman"/>
                  <w:sz w:val="24"/>
                  <w:szCs w:val="24"/>
                  <w:lang w:val="en-US"/>
                </w:rPr>
                <w:t>1</w:t>
              </w:r>
            </w:ins>
          </w:p>
        </w:tc>
        <w:tc>
          <w:tcPr>
            <w:tcW w:w="523" w:type="dxa"/>
          </w:tcPr>
          <w:p w:rsidR="00541083" w:rsidRDefault="00541083" w:rsidP="00367EB3">
            <w:pPr>
              <w:rPr>
                <w:ins w:id="6286" w:author="erradi" w:date="2011-08-06T10:44:00Z"/>
                <w:rFonts w:ascii="Times New Roman" w:hAnsi="Times New Roman" w:cs="Times New Roman"/>
                <w:sz w:val="24"/>
                <w:szCs w:val="24"/>
                <w:lang w:val="en-US"/>
              </w:rPr>
            </w:pPr>
            <w:ins w:id="6287" w:author="erradi" w:date="2011-08-06T10:44:00Z">
              <w:r>
                <w:rPr>
                  <w:rFonts w:ascii="Times New Roman" w:hAnsi="Times New Roman" w:cs="Times New Roman"/>
                  <w:sz w:val="24"/>
                  <w:szCs w:val="24"/>
                  <w:lang w:val="en-US"/>
                </w:rPr>
                <w:t>0</w:t>
              </w:r>
            </w:ins>
          </w:p>
        </w:tc>
        <w:tc>
          <w:tcPr>
            <w:tcW w:w="519" w:type="dxa"/>
          </w:tcPr>
          <w:p w:rsidR="00541083" w:rsidRDefault="00541083" w:rsidP="00367EB3">
            <w:pPr>
              <w:rPr>
                <w:ins w:id="6288" w:author="erradi" w:date="2011-08-06T10:44:00Z"/>
                <w:rFonts w:ascii="Times New Roman" w:hAnsi="Times New Roman" w:cs="Times New Roman"/>
                <w:sz w:val="24"/>
                <w:szCs w:val="24"/>
                <w:lang w:val="en-US"/>
              </w:rPr>
            </w:pPr>
            <w:ins w:id="6289"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290" w:author="erradi" w:date="2011-08-06T10:44:00Z"/>
                <w:rFonts w:ascii="Times New Roman" w:hAnsi="Times New Roman" w:cs="Times New Roman"/>
                <w:sz w:val="24"/>
                <w:szCs w:val="24"/>
                <w:lang w:val="en-US"/>
              </w:rPr>
            </w:pPr>
            <w:ins w:id="6291"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92" w:author="erradi" w:date="2011-08-06T10:44:00Z"/>
                <w:rFonts w:ascii="Times New Roman" w:hAnsi="Times New Roman" w:cs="Times New Roman"/>
                <w:sz w:val="24"/>
                <w:szCs w:val="24"/>
                <w:lang w:val="en-US"/>
              </w:rPr>
            </w:pPr>
            <w:ins w:id="6293"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294" w:author="erradi" w:date="2011-08-06T10:44:00Z"/>
                <w:rFonts w:ascii="Times New Roman" w:hAnsi="Times New Roman" w:cs="Times New Roman"/>
                <w:sz w:val="24"/>
                <w:szCs w:val="24"/>
                <w:lang w:val="en-US"/>
              </w:rPr>
            </w:pPr>
            <w:ins w:id="6295" w:author="erradi" w:date="2011-08-06T10:44:00Z">
              <w:r>
                <w:rPr>
                  <w:rFonts w:ascii="Times New Roman" w:hAnsi="Times New Roman" w:cs="Times New Roman"/>
                  <w:sz w:val="24"/>
                  <w:szCs w:val="24"/>
                  <w:lang w:val="en-US"/>
                </w:rPr>
                <w:t>0</w:t>
              </w:r>
            </w:ins>
          </w:p>
        </w:tc>
        <w:tc>
          <w:tcPr>
            <w:tcW w:w="519" w:type="dxa"/>
          </w:tcPr>
          <w:p w:rsidR="00541083" w:rsidRDefault="00541083" w:rsidP="00367EB3">
            <w:pPr>
              <w:rPr>
                <w:ins w:id="6296" w:author="erradi" w:date="2011-08-06T10:44:00Z"/>
                <w:rFonts w:ascii="Times New Roman" w:hAnsi="Times New Roman" w:cs="Times New Roman"/>
                <w:sz w:val="24"/>
                <w:szCs w:val="24"/>
                <w:lang w:val="en-US"/>
              </w:rPr>
            </w:pPr>
            <w:ins w:id="6297"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298" w:author="erradi" w:date="2011-08-06T10:44:00Z"/>
                <w:rFonts w:ascii="Times New Roman" w:hAnsi="Times New Roman" w:cs="Times New Roman"/>
                <w:sz w:val="24"/>
                <w:szCs w:val="24"/>
                <w:lang w:val="en-US"/>
              </w:rPr>
            </w:pPr>
            <w:ins w:id="6299" w:author="erradi" w:date="2011-08-06T10:44:00Z">
              <w:r>
                <w:rPr>
                  <w:rFonts w:ascii="Times New Roman" w:hAnsi="Times New Roman" w:cs="Times New Roman"/>
                  <w:sz w:val="24"/>
                  <w:szCs w:val="24"/>
                  <w:lang w:val="en-US"/>
                </w:rPr>
                <w:t>1</w:t>
              </w:r>
            </w:ins>
          </w:p>
        </w:tc>
        <w:tc>
          <w:tcPr>
            <w:tcW w:w="520" w:type="dxa"/>
          </w:tcPr>
          <w:p w:rsidR="00541083" w:rsidRDefault="00541083" w:rsidP="00367EB3">
            <w:pPr>
              <w:rPr>
                <w:ins w:id="6300" w:author="erradi" w:date="2011-08-06T10:44:00Z"/>
                <w:rFonts w:ascii="Times New Roman" w:hAnsi="Times New Roman" w:cs="Times New Roman"/>
                <w:sz w:val="24"/>
                <w:szCs w:val="24"/>
                <w:lang w:val="en-US"/>
              </w:rPr>
            </w:pPr>
            <w:ins w:id="6301"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02" w:author="erradi" w:date="2011-08-06T10:44:00Z"/>
                <w:rFonts w:ascii="Times New Roman" w:hAnsi="Times New Roman" w:cs="Times New Roman"/>
                <w:sz w:val="24"/>
                <w:szCs w:val="24"/>
                <w:lang w:val="en-US"/>
              </w:rPr>
            </w:pPr>
            <w:ins w:id="6303"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304" w:author="erradi" w:date="2011-08-06T10:44:00Z"/>
                <w:rFonts w:ascii="Times New Roman" w:hAnsi="Times New Roman" w:cs="Times New Roman"/>
                <w:sz w:val="24"/>
                <w:szCs w:val="24"/>
                <w:lang w:val="en-US"/>
              </w:rPr>
            </w:pPr>
            <w:ins w:id="6305" w:author="erradi" w:date="2011-08-06T10:44:00Z">
              <w:r>
                <w:rPr>
                  <w:rFonts w:ascii="Times New Roman" w:hAnsi="Times New Roman" w:cs="Times New Roman"/>
                  <w:sz w:val="24"/>
                  <w:szCs w:val="24"/>
                  <w:lang w:val="en-US"/>
                </w:rPr>
                <w:t>1</w:t>
              </w:r>
            </w:ins>
          </w:p>
        </w:tc>
        <w:tc>
          <w:tcPr>
            <w:tcW w:w="520" w:type="dxa"/>
          </w:tcPr>
          <w:p w:rsidR="00541083" w:rsidRDefault="00541083" w:rsidP="00367EB3">
            <w:pPr>
              <w:rPr>
                <w:ins w:id="6306" w:author="erradi" w:date="2011-08-06T10:44:00Z"/>
                <w:rFonts w:ascii="Times New Roman" w:hAnsi="Times New Roman" w:cs="Times New Roman"/>
                <w:sz w:val="24"/>
                <w:szCs w:val="24"/>
                <w:lang w:val="en-US"/>
              </w:rPr>
            </w:pPr>
            <w:ins w:id="6307" w:author="erradi" w:date="2011-08-06T10:44:00Z">
              <w:r>
                <w:rPr>
                  <w:rFonts w:ascii="Times New Roman" w:hAnsi="Times New Roman" w:cs="Times New Roman"/>
                  <w:sz w:val="24"/>
                  <w:szCs w:val="24"/>
                  <w:lang w:val="en-US"/>
                </w:rPr>
                <w:t>1</w:t>
              </w:r>
            </w:ins>
          </w:p>
        </w:tc>
        <w:tc>
          <w:tcPr>
            <w:tcW w:w="518" w:type="dxa"/>
          </w:tcPr>
          <w:p w:rsidR="00541083" w:rsidRDefault="00541083" w:rsidP="00367EB3">
            <w:pPr>
              <w:rPr>
                <w:ins w:id="6308" w:author="erradi" w:date="2011-08-06T10:44:00Z"/>
                <w:rFonts w:ascii="Times New Roman" w:hAnsi="Times New Roman" w:cs="Times New Roman"/>
                <w:sz w:val="24"/>
                <w:szCs w:val="24"/>
                <w:lang w:val="en-US"/>
              </w:rPr>
            </w:pPr>
            <w:ins w:id="6309"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310" w:author="erradi" w:date="2011-08-06T10:44:00Z"/>
                <w:rFonts w:ascii="Times New Roman" w:hAnsi="Times New Roman" w:cs="Times New Roman"/>
                <w:sz w:val="24"/>
                <w:szCs w:val="24"/>
                <w:lang w:val="en-US"/>
              </w:rPr>
            </w:pPr>
            <w:ins w:id="6311" w:author="erradi" w:date="2011-08-06T10:44:00Z">
              <w:r>
                <w:rPr>
                  <w:rFonts w:ascii="Times New Roman" w:hAnsi="Times New Roman" w:cs="Times New Roman"/>
                  <w:sz w:val="24"/>
                  <w:szCs w:val="24"/>
                  <w:lang w:val="en-US"/>
                </w:rPr>
                <w:t>1</w:t>
              </w:r>
            </w:ins>
          </w:p>
        </w:tc>
        <w:tc>
          <w:tcPr>
            <w:tcW w:w="518" w:type="dxa"/>
          </w:tcPr>
          <w:p w:rsidR="00541083" w:rsidRDefault="00541083" w:rsidP="00367EB3">
            <w:pPr>
              <w:rPr>
                <w:ins w:id="6312" w:author="erradi" w:date="2011-08-06T10:44:00Z"/>
                <w:rFonts w:ascii="Times New Roman" w:hAnsi="Times New Roman" w:cs="Times New Roman"/>
                <w:sz w:val="24"/>
                <w:szCs w:val="24"/>
                <w:lang w:val="en-US"/>
              </w:rPr>
            </w:pPr>
            <w:ins w:id="6313" w:author="erradi" w:date="2011-08-06T10:44:00Z">
              <w:r>
                <w:rPr>
                  <w:rFonts w:ascii="Times New Roman" w:hAnsi="Times New Roman" w:cs="Times New Roman"/>
                  <w:sz w:val="24"/>
                  <w:szCs w:val="24"/>
                  <w:lang w:val="en-US"/>
                </w:rPr>
                <w:t>1</w:t>
              </w:r>
            </w:ins>
          </w:p>
        </w:tc>
      </w:tr>
      <w:tr w:rsidR="00541083" w:rsidTr="00367EB3">
        <w:trPr>
          <w:ins w:id="6314" w:author="erradi" w:date="2011-08-06T10:44:00Z"/>
        </w:trPr>
        <w:tc>
          <w:tcPr>
            <w:tcW w:w="1484" w:type="dxa"/>
          </w:tcPr>
          <w:p w:rsidR="00541083" w:rsidRDefault="00541083" w:rsidP="00367EB3">
            <w:pPr>
              <w:rPr>
                <w:ins w:id="6315" w:author="erradi" w:date="2011-08-06T10:44:00Z"/>
                <w:rFonts w:ascii="Times New Roman" w:hAnsi="Times New Roman" w:cs="Times New Roman"/>
                <w:sz w:val="24"/>
                <w:szCs w:val="24"/>
                <w:lang w:val="en-US"/>
              </w:rPr>
            </w:pPr>
            <w:ins w:id="6316" w:author="erradi" w:date="2011-08-06T10:44:00Z">
              <w:r>
                <w:rPr>
                  <w:rFonts w:ascii="Times New Roman" w:hAnsi="Times New Roman" w:cs="Times New Roman"/>
                  <w:sz w:val="24"/>
                  <w:szCs w:val="24"/>
                  <w:lang w:val="en-US"/>
                </w:rPr>
                <w:t>UsualCase</w:t>
              </w:r>
            </w:ins>
          </w:p>
        </w:tc>
        <w:tc>
          <w:tcPr>
            <w:tcW w:w="517" w:type="dxa"/>
          </w:tcPr>
          <w:p w:rsidR="00541083" w:rsidRDefault="00541083" w:rsidP="00367EB3">
            <w:pPr>
              <w:rPr>
                <w:ins w:id="6317" w:author="erradi" w:date="2011-08-06T10:44:00Z"/>
                <w:rFonts w:ascii="Times New Roman" w:hAnsi="Times New Roman" w:cs="Times New Roman"/>
                <w:sz w:val="24"/>
                <w:szCs w:val="24"/>
                <w:lang w:val="en-US"/>
              </w:rPr>
            </w:pPr>
            <w:ins w:id="6318" w:author="erradi" w:date="2011-08-06T10:44:00Z">
              <w:r>
                <w:rPr>
                  <w:rFonts w:ascii="Times New Roman" w:hAnsi="Times New Roman" w:cs="Times New Roman"/>
                  <w:sz w:val="24"/>
                  <w:szCs w:val="24"/>
                  <w:lang w:val="en-US"/>
                </w:rPr>
                <w:t>1</w:t>
              </w:r>
            </w:ins>
          </w:p>
        </w:tc>
        <w:tc>
          <w:tcPr>
            <w:tcW w:w="523" w:type="dxa"/>
          </w:tcPr>
          <w:p w:rsidR="00541083" w:rsidRDefault="00541083" w:rsidP="00367EB3">
            <w:pPr>
              <w:rPr>
                <w:ins w:id="6319" w:author="erradi" w:date="2011-08-06T10:44:00Z"/>
                <w:rFonts w:ascii="Times New Roman" w:hAnsi="Times New Roman" w:cs="Times New Roman"/>
                <w:sz w:val="24"/>
                <w:szCs w:val="24"/>
                <w:lang w:val="en-US"/>
              </w:rPr>
            </w:pPr>
            <w:ins w:id="6320"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21" w:author="erradi" w:date="2011-08-06T10:44:00Z"/>
                <w:rFonts w:ascii="Times New Roman" w:hAnsi="Times New Roman" w:cs="Times New Roman"/>
                <w:sz w:val="24"/>
                <w:szCs w:val="24"/>
                <w:lang w:val="en-US"/>
              </w:rPr>
            </w:pPr>
            <w:ins w:id="6322"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23" w:author="erradi" w:date="2011-08-06T10:44:00Z"/>
                <w:rFonts w:ascii="Times New Roman" w:hAnsi="Times New Roman" w:cs="Times New Roman"/>
                <w:sz w:val="24"/>
                <w:szCs w:val="24"/>
                <w:lang w:val="en-US"/>
              </w:rPr>
            </w:pPr>
            <w:ins w:id="6324"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325" w:author="erradi" w:date="2011-08-06T10:44:00Z"/>
                <w:rFonts w:ascii="Times New Roman" w:hAnsi="Times New Roman" w:cs="Times New Roman"/>
                <w:sz w:val="24"/>
                <w:szCs w:val="24"/>
                <w:lang w:val="en-US"/>
              </w:rPr>
            </w:pPr>
            <w:ins w:id="6326" w:author="erradi" w:date="2011-08-06T10:44:00Z">
              <w:r>
                <w:rPr>
                  <w:rFonts w:ascii="Times New Roman" w:hAnsi="Times New Roman" w:cs="Times New Roman"/>
                  <w:sz w:val="24"/>
                  <w:szCs w:val="24"/>
                  <w:lang w:val="en-US"/>
                </w:rPr>
                <w:t>1</w:t>
              </w:r>
            </w:ins>
          </w:p>
        </w:tc>
        <w:tc>
          <w:tcPr>
            <w:tcW w:w="520" w:type="dxa"/>
          </w:tcPr>
          <w:p w:rsidR="00541083" w:rsidRDefault="00541083" w:rsidP="00367EB3">
            <w:pPr>
              <w:rPr>
                <w:ins w:id="6327" w:author="erradi" w:date="2011-08-06T10:44:00Z"/>
                <w:rFonts w:ascii="Times New Roman" w:hAnsi="Times New Roman" w:cs="Times New Roman"/>
                <w:sz w:val="24"/>
                <w:szCs w:val="24"/>
                <w:lang w:val="en-US"/>
              </w:rPr>
            </w:pPr>
            <w:ins w:id="6328"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29" w:author="erradi" w:date="2011-08-06T10:44:00Z"/>
                <w:rFonts w:ascii="Times New Roman" w:hAnsi="Times New Roman" w:cs="Times New Roman"/>
                <w:sz w:val="24"/>
                <w:szCs w:val="24"/>
                <w:lang w:val="en-US"/>
              </w:rPr>
            </w:pPr>
            <w:ins w:id="6330"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331" w:author="erradi" w:date="2011-08-06T10:44:00Z"/>
                <w:rFonts w:ascii="Times New Roman" w:hAnsi="Times New Roman" w:cs="Times New Roman"/>
                <w:sz w:val="24"/>
                <w:szCs w:val="24"/>
                <w:lang w:val="en-US"/>
              </w:rPr>
            </w:pPr>
            <w:ins w:id="6332" w:author="erradi" w:date="2011-08-06T10:44:00Z">
              <w:r>
                <w:rPr>
                  <w:rFonts w:ascii="Times New Roman" w:hAnsi="Times New Roman" w:cs="Times New Roman"/>
                  <w:sz w:val="24"/>
                  <w:szCs w:val="24"/>
                  <w:lang w:val="en-US"/>
                </w:rPr>
                <w:t>1</w:t>
              </w:r>
            </w:ins>
          </w:p>
        </w:tc>
        <w:tc>
          <w:tcPr>
            <w:tcW w:w="520" w:type="dxa"/>
          </w:tcPr>
          <w:p w:rsidR="00541083" w:rsidRDefault="00541083" w:rsidP="00367EB3">
            <w:pPr>
              <w:rPr>
                <w:ins w:id="6333" w:author="erradi" w:date="2011-08-06T10:44:00Z"/>
                <w:rFonts w:ascii="Times New Roman" w:hAnsi="Times New Roman" w:cs="Times New Roman"/>
                <w:sz w:val="24"/>
                <w:szCs w:val="24"/>
                <w:lang w:val="en-US"/>
              </w:rPr>
            </w:pPr>
            <w:ins w:id="6334"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35" w:author="erradi" w:date="2011-08-06T10:44:00Z"/>
                <w:rFonts w:ascii="Times New Roman" w:hAnsi="Times New Roman" w:cs="Times New Roman"/>
                <w:sz w:val="24"/>
                <w:szCs w:val="24"/>
                <w:lang w:val="en-US"/>
              </w:rPr>
            </w:pPr>
            <w:ins w:id="6336" w:author="erradi" w:date="2011-08-06T10:44:00Z">
              <w:r>
                <w:rPr>
                  <w:rFonts w:ascii="Times New Roman" w:hAnsi="Times New Roman" w:cs="Times New Roman"/>
                  <w:sz w:val="24"/>
                  <w:szCs w:val="24"/>
                  <w:lang w:val="en-US"/>
                </w:rPr>
                <w:t>0</w:t>
              </w:r>
            </w:ins>
          </w:p>
        </w:tc>
        <w:tc>
          <w:tcPr>
            <w:tcW w:w="523" w:type="dxa"/>
          </w:tcPr>
          <w:p w:rsidR="00541083" w:rsidRDefault="00541083" w:rsidP="00367EB3">
            <w:pPr>
              <w:rPr>
                <w:ins w:id="6337" w:author="erradi" w:date="2011-08-06T10:44:00Z"/>
                <w:rFonts w:ascii="Times New Roman" w:hAnsi="Times New Roman" w:cs="Times New Roman"/>
                <w:sz w:val="24"/>
                <w:szCs w:val="24"/>
                <w:lang w:val="en-US"/>
              </w:rPr>
            </w:pPr>
            <w:ins w:id="6338"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339" w:author="erradi" w:date="2011-08-06T10:44:00Z"/>
                <w:rFonts w:ascii="Times New Roman" w:hAnsi="Times New Roman" w:cs="Times New Roman"/>
                <w:sz w:val="24"/>
                <w:szCs w:val="24"/>
                <w:lang w:val="en-US"/>
              </w:rPr>
            </w:pPr>
            <w:ins w:id="6340" w:author="erradi" w:date="2011-08-06T10:44:00Z">
              <w:r>
                <w:rPr>
                  <w:rFonts w:ascii="Times New Roman" w:hAnsi="Times New Roman" w:cs="Times New Roman"/>
                  <w:sz w:val="24"/>
                  <w:szCs w:val="24"/>
                  <w:lang w:val="en-US"/>
                </w:rPr>
                <w:t>1</w:t>
              </w:r>
            </w:ins>
          </w:p>
        </w:tc>
        <w:tc>
          <w:tcPr>
            <w:tcW w:w="519" w:type="dxa"/>
          </w:tcPr>
          <w:p w:rsidR="00541083" w:rsidRDefault="00541083" w:rsidP="00367EB3">
            <w:pPr>
              <w:rPr>
                <w:ins w:id="6341" w:author="erradi" w:date="2011-08-06T10:44:00Z"/>
                <w:rFonts w:ascii="Times New Roman" w:hAnsi="Times New Roman" w:cs="Times New Roman"/>
                <w:sz w:val="24"/>
                <w:szCs w:val="24"/>
                <w:lang w:val="en-US"/>
              </w:rPr>
            </w:pPr>
            <w:ins w:id="6342"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343" w:author="erradi" w:date="2011-08-06T10:44:00Z"/>
                <w:rFonts w:ascii="Times New Roman" w:hAnsi="Times New Roman" w:cs="Times New Roman"/>
                <w:sz w:val="24"/>
                <w:szCs w:val="24"/>
                <w:lang w:val="en-US"/>
              </w:rPr>
            </w:pPr>
            <w:ins w:id="6344" w:author="erradi" w:date="2011-08-06T10:44:00Z">
              <w:r>
                <w:rPr>
                  <w:rFonts w:ascii="Times New Roman" w:hAnsi="Times New Roman" w:cs="Times New Roman"/>
                  <w:sz w:val="24"/>
                  <w:szCs w:val="24"/>
                  <w:lang w:val="en-US"/>
                </w:rPr>
                <w:t>0</w:t>
              </w:r>
            </w:ins>
          </w:p>
        </w:tc>
        <w:tc>
          <w:tcPr>
            <w:tcW w:w="520" w:type="dxa"/>
          </w:tcPr>
          <w:p w:rsidR="00541083" w:rsidRDefault="00541083" w:rsidP="00367EB3">
            <w:pPr>
              <w:rPr>
                <w:ins w:id="6345" w:author="erradi" w:date="2011-08-06T10:44:00Z"/>
                <w:rFonts w:ascii="Times New Roman" w:hAnsi="Times New Roman" w:cs="Times New Roman"/>
                <w:sz w:val="24"/>
                <w:szCs w:val="24"/>
                <w:lang w:val="en-US"/>
              </w:rPr>
            </w:pPr>
            <w:ins w:id="6346" w:author="erradi" w:date="2011-08-06T10:44:00Z">
              <w:r>
                <w:rPr>
                  <w:rFonts w:ascii="Times New Roman" w:hAnsi="Times New Roman" w:cs="Times New Roman"/>
                  <w:sz w:val="24"/>
                  <w:szCs w:val="24"/>
                  <w:lang w:val="en-US"/>
                </w:rPr>
                <w:t>0</w:t>
              </w:r>
            </w:ins>
          </w:p>
        </w:tc>
      </w:tr>
    </w:tbl>
    <w:p w:rsidR="00541083" w:rsidRPr="005035C1" w:rsidRDefault="00541083" w:rsidP="00541083">
      <w:pPr>
        <w:rPr>
          <w:ins w:id="6347" w:author="erradi" w:date="2011-08-06T10:44:00Z"/>
          <w:rFonts w:ascii="Times New Roman" w:hAnsi="Times New Roman" w:cs="Times New Roman"/>
          <w:sz w:val="24"/>
          <w:szCs w:val="24"/>
          <w:lang w:val="en-US"/>
        </w:rPr>
      </w:pPr>
    </w:p>
    <w:p w:rsidR="00541083" w:rsidRDefault="00541083" w:rsidP="00541083">
      <w:pPr>
        <w:pStyle w:val="Paragraphedeliste"/>
        <w:jc w:val="center"/>
        <w:rPr>
          <w:ins w:id="6348" w:author="erradi" w:date="2011-08-06T10:44:00Z"/>
          <w:rFonts w:ascii="Times New Roman" w:hAnsi="Times New Roman" w:cs="Times New Roman"/>
          <w:sz w:val="24"/>
          <w:szCs w:val="24"/>
          <w:lang w:val="en-US"/>
        </w:rPr>
      </w:pPr>
      <w:ins w:id="6349"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Ind w:w="720" w:type="dxa"/>
        <w:tblLook w:val="04A0"/>
      </w:tblPr>
      <w:tblGrid>
        <w:gridCol w:w="1470"/>
        <w:gridCol w:w="1416"/>
        <w:gridCol w:w="1019"/>
        <w:gridCol w:w="1284"/>
        <w:gridCol w:w="1019"/>
        <w:gridCol w:w="1469"/>
        <w:gridCol w:w="891"/>
      </w:tblGrid>
      <w:tr w:rsidR="00541083" w:rsidTr="00367EB3">
        <w:trPr>
          <w:ins w:id="6350" w:author="erradi" w:date="2011-08-06T10:44:00Z"/>
        </w:trPr>
        <w:tc>
          <w:tcPr>
            <w:tcW w:w="1316" w:type="dxa"/>
          </w:tcPr>
          <w:p w:rsidR="00541083" w:rsidRDefault="00541083" w:rsidP="00367EB3">
            <w:pPr>
              <w:pStyle w:val="Paragraphedeliste"/>
              <w:ind w:left="0"/>
              <w:rPr>
                <w:ins w:id="6351" w:author="erradi" w:date="2011-08-06T10:44:00Z"/>
                <w:rFonts w:ascii="Times New Roman" w:hAnsi="Times New Roman" w:cs="Times New Roman"/>
                <w:sz w:val="24"/>
                <w:szCs w:val="24"/>
                <w:lang w:val="en-US"/>
              </w:rPr>
            </w:pPr>
          </w:p>
        </w:tc>
        <w:tc>
          <w:tcPr>
            <w:tcW w:w="1316" w:type="dxa"/>
          </w:tcPr>
          <w:p w:rsidR="00541083" w:rsidRDefault="00541083" w:rsidP="00367EB3">
            <w:pPr>
              <w:pStyle w:val="Paragraphedeliste"/>
              <w:ind w:left="0"/>
              <w:rPr>
                <w:ins w:id="6352" w:author="erradi" w:date="2011-08-06T10:44:00Z"/>
                <w:rFonts w:ascii="Times New Roman" w:hAnsi="Times New Roman" w:cs="Times New Roman"/>
                <w:sz w:val="24"/>
                <w:szCs w:val="24"/>
                <w:lang w:val="en-US"/>
              </w:rPr>
            </w:pPr>
            <w:ins w:id="6353"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6354" w:author="erradi" w:date="2011-08-06T10:44:00Z"/>
                <w:rFonts w:ascii="Times New Roman" w:hAnsi="Times New Roman" w:cs="Times New Roman"/>
                <w:sz w:val="24"/>
                <w:szCs w:val="24"/>
                <w:lang w:val="en-US"/>
              </w:rPr>
            </w:pPr>
            <w:ins w:id="6355"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6356" w:author="erradi" w:date="2011-08-06T10:44:00Z"/>
                <w:rFonts w:ascii="Times New Roman" w:hAnsi="Times New Roman" w:cs="Times New Roman"/>
                <w:sz w:val="24"/>
                <w:szCs w:val="24"/>
                <w:lang w:val="en-US"/>
              </w:rPr>
            </w:pPr>
            <w:ins w:id="6357"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6358" w:author="erradi" w:date="2011-08-06T10:44:00Z"/>
                <w:rFonts w:ascii="Times New Roman" w:hAnsi="Times New Roman" w:cs="Times New Roman"/>
                <w:sz w:val="24"/>
                <w:szCs w:val="24"/>
                <w:lang w:val="en-US"/>
              </w:rPr>
            </w:pPr>
            <w:ins w:id="6359"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6360" w:author="erradi" w:date="2011-08-06T10:44:00Z"/>
                <w:rFonts w:ascii="Times New Roman" w:hAnsi="Times New Roman" w:cs="Times New Roman"/>
                <w:sz w:val="24"/>
                <w:szCs w:val="24"/>
                <w:lang w:val="en-US"/>
              </w:rPr>
            </w:pPr>
            <w:ins w:id="6361"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6362" w:author="erradi" w:date="2011-08-06T10:44:00Z"/>
                <w:rFonts w:ascii="Times New Roman" w:hAnsi="Times New Roman" w:cs="Times New Roman"/>
                <w:sz w:val="24"/>
                <w:szCs w:val="24"/>
                <w:lang w:val="en-US"/>
              </w:rPr>
            </w:pPr>
            <w:ins w:id="6363" w:author="erradi" w:date="2011-08-06T10:44:00Z">
              <w:r>
                <w:rPr>
                  <w:rFonts w:ascii="Times New Roman" w:hAnsi="Times New Roman" w:cs="Times New Roman"/>
                  <w:sz w:val="24"/>
                  <w:szCs w:val="24"/>
                  <w:lang w:val="en-US"/>
                </w:rPr>
                <w:t>State</w:t>
              </w:r>
            </w:ins>
          </w:p>
        </w:tc>
      </w:tr>
      <w:tr w:rsidR="00541083" w:rsidTr="00367EB3">
        <w:trPr>
          <w:ins w:id="6364" w:author="erradi" w:date="2011-08-06T10:44:00Z"/>
        </w:trPr>
        <w:tc>
          <w:tcPr>
            <w:tcW w:w="1316" w:type="dxa"/>
          </w:tcPr>
          <w:p w:rsidR="00541083" w:rsidRDefault="00541083" w:rsidP="00367EB3">
            <w:pPr>
              <w:pStyle w:val="Paragraphedeliste"/>
              <w:ind w:left="0"/>
              <w:rPr>
                <w:ins w:id="6365" w:author="erradi" w:date="2011-08-06T10:44:00Z"/>
                <w:rFonts w:ascii="Times New Roman" w:hAnsi="Times New Roman" w:cs="Times New Roman"/>
                <w:sz w:val="24"/>
                <w:szCs w:val="24"/>
                <w:lang w:val="en-US"/>
              </w:rPr>
            </w:pPr>
            <w:ins w:id="6366"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6367" w:author="erradi" w:date="2011-08-06T10:44:00Z"/>
                <w:rFonts w:ascii="Times New Roman" w:hAnsi="Times New Roman" w:cs="Times New Roman"/>
                <w:sz w:val="24"/>
                <w:szCs w:val="24"/>
                <w:lang w:val="en-US"/>
              </w:rPr>
            </w:pPr>
            <w:ins w:id="6368"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6369" w:author="erradi" w:date="2011-08-06T10:44:00Z"/>
                <w:rFonts w:ascii="Times New Roman" w:hAnsi="Times New Roman" w:cs="Times New Roman"/>
                <w:sz w:val="24"/>
                <w:szCs w:val="24"/>
                <w:lang w:val="en-US"/>
              </w:rPr>
            </w:pPr>
            <w:ins w:id="637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71" w:author="erradi" w:date="2011-08-06T10:44:00Z"/>
                <w:rFonts w:ascii="Times New Roman" w:hAnsi="Times New Roman" w:cs="Times New Roman"/>
                <w:sz w:val="24"/>
                <w:szCs w:val="24"/>
                <w:lang w:val="en-US"/>
              </w:rPr>
            </w:pPr>
            <w:ins w:id="637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73" w:author="erradi" w:date="2011-08-06T10:44:00Z"/>
                <w:rFonts w:ascii="Times New Roman" w:hAnsi="Times New Roman" w:cs="Times New Roman"/>
                <w:sz w:val="24"/>
                <w:szCs w:val="24"/>
                <w:lang w:val="en-US"/>
              </w:rPr>
            </w:pPr>
            <w:ins w:id="637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75" w:author="erradi" w:date="2011-08-06T10:44:00Z"/>
                <w:rFonts w:ascii="Times New Roman" w:hAnsi="Times New Roman" w:cs="Times New Roman"/>
                <w:sz w:val="24"/>
                <w:szCs w:val="24"/>
                <w:lang w:val="en-US"/>
              </w:rPr>
            </w:pPr>
            <w:ins w:id="637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77" w:author="erradi" w:date="2011-08-06T10:44:00Z"/>
                <w:rFonts w:ascii="Times New Roman" w:hAnsi="Times New Roman" w:cs="Times New Roman"/>
                <w:sz w:val="24"/>
                <w:szCs w:val="24"/>
                <w:lang w:val="en-US"/>
              </w:rPr>
            </w:pPr>
            <w:ins w:id="6378" w:author="erradi" w:date="2011-08-06T10:44:00Z">
              <w:r>
                <w:rPr>
                  <w:rFonts w:ascii="Times New Roman" w:hAnsi="Times New Roman" w:cs="Times New Roman"/>
                  <w:sz w:val="24"/>
                  <w:szCs w:val="24"/>
                  <w:lang w:val="en-US"/>
                </w:rPr>
                <w:t>1</w:t>
              </w:r>
            </w:ins>
          </w:p>
        </w:tc>
      </w:tr>
      <w:tr w:rsidR="00541083" w:rsidTr="00367EB3">
        <w:trPr>
          <w:ins w:id="6379" w:author="erradi" w:date="2011-08-06T10:44:00Z"/>
        </w:trPr>
        <w:tc>
          <w:tcPr>
            <w:tcW w:w="1316" w:type="dxa"/>
          </w:tcPr>
          <w:p w:rsidR="00541083" w:rsidRDefault="00541083" w:rsidP="00367EB3">
            <w:pPr>
              <w:pStyle w:val="Paragraphedeliste"/>
              <w:ind w:left="0"/>
              <w:rPr>
                <w:ins w:id="6380" w:author="erradi" w:date="2011-08-06T10:44:00Z"/>
                <w:rFonts w:ascii="Times New Roman" w:hAnsi="Times New Roman" w:cs="Times New Roman"/>
                <w:sz w:val="24"/>
                <w:szCs w:val="24"/>
                <w:lang w:val="en-US"/>
              </w:rPr>
            </w:pPr>
            <w:ins w:id="6381"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6382" w:author="erradi" w:date="2011-08-06T10:44:00Z"/>
                <w:rFonts w:ascii="Times New Roman" w:hAnsi="Times New Roman" w:cs="Times New Roman"/>
                <w:sz w:val="24"/>
                <w:szCs w:val="24"/>
                <w:lang w:val="en-US"/>
              </w:rPr>
            </w:pPr>
            <w:ins w:id="638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84" w:author="erradi" w:date="2011-08-06T10:44:00Z"/>
                <w:rFonts w:ascii="Times New Roman" w:hAnsi="Times New Roman" w:cs="Times New Roman"/>
                <w:sz w:val="24"/>
                <w:szCs w:val="24"/>
                <w:lang w:val="en-US"/>
              </w:rPr>
            </w:pPr>
            <w:ins w:id="6385"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6386" w:author="erradi" w:date="2011-08-06T10:44:00Z"/>
                <w:rFonts w:ascii="Times New Roman" w:hAnsi="Times New Roman" w:cs="Times New Roman"/>
                <w:sz w:val="24"/>
                <w:szCs w:val="24"/>
                <w:lang w:val="en-US"/>
              </w:rPr>
            </w:pPr>
            <w:ins w:id="638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88" w:author="erradi" w:date="2011-08-06T10:44:00Z"/>
                <w:rFonts w:ascii="Times New Roman" w:hAnsi="Times New Roman" w:cs="Times New Roman"/>
                <w:sz w:val="24"/>
                <w:szCs w:val="24"/>
                <w:lang w:val="en-US"/>
              </w:rPr>
            </w:pPr>
            <w:ins w:id="638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90" w:author="erradi" w:date="2011-08-06T10:44:00Z"/>
                <w:rFonts w:ascii="Times New Roman" w:hAnsi="Times New Roman" w:cs="Times New Roman"/>
                <w:sz w:val="24"/>
                <w:szCs w:val="24"/>
                <w:lang w:val="en-US"/>
              </w:rPr>
            </w:pPr>
            <w:ins w:id="639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92" w:author="erradi" w:date="2011-08-06T10:44:00Z"/>
                <w:rFonts w:ascii="Times New Roman" w:hAnsi="Times New Roman" w:cs="Times New Roman"/>
                <w:sz w:val="24"/>
                <w:szCs w:val="24"/>
                <w:lang w:val="en-US"/>
              </w:rPr>
            </w:pPr>
            <w:ins w:id="6393" w:author="erradi" w:date="2011-08-06T10:44:00Z">
              <w:r>
                <w:rPr>
                  <w:rFonts w:ascii="Times New Roman" w:hAnsi="Times New Roman" w:cs="Times New Roman"/>
                  <w:sz w:val="24"/>
                  <w:szCs w:val="24"/>
                  <w:lang w:val="en-US"/>
                </w:rPr>
                <w:t>1</w:t>
              </w:r>
            </w:ins>
          </w:p>
        </w:tc>
      </w:tr>
      <w:tr w:rsidR="00541083" w:rsidTr="00367EB3">
        <w:trPr>
          <w:ins w:id="6394" w:author="erradi" w:date="2011-08-06T10:44:00Z"/>
        </w:trPr>
        <w:tc>
          <w:tcPr>
            <w:tcW w:w="1316" w:type="dxa"/>
          </w:tcPr>
          <w:p w:rsidR="00541083" w:rsidRDefault="00541083" w:rsidP="00367EB3">
            <w:pPr>
              <w:pStyle w:val="Paragraphedeliste"/>
              <w:ind w:left="0"/>
              <w:rPr>
                <w:ins w:id="6395" w:author="erradi" w:date="2011-08-06T10:44:00Z"/>
                <w:rFonts w:ascii="Times New Roman" w:hAnsi="Times New Roman" w:cs="Times New Roman"/>
                <w:sz w:val="24"/>
                <w:szCs w:val="24"/>
                <w:lang w:val="en-US"/>
              </w:rPr>
            </w:pPr>
            <w:ins w:id="6396"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6397" w:author="erradi" w:date="2011-08-06T10:44:00Z"/>
                <w:rFonts w:ascii="Times New Roman" w:hAnsi="Times New Roman" w:cs="Times New Roman"/>
                <w:sz w:val="24"/>
                <w:szCs w:val="24"/>
                <w:lang w:val="en-US"/>
              </w:rPr>
            </w:pPr>
            <w:ins w:id="639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399" w:author="erradi" w:date="2011-08-06T10:44:00Z"/>
                <w:rFonts w:ascii="Times New Roman" w:hAnsi="Times New Roman" w:cs="Times New Roman"/>
                <w:sz w:val="24"/>
                <w:szCs w:val="24"/>
                <w:lang w:val="en-US"/>
              </w:rPr>
            </w:pPr>
            <w:ins w:id="640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01" w:author="erradi" w:date="2011-08-06T10:44:00Z"/>
                <w:rFonts w:ascii="Times New Roman" w:hAnsi="Times New Roman" w:cs="Times New Roman"/>
                <w:sz w:val="24"/>
                <w:szCs w:val="24"/>
                <w:lang w:val="en-US"/>
              </w:rPr>
            </w:pPr>
            <w:ins w:id="6402"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6403" w:author="erradi" w:date="2011-08-06T10:44:00Z"/>
                <w:rFonts w:ascii="Times New Roman" w:hAnsi="Times New Roman" w:cs="Times New Roman"/>
                <w:sz w:val="24"/>
                <w:szCs w:val="24"/>
                <w:lang w:val="en-US"/>
              </w:rPr>
            </w:pPr>
            <w:ins w:id="640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05" w:author="erradi" w:date="2011-08-06T10:44:00Z"/>
                <w:rFonts w:ascii="Times New Roman" w:hAnsi="Times New Roman" w:cs="Times New Roman"/>
                <w:sz w:val="24"/>
                <w:szCs w:val="24"/>
                <w:lang w:val="en-US"/>
              </w:rPr>
            </w:pPr>
            <w:ins w:id="640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07" w:author="erradi" w:date="2011-08-06T10:44:00Z"/>
                <w:rFonts w:ascii="Times New Roman" w:hAnsi="Times New Roman" w:cs="Times New Roman"/>
                <w:sz w:val="24"/>
                <w:szCs w:val="24"/>
                <w:lang w:val="en-US"/>
              </w:rPr>
            </w:pPr>
            <w:ins w:id="6408" w:author="erradi" w:date="2011-08-06T10:44:00Z">
              <w:r>
                <w:rPr>
                  <w:rFonts w:ascii="Times New Roman" w:hAnsi="Times New Roman" w:cs="Times New Roman"/>
                  <w:sz w:val="24"/>
                  <w:szCs w:val="24"/>
                  <w:lang w:val="en-US"/>
                </w:rPr>
                <w:t>0</w:t>
              </w:r>
            </w:ins>
          </w:p>
        </w:tc>
      </w:tr>
      <w:tr w:rsidR="00541083" w:rsidTr="00367EB3">
        <w:trPr>
          <w:ins w:id="6409" w:author="erradi" w:date="2011-08-06T10:44:00Z"/>
        </w:trPr>
        <w:tc>
          <w:tcPr>
            <w:tcW w:w="1316" w:type="dxa"/>
          </w:tcPr>
          <w:p w:rsidR="00541083" w:rsidRDefault="00541083" w:rsidP="00367EB3">
            <w:pPr>
              <w:pStyle w:val="Paragraphedeliste"/>
              <w:ind w:left="0"/>
              <w:rPr>
                <w:ins w:id="6410" w:author="erradi" w:date="2011-08-06T10:44:00Z"/>
                <w:rFonts w:ascii="Times New Roman" w:hAnsi="Times New Roman" w:cs="Times New Roman"/>
                <w:sz w:val="24"/>
                <w:szCs w:val="24"/>
                <w:lang w:val="en-US"/>
              </w:rPr>
            </w:pPr>
            <w:ins w:id="6411"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6412" w:author="erradi" w:date="2011-08-06T10:44:00Z"/>
                <w:rFonts w:ascii="Times New Roman" w:hAnsi="Times New Roman" w:cs="Times New Roman"/>
                <w:sz w:val="24"/>
                <w:szCs w:val="24"/>
                <w:lang w:val="en-US"/>
              </w:rPr>
            </w:pPr>
            <w:ins w:id="641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14" w:author="erradi" w:date="2011-08-06T10:44:00Z"/>
                <w:rFonts w:ascii="Times New Roman" w:hAnsi="Times New Roman" w:cs="Times New Roman"/>
                <w:sz w:val="24"/>
                <w:szCs w:val="24"/>
                <w:lang w:val="en-US"/>
              </w:rPr>
            </w:pPr>
            <w:ins w:id="641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16" w:author="erradi" w:date="2011-08-06T10:44:00Z"/>
                <w:rFonts w:ascii="Times New Roman" w:hAnsi="Times New Roman" w:cs="Times New Roman"/>
                <w:sz w:val="24"/>
                <w:szCs w:val="24"/>
                <w:lang w:val="en-US"/>
              </w:rPr>
            </w:pPr>
            <w:ins w:id="641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18" w:author="erradi" w:date="2011-08-06T10:44:00Z"/>
                <w:rFonts w:ascii="Times New Roman" w:hAnsi="Times New Roman" w:cs="Times New Roman"/>
                <w:sz w:val="24"/>
                <w:szCs w:val="24"/>
                <w:lang w:val="en-US"/>
              </w:rPr>
            </w:pPr>
            <w:ins w:id="6419"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6420" w:author="erradi" w:date="2011-08-06T10:44:00Z"/>
                <w:rFonts w:ascii="Times New Roman" w:hAnsi="Times New Roman" w:cs="Times New Roman"/>
                <w:sz w:val="24"/>
                <w:szCs w:val="24"/>
                <w:lang w:val="en-US"/>
              </w:rPr>
            </w:pPr>
            <w:ins w:id="642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22" w:author="erradi" w:date="2011-08-06T10:44:00Z"/>
                <w:rFonts w:ascii="Times New Roman" w:hAnsi="Times New Roman" w:cs="Times New Roman"/>
                <w:sz w:val="24"/>
                <w:szCs w:val="24"/>
                <w:lang w:val="en-US"/>
              </w:rPr>
            </w:pPr>
            <w:ins w:id="6423" w:author="erradi" w:date="2011-08-06T10:44:00Z">
              <w:r>
                <w:rPr>
                  <w:rFonts w:ascii="Times New Roman" w:hAnsi="Times New Roman" w:cs="Times New Roman"/>
                  <w:sz w:val="24"/>
                  <w:szCs w:val="24"/>
                  <w:lang w:val="en-US"/>
                </w:rPr>
                <w:t>1</w:t>
              </w:r>
            </w:ins>
          </w:p>
        </w:tc>
      </w:tr>
      <w:tr w:rsidR="00541083" w:rsidTr="00367EB3">
        <w:trPr>
          <w:ins w:id="6424" w:author="erradi" w:date="2011-08-06T10:44:00Z"/>
        </w:trPr>
        <w:tc>
          <w:tcPr>
            <w:tcW w:w="1316" w:type="dxa"/>
          </w:tcPr>
          <w:p w:rsidR="00541083" w:rsidRDefault="00541083" w:rsidP="00367EB3">
            <w:pPr>
              <w:pStyle w:val="Paragraphedeliste"/>
              <w:ind w:left="0"/>
              <w:rPr>
                <w:ins w:id="6425" w:author="erradi" w:date="2011-08-06T10:44:00Z"/>
                <w:rFonts w:ascii="Times New Roman" w:hAnsi="Times New Roman" w:cs="Times New Roman"/>
                <w:sz w:val="24"/>
                <w:szCs w:val="24"/>
                <w:lang w:val="en-US"/>
              </w:rPr>
            </w:pPr>
            <w:ins w:id="6426"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6427" w:author="erradi" w:date="2011-08-06T10:44:00Z"/>
                <w:rFonts w:ascii="Times New Roman" w:hAnsi="Times New Roman" w:cs="Times New Roman"/>
                <w:sz w:val="24"/>
                <w:szCs w:val="24"/>
                <w:lang w:val="en-US"/>
              </w:rPr>
            </w:pPr>
            <w:ins w:id="642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29" w:author="erradi" w:date="2011-08-06T10:44:00Z"/>
                <w:rFonts w:ascii="Times New Roman" w:hAnsi="Times New Roman" w:cs="Times New Roman"/>
                <w:sz w:val="24"/>
                <w:szCs w:val="24"/>
                <w:lang w:val="en-US"/>
              </w:rPr>
            </w:pPr>
            <w:ins w:id="643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31" w:author="erradi" w:date="2011-08-06T10:44:00Z"/>
                <w:rFonts w:ascii="Times New Roman" w:hAnsi="Times New Roman" w:cs="Times New Roman"/>
                <w:sz w:val="24"/>
                <w:szCs w:val="24"/>
                <w:lang w:val="en-US"/>
              </w:rPr>
            </w:pPr>
            <w:ins w:id="643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33" w:author="erradi" w:date="2011-08-06T10:44:00Z"/>
                <w:rFonts w:ascii="Times New Roman" w:hAnsi="Times New Roman" w:cs="Times New Roman"/>
                <w:sz w:val="24"/>
                <w:szCs w:val="24"/>
                <w:lang w:val="en-US"/>
              </w:rPr>
            </w:pPr>
            <w:ins w:id="643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6435" w:author="erradi" w:date="2011-08-06T10:44:00Z"/>
                <w:rFonts w:ascii="Times New Roman" w:hAnsi="Times New Roman" w:cs="Times New Roman"/>
                <w:sz w:val="24"/>
                <w:szCs w:val="24"/>
                <w:lang w:val="en-US"/>
              </w:rPr>
            </w:pPr>
            <w:ins w:id="6436"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6437" w:author="erradi" w:date="2011-08-06T10:44:00Z"/>
                <w:rFonts w:ascii="Times New Roman" w:hAnsi="Times New Roman" w:cs="Times New Roman"/>
                <w:sz w:val="24"/>
                <w:szCs w:val="24"/>
                <w:lang w:val="en-US"/>
              </w:rPr>
            </w:pPr>
            <w:ins w:id="6438" w:author="erradi" w:date="2011-08-06T10:44:00Z">
              <w:r>
                <w:rPr>
                  <w:rFonts w:ascii="Times New Roman" w:hAnsi="Times New Roman" w:cs="Times New Roman"/>
                  <w:sz w:val="24"/>
                  <w:szCs w:val="24"/>
                  <w:lang w:val="en-US"/>
                </w:rPr>
                <w:t>0</w:t>
              </w:r>
            </w:ins>
          </w:p>
        </w:tc>
      </w:tr>
    </w:tbl>
    <w:p w:rsidR="00541083" w:rsidRDefault="00541083" w:rsidP="00541083">
      <w:pPr>
        <w:pStyle w:val="Paragraphedeliste"/>
        <w:rPr>
          <w:ins w:id="6439"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6440" w:author="erradi" w:date="2011-08-06T10:44:00Z"/>
          <w:rFonts w:ascii="Times New Roman" w:hAnsi="Times New Roman" w:cs="Times New Roman"/>
          <w:color w:val="C00000"/>
          <w:sz w:val="24"/>
          <w:szCs w:val="24"/>
          <w:lang w:val="en-US"/>
        </w:rPr>
      </w:pPr>
      <w:ins w:id="6441"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496"/>
        <w:gridCol w:w="4470"/>
        <w:gridCol w:w="1310"/>
        <w:gridCol w:w="1013"/>
        <w:gridCol w:w="999"/>
      </w:tblGrid>
      <w:tr w:rsidR="00541083" w:rsidTr="00367EB3">
        <w:trPr>
          <w:trHeight w:val="135"/>
          <w:ins w:id="6442" w:author="erradi" w:date="2011-08-06T10:44:00Z"/>
        </w:trPr>
        <w:tc>
          <w:tcPr>
            <w:tcW w:w="1526" w:type="dxa"/>
            <w:vMerge w:val="restart"/>
          </w:tcPr>
          <w:p w:rsidR="00541083" w:rsidRDefault="00541083" w:rsidP="00367EB3">
            <w:pPr>
              <w:jc w:val="center"/>
              <w:rPr>
                <w:ins w:id="6443" w:author="erradi" w:date="2011-08-06T10:44:00Z"/>
                <w:rFonts w:ascii="Times New Roman" w:hAnsi="Times New Roman" w:cs="Times New Roman"/>
                <w:sz w:val="24"/>
                <w:szCs w:val="24"/>
                <w:lang w:val="en-US"/>
              </w:rPr>
            </w:pPr>
            <w:ins w:id="6444" w:author="erradi" w:date="2011-08-06T10:44:00Z">
              <w:r>
                <w:rPr>
                  <w:rFonts w:ascii="Times New Roman" w:hAnsi="Times New Roman" w:cs="Times New Roman"/>
                  <w:sz w:val="24"/>
                  <w:szCs w:val="24"/>
                  <w:lang w:val="en-US"/>
                </w:rPr>
                <w:t>ID</w:t>
              </w:r>
            </w:ins>
          </w:p>
        </w:tc>
        <w:tc>
          <w:tcPr>
            <w:tcW w:w="4615" w:type="dxa"/>
            <w:vMerge w:val="restart"/>
          </w:tcPr>
          <w:p w:rsidR="00541083" w:rsidRDefault="00541083" w:rsidP="00367EB3">
            <w:pPr>
              <w:jc w:val="center"/>
              <w:rPr>
                <w:ins w:id="6445" w:author="erradi" w:date="2011-08-06T10:44:00Z"/>
                <w:rFonts w:ascii="Times New Roman" w:hAnsi="Times New Roman" w:cs="Times New Roman"/>
                <w:sz w:val="24"/>
                <w:szCs w:val="24"/>
                <w:lang w:val="en-US"/>
              </w:rPr>
            </w:pPr>
            <w:ins w:id="6446" w:author="erradi" w:date="2011-08-06T10:44:00Z">
              <w:r>
                <w:rPr>
                  <w:rFonts w:ascii="Times New Roman" w:hAnsi="Times New Roman" w:cs="Times New Roman"/>
                  <w:sz w:val="24"/>
                  <w:szCs w:val="24"/>
                  <w:lang w:val="en-US"/>
                </w:rPr>
                <w:t>Expréssion</w:t>
              </w:r>
            </w:ins>
          </w:p>
        </w:tc>
        <w:tc>
          <w:tcPr>
            <w:tcW w:w="3071" w:type="dxa"/>
            <w:gridSpan w:val="3"/>
          </w:tcPr>
          <w:p w:rsidR="00541083" w:rsidRDefault="00541083" w:rsidP="00367EB3">
            <w:pPr>
              <w:jc w:val="center"/>
              <w:rPr>
                <w:ins w:id="6447" w:author="erradi" w:date="2011-08-06T10:44:00Z"/>
                <w:rFonts w:ascii="Times New Roman" w:hAnsi="Times New Roman" w:cs="Times New Roman"/>
                <w:sz w:val="24"/>
                <w:szCs w:val="24"/>
                <w:lang w:val="en-US"/>
              </w:rPr>
            </w:pPr>
            <w:ins w:id="6448" w:author="erradi" w:date="2011-08-06T10:44:00Z">
              <w:r>
                <w:rPr>
                  <w:rFonts w:ascii="Times New Roman" w:hAnsi="Times New Roman" w:cs="Times New Roman"/>
                  <w:sz w:val="24"/>
                  <w:szCs w:val="24"/>
                  <w:lang w:val="en-US"/>
                </w:rPr>
                <w:t>Informations</w:t>
              </w:r>
            </w:ins>
          </w:p>
        </w:tc>
      </w:tr>
      <w:tr w:rsidR="00541083" w:rsidTr="00367EB3">
        <w:trPr>
          <w:trHeight w:val="135"/>
          <w:ins w:id="6449" w:author="erradi" w:date="2011-08-06T10:44:00Z"/>
        </w:trPr>
        <w:tc>
          <w:tcPr>
            <w:tcW w:w="1526" w:type="dxa"/>
            <w:vMerge/>
          </w:tcPr>
          <w:p w:rsidR="00541083" w:rsidRDefault="00541083" w:rsidP="00367EB3">
            <w:pPr>
              <w:jc w:val="center"/>
              <w:rPr>
                <w:ins w:id="6450" w:author="erradi" w:date="2011-08-06T10:44:00Z"/>
                <w:rFonts w:ascii="Times New Roman" w:hAnsi="Times New Roman" w:cs="Times New Roman"/>
                <w:sz w:val="24"/>
                <w:szCs w:val="24"/>
                <w:lang w:val="en-US"/>
              </w:rPr>
            </w:pPr>
          </w:p>
        </w:tc>
        <w:tc>
          <w:tcPr>
            <w:tcW w:w="4615" w:type="dxa"/>
            <w:vMerge/>
          </w:tcPr>
          <w:p w:rsidR="00541083" w:rsidRDefault="00541083" w:rsidP="00367EB3">
            <w:pPr>
              <w:jc w:val="center"/>
              <w:rPr>
                <w:ins w:id="6451"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6452" w:author="erradi" w:date="2011-08-06T10:44:00Z"/>
                <w:rFonts w:ascii="Times New Roman" w:hAnsi="Times New Roman" w:cs="Times New Roman"/>
                <w:sz w:val="24"/>
                <w:szCs w:val="24"/>
                <w:lang w:val="en-US"/>
              </w:rPr>
            </w:pPr>
            <w:ins w:id="6453" w:author="erradi" w:date="2011-08-06T10:44:00Z">
              <w:r>
                <w:rPr>
                  <w:rFonts w:ascii="Times New Roman" w:hAnsi="Times New Roman" w:cs="Times New Roman"/>
                  <w:sz w:val="24"/>
                  <w:szCs w:val="24"/>
                  <w:lang w:val="en-US"/>
                </w:rPr>
                <w:t>Date</w:t>
              </w:r>
            </w:ins>
          </w:p>
        </w:tc>
        <w:tc>
          <w:tcPr>
            <w:tcW w:w="1024" w:type="dxa"/>
          </w:tcPr>
          <w:p w:rsidR="00541083" w:rsidRDefault="00541083" w:rsidP="00367EB3">
            <w:pPr>
              <w:jc w:val="center"/>
              <w:rPr>
                <w:ins w:id="6454" w:author="erradi" w:date="2011-08-06T10:44:00Z"/>
                <w:rFonts w:ascii="Times New Roman" w:hAnsi="Times New Roman" w:cs="Times New Roman"/>
                <w:sz w:val="24"/>
                <w:szCs w:val="24"/>
                <w:lang w:val="en-US"/>
              </w:rPr>
            </w:pPr>
            <w:ins w:id="6455" w:author="erradi" w:date="2011-08-06T10:44:00Z">
              <w:r>
                <w:rPr>
                  <w:rFonts w:ascii="Times New Roman" w:hAnsi="Times New Roman" w:cs="Times New Roman"/>
                  <w:sz w:val="24"/>
                  <w:szCs w:val="24"/>
                  <w:lang w:val="en-US"/>
                </w:rPr>
                <w:t>Hour</w:t>
              </w:r>
            </w:ins>
          </w:p>
        </w:tc>
        <w:tc>
          <w:tcPr>
            <w:tcW w:w="1024" w:type="dxa"/>
          </w:tcPr>
          <w:p w:rsidR="00541083" w:rsidRDefault="00541083" w:rsidP="00367EB3">
            <w:pPr>
              <w:jc w:val="center"/>
              <w:rPr>
                <w:ins w:id="6456" w:author="erradi" w:date="2011-08-06T10:44:00Z"/>
                <w:rFonts w:ascii="Times New Roman" w:hAnsi="Times New Roman" w:cs="Times New Roman"/>
                <w:sz w:val="24"/>
                <w:szCs w:val="24"/>
                <w:lang w:val="en-US"/>
              </w:rPr>
            </w:pPr>
            <w:ins w:id="6457" w:author="erradi" w:date="2011-08-06T10:44:00Z">
              <w:r>
                <w:rPr>
                  <w:rFonts w:ascii="Times New Roman" w:hAnsi="Times New Roman" w:cs="Times New Roman"/>
                  <w:sz w:val="24"/>
                  <w:szCs w:val="24"/>
                  <w:lang w:val="en-US"/>
                </w:rPr>
                <w:t>State</w:t>
              </w:r>
            </w:ins>
          </w:p>
        </w:tc>
      </w:tr>
      <w:tr w:rsidR="00541083" w:rsidTr="00367EB3">
        <w:trPr>
          <w:trHeight w:val="509"/>
          <w:ins w:id="6458" w:author="erradi" w:date="2011-08-06T10:44:00Z"/>
        </w:trPr>
        <w:tc>
          <w:tcPr>
            <w:tcW w:w="1526" w:type="dxa"/>
          </w:tcPr>
          <w:p w:rsidR="00541083" w:rsidRDefault="00541083" w:rsidP="00367EB3">
            <w:pPr>
              <w:jc w:val="center"/>
              <w:rPr>
                <w:ins w:id="6459" w:author="erradi" w:date="2011-08-06T10:44:00Z"/>
                <w:rFonts w:ascii="Times New Roman" w:hAnsi="Times New Roman" w:cs="Times New Roman"/>
                <w:sz w:val="24"/>
                <w:szCs w:val="24"/>
                <w:lang w:val="en-US"/>
              </w:rPr>
            </w:pPr>
            <w:ins w:id="6460"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615" w:type="dxa"/>
          </w:tcPr>
          <w:p w:rsidR="00541083" w:rsidRPr="005D47B1" w:rsidRDefault="00541083" w:rsidP="00367EB3">
            <w:pPr>
              <w:pStyle w:val="p1a"/>
              <w:jc w:val="center"/>
              <w:rPr>
                <w:ins w:id="6461" w:author="erradi" w:date="2011-08-06T10:44:00Z"/>
                <w:rFonts w:ascii="Times New Roman" w:hAnsi="Times New Roman"/>
              </w:rPr>
            </w:pPr>
            <w:ins w:id="6462"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6463"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6464" w:author="erradi" w:date="2011-08-06T10:44:00Z"/>
                <w:rFonts w:ascii="Times New Roman" w:hAnsi="Times New Roman" w:cs="Times New Roman"/>
                <w:sz w:val="24"/>
                <w:szCs w:val="24"/>
                <w:lang w:val="en-US"/>
              </w:rPr>
            </w:pPr>
            <w:ins w:id="6465" w:author="erradi" w:date="2011-08-06T10:44:00Z">
              <w:r>
                <w:rPr>
                  <w:rFonts w:ascii="Times New Roman" w:hAnsi="Times New Roman" w:cs="Times New Roman"/>
                  <w:sz w:val="24"/>
                  <w:szCs w:val="24"/>
                  <w:lang w:val="en-US"/>
                </w:rPr>
                <w:t>03/08/2010</w:t>
              </w:r>
            </w:ins>
          </w:p>
        </w:tc>
        <w:tc>
          <w:tcPr>
            <w:tcW w:w="1024" w:type="dxa"/>
          </w:tcPr>
          <w:p w:rsidR="00541083" w:rsidRDefault="00541083" w:rsidP="00367EB3">
            <w:pPr>
              <w:jc w:val="center"/>
              <w:rPr>
                <w:ins w:id="6466" w:author="erradi" w:date="2011-08-06T10:44:00Z"/>
                <w:rFonts w:ascii="Times New Roman" w:hAnsi="Times New Roman" w:cs="Times New Roman"/>
                <w:sz w:val="24"/>
                <w:szCs w:val="24"/>
                <w:lang w:val="en-US"/>
              </w:rPr>
            </w:pPr>
            <w:ins w:id="6467" w:author="erradi" w:date="2011-08-06T10:44:00Z">
              <w:r>
                <w:rPr>
                  <w:rFonts w:ascii="Times New Roman" w:hAnsi="Times New Roman" w:cs="Times New Roman"/>
                  <w:sz w:val="24"/>
                  <w:szCs w:val="24"/>
                  <w:lang w:val="en-US"/>
                </w:rPr>
                <w:t>17h:00</w:t>
              </w:r>
            </w:ins>
          </w:p>
        </w:tc>
        <w:tc>
          <w:tcPr>
            <w:tcW w:w="1024" w:type="dxa"/>
          </w:tcPr>
          <w:p w:rsidR="00541083" w:rsidRDefault="00541083" w:rsidP="00367EB3">
            <w:pPr>
              <w:jc w:val="center"/>
              <w:rPr>
                <w:ins w:id="6468" w:author="erradi" w:date="2011-08-06T10:44:00Z"/>
                <w:rFonts w:ascii="Times New Roman" w:hAnsi="Times New Roman" w:cs="Times New Roman"/>
                <w:sz w:val="24"/>
                <w:szCs w:val="24"/>
                <w:lang w:val="en-US"/>
              </w:rPr>
            </w:pPr>
            <w:ins w:id="6469" w:author="erradi" w:date="2011-08-06T10:44:00Z">
              <w:r>
                <w:rPr>
                  <w:rFonts w:ascii="Times New Roman" w:hAnsi="Times New Roman" w:cs="Times New Roman"/>
                  <w:sz w:val="24"/>
                  <w:szCs w:val="24"/>
                  <w:lang w:val="en-US"/>
                </w:rPr>
                <w:t>1</w:t>
              </w:r>
            </w:ins>
          </w:p>
          <w:p w:rsidR="00541083" w:rsidRDefault="00541083" w:rsidP="00367EB3">
            <w:pPr>
              <w:rPr>
                <w:ins w:id="6470" w:author="erradi" w:date="2011-08-06T10:44:00Z"/>
                <w:rFonts w:ascii="Times New Roman" w:hAnsi="Times New Roman" w:cs="Times New Roman"/>
                <w:sz w:val="24"/>
                <w:szCs w:val="24"/>
                <w:lang w:val="en-US"/>
              </w:rPr>
            </w:pPr>
          </w:p>
        </w:tc>
      </w:tr>
      <w:tr w:rsidR="00541083" w:rsidTr="00367EB3">
        <w:trPr>
          <w:trHeight w:val="509"/>
          <w:ins w:id="6471" w:author="erradi" w:date="2011-08-06T10:44:00Z"/>
        </w:trPr>
        <w:tc>
          <w:tcPr>
            <w:tcW w:w="1526" w:type="dxa"/>
          </w:tcPr>
          <w:p w:rsidR="00541083" w:rsidRPr="002F0648" w:rsidRDefault="00541083" w:rsidP="00367EB3">
            <w:pPr>
              <w:jc w:val="center"/>
              <w:rPr>
                <w:ins w:id="6472" w:author="erradi" w:date="2011-08-06T10:44:00Z"/>
                <w:rFonts w:ascii="Times New Roman" w:hAnsi="Times New Roman" w:cs="Times New Roman"/>
                <w:sz w:val="24"/>
                <w:szCs w:val="24"/>
                <w:vertAlign w:val="subscript"/>
                <w:lang w:val="en-US"/>
              </w:rPr>
            </w:pPr>
            <w:ins w:id="6473"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ins>
          </w:p>
        </w:tc>
        <w:tc>
          <w:tcPr>
            <w:tcW w:w="4615" w:type="dxa"/>
          </w:tcPr>
          <w:p w:rsidR="00541083" w:rsidRPr="002F0648" w:rsidRDefault="00541083" w:rsidP="00367EB3">
            <w:pPr>
              <w:rPr>
                <w:ins w:id="6474" w:author="erradi" w:date="2011-08-06T10:44:00Z"/>
                <w:rFonts w:ascii="Times New Roman" w:hAnsi="Times New Roman" w:cs="Times New Roman"/>
                <w:sz w:val="20"/>
                <w:szCs w:val="20"/>
                <w:lang w:val="en-US"/>
              </w:rPr>
            </w:pPr>
            <w:ins w:id="6475" w:author="erradi" w:date="2011-08-06T10:44:00Z">
              <w:r w:rsidRPr="002F0648">
                <w:rPr>
                  <w:rFonts w:ascii="Times New Roman" w:hAnsi="Times New Roman" w:cs="Times New Roman"/>
                  <w:sz w:val="20"/>
                  <w:szCs w:val="20"/>
                  <w:lang w:val="en-US"/>
                </w:rPr>
                <w:t>&lt;Mesures&gt;</w:t>
              </w:r>
              <w:r w:rsidRPr="002F0648">
                <w:rPr>
                  <w:rFonts w:ascii="Times New Roman" w:hAnsi="Times New Roman" w:cs="Times New Roman"/>
                  <w:sz w:val="20"/>
                  <w:szCs w:val="20"/>
                  <w:vertAlign w:val="superscript"/>
                  <w:lang w:val="en-US"/>
                </w:rPr>
                <w:t>{P,E,R}</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&lt;wait&gt;</w:t>
              </w:r>
              <w:r w:rsidRPr="002F0648">
                <w:rPr>
                  <w:rFonts w:ascii="Times New Roman" w:hAnsi="Times New Roman" w:cs="Times New Roman"/>
                  <w:sz w:val="20"/>
                  <w:szCs w:val="20"/>
                  <w:vertAlign w:val="superscript"/>
                  <w:lang w:val="en-US"/>
                </w:rPr>
                <w:t xml:space="preserve">{U,R} </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 xml:space="preserve"> &lt;Alert&gt;</w:t>
              </w:r>
              <w:r w:rsidRPr="002F0648">
                <w:rPr>
                  <w:rFonts w:ascii="Times New Roman" w:hAnsi="Times New Roman" w:cs="Times New Roman"/>
                  <w:sz w:val="20"/>
                  <w:szCs w:val="20"/>
                  <w:vertAlign w:val="superscript"/>
                  <w:lang w:val="en-US"/>
                </w:rPr>
                <w:t>{U,P,R}</w:t>
              </w:r>
              <w:r w:rsidRPr="002F0648">
                <w:rPr>
                  <w:rFonts w:ascii="Times New Roman" w:hAnsi="Times New Roman"/>
                  <w:sz w:val="20"/>
                  <w:szCs w:val="20"/>
                  <w:lang w:val="en-US"/>
                </w:rPr>
                <w:t xml:space="preserve"> )</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 xml:space="preserve"> &lt;w&gt;</w:t>
              </w:r>
              <w:r w:rsidRPr="002F0648">
                <w:rPr>
                  <w:rFonts w:ascii="Times New Roman" w:hAnsi="Times New Roman" w:cs="Times New Roman"/>
                  <w:sz w:val="20"/>
                  <w:szCs w:val="20"/>
                  <w:vertAlign w:val="superscript"/>
                  <w:lang w:val="en-US"/>
                </w:rPr>
                <w:t>{E,R}</w:t>
              </w:r>
              <w:r w:rsidRPr="002F0648">
                <w:rPr>
                  <w:rFonts w:ascii="Times New Roman" w:hAnsi="Times New Roman" w:cs="Times New Roman"/>
                  <w:sz w:val="20"/>
                  <w:szCs w:val="20"/>
                  <w:lang w:val="en-US"/>
                </w:rPr>
                <w:t xml:space="preserve"> |&gt; &lt;Try-Later&gt;</w:t>
              </w:r>
              <w:r w:rsidRPr="002F0648">
                <w:rPr>
                  <w:rFonts w:ascii="Times New Roman" w:hAnsi="Times New Roman" w:cs="Times New Roman"/>
                  <w:sz w:val="20"/>
                  <w:szCs w:val="20"/>
                  <w:vertAlign w:val="superscript"/>
                  <w:lang w:val="en-US"/>
                </w:rPr>
                <w:t>{E}</w:t>
              </w:r>
              <w:r w:rsidRPr="002F0648">
                <w:rPr>
                  <w:rFonts w:ascii="Times New Roman" w:hAnsi="Times New Roman" w:cs="Times New Roman"/>
                  <w:sz w:val="20"/>
                  <w:szCs w:val="20"/>
                  <w:lang w:val="en-US"/>
                </w:rPr>
                <w:t xml:space="preserve"> else &lt;act&gt;</w:t>
              </w:r>
              <w:r w:rsidRPr="002F0648">
                <w:rPr>
                  <w:rFonts w:ascii="Times New Roman" w:hAnsi="Times New Roman" w:cs="Times New Roman"/>
                  <w:sz w:val="20"/>
                  <w:szCs w:val="20"/>
                  <w:vertAlign w:val="superscript"/>
                  <w:lang w:val="en-US"/>
                </w:rPr>
                <w:t>{E,P,D,R}</w:t>
              </w:r>
              <w:r w:rsidRPr="002F0648">
                <w:rPr>
                  <w:rFonts w:ascii="Times New Roman" w:hAnsi="Times New Roman"/>
                  <w:sz w:val="20"/>
                  <w:szCs w:val="20"/>
                  <w:lang w:val="en-US"/>
                </w:rPr>
                <w:t>))</w:t>
              </w:r>
            </w:ins>
          </w:p>
        </w:tc>
        <w:tc>
          <w:tcPr>
            <w:tcW w:w="1023" w:type="dxa"/>
          </w:tcPr>
          <w:p w:rsidR="00541083" w:rsidRDefault="00541083" w:rsidP="00367EB3">
            <w:pPr>
              <w:jc w:val="center"/>
              <w:rPr>
                <w:ins w:id="6476" w:author="erradi" w:date="2011-08-06T10:44:00Z"/>
                <w:rFonts w:ascii="Times New Roman" w:hAnsi="Times New Roman" w:cs="Times New Roman"/>
                <w:sz w:val="24"/>
                <w:szCs w:val="24"/>
                <w:lang w:val="en-US"/>
              </w:rPr>
            </w:pPr>
            <w:ins w:id="6477" w:author="erradi" w:date="2011-08-06T10:44:00Z">
              <w:r>
                <w:rPr>
                  <w:rFonts w:ascii="Times New Roman" w:hAnsi="Times New Roman" w:cs="Times New Roman"/>
                  <w:sz w:val="24"/>
                  <w:szCs w:val="24"/>
                  <w:lang w:val="en-US"/>
                </w:rPr>
                <w:t>12/02/2011</w:t>
              </w:r>
            </w:ins>
          </w:p>
        </w:tc>
        <w:tc>
          <w:tcPr>
            <w:tcW w:w="1024" w:type="dxa"/>
          </w:tcPr>
          <w:p w:rsidR="00541083" w:rsidRDefault="00541083" w:rsidP="00367EB3">
            <w:pPr>
              <w:jc w:val="center"/>
              <w:rPr>
                <w:ins w:id="6478" w:author="erradi" w:date="2011-08-06T10:44:00Z"/>
                <w:rFonts w:ascii="Times New Roman" w:hAnsi="Times New Roman" w:cs="Times New Roman"/>
                <w:sz w:val="24"/>
                <w:szCs w:val="24"/>
                <w:lang w:val="en-US"/>
              </w:rPr>
            </w:pPr>
            <w:ins w:id="6479" w:author="erradi" w:date="2011-08-06T10:44:00Z">
              <w:r>
                <w:rPr>
                  <w:rFonts w:ascii="Times New Roman" w:hAnsi="Times New Roman" w:cs="Times New Roman"/>
                  <w:sz w:val="24"/>
                  <w:szCs w:val="24"/>
                  <w:lang w:val="en-US"/>
                </w:rPr>
                <w:t>10h:00</w:t>
              </w:r>
            </w:ins>
          </w:p>
        </w:tc>
        <w:tc>
          <w:tcPr>
            <w:tcW w:w="1024" w:type="dxa"/>
          </w:tcPr>
          <w:p w:rsidR="00541083" w:rsidRPr="00094455" w:rsidRDefault="00541083" w:rsidP="00367EB3">
            <w:pPr>
              <w:jc w:val="center"/>
              <w:rPr>
                <w:ins w:id="6480" w:author="erradi" w:date="2011-08-06T10:44:00Z"/>
                <w:rFonts w:ascii="Times New Roman" w:hAnsi="Times New Roman" w:cs="Times New Roman"/>
                <w:color w:val="C00000"/>
                <w:sz w:val="24"/>
                <w:szCs w:val="24"/>
                <w:lang w:val="en-US"/>
              </w:rPr>
            </w:pPr>
            <w:ins w:id="6481" w:author="erradi" w:date="2011-08-06T10:44:00Z">
              <w:r w:rsidRPr="00094455">
                <w:rPr>
                  <w:rFonts w:ascii="Times New Roman" w:hAnsi="Times New Roman" w:cs="Times New Roman"/>
                  <w:color w:val="C00000"/>
                  <w:sz w:val="24"/>
                  <w:szCs w:val="24"/>
                  <w:lang w:val="en-US"/>
                </w:rPr>
                <w:t>0</w:t>
              </w:r>
            </w:ins>
          </w:p>
        </w:tc>
      </w:tr>
    </w:tbl>
    <w:p w:rsidR="00541083" w:rsidRDefault="00541083" w:rsidP="00541083">
      <w:pPr>
        <w:pStyle w:val="Paragraphedeliste"/>
        <w:rPr>
          <w:ins w:id="6482" w:author="erradi" w:date="2011-08-06T10:44:00Z"/>
          <w:rFonts w:ascii="Times New Roman" w:hAnsi="Times New Roman" w:cs="Times New Roman"/>
          <w:sz w:val="24"/>
          <w:szCs w:val="24"/>
          <w:lang w:val="en-US"/>
        </w:rPr>
      </w:pPr>
    </w:p>
    <w:p w:rsidR="00541083" w:rsidRPr="00820B92" w:rsidRDefault="00541083" w:rsidP="00541083">
      <w:pPr>
        <w:pStyle w:val="Paragraphedeliste"/>
        <w:rPr>
          <w:ins w:id="6483" w:author="erradi" w:date="2011-08-06T10:44:00Z"/>
          <w:rFonts w:ascii="Times New Roman" w:hAnsi="Times New Roman" w:cs="Times New Roman"/>
          <w:sz w:val="24"/>
          <w:szCs w:val="24"/>
          <w:lang w:val="en-US"/>
        </w:rPr>
      </w:pPr>
    </w:p>
    <w:p w:rsidR="00541083" w:rsidRDefault="00541083" w:rsidP="00541083">
      <w:pPr>
        <w:pStyle w:val="Paragraphedeliste"/>
        <w:numPr>
          <w:ilvl w:val="3"/>
          <w:numId w:val="1"/>
        </w:numPr>
        <w:rPr>
          <w:ins w:id="6484" w:author="erradi" w:date="2011-08-06T10:44:00Z"/>
          <w:rFonts w:ascii="Times New Roman" w:hAnsi="Times New Roman" w:cs="Times New Roman"/>
          <w:sz w:val="24"/>
          <w:szCs w:val="24"/>
        </w:rPr>
      </w:pPr>
      <w:ins w:id="6485" w:author="erradi" w:date="2011-08-06T10:44:00Z">
        <w:r>
          <w:rPr>
            <w:rFonts w:ascii="Times New Roman" w:hAnsi="Times New Roman" w:cs="Times New Roman"/>
            <w:sz w:val="24"/>
            <w:szCs w:val="24"/>
          </w:rPr>
          <w:t>Algorithm running</w:t>
        </w:r>
      </w:ins>
    </w:p>
    <w:p w:rsidR="00541083" w:rsidRPr="00904187" w:rsidRDefault="00541083" w:rsidP="00541083">
      <w:pPr>
        <w:pStyle w:val="Paragraphedeliste"/>
        <w:rPr>
          <w:ins w:id="6486" w:author="erradi" w:date="2011-08-06T10:44:00Z"/>
          <w:rFonts w:ascii="Times New Roman" w:hAnsi="Times New Roman" w:cs="Times New Roman"/>
          <w:sz w:val="24"/>
          <w:szCs w:val="24"/>
        </w:rPr>
      </w:pPr>
      <w:ins w:id="6487" w:author="erradi" w:date="2011-08-06T10:44:00Z">
        <w:r>
          <w:rPr>
            <w:rFonts w:ascii="Times New Roman" w:hAnsi="Times New Roman" w:cs="Times New Roman"/>
            <w:sz w:val="24"/>
            <w:szCs w:val="24"/>
          </w:rPr>
          <w:lastRenderedPageBreak/>
          <w:t xml:space="preserve">Lancement de </w:t>
        </w:r>
        <w:proofErr w:type="gramStart"/>
        <w:r>
          <w:rPr>
            <w:rFonts w:ascii="Times New Roman" w:hAnsi="Times New Roman" w:cs="Times New Roman"/>
            <w:sz w:val="24"/>
            <w:szCs w:val="24"/>
          </w:rPr>
          <w:t>Méta</w:t>
        </w:r>
        <w:r>
          <w:rPr>
            <w:rFonts w:ascii="Times New Roman" w:hAnsi="Times New Roman" w:cs="Times New Roman"/>
            <w:sz w:val="24"/>
            <w:szCs w:val="24"/>
            <w:vertAlign w:val="subscript"/>
          </w:rPr>
          <w:t>T</w:t>
        </w:r>
        <w:r>
          <w:rPr>
            <w:rFonts w:ascii="Times New Roman" w:hAnsi="Times New Roman" w:cs="Times New Roman"/>
            <w:sz w:val="24"/>
            <w:szCs w:val="24"/>
          </w:rPr>
          <w:t>(</w:t>
        </w:r>
        <w:proofErr w:type="gramEnd"/>
        <w:r>
          <w:rPr>
            <w:rFonts w:ascii="Times New Roman" w:hAnsi="Times New Roman" w:cs="Times New Roman"/>
            <w:sz w:val="24"/>
            <w:szCs w:val="24"/>
          </w:rPr>
          <w:t>telemed</w:t>
        </w:r>
        <w:r>
          <w:rPr>
            <w:rFonts w:ascii="Times New Roman" w:hAnsi="Times New Roman" w:cs="Times New Roman"/>
            <w:sz w:val="24"/>
            <w:szCs w:val="24"/>
            <w:vertAlign w:val="subscript"/>
          </w:rPr>
          <w:t>1</w:t>
        </w:r>
        <w:r>
          <w:rPr>
            <w:rFonts w:ascii="Times New Roman" w:hAnsi="Times New Roman" w:cs="Times New Roman"/>
            <w:sz w:val="24"/>
            <w:szCs w:val="24"/>
          </w:rPr>
          <w:t>,telemed</w:t>
        </w:r>
        <w:r>
          <w:rPr>
            <w:rFonts w:ascii="Times New Roman" w:hAnsi="Times New Roman" w:cs="Times New Roman"/>
            <w:sz w:val="24"/>
            <w:szCs w:val="24"/>
            <w:vertAlign w:val="subscript"/>
          </w:rPr>
          <w:t>2</w:t>
        </w:r>
        <w:r>
          <w:rPr>
            <w:rFonts w:ascii="Times New Roman" w:hAnsi="Times New Roman" w:cs="Times New Roman"/>
            <w:sz w:val="24"/>
            <w:szCs w:val="24"/>
          </w:rPr>
          <w:t>)</w:t>
        </w:r>
      </w:ins>
    </w:p>
    <w:p w:rsidR="00541083" w:rsidRPr="00840DB6" w:rsidRDefault="00541083" w:rsidP="00541083">
      <w:pPr>
        <w:pStyle w:val="Paragraphedeliste"/>
        <w:rPr>
          <w:ins w:id="6488" w:author="erradi" w:date="2011-08-06T10:44:00Z"/>
          <w:rFonts w:ascii="Times New Roman" w:hAnsi="Times New Roman" w:cs="Times New Roman"/>
          <w:i/>
          <w:sz w:val="24"/>
          <w:szCs w:val="24"/>
          <w:u w:val="single"/>
        </w:rPr>
      </w:pPr>
      <w:ins w:id="6489" w:author="erradi" w:date="2011-08-06T10:44:00Z">
        <w:r w:rsidRPr="00840DB6">
          <w:rPr>
            <w:rFonts w:ascii="Times New Roman" w:hAnsi="Times New Roman" w:cs="Times New Roman"/>
            <w:i/>
            <w:sz w:val="24"/>
            <w:szCs w:val="24"/>
            <w:u w:val="single"/>
          </w:rPr>
          <w:t>Structural Conformance</w:t>
        </w:r>
      </w:ins>
    </w:p>
    <w:p w:rsidR="00541083" w:rsidRPr="00904187" w:rsidRDefault="00541083" w:rsidP="00541083">
      <w:pPr>
        <w:pStyle w:val="Paragraphedeliste"/>
        <w:rPr>
          <w:ins w:id="6490" w:author="erradi" w:date="2011-08-06T10:44:00Z"/>
          <w:rFonts w:ascii="Times New Roman" w:hAnsi="Times New Roman" w:cs="Times New Roman"/>
          <w:sz w:val="24"/>
          <w:szCs w:val="24"/>
        </w:rPr>
      </w:pPr>
      <w:ins w:id="6491" w:author="erradi" w:date="2011-08-06T10:44:00Z">
        <w:r w:rsidRPr="00904187">
          <w:rPr>
            <w:rFonts w:ascii="Times New Roman" w:hAnsi="Times New Roman" w:cs="Times New Roman"/>
            <w:b/>
            <w:sz w:val="24"/>
            <w:szCs w:val="24"/>
          </w:rPr>
          <w:t>Syntax Conformance Result</w:t>
        </w:r>
        <w:r w:rsidRPr="00904187">
          <w:rPr>
            <w:rFonts w:ascii="Times New Roman" w:hAnsi="Times New Roman" w:cs="Times New Roman"/>
            <w:sz w:val="24"/>
            <w:szCs w:val="24"/>
          </w:rPr>
          <w:t> :</w:t>
        </w:r>
      </w:ins>
    </w:p>
    <w:p w:rsidR="00541083" w:rsidRPr="00904187" w:rsidRDefault="00541083" w:rsidP="00541083">
      <w:pPr>
        <w:pStyle w:val="Paragraphedeliste"/>
        <w:rPr>
          <w:ins w:id="6492" w:author="erradi" w:date="2011-08-06T10:44:00Z"/>
          <w:rFonts w:ascii="Times New Roman" w:hAnsi="Times New Roman" w:cs="Times New Roman"/>
          <w:color w:val="C00000"/>
        </w:rPr>
      </w:pPr>
      <w:ins w:id="6493" w:author="erradi" w:date="2011-08-06T10:44:00Z">
        <w:r w:rsidRPr="00904187">
          <w:rPr>
            <w:rFonts w:ascii="Times New Roman" w:hAnsi="Times New Roman" w:cs="Times New Roman"/>
            <w:color w:val="C00000"/>
          </w:rPr>
          <w:t>&lt;Mesures&gt;</w:t>
        </w:r>
        <w:r w:rsidRPr="00904187">
          <w:rPr>
            <w:rFonts w:ascii="Times New Roman" w:hAnsi="Times New Roman" w:cs="Times New Roman"/>
            <w:color w:val="C00000"/>
            <w:vertAlign w:val="superscript"/>
          </w:rPr>
          <w:t>{P,E,R}</w:t>
        </w:r>
        <w:r w:rsidRPr="00904187">
          <w:rPr>
            <w:rFonts w:ascii="Times New Roman" w:hAnsi="Times New Roman" w:cs="Times New Roman"/>
            <w:color w:val="C00000"/>
          </w:rPr>
          <w:t>;</w:t>
        </w:r>
        <w:r w:rsidRPr="00904187">
          <w:rPr>
            <w:rFonts w:ascii="Times New Roman" w:hAnsi="Times New Roman" w:cs="Times New Roman"/>
            <w:color w:val="C00000"/>
            <w:vertAlign w:val="subscript"/>
          </w:rPr>
          <w:t>w</w:t>
        </w:r>
        <w:r w:rsidRPr="00904187">
          <w:rPr>
            <w:rFonts w:ascii="Times New Roman" w:hAnsi="Times New Roman" w:cs="Times New Roman"/>
            <w:color w:val="C00000"/>
          </w:rPr>
          <w:t>(</w:t>
        </w:r>
        <w:r w:rsidRPr="00904187">
          <w:rPr>
            <w:rFonts w:ascii="Times New Roman" w:hAnsi="Times New Roman"/>
            <w:color w:val="C00000"/>
          </w:rPr>
          <w:t>(</w:t>
        </w:r>
        <w:r w:rsidRPr="00904187">
          <w:rPr>
            <w:rFonts w:ascii="Times New Roman" w:hAnsi="Times New Roman" w:cs="Times New Roman"/>
            <w:color w:val="C00000"/>
          </w:rPr>
          <w:t>&lt;wait&gt;</w:t>
        </w:r>
        <w:r w:rsidRPr="00904187">
          <w:rPr>
            <w:rFonts w:ascii="Times New Roman" w:hAnsi="Times New Roman" w:cs="Times New Roman"/>
            <w:color w:val="C00000"/>
            <w:vertAlign w:val="superscript"/>
          </w:rPr>
          <w:t xml:space="preserve">{U,R} </w:t>
        </w:r>
        <w:r w:rsidRPr="00904187">
          <w:rPr>
            <w:rFonts w:ascii="Times New Roman" w:hAnsi="Times New Roman" w:cs="Times New Roman"/>
            <w:color w:val="C00000"/>
          </w:rPr>
          <w:t>*</w:t>
        </w:r>
        <w:r w:rsidRPr="00904187">
          <w:rPr>
            <w:rFonts w:ascii="Times New Roman" w:hAnsi="Times New Roman" w:cs="Times New Roman"/>
            <w:color w:val="C00000"/>
            <w:vertAlign w:val="subscript"/>
          </w:rPr>
          <w:t>w</w:t>
        </w:r>
        <w:r w:rsidRPr="00904187">
          <w:rPr>
            <w:rFonts w:ascii="Times New Roman" w:hAnsi="Times New Roman" w:cs="Times New Roman"/>
            <w:color w:val="C00000"/>
          </w:rPr>
          <w:t xml:space="preserve"> &lt;Alert&gt;</w:t>
        </w:r>
        <w:r w:rsidRPr="00904187">
          <w:rPr>
            <w:rFonts w:ascii="Times New Roman" w:hAnsi="Times New Roman" w:cs="Times New Roman"/>
            <w:color w:val="C00000"/>
            <w:vertAlign w:val="superscript"/>
          </w:rPr>
          <w:t>{U,P,R}</w:t>
        </w:r>
        <w:r w:rsidRPr="00904187">
          <w:rPr>
            <w:rFonts w:ascii="Times New Roman" w:hAnsi="Times New Roman"/>
            <w:color w:val="C00000"/>
          </w:rPr>
          <w:t xml:space="preserve"> )</w:t>
        </w:r>
        <w:r w:rsidRPr="00904187">
          <w:rPr>
            <w:rFonts w:ascii="Times New Roman" w:hAnsi="Times New Roman" w:cs="Times New Roman"/>
            <w:color w:val="C00000"/>
          </w:rPr>
          <w:t>[]</w:t>
        </w:r>
        <w:r w:rsidRPr="00904187">
          <w:rPr>
            <w:rFonts w:ascii="Times New Roman" w:hAnsi="Times New Roman"/>
            <w:color w:val="C00000"/>
          </w:rPr>
          <w:t>(</w:t>
        </w:r>
        <w:r w:rsidRPr="00904187">
          <w:rPr>
            <w:rFonts w:ascii="Times New Roman" w:hAnsi="Times New Roman" w:cs="Times New Roman"/>
            <w:color w:val="C00000"/>
          </w:rPr>
          <w:t xml:space="preserve"> (&lt;wait&gt;{E,R} *w </w:t>
        </w:r>
        <w:r w:rsidRPr="00904187">
          <w:rPr>
            <w:rFonts w:ascii="Times New Roman" w:hAnsi="Times New Roman"/>
            <w:color w:val="C00000"/>
          </w:rPr>
          <w:t>ε</w:t>
        </w:r>
      </w:ins>
    </w:p>
    <w:p w:rsidR="00541083" w:rsidRPr="00904187" w:rsidRDefault="00541083" w:rsidP="00541083">
      <w:pPr>
        <w:pStyle w:val="Paragraphedeliste"/>
        <w:jc w:val="both"/>
        <w:rPr>
          <w:ins w:id="6494" w:author="erradi" w:date="2011-08-06T10:44:00Z"/>
          <w:rFonts w:ascii="Times New Roman" w:hAnsi="Times New Roman" w:cs="Times New Roman"/>
          <w:color w:val="C00000"/>
          <w:lang w:val="en-US"/>
        </w:rPr>
      </w:pPr>
      <w:ins w:id="6495" w:author="erradi" w:date="2011-08-06T10:44:00Z">
        <w:r w:rsidRPr="00904187">
          <w:rPr>
            <w:rFonts w:ascii="Times New Roman" w:hAnsi="Times New Roman" w:cs="Times New Roman"/>
            <w:color w:val="C00000"/>
            <w:lang w:val="en-US"/>
          </w:rPr>
          <w:t>) |&gt; &lt;Try-Later&gt;</w:t>
        </w:r>
        <w:r w:rsidRPr="00904187">
          <w:rPr>
            <w:rFonts w:ascii="Times New Roman" w:hAnsi="Times New Roman" w:cs="Times New Roman"/>
            <w:color w:val="C00000"/>
            <w:vertAlign w:val="superscript"/>
            <w:lang w:val="en-US"/>
          </w:rPr>
          <w:t>{E}</w:t>
        </w:r>
        <w:r w:rsidRPr="00904187">
          <w:rPr>
            <w:rFonts w:ascii="Times New Roman" w:hAnsi="Times New Roman" w:cs="Times New Roman"/>
            <w:color w:val="C00000"/>
            <w:lang w:val="en-US"/>
          </w:rPr>
          <w:t xml:space="preserve"> else ((&lt;assign&gt;</w:t>
        </w:r>
        <w:r w:rsidRPr="00904187">
          <w:rPr>
            <w:rFonts w:ascii="Times New Roman" w:hAnsi="Times New Roman" w:cs="Times New Roman"/>
            <w:color w:val="C00000"/>
            <w:vertAlign w:val="superscript"/>
            <w:lang w:val="en-US"/>
          </w:rPr>
          <w:t>{D,R}</w:t>
        </w:r>
        <w:r w:rsidRPr="00904187">
          <w:rPr>
            <w:rFonts w:ascii="Times New Roman" w:hAnsi="Times New Roman" w:cs="Times New Roman"/>
            <w:color w:val="C00000"/>
            <w:lang w:val="en-US"/>
          </w:rPr>
          <w:t xml:space="preserve"> ;</w:t>
        </w:r>
        <w:r w:rsidRPr="00904187">
          <w:rPr>
            <w:rFonts w:ascii="Times New Roman" w:hAnsi="Times New Roman" w:cs="Times New Roman"/>
            <w:color w:val="C00000"/>
            <w:vertAlign w:val="subscript"/>
            <w:lang w:val="en-US"/>
          </w:rPr>
          <w:t>w</w:t>
        </w:r>
        <w:r w:rsidRPr="00904187">
          <w:rPr>
            <w:rFonts w:ascii="Times New Roman" w:hAnsi="Times New Roman" w:cs="Times New Roman"/>
            <w:color w:val="C00000"/>
            <w:lang w:val="en-US"/>
          </w:rPr>
          <w:t xml:space="preserve"> &lt;Result-Dosage&gt;</w:t>
        </w:r>
        <w:r w:rsidRPr="00904187">
          <w:rPr>
            <w:rFonts w:ascii="Times New Roman" w:hAnsi="Times New Roman" w:cs="Times New Roman"/>
            <w:color w:val="C00000"/>
            <w:vertAlign w:val="superscript"/>
            <w:lang w:val="en-US"/>
          </w:rPr>
          <w:t>{D,R}</w:t>
        </w:r>
        <w:r w:rsidRPr="00904187">
          <w:rPr>
            <w:rFonts w:ascii="Times New Roman" w:hAnsi="Times New Roman" w:cs="Times New Roman"/>
            <w:color w:val="C00000"/>
            <w:lang w:val="en-US"/>
          </w:rPr>
          <w:t>) ;</w:t>
        </w:r>
        <w:r w:rsidRPr="00904187">
          <w:rPr>
            <w:rFonts w:ascii="Times New Roman" w:hAnsi="Times New Roman" w:cs="Times New Roman"/>
            <w:color w:val="C00000"/>
            <w:vertAlign w:val="subscript"/>
            <w:lang w:val="en-US"/>
          </w:rPr>
          <w:t>w</w:t>
        </w:r>
        <w:r w:rsidRPr="00904187">
          <w:rPr>
            <w:rFonts w:ascii="Times New Roman" w:hAnsi="Times New Roman" w:cs="Times New Roman"/>
            <w:color w:val="C00000"/>
            <w:lang w:val="en-US"/>
          </w:rPr>
          <w:t xml:space="preserve"> (&lt;Retrieve-Dosage&gt;</w:t>
        </w:r>
        <w:r w:rsidRPr="00904187">
          <w:rPr>
            <w:rFonts w:ascii="Times New Roman" w:hAnsi="Times New Roman" w:cs="Times New Roman"/>
            <w:color w:val="C00000"/>
            <w:vertAlign w:val="superscript"/>
            <w:lang w:val="en-US"/>
          </w:rPr>
          <w:t>{R,E}</w:t>
        </w:r>
        <w:r w:rsidRPr="00904187">
          <w:rPr>
            <w:rFonts w:ascii="Times New Roman" w:hAnsi="Times New Roman" w:cs="Times New Roman"/>
            <w:color w:val="C00000"/>
            <w:lang w:val="en-US"/>
          </w:rPr>
          <w:t xml:space="preserve"> ;</w:t>
        </w:r>
        <w:r w:rsidRPr="00904187">
          <w:rPr>
            <w:rFonts w:ascii="Times New Roman" w:hAnsi="Times New Roman" w:cs="Times New Roman"/>
            <w:color w:val="C00000"/>
            <w:vertAlign w:val="subscript"/>
            <w:lang w:val="en-US"/>
          </w:rPr>
          <w:t>s</w:t>
        </w:r>
        <w:r w:rsidRPr="00904187">
          <w:rPr>
            <w:rFonts w:ascii="Times New Roman" w:hAnsi="Times New Roman" w:cs="Times New Roman"/>
            <w:color w:val="C00000"/>
            <w:lang w:val="en-US"/>
          </w:rPr>
          <w:t xml:space="preserve"> &lt;Dosing-Application&gt;</w:t>
        </w:r>
        <w:r w:rsidRPr="00904187">
          <w:rPr>
            <w:rFonts w:ascii="Times New Roman" w:hAnsi="Times New Roman" w:cs="Times New Roman"/>
            <w:color w:val="C00000"/>
            <w:vertAlign w:val="superscript"/>
            <w:lang w:val="en-US"/>
          </w:rPr>
          <w:t>{E,P}</w:t>
        </w:r>
        <w:r w:rsidRPr="00904187">
          <w:rPr>
            <w:rFonts w:ascii="Times New Roman" w:hAnsi="Times New Roman" w:cs="Times New Roman"/>
            <w:color w:val="C00000"/>
            <w:lang w:val="en-US"/>
          </w:rPr>
          <w:t>))</w:t>
        </w:r>
        <w:r w:rsidRPr="00904187">
          <w:rPr>
            <w:rFonts w:ascii="Times New Roman" w:hAnsi="Times New Roman"/>
            <w:color w:val="C00000"/>
            <w:lang w:val="en-US"/>
          </w:rPr>
          <w:t>))</w:t>
        </w:r>
      </w:ins>
    </w:p>
    <w:p w:rsidR="00541083" w:rsidRDefault="00541083" w:rsidP="00541083">
      <w:pPr>
        <w:pStyle w:val="Paragraphedeliste"/>
        <w:spacing w:after="0"/>
        <w:jc w:val="both"/>
        <w:rPr>
          <w:ins w:id="6496" w:author="erradi" w:date="2011-08-06T10:44:00Z"/>
          <w:rFonts w:ascii="Times New Roman" w:hAnsi="Times New Roman" w:cs="Times New Roman"/>
          <w:sz w:val="24"/>
          <w:szCs w:val="24"/>
          <w:lang w:val="en-US"/>
        </w:rPr>
      </w:pPr>
      <w:ins w:id="6497" w:author="erradi" w:date="2011-08-06T10:44:00Z">
        <w:r w:rsidRPr="00EF4D01">
          <w:rPr>
            <w:rFonts w:ascii="Times New Roman" w:hAnsi="Times New Roman" w:cs="Times New Roman"/>
            <w:sz w:val="24"/>
            <w:szCs w:val="24"/>
            <w:u w:val="single"/>
            <w:lang w:val="en-US"/>
          </w:rPr>
          <w:t xml:space="preserve">Expression syntaxically </w:t>
        </w:r>
        <w:proofErr w:type="gramStart"/>
        <w:r w:rsidRPr="00EF4D01">
          <w:rPr>
            <w:rFonts w:ascii="Times New Roman" w:hAnsi="Times New Roman" w:cs="Times New Roman"/>
            <w:sz w:val="24"/>
            <w:szCs w:val="24"/>
            <w:u w:val="single"/>
            <w:lang w:val="en-US"/>
          </w:rPr>
          <w:t xml:space="preserve">correct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Every Operator has two sub-collaborations around it.</w:t>
        </w:r>
      </w:ins>
    </w:p>
    <w:p w:rsidR="00541083" w:rsidRPr="00184666" w:rsidRDefault="00541083" w:rsidP="00541083">
      <w:pPr>
        <w:spacing w:after="0"/>
        <w:ind w:firstLine="708"/>
        <w:jc w:val="both"/>
        <w:rPr>
          <w:ins w:id="6498" w:author="erradi" w:date="2011-08-06T10:44:00Z"/>
          <w:rFonts w:ascii="Times New Roman" w:hAnsi="Times New Roman" w:cs="Times New Roman"/>
          <w:sz w:val="24"/>
          <w:szCs w:val="24"/>
          <w:lang w:val="en-US"/>
        </w:rPr>
      </w:pPr>
      <w:ins w:id="6499" w:author="erradi" w:date="2011-08-06T10:44:00Z">
        <w:r w:rsidRPr="00184666">
          <w:rPr>
            <w:rFonts w:ascii="Times New Roman" w:hAnsi="Times New Roman" w:cs="Times New Roman"/>
            <w:b/>
            <w:sz w:val="24"/>
            <w:szCs w:val="24"/>
            <w:lang w:val="en-US"/>
          </w:rPr>
          <w:t xml:space="preserve">Collaboration Conformance </w:t>
        </w:r>
        <w:proofErr w:type="gramStart"/>
        <w:r w:rsidRPr="00184666">
          <w:rPr>
            <w:rFonts w:ascii="Times New Roman" w:hAnsi="Times New Roman" w:cs="Times New Roman"/>
            <w:b/>
            <w:sz w:val="24"/>
            <w:szCs w:val="24"/>
            <w:lang w:val="en-US"/>
          </w:rPr>
          <w:t>Result</w:t>
        </w:r>
        <w:r w:rsidRPr="00184666">
          <w:rPr>
            <w:rFonts w:ascii="Times New Roman" w:hAnsi="Times New Roman" w:cs="Times New Roman"/>
            <w:sz w:val="24"/>
            <w:szCs w:val="24"/>
            <w:lang w:val="en-US"/>
          </w:rPr>
          <w:t> :</w:t>
        </w:r>
        <w:proofErr w:type="gramEnd"/>
      </w:ins>
    </w:p>
    <w:p w:rsidR="00541083" w:rsidRPr="00184666" w:rsidRDefault="00541083" w:rsidP="00541083">
      <w:pPr>
        <w:spacing w:after="0"/>
        <w:ind w:firstLine="708"/>
        <w:jc w:val="both"/>
        <w:rPr>
          <w:ins w:id="6500" w:author="erradi" w:date="2011-08-06T10:44:00Z"/>
          <w:rFonts w:ascii="Times New Roman" w:hAnsi="Times New Roman" w:cs="Times New Roman"/>
          <w:sz w:val="24"/>
          <w:szCs w:val="24"/>
          <w:lang w:val="en-US"/>
        </w:rPr>
      </w:pPr>
      <w:ins w:id="6501" w:author="erradi" w:date="2011-08-06T10:44:00Z">
        <w:r w:rsidRPr="00184666">
          <w:rPr>
            <w:rFonts w:ascii="Times New Roman" w:hAnsi="Times New Roman" w:cs="Times New Roman"/>
            <w:sz w:val="24"/>
            <w:szCs w:val="24"/>
            <w:u w:val="single"/>
            <w:lang w:val="en-US"/>
          </w:rPr>
          <w:t xml:space="preserve">Expression Collaborations Conformance </w:t>
        </w:r>
        <w:proofErr w:type="gramStart"/>
        <w:r w:rsidRPr="00184666">
          <w:rPr>
            <w:rFonts w:ascii="Times New Roman" w:hAnsi="Times New Roman" w:cs="Times New Roman"/>
            <w:sz w:val="24"/>
            <w:szCs w:val="24"/>
            <w:u w:val="single"/>
            <w:lang w:val="en-US"/>
          </w:rPr>
          <w:t>correct</w:t>
        </w:r>
        <w:r w:rsidRPr="00184666">
          <w:rPr>
            <w:rFonts w:ascii="Times New Roman" w:hAnsi="Times New Roman" w:cs="Times New Roman"/>
            <w:sz w:val="24"/>
            <w:szCs w:val="24"/>
            <w:lang w:val="en-US"/>
          </w:rPr>
          <w:t> :</w:t>
        </w:r>
        <w:proofErr w:type="gramEnd"/>
        <w:r w:rsidRPr="00184666">
          <w:rPr>
            <w:rFonts w:ascii="Times New Roman" w:hAnsi="Times New Roman" w:cs="Times New Roman"/>
            <w:sz w:val="24"/>
            <w:szCs w:val="24"/>
            <w:lang w:val="en-US"/>
          </w:rPr>
          <w:t xml:space="preserve"> Every Collaboration has roles.</w:t>
        </w:r>
      </w:ins>
    </w:p>
    <w:p w:rsidR="00541083" w:rsidRPr="00184666" w:rsidRDefault="00541083" w:rsidP="00541083">
      <w:pPr>
        <w:spacing w:after="0"/>
        <w:ind w:firstLine="708"/>
        <w:jc w:val="both"/>
        <w:rPr>
          <w:ins w:id="6502" w:author="erradi" w:date="2011-08-06T10:44:00Z"/>
          <w:rFonts w:ascii="Times New Roman" w:hAnsi="Times New Roman" w:cs="Times New Roman"/>
          <w:sz w:val="24"/>
          <w:szCs w:val="24"/>
          <w:lang w:val="en-US"/>
        </w:rPr>
      </w:pPr>
    </w:p>
    <w:p w:rsidR="00541083" w:rsidRPr="003C02A0" w:rsidRDefault="00541083" w:rsidP="00541083">
      <w:pPr>
        <w:pStyle w:val="Paragraphedeliste"/>
        <w:spacing w:after="0"/>
        <w:jc w:val="both"/>
        <w:rPr>
          <w:ins w:id="6503" w:author="erradi" w:date="2011-08-06T10:44:00Z"/>
          <w:rFonts w:ascii="Times New Roman" w:hAnsi="Times New Roman" w:cs="Times New Roman"/>
          <w:i/>
          <w:sz w:val="24"/>
          <w:szCs w:val="24"/>
          <w:u w:val="single"/>
          <w:lang w:val="en-US"/>
        </w:rPr>
      </w:pPr>
      <w:ins w:id="6504" w:author="erradi" w:date="2011-08-06T10:44:00Z">
        <w:r w:rsidRPr="003C02A0">
          <w:rPr>
            <w:rFonts w:ascii="Times New Roman" w:hAnsi="Times New Roman" w:cs="Times New Roman"/>
            <w:i/>
            <w:sz w:val="24"/>
            <w:szCs w:val="24"/>
            <w:u w:val="single"/>
            <w:lang w:val="en-US"/>
          </w:rPr>
          <w:t>Behavioral Conformance</w:t>
        </w:r>
      </w:ins>
    </w:p>
    <w:p w:rsidR="00541083" w:rsidRPr="003C02A0" w:rsidRDefault="00541083" w:rsidP="00541083">
      <w:pPr>
        <w:spacing w:after="0"/>
        <w:ind w:firstLine="708"/>
        <w:jc w:val="both"/>
        <w:rPr>
          <w:ins w:id="6505" w:author="erradi" w:date="2011-08-06T10:44:00Z"/>
          <w:rFonts w:ascii="Times New Roman" w:hAnsi="Times New Roman" w:cs="Times New Roman"/>
          <w:sz w:val="24"/>
          <w:szCs w:val="24"/>
          <w:lang w:val="en-US"/>
        </w:rPr>
      </w:pPr>
      <w:ins w:id="6506" w:author="erradi" w:date="2011-08-06T10:44:00Z">
        <w:r w:rsidRPr="003C02A0">
          <w:rPr>
            <w:rFonts w:ascii="Times New Roman" w:hAnsi="Times New Roman" w:cs="Times New Roman"/>
            <w:b/>
            <w:sz w:val="24"/>
            <w:szCs w:val="24"/>
            <w:lang w:val="en-US"/>
          </w:rPr>
          <w:t xml:space="preserve">Message Blocking </w:t>
        </w:r>
        <w:proofErr w:type="gramStart"/>
        <w:r w:rsidRPr="003C02A0">
          <w:rPr>
            <w:rFonts w:ascii="Times New Roman" w:hAnsi="Times New Roman" w:cs="Times New Roman"/>
            <w:b/>
            <w:sz w:val="24"/>
            <w:szCs w:val="24"/>
            <w:lang w:val="en-US"/>
          </w:rPr>
          <w:t>Conformance</w:t>
        </w:r>
        <w:r w:rsidRPr="003C02A0">
          <w:rPr>
            <w:rFonts w:ascii="Times New Roman" w:hAnsi="Times New Roman" w:cs="Times New Roman"/>
            <w:sz w:val="24"/>
            <w:szCs w:val="24"/>
            <w:lang w:val="en-US"/>
          </w:rPr>
          <w:t> :</w:t>
        </w:r>
        <w:proofErr w:type="gramEnd"/>
      </w:ins>
    </w:p>
    <w:p w:rsidR="00541083" w:rsidRPr="003C02A0" w:rsidRDefault="00541083" w:rsidP="00541083">
      <w:pPr>
        <w:spacing w:after="0"/>
        <w:ind w:firstLine="708"/>
        <w:jc w:val="both"/>
        <w:rPr>
          <w:ins w:id="6507" w:author="erradi" w:date="2011-08-06T10:44:00Z"/>
          <w:rFonts w:ascii="Times New Roman" w:hAnsi="Times New Roman" w:cs="Times New Roman"/>
          <w:sz w:val="24"/>
          <w:szCs w:val="24"/>
          <w:lang w:val="en-US"/>
        </w:rPr>
      </w:pPr>
      <w:ins w:id="6508" w:author="erradi" w:date="2011-08-06T10:44:00Z">
        <w:r w:rsidRPr="003C02A0">
          <w:rPr>
            <w:rFonts w:ascii="Times New Roman" w:hAnsi="Times New Roman" w:cs="Times New Roman"/>
            <w:sz w:val="24"/>
            <w:szCs w:val="24"/>
            <w:lang w:val="en-US"/>
          </w:rPr>
          <w:t>T</w:t>
        </w:r>
        <w:r>
          <w:rPr>
            <w:rFonts w:ascii="Times New Roman" w:hAnsi="Times New Roman" w:cs="Times New Roman"/>
            <w:sz w:val="24"/>
            <w:szCs w:val="24"/>
            <w:lang w:val="en-US"/>
          </w:rPr>
          <w:t>he interrupt, choice and strong sequence</w:t>
        </w:r>
        <w:r w:rsidRPr="003C02A0">
          <w:rPr>
            <w:rFonts w:ascii="Times New Roman" w:hAnsi="Times New Roman" w:cs="Times New Roman"/>
            <w:sz w:val="24"/>
            <w:szCs w:val="24"/>
            <w:lang w:val="en-US"/>
          </w:rPr>
          <w:t xml:space="preserve"> can create Message Blocking Conformance. </w:t>
        </w:r>
      </w:ins>
    </w:p>
    <w:p w:rsidR="00541083" w:rsidRPr="003C02A0" w:rsidRDefault="00541083" w:rsidP="00541083">
      <w:pPr>
        <w:pStyle w:val="Paragraphedeliste"/>
        <w:rPr>
          <w:ins w:id="6509" w:author="erradi" w:date="2011-08-06T10:44:00Z"/>
          <w:rFonts w:ascii="Times New Roman" w:hAnsi="Times New Roman" w:cs="Times New Roman"/>
          <w:b/>
          <w:sz w:val="24"/>
          <w:szCs w:val="24"/>
          <w:u w:val="single"/>
        </w:rPr>
      </w:pPr>
      <w:ins w:id="6510" w:author="erradi" w:date="2011-08-06T10:44:00Z">
        <w:r w:rsidRPr="003C02A0">
          <w:rPr>
            <w:rFonts w:ascii="Times New Roman" w:hAnsi="Times New Roman" w:cs="Times New Roman"/>
            <w:b/>
            <w:sz w:val="24"/>
            <w:szCs w:val="24"/>
            <w:u w:val="single"/>
          </w:rPr>
          <w:t xml:space="preserve">Analyse : </w:t>
        </w:r>
      </w:ins>
    </w:p>
    <w:p w:rsidR="00541083" w:rsidRPr="00184666" w:rsidRDefault="00541083" w:rsidP="00541083">
      <w:pPr>
        <w:pStyle w:val="Paragraphedeliste"/>
        <w:ind w:firstLine="696"/>
        <w:rPr>
          <w:ins w:id="6511" w:author="erradi" w:date="2011-08-06T10:44:00Z"/>
          <w:rFonts w:ascii="Times New Roman" w:hAnsi="Times New Roman" w:cs="Times New Roman"/>
        </w:rPr>
      </w:pPr>
      <w:ins w:id="6512" w:author="erradi" w:date="2011-08-06T10:44:00Z">
        <w:r w:rsidRPr="003C02A0">
          <w:rPr>
            <w:rFonts w:ascii="Times New Roman" w:hAnsi="Times New Roman" w:cs="Times New Roman"/>
            <w:sz w:val="24"/>
            <w:szCs w:val="24"/>
            <w:u w:val="single"/>
          </w:rPr>
          <w:t>Cas du choix :</w:t>
        </w:r>
      </w:ins>
    </w:p>
    <w:p w:rsidR="00541083" w:rsidRPr="00184666" w:rsidRDefault="00541083" w:rsidP="00541083">
      <w:pPr>
        <w:pStyle w:val="Paragraphedeliste"/>
        <w:ind w:firstLine="696"/>
        <w:rPr>
          <w:ins w:id="6513" w:author="erradi" w:date="2011-08-06T10:44:00Z"/>
          <w:rFonts w:ascii="Times New Roman" w:hAnsi="Times New Roman" w:cs="Times New Roman"/>
        </w:rPr>
      </w:pPr>
    </w:p>
    <w:p w:rsidR="00541083" w:rsidRPr="00184666" w:rsidRDefault="00541083" w:rsidP="00541083">
      <w:pPr>
        <w:pStyle w:val="Paragraphedeliste"/>
        <w:ind w:firstLine="696"/>
        <w:rPr>
          <w:ins w:id="6514" w:author="erradi" w:date="2011-08-06T10:44:00Z"/>
          <w:rFonts w:ascii="Times New Roman" w:hAnsi="Times New Roman" w:cs="Times New Roman"/>
        </w:rPr>
      </w:pPr>
    </w:p>
    <w:p w:rsidR="00541083" w:rsidRPr="00184666" w:rsidRDefault="00541083" w:rsidP="00541083">
      <w:pPr>
        <w:pStyle w:val="Paragraphedeliste"/>
        <w:jc w:val="center"/>
        <w:rPr>
          <w:ins w:id="6515" w:author="erradi" w:date="2011-08-06T10:44:00Z"/>
          <w:rFonts w:ascii="Times New Roman" w:hAnsi="Times New Roman" w:cs="Times New Roman"/>
          <w:color w:val="C00000"/>
        </w:rPr>
      </w:pPr>
      <w:ins w:id="6516" w:author="erradi" w:date="2011-08-06T10:44:00Z">
        <w:r w:rsidRPr="00184666">
          <w:rPr>
            <w:rFonts w:ascii="Times New Roman" w:hAnsi="Times New Roman" w:cs="Times New Roman"/>
            <w:color w:val="C00000"/>
          </w:rPr>
          <w:t>IsResponsibleOf Matrix</w:t>
        </w:r>
      </w:ins>
    </w:p>
    <w:tbl>
      <w:tblPr>
        <w:tblStyle w:val="Grilledutableau"/>
        <w:tblW w:w="0" w:type="auto"/>
        <w:tblInd w:w="720" w:type="dxa"/>
        <w:tblLook w:val="04A0"/>
      </w:tblPr>
      <w:tblGrid>
        <w:gridCol w:w="2142"/>
        <w:gridCol w:w="1071"/>
        <w:gridCol w:w="1071"/>
        <w:gridCol w:w="1071"/>
        <w:gridCol w:w="1071"/>
        <w:gridCol w:w="1071"/>
        <w:gridCol w:w="1071"/>
      </w:tblGrid>
      <w:tr w:rsidR="00541083" w:rsidTr="00367EB3">
        <w:trPr>
          <w:ins w:id="6517" w:author="erradi" w:date="2011-08-06T10:44:00Z"/>
        </w:trPr>
        <w:tc>
          <w:tcPr>
            <w:tcW w:w="2142" w:type="dxa"/>
          </w:tcPr>
          <w:p w:rsidR="00541083" w:rsidRPr="00184666" w:rsidRDefault="00541083" w:rsidP="00367EB3">
            <w:pPr>
              <w:pStyle w:val="Paragraphedeliste"/>
              <w:ind w:left="0"/>
              <w:jc w:val="center"/>
              <w:rPr>
                <w:ins w:id="6518" w:author="erradi" w:date="2011-08-06T10:44:00Z"/>
                <w:rFonts w:ascii="Times New Roman" w:hAnsi="Times New Roman" w:cs="Times New Roman"/>
                <w:sz w:val="24"/>
                <w:szCs w:val="24"/>
              </w:rPr>
            </w:pPr>
          </w:p>
        </w:tc>
        <w:tc>
          <w:tcPr>
            <w:tcW w:w="2142" w:type="dxa"/>
            <w:gridSpan w:val="2"/>
          </w:tcPr>
          <w:p w:rsidR="00541083" w:rsidRDefault="00541083" w:rsidP="00367EB3">
            <w:pPr>
              <w:pStyle w:val="Paragraphedeliste"/>
              <w:ind w:left="0"/>
              <w:jc w:val="center"/>
              <w:rPr>
                <w:ins w:id="6519" w:author="erradi" w:date="2011-08-06T10:44:00Z"/>
                <w:rFonts w:ascii="Times New Roman" w:hAnsi="Times New Roman" w:cs="Times New Roman"/>
                <w:sz w:val="24"/>
                <w:szCs w:val="24"/>
                <w:lang w:val="en-US"/>
              </w:rPr>
            </w:pPr>
            <w:ins w:id="6520" w:author="erradi" w:date="2011-08-06T10:44:00Z">
              <w:r>
                <w:rPr>
                  <w:rFonts w:ascii="Times New Roman" w:hAnsi="Times New Roman" w:cs="Times New Roman"/>
                  <w:sz w:val="24"/>
                  <w:szCs w:val="24"/>
                  <w:lang w:val="en-US"/>
                </w:rPr>
                <w:t>Mesures</w:t>
              </w:r>
            </w:ins>
          </w:p>
        </w:tc>
        <w:tc>
          <w:tcPr>
            <w:tcW w:w="2142" w:type="dxa"/>
            <w:gridSpan w:val="2"/>
          </w:tcPr>
          <w:p w:rsidR="00541083" w:rsidRDefault="00541083" w:rsidP="00367EB3">
            <w:pPr>
              <w:pStyle w:val="Paragraphedeliste"/>
              <w:ind w:left="0"/>
              <w:jc w:val="center"/>
              <w:rPr>
                <w:ins w:id="6521" w:author="erradi" w:date="2011-08-06T10:44:00Z"/>
                <w:rFonts w:ascii="Times New Roman" w:hAnsi="Times New Roman" w:cs="Times New Roman"/>
                <w:sz w:val="24"/>
                <w:szCs w:val="24"/>
                <w:lang w:val="en-US"/>
              </w:rPr>
            </w:pPr>
            <w:ins w:id="6522" w:author="erradi" w:date="2011-08-06T10:44:00Z">
              <w:r>
                <w:rPr>
                  <w:rFonts w:ascii="Times New Roman" w:hAnsi="Times New Roman" w:cs="Times New Roman"/>
                  <w:sz w:val="24"/>
                  <w:szCs w:val="24"/>
                  <w:lang w:val="en-US"/>
                </w:rPr>
                <w:t>UrgentCase</w:t>
              </w:r>
            </w:ins>
          </w:p>
        </w:tc>
        <w:tc>
          <w:tcPr>
            <w:tcW w:w="2142" w:type="dxa"/>
            <w:gridSpan w:val="2"/>
          </w:tcPr>
          <w:p w:rsidR="00541083" w:rsidRDefault="00541083" w:rsidP="00367EB3">
            <w:pPr>
              <w:pStyle w:val="Paragraphedeliste"/>
              <w:ind w:left="0"/>
              <w:jc w:val="center"/>
              <w:rPr>
                <w:ins w:id="6523" w:author="erradi" w:date="2011-08-06T10:44:00Z"/>
                <w:rFonts w:ascii="Times New Roman" w:hAnsi="Times New Roman" w:cs="Times New Roman"/>
                <w:sz w:val="24"/>
                <w:szCs w:val="24"/>
                <w:lang w:val="en-US"/>
              </w:rPr>
            </w:pPr>
            <w:ins w:id="6524" w:author="erradi" w:date="2011-08-06T10:44:00Z">
              <w:r>
                <w:rPr>
                  <w:rFonts w:ascii="Times New Roman" w:hAnsi="Times New Roman" w:cs="Times New Roman"/>
                  <w:sz w:val="24"/>
                  <w:szCs w:val="24"/>
                  <w:lang w:val="en-US"/>
                </w:rPr>
                <w:t>UsualCase</w:t>
              </w:r>
            </w:ins>
          </w:p>
        </w:tc>
      </w:tr>
      <w:tr w:rsidR="00541083" w:rsidTr="00367EB3">
        <w:trPr>
          <w:ins w:id="6525" w:author="erradi" w:date="2011-08-06T10:44:00Z"/>
        </w:trPr>
        <w:tc>
          <w:tcPr>
            <w:tcW w:w="2142" w:type="dxa"/>
          </w:tcPr>
          <w:p w:rsidR="00541083" w:rsidRDefault="00541083" w:rsidP="00367EB3">
            <w:pPr>
              <w:jc w:val="center"/>
              <w:rPr>
                <w:ins w:id="6526" w:author="erradi" w:date="2011-08-06T10:44:00Z"/>
                <w:rFonts w:ascii="Times New Roman" w:hAnsi="Times New Roman" w:cs="Times New Roman"/>
                <w:sz w:val="24"/>
                <w:szCs w:val="24"/>
                <w:lang w:val="en-US"/>
              </w:rPr>
            </w:pPr>
            <w:ins w:id="6527" w:author="erradi" w:date="2011-08-06T10:44:00Z">
              <w:r>
                <w:rPr>
                  <w:rFonts w:ascii="Times New Roman" w:hAnsi="Times New Roman" w:cs="Times New Roman"/>
                  <w:sz w:val="24"/>
                  <w:szCs w:val="24"/>
                  <w:lang w:val="en-US"/>
                </w:rPr>
                <w:t>Mesures</w:t>
              </w:r>
            </w:ins>
          </w:p>
        </w:tc>
        <w:tc>
          <w:tcPr>
            <w:tcW w:w="1071" w:type="dxa"/>
          </w:tcPr>
          <w:p w:rsidR="00541083" w:rsidRPr="008F1604" w:rsidRDefault="00541083" w:rsidP="00367EB3">
            <w:pPr>
              <w:pStyle w:val="Paragraphedeliste"/>
              <w:ind w:left="0"/>
              <w:jc w:val="center"/>
              <w:rPr>
                <w:ins w:id="6528" w:author="erradi" w:date="2011-08-06T10:44:00Z"/>
                <w:rFonts w:ascii="Times New Roman" w:hAnsi="Times New Roman" w:cs="Times New Roman"/>
                <w:sz w:val="24"/>
                <w:szCs w:val="24"/>
                <w:lang w:val="en-US"/>
              </w:rPr>
            </w:pPr>
            <w:ins w:id="6529"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30" w:author="erradi" w:date="2011-08-06T10:44:00Z"/>
                <w:rFonts w:ascii="Times New Roman" w:hAnsi="Times New Roman" w:cs="Times New Roman"/>
                <w:sz w:val="24"/>
                <w:szCs w:val="24"/>
                <w:lang w:val="en-US"/>
              </w:rPr>
            </w:pPr>
            <w:ins w:id="6531"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32" w:author="erradi" w:date="2011-08-06T10:44:00Z"/>
                <w:rFonts w:ascii="Times New Roman" w:hAnsi="Times New Roman" w:cs="Times New Roman"/>
                <w:sz w:val="24"/>
                <w:szCs w:val="24"/>
                <w:lang w:val="en-US"/>
              </w:rPr>
            </w:pPr>
            <w:ins w:id="6533"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34" w:author="erradi" w:date="2011-08-06T10:44:00Z"/>
                <w:rFonts w:ascii="Times New Roman" w:hAnsi="Times New Roman" w:cs="Times New Roman"/>
                <w:sz w:val="24"/>
                <w:szCs w:val="24"/>
                <w:lang w:val="en-US"/>
              </w:rPr>
            </w:pPr>
            <w:ins w:id="6535"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36" w:author="erradi" w:date="2011-08-06T10:44:00Z"/>
                <w:rFonts w:ascii="Times New Roman" w:hAnsi="Times New Roman" w:cs="Times New Roman"/>
                <w:sz w:val="24"/>
                <w:szCs w:val="24"/>
                <w:lang w:val="en-US"/>
              </w:rPr>
            </w:pPr>
            <w:ins w:id="6537"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38" w:author="erradi" w:date="2011-08-06T10:44:00Z"/>
                <w:rFonts w:ascii="Times New Roman" w:hAnsi="Times New Roman" w:cs="Times New Roman"/>
                <w:sz w:val="24"/>
                <w:szCs w:val="24"/>
                <w:lang w:val="en-US"/>
              </w:rPr>
            </w:pPr>
            <w:ins w:id="6539" w:author="erradi" w:date="2011-08-06T10:44:00Z">
              <w:r w:rsidRPr="008F1604">
                <w:rPr>
                  <w:rFonts w:ascii="Times New Roman" w:hAnsi="Times New Roman"/>
                </w:rPr>
                <w:t>ε</w:t>
              </w:r>
            </w:ins>
          </w:p>
        </w:tc>
      </w:tr>
      <w:tr w:rsidR="00541083" w:rsidTr="00367EB3">
        <w:trPr>
          <w:ins w:id="6540" w:author="erradi" w:date="2011-08-06T10:44:00Z"/>
        </w:trPr>
        <w:tc>
          <w:tcPr>
            <w:tcW w:w="2142" w:type="dxa"/>
          </w:tcPr>
          <w:p w:rsidR="00541083" w:rsidRDefault="00541083" w:rsidP="00367EB3">
            <w:pPr>
              <w:jc w:val="center"/>
              <w:rPr>
                <w:ins w:id="6541" w:author="erradi" w:date="2011-08-06T10:44:00Z"/>
                <w:rFonts w:ascii="Times New Roman" w:hAnsi="Times New Roman" w:cs="Times New Roman"/>
                <w:sz w:val="24"/>
                <w:szCs w:val="24"/>
                <w:lang w:val="en-US"/>
              </w:rPr>
            </w:pPr>
            <w:ins w:id="6542" w:author="erradi" w:date="2011-08-06T10:44:00Z">
              <w:r>
                <w:rPr>
                  <w:rFonts w:ascii="Times New Roman" w:hAnsi="Times New Roman" w:cs="Times New Roman"/>
                  <w:sz w:val="24"/>
                  <w:szCs w:val="24"/>
                  <w:lang w:val="en-US"/>
                </w:rPr>
                <w:t>UrgentCase</w:t>
              </w:r>
            </w:ins>
          </w:p>
        </w:tc>
        <w:tc>
          <w:tcPr>
            <w:tcW w:w="1071" w:type="dxa"/>
          </w:tcPr>
          <w:p w:rsidR="00541083" w:rsidRDefault="00541083" w:rsidP="00367EB3">
            <w:pPr>
              <w:pStyle w:val="Paragraphedeliste"/>
              <w:ind w:left="0"/>
              <w:jc w:val="center"/>
              <w:rPr>
                <w:ins w:id="6543" w:author="erradi" w:date="2011-08-06T10:44:00Z"/>
                <w:rFonts w:ascii="Times New Roman" w:hAnsi="Times New Roman" w:cs="Times New Roman"/>
                <w:sz w:val="24"/>
                <w:szCs w:val="24"/>
                <w:lang w:val="en-US"/>
              </w:rPr>
            </w:pPr>
            <w:ins w:id="6544"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45" w:author="erradi" w:date="2011-08-06T10:44:00Z"/>
                <w:rFonts w:ascii="Times New Roman" w:hAnsi="Times New Roman" w:cs="Times New Roman"/>
                <w:sz w:val="24"/>
                <w:szCs w:val="24"/>
                <w:lang w:val="en-US"/>
              </w:rPr>
            </w:pPr>
            <w:ins w:id="6546"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47" w:author="erradi" w:date="2011-08-06T10:44:00Z"/>
                <w:rFonts w:ascii="Times New Roman" w:hAnsi="Times New Roman" w:cs="Times New Roman"/>
                <w:sz w:val="24"/>
                <w:szCs w:val="24"/>
                <w:lang w:val="en-US"/>
              </w:rPr>
            </w:pPr>
            <w:ins w:id="6548"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49" w:author="erradi" w:date="2011-08-06T10:44:00Z"/>
                <w:rFonts w:ascii="Times New Roman" w:hAnsi="Times New Roman" w:cs="Times New Roman"/>
                <w:sz w:val="24"/>
                <w:szCs w:val="24"/>
                <w:lang w:val="en-US"/>
              </w:rPr>
            </w:pPr>
            <w:ins w:id="6550"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51" w:author="erradi" w:date="2011-08-06T10:44:00Z"/>
                <w:rFonts w:ascii="Times New Roman" w:hAnsi="Times New Roman" w:cs="Times New Roman"/>
                <w:sz w:val="24"/>
                <w:szCs w:val="24"/>
                <w:lang w:val="en-US"/>
              </w:rPr>
            </w:pPr>
            <w:ins w:id="6552" w:author="erradi" w:date="2011-08-06T10:44:00Z">
              <w:r>
                <w:rPr>
                  <w:rFonts w:ascii="Times New Roman" w:hAnsi="Times New Roman" w:cs="Times New Roman"/>
                  <w:sz w:val="24"/>
                  <w:szCs w:val="24"/>
                  <w:lang w:val="en-US"/>
                </w:rPr>
                <w:t>R</w:t>
              </w:r>
            </w:ins>
          </w:p>
        </w:tc>
        <w:tc>
          <w:tcPr>
            <w:tcW w:w="1071" w:type="dxa"/>
          </w:tcPr>
          <w:p w:rsidR="00541083" w:rsidRDefault="00541083" w:rsidP="00367EB3">
            <w:pPr>
              <w:pStyle w:val="Paragraphedeliste"/>
              <w:ind w:left="0"/>
              <w:jc w:val="center"/>
              <w:rPr>
                <w:ins w:id="6553" w:author="erradi" w:date="2011-08-06T10:44:00Z"/>
                <w:rFonts w:ascii="Times New Roman" w:hAnsi="Times New Roman" w:cs="Times New Roman"/>
                <w:sz w:val="24"/>
                <w:szCs w:val="24"/>
                <w:lang w:val="en-US"/>
              </w:rPr>
            </w:pPr>
            <w:ins w:id="6554" w:author="erradi" w:date="2011-08-06T10:44:00Z">
              <w:r>
                <w:rPr>
                  <w:rFonts w:ascii="Times New Roman" w:hAnsi="Times New Roman" w:cs="Times New Roman"/>
                  <w:sz w:val="24"/>
                  <w:szCs w:val="24"/>
                  <w:lang w:val="en-US"/>
                </w:rPr>
                <w:t>R</w:t>
              </w:r>
            </w:ins>
          </w:p>
        </w:tc>
      </w:tr>
      <w:tr w:rsidR="00541083" w:rsidTr="00367EB3">
        <w:trPr>
          <w:ins w:id="6555" w:author="erradi" w:date="2011-08-06T10:44:00Z"/>
        </w:trPr>
        <w:tc>
          <w:tcPr>
            <w:tcW w:w="2142" w:type="dxa"/>
          </w:tcPr>
          <w:p w:rsidR="00541083" w:rsidRDefault="00541083" w:rsidP="00367EB3">
            <w:pPr>
              <w:jc w:val="center"/>
              <w:rPr>
                <w:ins w:id="6556" w:author="erradi" w:date="2011-08-06T10:44:00Z"/>
                <w:rFonts w:ascii="Times New Roman" w:hAnsi="Times New Roman" w:cs="Times New Roman"/>
                <w:sz w:val="24"/>
                <w:szCs w:val="24"/>
                <w:lang w:val="en-US"/>
              </w:rPr>
            </w:pPr>
            <w:ins w:id="6557" w:author="erradi" w:date="2011-08-06T10:44:00Z">
              <w:r>
                <w:rPr>
                  <w:rFonts w:ascii="Times New Roman" w:hAnsi="Times New Roman" w:cs="Times New Roman"/>
                  <w:sz w:val="24"/>
                  <w:szCs w:val="24"/>
                  <w:lang w:val="en-US"/>
                </w:rPr>
                <w:t>UsualCase</w:t>
              </w:r>
            </w:ins>
          </w:p>
        </w:tc>
        <w:tc>
          <w:tcPr>
            <w:tcW w:w="1071" w:type="dxa"/>
          </w:tcPr>
          <w:p w:rsidR="00541083" w:rsidRDefault="00541083" w:rsidP="00367EB3">
            <w:pPr>
              <w:pStyle w:val="Paragraphedeliste"/>
              <w:ind w:left="0"/>
              <w:jc w:val="center"/>
              <w:rPr>
                <w:ins w:id="6558" w:author="erradi" w:date="2011-08-06T10:44:00Z"/>
                <w:rFonts w:ascii="Times New Roman" w:hAnsi="Times New Roman" w:cs="Times New Roman"/>
                <w:sz w:val="24"/>
                <w:szCs w:val="24"/>
                <w:lang w:val="en-US"/>
              </w:rPr>
            </w:pPr>
            <w:ins w:id="6559"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60" w:author="erradi" w:date="2011-08-06T10:44:00Z"/>
                <w:rFonts w:ascii="Times New Roman" w:hAnsi="Times New Roman" w:cs="Times New Roman"/>
                <w:sz w:val="24"/>
                <w:szCs w:val="24"/>
                <w:lang w:val="en-US"/>
              </w:rPr>
            </w:pPr>
            <w:ins w:id="6561"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62" w:author="erradi" w:date="2011-08-06T10:44:00Z"/>
                <w:rFonts w:ascii="Times New Roman" w:hAnsi="Times New Roman" w:cs="Times New Roman"/>
                <w:sz w:val="24"/>
                <w:szCs w:val="24"/>
                <w:lang w:val="en-US"/>
              </w:rPr>
            </w:pPr>
            <w:ins w:id="6563" w:author="erradi" w:date="2011-08-06T10:44:00Z">
              <w:r>
                <w:rPr>
                  <w:rFonts w:ascii="Times New Roman" w:hAnsi="Times New Roman" w:cs="Times New Roman"/>
                  <w:sz w:val="24"/>
                  <w:szCs w:val="24"/>
                  <w:lang w:val="en-US"/>
                </w:rPr>
                <w:t>R</w:t>
              </w:r>
            </w:ins>
          </w:p>
        </w:tc>
        <w:tc>
          <w:tcPr>
            <w:tcW w:w="1071" w:type="dxa"/>
          </w:tcPr>
          <w:p w:rsidR="00541083" w:rsidRDefault="00541083" w:rsidP="00367EB3">
            <w:pPr>
              <w:pStyle w:val="Paragraphedeliste"/>
              <w:ind w:left="0"/>
              <w:jc w:val="center"/>
              <w:rPr>
                <w:ins w:id="6564" w:author="erradi" w:date="2011-08-06T10:44:00Z"/>
                <w:rFonts w:ascii="Times New Roman" w:hAnsi="Times New Roman" w:cs="Times New Roman"/>
                <w:sz w:val="24"/>
                <w:szCs w:val="24"/>
                <w:lang w:val="en-US"/>
              </w:rPr>
            </w:pPr>
            <w:ins w:id="6565" w:author="erradi" w:date="2011-08-06T10:44:00Z">
              <w:r>
                <w:rPr>
                  <w:rFonts w:ascii="Times New Roman" w:hAnsi="Times New Roman" w:cs="Times New Roman"/>
                  <w:sz w:val="24"/>
                  <w:szCs w:val="24"/>
                  <w:lang w:val="en-US"/>
                </w:rPr>
                <w:t>R</w:t>
              </w:r>
            </w:ins>
          </w:p>
        </w:tc>
        <w:tc>
          <w:tcPr>
            <w:tcW w:w="1071" w:type="dxa"/>
          </w:tcPr>
          <w:p w:rsidR="00541083" w:rsidRDefault="00541083" w:rsidP="00367EB3">
            <w:pPr>
              <w:pStyle w:val="Paragraphedeliste"/>
              <w:ind w:left="0"/>
              <w:jc w:val="center"/>
              <w:rPr>
                <w:ins w:id="6566" w:author="erradi" w:date="2011-08-06T10:44:00Z"/>
                <w:rFonts w:ascii="Times New Roman" w:hAnsi="Times New Roman" w:cs="Times New Roman"/>
                <w:sz w:val="24"/>
                <w:szCs w:val="24"/>
                <w:lang w:val="en-US"/>
              </w:rPr>
            </w:pPr>
            <w:ins w:id="6567" w:author="erradi" w:date="2011-08-06T10:44:00Z">
              <w:r w:rsidRPr="008F1604">
                <w:rPr>
                  <w:rFonts w:ascii="Times New Roman" w:hAnsi="Times New Roman"/>
                </w:rPr>
                <w:t>ε</w:t>
              </w:r>
            </w:ins>
          </w:p>
        </w:tc>
        <w:tc>
          <w:tcPr>
            <w:tcW w:w="1071" w:type="dxa"/>
          </w:tcPr>
          <w:p w:rsidR="00541083" w:rsidRDefault="00541083" w:rsidP="00367EB3">
            <w:pPr>
              <w:pStyle w:val="Paragraphedeliste"/>
              <w:ind w:left="0"/>
              <w:jc w:val="center"/>
              <w:rPr>
                <w:ins w:id="6568" w:author="erradi" w:date="2011-08-06T10:44:00Z"/>
                <w:rFonts w:ascii="Times New Roman" w:hAnsi="Times New Roman" w:cs="Times New Roman"/>
                <w:sz w:val="24"/>
                <w:szCs w:val="24"/>
                <w:lang w:val="en-US"/>
              </w:rPr>
            </w:pPr>
            <w:ins w:id="6569" w:author="erradi" w:date="2011-08-06T10:44:00Z">
              <w:r w:rsidRPr="008F1604">
                <w:rPr>
                  <w:rFonts w:ascii="Times New Roman" w:hAnsi="Times New Roman"/>
                </w:rPr>
                <w:t>ε</w:t>
              </w:r>
            </w:ins>
          </w:p>
        </w:tc>
      </w:tr>
    </w:tbl>
    <w:p w:rsidR="00541083" w:rsidRDefault="00541083" w:rsidP="00541083">
      <w:pPr>
        <w:pStyle w:val="Paragraphedeliste"/>
        <w:rPr>
          <w:ins w:id="6570" w:author="erradi" w:date="2011-08-06T10:44:00Z"/>
          <w:rFonts w:ascii="Times New Roman" w:hAnsi="Times New Roman" w:cs="Times New Roman"/>
          <w:sz w:val="24"/>
          <w:szCs w:val="24"/>
          <w:lang w:val="en-US"/>
        </w:rPr>
      </w:pPr>
      <w:ins w:id="6571" w:author="erradi" w:date="2011-08-06T10:44:00Z">
        <w:r>
          <w:rPr>
            <w:rFonts w:ascii="Times New Roman" w:hAnsi="Times New Roman" w:cs="Times New Roman"/>
            <w:sz w:val="24"/>
            <w:szCs w:val="24"/>
            <w:lang w:val="en-US"/>
          </w:rPr>
          <w:tab/>
          <w:t xml:space="preserve">So </w:t>
        </w:r>
        <w:r w:rsidRPr="008F1604">
          <w:rPr>
            <w:rFonts w:ascii="Times New Roman" w:hAnsi="Times New Roman" w:cs="Times New Roman"/>
            <w:sz w:val="24"/>
            <w:szCs w:val="24"/>
            <w:lang w:val="en-US"/>
          </w:rPr>
          <w:t>IsResponsible-</w:t>
        </w:r>
        <w:proofErr w:type="gramStart"/>
        <w:r w:rsidRPr="008F1604">
          <w:rPr>
            <w:rFonts w:ascii="Times New Roman" w:hAnsi="Times New Roman" w:cs="Times New Roman"/>
            <w:sz w:val="24"/>
            <w:szCs w:val="24"/>
            <w:lang w:val="en-US"/>
          </w:rPr>
          <w:t>Of(</w:t>
        </w:r>
        <w:proofErr w:type="gramEnd"/>
        <w:r>
          <w:rPr>
            <w:rFonts w:ascii="Times New Roman" w:hAnsi="Times New Roman" w:cs="Times New Roman"/>
            <w:sz w:val="24"/>
            <w:szCs w:val="24"/>
            <w:lang w:val="en-US"/>
          </w:rPr>
          <w:t>UrgentCase</w:t>
        </w:r>
        <w:r w:rsidRPr="008F1604">
          <w:rPr>
            <w:rFonts w:ascii="Times New Roman" w:hAnsi="Times New Roman" w:cs="Times New Roman"/>
            <w:sz w:val="24"/>
            <w:szCs w:val="24"/>
            <w:lang w:val="en-US"/>
          </w:rPr>
          <w:t xml:space="preserve">, </w:t>
        </w:r>
        <w:r>
          <w:rPr>
            <w:rFonts w:ascii="Times New Roman" w:hAnsi="Times New Roman" w:cs="Times New Roman"/>
            <w:sz w:val="24"/>
            <w:szCs w:val="24"/>
            <w:lang w:val="en-US"/>
          </w:rPr>
          <w:t>UsualCase</w:t>
        </w:r>
        <w:r w:rsidRPr="008F1604">
          <w:rPr>
            <w:rFonts w:ascii="Times New Roman" w:hAnsi="Times New Roman" w:cs="Times New Roman"/>
            <w:sz w:val="24"/>
            <w:szCs w:val="24"/>
            <w:lang w:val="en-US"/>
          </w:rPr>
          <w:t>)</w:t>
        </w:r>
        <w:r>
          <w:rPr>
            <w:rFonts w:ascii="Times New Roman" w:hAnsi="Times New Roman" w:cs="Times New Roman"/>
            <w:sz w:val="24"/>
            <w:szCs w:val="24"/>
            <w:lang w:val="en-US"/>
          </w:rPr>
          <w:t xml:space="preserve"> = {&lt;R,R&gt;} then nothing to do.</w:t>
        </w:r>
      </w:ins>
    </w:p>
    <w:p w:rsidR="00541083" w:rsidRPr="009A0BB9" w:rsidRDefault="00541083" w:rsidP="00541083">
      <w:pPr>
        <w:pStyle w:val="Paragraphedeliste"/>
        <w:rPr>
          <w:ins w:id="6572" w:author="erradi" w:date="2011-08-06T10:44:00Z"/>
          <w:rFonts w:ascii="Times New Roman" w:hAnsi="Times New Roman" w:cs="Times New Roman"/>
          <w:sz w:val="24"/>
          <w:szCs w:val="24"/>
          <w:u w:val="single"/>
          <w:lang w:val="en-US"/>
        </w:rPr>
      </w:pPr>
      <w:ins w:id="6573" w:author="erradi" w:date="2011-08-06T10:44:00Z">
        <w:r>
          <w:rPr>
            <w:rFonts w:ascii="Times New Roman" w:hAnsi="Times New Roman" w:cs="Times New Roman"/>
            <w:sz w:val="24"/>
            <w:szCs w:val="24"/>
            <w:lang w:val="en-US"/>
          </w:rPr>
          <w:tab/>
        </w:r>
        <w:r w:rsidRPr="009A0BB9">
          <w:rPr>
            <w:rFonts w:ascii="Times New Roman" w:hAnsi="Times New Roman" w:cs="Times New Roman"/>
            <w:sz w:val="24"/>
            <w:szCs w:val="24"/>
            <w:u w:val="single"/>
            <w:lang w:val="en-US"/>
          </w:rPr>
          <w:t xml:space="preserve">Cas de </w:t>
        </w:r>
        <w:proofErr w:type="gramStart"/>
        <w:r w:rsidRPr="009A0BB9">
          <w:rPr>
            <w:rFonts w:ascii="Times New Roman" w:hAnsi="Times New Roman" w:cs="Times New Roman"/>
            <w:sz w:val="24"/>
            <w:szCs w:val="24"/>
            <w:u w:val="single"/>
            <w:lang w:val="en-US"/>
          </w:rPr>
          <w:t>l’interupt :</w:t>
        </w:r>
        <w:proofErr w:type="gramEnd"/>
      </w:ins>
    </w:p>
    <w:p w:rsidR="00541083" w:rsidRPr="009A0BB9" w:rsidRDefault="00541083" w:rsidP="00541083">
      <w:pPr>
        <w:pStyle w:val="Paragraphedeliste"/>
        <w:rPr>
          <w:ins w:id="6574" w:author="erradi" w:date="2011-08-06T10:44:00Z"/>
          <w:rFonts w:ascii="Times New Roman" w:hAnsi="Times New Roman" w:cs="Times New Roman"/>
          <w:lang w:val="en-US"/>
        </w:rPr>
      </w:pPr>
      <w:ins w:id="6575" w:author="erradi" w:date="2011-08-06T10:44:00Z">
        <w:r>
          <w:rPr>
            <w:rFonts w:ascii="Times New Roman" w:hAnsi="Times New Roman" w:cs="Times New Roman"/>
            <w:sz w:val="24"/>
            <w:szCs w:val="24"/>
            <w:lang w:val="en-US"/>
          </w:rPr>
          <w:tab/>
        </w:r>
        <w:proofErr w:type="gramStart"/>
        <w:r w:rsidRPr="00E00929">
          <w:rPr>
            <w:rFonts w:ascii="Times New Roman" w:hAnsi="Times New Roman" w:cs="Times New Roman"/>
            <w:b/>
            <w:sz w:val="24"/>
            <w:szCs w:val="24"/>
            <w:lang w:val="en-US"/>
          </w:rPr>
          <w:t>TR(</w:t>
        </w:r>
        <w:proofErr w:type="gramEnd"/>
        <w:r w:rsidRPr="00E00929">
          <w:rPr>
            <w:rFonts w:ascii="Times New Roman" w:hAnsi="Times New Roman" w:cs="Times New Roman"/>
            <w:b/>
            <w:lang w:val="en-US"/>
          </w:rPr>
          <w:t xml:space="preserve">(&lt;wait&gt;{E,R} *w </w:t>
        </w:r>
        <w:r w:rsidRPr="00E00929">
          <w:rPr>
            <w:rFonts w:ascii="Times New Roman" w:hAnsi="Times New Roman"/>
            <w:b/>
          </w:rPr>
          <w:t>ε</w:t>
        </w:r>
        <w:r w:rsidRPr="00E00929">
          <w:rPr>
            <w:rFonts w:ascii="Times New Roman" w:hAnsi="Times New Roman" w:cs="Times New Roman"/>
            <w:b/>
            <w:lang w:val="en-US"/>
          </w:rPr>
          <w:t>)</w:t>
        </w:r>
        <w:r w:rsidRPr="00E00929">
          <w:rPr>
            <w:rFonts w:ascii="Times New Roman" w:hAnsi="Times New Roman" w:cs="Times New Roman"/>
            <w:b/>
            <w:sz w:val="24"/>
            <w:szCs w:val="24"/>
            <w:lang w:val="en-US"/>
          </w:rPr>
          <w:t>)</w:t>
        </w:r>
        <w:r w:rsidRPr="009A0BB9">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{R,E} != </w:t>
        </w:r>
        <w:r w:rsidRPr="009A0BB9">
          <w:rPr>
            <w:rFonts w:ascii="Times New Roman" w:hAnsi="Times New Roman"/>
          </w:rPr>
          <w:t>ε</w:t>
        </w:r>
      </w:ins>
    </w:p>
    <w:p w:rsidR="00541083" w:rsidRDefault="00541083" w:rsidP="00541083">
      <w:pPr>
        <w:pStyle w:val="Paragraphedeliste"/>
        <w:ind w:left="1416"/>
        <w:rPr>
          <w:ins w:id="6576" w:author="erradi" w:date="2011-08-06T10:44:00Z"/>
          <w:rFonts w:ascii="Times New Roman" w:hAnsi="Times New Roman" w:cs="Times New Roman"/>
          <w:lang w:val="en-US"/>
        </w:rPr>
      </w:pPr>
      <w:ins w:id="6577" w:author="erradi" w:date="2011-08-06T10:44:00Z">
        <w:r w:rsidRPr="00E00929">
          <w:rPr>
            <w:rFonts w:ascii="Times New Roman" w:hAnsi="Times New Roman" w:cs="Times New Roman"/>
            <w:b/>
            <w:sz w:val="24"/>
            <w:szCs w:val="24"/>
            <w:lang w:val="en-US"/>
          </w:rPr>
          <w:t>SR(</w:t>
        </w:r>
        <w:r w:rsidRPr="00E00929">
          <w:rPr>
            <w:rFonts w:ascii="Times New Roman" w:hAnsi="Times New Roman"/>
            <w:b/>
          </w:rPr>
          <w:t>ε</w:t>
        </w:r>
        <w:r w:rsidRPr="00E00929">
          <w:rPr>
            <w:rFonts w:ascii="Times New Roman" w:hAnsi="Times New Roman"/>
            <w:b/>
            <w:lang w:val="en-US"/>
          </w:rPr>
          <w:t>) U SR(</w:t>
        </w:r>
        <w:r w:rsidRPr="00E00929">
          <w:rPr>
            <w:rFonts w:ascii="Times New Roman" w:hAnsi="Times New Roman" w:cs="Times New Roman"/>
            <w:b/>
            <w:lang w:val="en-US"/>
          </w:rPr>
          <w:t>((&lt;assign&gt;</w:t>
        </w:r>
        <w:r w:rsidRPr="00E00929">
          <w:rPr>
            <w:rFonts w:ascii="Times New Roman" w:hAnsi="Times New Roman" w:cs="Times New Roman"/>
            <w:b/>
            <w:vertAlign w:val="superscript"/>
            <w:lang w:val="en-US"/>
          </w:rPr>
          <w:t>{D,R}</w:t>
        </w:r>
        <w:r w:rsidRPr="00E00929">
          <w:rPr>
            <w:rFonts w:ascii="Times New Roman" w:hAnsi="Times New Roman" w:cs="Times New Roman"/>
            <w:b/>
            <w:lang w:val="en-US"/>
          </w:rPr>
          <w:t xml:space="preserve"> ;</w:t>
        </w:r>
        <w:r w:rsidRPr="00E00929">
          <w:rPr>
            <w:rFonts w:ascii="Times New Roman" w:hAnsi="Times New Roman" w:cs="Times New Roman"/>
            <w:b/>
            <w:vertAlign w:val="subscript"/>
            <w:lang w:val="en-US"/>
          </w:rPr>
          <w:t>w</w:t>
        </w:r>
        <w:r w:rsidRPr="00E00929">
          <w:rPr>
            <w:rFonts w:ascii="Times New Roman" w:hAnsi="Times New Roman" w:cs="Times New Roman"/>
            <w:b/>
            <w:lang w:val="en-US"/>
          </w:rPr>
          <w:t xml:space="preserve"> &lt;Result-Dosage&gt;</w:t>
        </w:r>
        <w:r w:rsidRPr="00E00929">
          <w:rPr>
            <w:rFonts w:ascii="Times New Roman" w:hAnsi="Times New Roman" w:cs="Times New Roman"/>
            <w:b/>
            <w:vertAlign w:val="superscript"/>
            <w:lang w:val="en-US"/>
          </w:rPr>
          <w:t>{D,R}</w:t>
        </w:r>
        <w:r w:rsidRPr="00E00929">
          <w:rPr>
            <w:rFonts w:ascii="Times New Roman" w:hAnsi="Times New Roman" w:cs="Times New Roman"/>
            <w:b/>
            <w:lang w:val="en-US"/>
          </w:rPr>
          <w:t>) ;</w:t>
        </w:r>
        <w:r w:rsidRPr="00E00929">
          <w:rPr>
            <w:rFonts w:ascii="Times New Roman" w:hAnsi="Times New Roman" w:cs="Times New Roman"/>
            <w:b/>
            <w:vertAlign w:val="subscript"/>
            <w:lang w:val="en-US"/>
          </w:rPr>
          <w:t>w</w:t>
        </w:r>
        <w:r w:rsidRPr="00E00929">
          <w:rPr>
            <w:rFonts w:ascii="Times New Roman" w:hAnsi="Times New Roman" w:cs="Times New Roman"/>
            <w:b/>
            <w:lang w:val="en-US"/>
          </w:rPr>
          <w:t xml:space="preserve"> (&lt;Retrieve-Dosage&gt;</w:t>
        </w:r>
        <w:r w:rsidRPr="00E00929">
          <w:rPr>
            <w:rFonts w:ascii="Times New Roman" w:hAnsi="Times New Roman" w:cs="Times New Roman"/>
            <w:b/>
            <w:vertAlign w:val="superscript"/>
            <w:lang w:val="en-US"/>
          </w:rPr>
          <w:t>{R,E}</w:t>
        </w:r>
        <w:r w:rsidRPr="00E00929">
          <w:rPr>
            <w:rFonts w:ascii="Times New Roman" w:hAnsi="Times New Roman" w:cs="Times New Roman"/>
            <w:b/>
            <w:lang w:val="en-US"/>
          </w:rPr>
          <w:t xml:space="preserve"> ;</w:t>
        </w:r>
        <w:r w:rsidRPr="00E00929">
          <w:rPr>
            <w:rFonts w:ascii="Times New Roman" w:hAnsi="Times New Roman" w:cs="Times New Roman"/>
            <w:b/>
            <w:vertAlign w:val="subscript"/>
            <w:lang w:val="en-US"/>
          </w:rPr>
          <w:t>s</w:t>
        </w:r>
        <w:r w:rsidRPr="00E00929">
          <w:rPr>
            <w:rFonts w:ascii="Times New Roman" w:hAnsi="Times New Roman" w:cs="Times New Roman"/>
            <w:b/>
            <w:lang w:val="en-US"/>
          </w:rPr>
          <w:t xml:space="preserve"> &lt;Dosing-Application&gt;</w:t>
        </w:r>
        <w:r w:rsidRPr="00E00929">
          <w:rPr>
            <w:rFonts w:ascii="Times New Roman" w:hAnsi="Times New Roman" w:cs="Times New Roman"/>
            <w:b/>
            <w:vertAlign w:val="superscript"/>
            <w:lang w:val="en-US"/>
          </w:rPr>
          <w:t>{E,P}</w:t>
        </w:r>
        <w:r w:rsidRPr="00E00929">
          <w:rPr>
            <w:rFonts w:ascii="Times New Roman" w:hAnsi="Times New Roman" w:cs="Times New Roman"/>
            <w:b/>
            <w:lang w:val="en-US"/>
          </w:rPr>
          <w:t>)</w:t>
        </w:r>
        <w:r w:rsidRPr="00E00929">
          <w:rPr>
            <w:rFonts w:ascii="Times New Roman" w:hAnsi="Times New Roman"/>
            <w:b/>
            <w:lang w:val="en-US"/>
          </w:rPr>
          <w:t xml:space="preserve">)) </w:t>
        </w:r>
        <w:r w:rsidRPr="00E00929">
          <w:rPr>
            <w:rFonts w:ascii="Times New Roman" w:hAnsi="Times New Roman"/>
            <w:lang w:val="en-US"/>
          </w:rPr>
          <w:t xml:space="preserve">= </w:t>
        </w:r>
        <w:r>
          <w:rPr>
            <w:rFonts w:ascii="Times New Roman" w:hAnsi="Times New Roman"/>
            <w:lang w:val="en-US"/>
          </w:rPr>
          <w:t>SR(</w:t>
        </w:r>
        <w:r w:rsidRPr="00E00929">
          <w:rPr>
            <w:rFonts w:ascii="Times New Roman" w:hAnsi="Times New Roman" w:cs="Times New Roman"/>
            <w:lang w:val="en-US"/>
          </w:rPr>
          <w:t>&lt;assign&gt;</w:t>
        </w:r>
        <w:r w:rsidRPr="00E00929">
          <w:rPr>
            <w:rFonts w:ascii="Times New Roman" w:hAnsi="Times New Roman" w:cs="Times New Roman"/>
            <w:vertAlign w:val="superscript"/>
            <w:lang w:val="en-US"/>
          </w:rPr>
          <w:t>{D,R}</w:t>
        </w:r>
        <w:r w:rsidRPr="00E00929">
          <w:rPr>
            <w:rFonts w:ascii="Times New Roman" w:hAnsi="Times New Roman" w:cs="Times New Roman"/>
            <w:lang w:val="en-US"/>
          </w:rPr>
          <w:t xml:space="preserve"> ;</w:t>
        </w:r>
        <w:r w:rsidRPr="00E00929">
          <w:rPr>
            <w:rFonts w:ascii="Times New Roman" w:hAnsi="Times New Roman" w:cs="Times New Roman"/>
            <w:vertAlign w:val="subscript"/>
            <w:lang w:val="en-US"/>
          </w:rPr>
          <w:t>w</w:t>
        </w:r>
        <w:r w:rsidRPr="00E00929">
          <w:rPr>
            <w:rFonts w:ascii="Times New Roman" w:hAnsi="Times New Roman" w:cs="Times New Roman"/>
            <w:lang w:val="en-US"/>
          </w:rPr>
          <w:t xml:space="preserve"> &lt;Result-Dosage&gt;</w:t>
        </w:r>
        <w:r w:rsidRPr="00E00929">
          <w:rPr>
            <w:rFonts w:ascii="Times New Roman" w:hAnsi="Times New Roman" w:cs="Times New Roman"/>
            <w:vertAlign w:val="superscript"/>
            <w:lang w:val="en-US"/>
          </w:rPr>
          <w:t>{D,R}</w:t>
        </w:r>
        <w:r w:rsidRPr="00E00929">
          <w:rPr>
            <w:rFonts w:ascii="Times New Roman" w:hAnsi="Times New Roman" w:cs="Times New Roman"/>
            <w:lang w:val="en-US"/>
          </w:rPr>
          <w:t>)</w:t>
        </w:r>
        <w:r>
          <w:rPr>
            <w:rFonts w:ascii="Times New Roman" w:hAnsi="Times New Roman" w:cs="Times New Roman"/>
            <w:lang w:val="en-US"/>
          </w:rPr>
          <w:t xml:space="preserve"> U {SR</w:t>
        </w:r>
        <w:r w:rsidRPr="00E00929">
          <w:rPr>
            <w:rFonts w:ascii="Times New Roman" w:hAnsi="Times New Roman" w:cs="Times New Roman"/>
            <w:lang w:val="en-US"/>
          </w:rPr>
          <w:t>(&lt;Retrieve-Dosage&gt;</w:t>
        </w:r>
        <w:r w:rsidRPr="00E00929">
          <w:rPr>
            <w:rFonts w:ascii="Times New Roman" w:hAnsi="Times New Roman" w:cs="Times New Roman"/>
            <w:vertAlign w:val="superscript"/>
            <w:lang w:val="en-US"/>
          </w:rPr>
          <w:t>{R,E}</w:t>
        </w:r>
        <w:r w:rsidRPr="00E00929">
          <w:rPr>
            <w:rFonts w:ascii="Times New Roman" w:hAnsi="Times New Roman" w:cs="Times New Roman"/>
            <w:lang w:val="en-US"/>
          </w:rPr>
          <w:t xml:space="preserve"> ;</w:t>
        </w:r>
        <w:r w:rsidRPr="00E00929">
          <w:rPr>
            <w:rFonts w:ascii="Times New Roman" w:hAnsi="Times New Roman" w:cs="Times New Roman"/>
            <w:vertAlign w:val="subscript"/>
            <w:lang w:val="en-US"/>
          </w:rPr>
          <w:t>s</w:t>
        </w:r>
        <w:r w:rsidRPr="00E00929">
          <w:rPr>
            <w:rFonts w:ascii="Times New Roman" w:hAnsi="Times New Roman" w:cs="Times New Roman"/>
            <w:lang w:val="en-US"/>
          </w:rPr>
          <w:t xml:space="preserve"> &lt;Dosing-Application&gt;</w:t>
        </w:r>
        <w:r w:rsidRPr="00E00929">
          <w:rPr>
            <w:rFonts w:ascii="Times New Roman" w:hAnsi="Times New Roman" w:cs="Times New Roman"/>
            <w:vertAlign w:val="superscript"/>
            <w:lang w:val="en-US"/>
          </w:rPr>
          <w:t>{E,P}</w:t>
        </w:r>
        <w:r w:rsidRPr="00E00929">
          <w:rPr>
            <w:rFonts w:ascii="Times New Roman" w:hAnsi="Times New Roman" w:cs="Times New Roman"/>
            <w:lang w:val="en-US"/>
          </w:rPr>
          <w:t>)</w:t>
        </w:r>
        <w:r>
          <w:rPr>
            <w:rFonts w:ascii="Times New Roman" w:hAnsi="Times New Roman" w:cs="Times New Roman"/>
            <w:lang w:val="en-US"/>
          </w:rPr>
          <w:t>\{D,R}} = SR</w:t>
        </w:r>
        <w:r>
          <w:rPr>
            <w:rFonts w:ascii="Times New Roman" w:hAnsi="Times New Roman"/>
            <w:lang w:val="en-US"/>
          </w:rPr>
          <w:t>(</w:t>
        </w:r>
        <w:r w:rsidRPr="00E00929">
          <w:rPr>
            <w:rFonts w:ascii="Times New Roman" w:hAnsi="Times New Roman" w:cs="Times New Roman"/>
            <w:lang w:val="en-US"/>
          </w:rPr>
          <w:t>&lt;assign&gt;</w:t>
        </w:r>
        <w:r w:rsidRPr="00E00929">
          <w:rPr>
            <w:rFonts w:ascii="Times New Roman" w:hAnsi="Times New Roman" w:cs="Times New Roman"/>
            <w:vertAlign w:val="superscript"/>
            <w:lang w:val="en-US"/>
          </w:rPr>
          <w:t>{D,R}</w:t>
        </w:r>
        <w:r>
          <w:rPr>
            <w:rFonts w:ascii="Times New Roman" w:hAnsi="Times New Roman" w:cs="Times New Roman"/>
            <w:lang w:val="en-US"/>
          </w:rPr>
          <w:t>) U {SR(</w:t>
        </w:r>
        <w:r w:rsidRPr="00E00929">
          <w:rPr>
            <w:rFonts w:ascii="Times New Roman" w:hAnsi="Times New Roman" w:cs="Times New Roman"/>
            <w:lang w:val="en-US"/>
          </w:rPr>
          <w:t>&lt;Result-Dosage&gt;</w:t>
        </w:r>
        <w:r w:rsidRPr="00E00929">
          <w:rPr>
            <w:rFonts w:ascii="Times New Roman" w:hAnsi="Times New Roman" w:cs="Times New Roman"/>
            <w:vertAlign w:val="superscript"/>
            <w:lang w:val="en-US"/>
          </w:rPr>
          <w:t>{D,R}</w:t>
        </w:r>
        <w:r w:rsidRPr="00E00929">
          <w:rPr>
            <w:rFonts w:ascii="Times New Roman" w:hAnsi="Times New Roman" w:cs="Times New Roman"/>
            <w:lang w:val="en-US"/>
          </w:rPr>
          <w:t>)</w:t>
        </w:r>
        <w:r>
          <w:rPr>
            <w:rFonts w:ascii="Times New Roman" w:hAnsi="Times New Roman" w:cs="Times New Roman"/>
            <w:lang w:val="en-US"/>
          </w:rPr>
          <w:t xml:space="preserve">\{R,D}} = {R,D} != </w:t>
        </w:r>
        <w:r w:rsidRPr="009A0BB9">
          <w:rPr>
            <w:rFonts w:ascii="Times New Roman" w:hAnsi="Times New Roman"/>
          </w:rPr>
          <w:t>ε</w:t>
        </w:r>
      </w:ins>
    </w:p>
    <w:p w:rsidR="00541083" w:rsidRPr="00E00929" w:rsidRDefault="00541083" w:rsidP="00541083">
      <w:pPr>
        <w:pStyle w:val="Paragraphedeliste"/>
        <w:rPr>
          <w:ins w:id="6578" w:author="erradi" w:date="2011-08-06T10:44:00Z"/>
          <w:rFonts w:ascii="Times New Roman" w:hAnsi="Times New Roman" w:cs="Times New Roman"/>
          <w:sz w:val="24"/>
          <w:szCs w:val="24"/>
          <w:lang w:val="en-US"/>
        </w:rPr>
      </w:pPr>
      <w:ins w:id="6579" w:author="erradi" w:date="2011-08-06T10:44:00Z">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So nothing to perform too.</w:t>
        </w:r>
        <w:proofErr w:type="gramEnd"/>
      </w:ins>
    </w:p>
    <w:p w:rsidR="00541083" w:rsidRDefault="00541083" w:rsidP="00541083">
      <w:pPr>
        <w:pStyle w:val="Paragraphedeliste"/>
        <w:rPr>
          <w:ins w:id="6580" w:author="erradi" w:date="2011-08-06T10:44:00Z"/>
          <w:rFonts w:ascii="Times New Roman" w:hAnsi="Times New Roman" w:cs="Times New Roman"/>
          <w:sz w:val="24"/>
          <w:szCs w:val="24"/>
          <w:lang w:val="en-US"/>
        </w:rPr>
      </w:pPr>
    </w:p>
    <w:p w:rsidR="00541083" w:rsidRPr="009A0BB9" w:rsidRDefault="00541083" w:rsidP="00541083">
      <w:pPr>
        <w:pStyle w:val="Paragraphedeliste"/>
        <w:rPr>
          <w:ins w:id="6581" w:author="erradi" w:date="2011-08-06T10:44:00Z"/>
          <w:rFonts w:ascii="Times New Roman" w:hAnsi="Times New Roman" w:cs="Times New Roman"/>
          <w:sz w:val="24"/>
          <w:szCs w:val="24"/>
          <w:lang w:val="en-US"/>
        </w:rPr>
      </w:pPr>
    </w:p>
    <w:p w:rsidR="00541083" w:rsidRPr="009A0BB9" w:rsidRDefault="00541083" w:rsidP="00541083">
      <w:pPr>
        <w:pStyle w:val="Paragraphedeliste"/>
        <w:rPr>
          <w:ins w:id="6582" w:author="erradi" w:date="2011-08-06T10:44:00Z"/>
          <w:rFonts w:ascii="Times New Roman" w:hAnsi="Times New Roman" w:cs="Times New Roman"/>
          <w:sz w:val="24"/>
          <w:szCs w:val="24"/>
          <w:u w:val="single"/>
        </w:rPr>
      </w:pPr>
      <w:ins w:id="6583" w:author="erradi" w:date="2011-08-06T10:44:00Z">
        <w:r w:rsidRPr="009A0BB9">
          <w:rPr>
            <w:rFonts w:ascii="Times New Roman" w:hAnsi="Times New Roman" w:cs="Times New Roman"/>
            <w:sz w:val="24"/>
            <w:szCs w:val="24"/>
            <w:lang w:val="en-US"/>
          </w:rPr>
          <w:tab/>
        </w:r>
        <w:r w:rsidRPr="009A0BB9">
          <w:rPr>
            <w:rFonts w:ascii="Times New Roman" w:hAnsi="Times New Roman" w:cs="Times New Roman"/>
            <w:sz w:val="24"/>
            <w:szCs w:val="24"/>
            <w:u w:val="single"/>
          </w:rPr>
          <w:t>Cas de la sequence forte :</w:t>
        </w:r>
      </w:ins>
    </w:p>
    <w:p w:rsidR="00541083" w:rsidRDefault="00541083" w:rsidP="00541083">
      <w:pPr>
        <w:pStyle w:val="Paragraphedeliste"/>
        <w:rPr>
          <w:ins w:id="6584" w:author="erradi" w:date="2011-08-06T10:44:00Z"/>
          <w:rFonts w:ascii="Times New Roman" w:hAnsi="Times New Roman" w:cs="Times New Roman"/>
          <w:sz w:val="24"/>
          <w:szCs w:val="24"/>
        </w:rPr>
      </w:pPr>
      <w:ins w:id="6585" w:author="erradi" w:date="2011-08-06T10:44:00Z">
        <w:r>
          <w:rPr>
            <w:rFonts w:ascii="Times New Roman" w:hAnsi="Times New Roman" w:cs="Times New Roman"/>
            <w:sz w:val="24"/>
            <w:szCs w:val="24"/>
          </w:rPr>
          <w:tab/>
        </w:r>
        <w:proofErr w:type="gramStart"/>
        <w:r w:rsidRPr="00E00929">
          <w:rPr>
            <w:rFonts w:ascii="Times New Roman" w:hAnsi="Times New Roman" w:cs="Times New Roman"/>
            <w:b/>
            <w:sz w:val="24"/>
            <w:szCs w:val="24"/>
          </w:rPr>
          <w:t>TR(</w:t>
        </w:r>
        <w:proofErr w:type="gramEnd"/>
        <w:r w:rsidRPr="00E00929">
          <w:rPr>
            <w:rFonts w:ascii="Times New Roman" w:hAnsi="Times New Roman" w:cs="Times New Roman"/>
            <w:b/>
          </w:rPr>
          <w:t>&lt;Retrieve-Dosage&gt;</w:t>
        </w:r>
        <w:r w:rsidRPr="00E00929">
          <w:rPr>
            <w:rFonts w:ascii="Times New Roman" w:hAnsi="Times New Roman" w:cs="Times New Roman"/>
            <w:b/>
            <w:vertAlign w:val="superscript"/>
          </w:rPr>
          <w:t>{R,E}</w:t>
        </w:r>
        <w:r w:rsidRPr="00E00929">
          <w:rPr>
            <w:rFonts w:ascii="Times New Roman" w:hAnsi="Times New Roman" w:cs="Times New Roman"/>
            <w:b/>
            <w:sz w:val="24"/>
            <w:szCs w:val="24"/>
          </w:rPr>
          <w:t>)</w:t>
        </w:r>
        <w:r>
          <w:rPr>
            <w:rFonts w:ascii="Times New Roman" w:hAnsi="Times New Roman" w:cs="Times New Roman"/>
            <w:sz w:val="24"/>
            <w:szCs w:val="24"/>
          </w:rPr>
          <w:t xml:space="preserve"> = {R,E} != </w:t>
        </w:r>
        <w:r w:rsidRPr="009A0BB9">
          <w:rPr>
            <w:rFonts w:ascii="Times New Roman" w:hAnsi="Times New Roman"/>
          </w:rPr>
          <w:t>ε</w:t>
        </w:r>
      </w:ins>
    </w:p>
    <w:p w:rsidR="00541083" w:rsidRDefault="00541083" w:rsidP="00541083">
      <w:pPr>
        <w:pStyle w:val="Paragraphedeliste"/>
        <w:rPr>
          <w:ins w:id="6586" w:author="erradi" w:date="2011-08-06T10:44:00Z"/>
          <w:rFonts w:ascii="Times New Roman" w:hAnsi="Times New Roman" w:cs="Times New Roman"/>
          <w:sz w:val="24"/>
          <w:szCs w:val="24"/>
          <w:lang w:val="en-US"/>
        </w:rPr>
      </w:pPr>
      <w:ins w:id="6587" w:author="erradi" w:date="2011-08-06T10:44:00Z">
        <w:r>
          <w:rPr>
            <w:rFonts w:ascii="Times New Roman" w:hAnsi="Times New Roman" w:cs="Times New Roman"/>
            <w:sz w:val="24"/>
            <w:szCs w:val="24"/>
          </w:rPr>
          <w:tab/>
        </w:r>
        <w:proofErr w:type="gramStart"/>
        <w:r w:rsidRPr="00E00929">
          <w:rPr>
            <w:rFonts w:ascii="Times New Roman" w:hAnsi="Times New Roman" w:cs="Times New Roman"/>
            <w:b/>
            <w:sz w:val="24"/>
            <w:szCs w:val="24"/>
            <w:lang w:val="en-US"/>
          </w:rPr>
          <w:t>SR(</w:t>
        </w:r>
        <w:proofErr w:type="gramEnd"/>
        <w:r w:rsidRPr="00E00929">
          <w:rPr>
            <w:rFonts w:ascii="Times New Roman" w:hAnsi="Times New Roman" w:cs="Times New Roman"/>
            <w:b/>
            <w:lang w:val="en-US"/>
          </w:rPr>
          <w:t>&lt;Dosing-Application&gt;</w:t>
        </w:r>
        <w:r w:rsidRPr="00E00929">
          <w:rPr>
            <w:rFonts w:ascii="Times New Roman" w:hAnsi="Times New Roman" w:cs="Times New Roman"/>
            <w:b/>
            <w:vertAlign w:val="superscript"/>
            <w:lang w:val="en-US"/>
          </w:rPr>
          <w:t>{E,P}</w:t>
        </w:r>
        <w:r w:rsidRPr="00E00929">
          <w:rPr>
            <w:rFonts w:ascii="Times New Roman" w:hAnsi="Times New Roman" w:cs="Times New Roman"/>
            <w:b/>
            <w:sz w:val="24"/>
            <w:szCs w:val="24"/>
            <w:lang w:val="en-US"/>
          </w:rPr>
          <w:t>)</w:t>
        </w:r>
        <w:r w:rsidRPr="009A0BB9">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{E} != </w:t>
        </w:r>
        <w:r w:rsidRPr="009A0BB9">
          <w:rPr>
            <w:rFonts w:ascii="Times New Roman" w:hAnsi="Times New Roman"/>
          </w:rPr>
          <w:t>ε</w:t>
        </w:r>
      </w:ins>
    </w:p>
    <w:p w:rsidR="00541083" w:rsidRPr="009A0BB9" w:rsidRDefault="00541083" w:rsidP="00541083">
      <w:pPr>
        <w:pStyle w:val="Paragraphedeliste"/>
        <w:rPr>
          <w:ins w:id="6588" w:author="erradi" w:date="2011-08-06T10:44:00Z"/>
          <w:rFonts w:ascii="Times New Roman" w:hAnsi="Times New Roman" w:cs="Times New Roman"/>
          <w:sz w:val="24"/>
          <w:szCs w:val="24"/>
          <w:lang w:val="en-US"/>
        </w:rPr>
      </w:pPr>
      <w:ins w:id="6589" w:author="erradi" w:date="2011-08-06T10:44:00Z">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So Nothing to perform.</w:t>
        </w:r>
        <w:proofErr w:type="gramEnd"/>
        <w:r>
          <w:rPr>
            <w:rFonts w:ascii="Times New Roman" w:hAnsi="Times New Roman" w:cs="Times New Roman"/>
            <w:sz w:val="24"/>
            <w:szCs w:val="24"/>
            <w:lang w:val="en-US"/>
          </w:rPr>
          <w:t xml:space="preserve"> There won’t be blocking message case here.</w:t>
        </w:r>
      </w:ins>
    </w:p>
    <w:p w:rsidR="00541083" w:rsidRDefault="00541083" w:rsidP="00541083">
      <w:pPr>
        <w:pStyle w:val="Paragraphedeliste"/>
        <w:ind w:left="1416"/>
        <w:rPr>
          <w:ins w:id="6590" w:author="erradi" w:date="2011-08-06T10:44:00Z"/>
          <w:rFonts w:ascii="Times New Roman" w:hAnsi="Times New Roman" w:cs="Times New Roman"/>
          <w:sz w:val="24"/>
          <w:szCs w:val="24"/>
        </w:rPr>
      </w:pPr>
      <w:ins w:id="6591" w:author="erradi" w:date="2011-08-06T10:44:00Z">
        <w:r w:rsidRPr="00A26166">
          <w:rPr>
            <w:rFonts w:ascii="Times New Roman" w:hAnsi="Times New Roman" w:cs="Times New Roman"/>
            <w:sz w:val="24"/>
            <w:szCs w:val="24"/>
          </w:rPr>
          <w:t>Finallement la nouvelle forme ne créera pas de blockage d’attente ou d’envoie de message.</w:t>
        </w:r>
      </w:ins>
    </w:p>
    <w:p w:rsidR="00541083" w:rsidRPr="00A74869" w:rsidRDefault="00541083" w:rsidP="00541083">
      <w:pPr>
        <w:pStyle w:val="Paragraphedeliste"/>
        <w:ind w:left="1416"/>
        <w:rPr>
          <w:ins w:id="6592" w:author="erradi" w:date="2011-08-06T10:44:00Z"/>
          <w:rFonts w:ascii="Times New Roman" w:hAnsi="Times New Roman" w:cs="Times New Roman"/>
          <w:sz w:val="24"/>
          <w:szCs w:val="24"/>
        </w:rPr>
      </w:pPr>
      <w:ins w:id="6593" w:author="erradi" w:date="2011-08-06T10:44:00Z">
        <w:r w:rsidRPr="00A74869">
          <w:rPr>
            <w:rFonts w:ascii="Times New Roman" w:hAnsi="Times New Roman" w:cs="Times New Roman"/>
            <w:b/>
            <w:sz w:val="24"/>
            <w:szCs w:val="24"/>
          </w:rPr>
          <w:t>Deep Blocking Conformance</w:t>
        </w:r>
        <w:r>
          <w:rPr>
            <w:rFonts w:ascii="Times New Roman" w:hAnsi="Times New Roman" w:cs="Times New Roman"/>
            <w:b/>
            <w:sz w:val="24"/>
            <w:szCs w:val="24"/>
          </w:rPr>
          <w:t> </w:t>
        </w:r>
        <w:r>
          <w:rPr>
            <w:rFonts w:ascii="Times New Roman" w:hAnsi="Times New Roman" w:cs="Times New Roman"/>
            <w:sz w:val="24"/>
            <w:szCs w:val="24"/>
          </w:rPr>
          <w:t>:</w:t>
        </w:r>
      </w:ins>
    </w:p>
    <w:p w:rsidR="00541083" w:rsidRPr="00C232B0" w:rsidRDefault="00541083" w:rsidP="00541083">
      <w:pPr>
        <w:pStyle w:val="Paragraphedeliste"/>
        <w:rPr>
          <w:ins w:id="6594" w:author="erradi" w:date="2011-08-06T10:44:00Z"/>
          <w:rFonts w:ascii="Times New Roman" w:hAnsi="Times New Roman" w:cs="Times New Roman"/>
          <w:b/>
          <w:sz w:val="24"/>
          <w:szCs w:val="24"/>
          <w:u w:val="single"/>
        </w:rPr>
      </w:pPr>
      <w:ins w:id="6595" w:author="erradi" w:date="2011-08-06T10:44:00Z">
        <w:r>
          <w:rPr>
            <w:rFonts w:ascii="Times New Roman" w:hAnsi="Times New Roman" w:cs="Times New Roman"/>
            <w:sz w:val="24"/>
            <w:szCs w:val="24"/>
          </w:rPr>
          <w:tab/>
        </w:r>
        <w:r w:rsidRPr="00C232B0">
          <w:rPr>
            <w:rFonts w:ascii="Times New Roman" w:hAnsi="Times New Roman" w:cs="Times New Roman"/>
            <w:b/>
            <w:sz w:val="24"/>
            <w:szCs w:val="24"/>
            <w:u w:val="single"/>
          </w:rPr>
          <w:t>Changements au niveau des matrices de conflits et de synchronisation</w:t>
        </w:r>
      </w:ins>
    </w:p>
    <w:p w:rsidR="00541083" w:rsidRDefault="00541083" w:rsidP="00541083">
      <w:pPr>
        <w:pStyle w:val="Paragraphedeliste"/>
        <w:rPr>
          <w:ins w:id="6596" w:author="erradi" w:date="2011-08-06T10:44:00Z"/>
          <w:rFonts w:ascii="Times New Roman" w:hAnsi="Times New Roman" w:cs="Times New Roman"/>
          <w:sz w:val="24"/>
          <w:szCs w:val="24"/>
        </w:rPr>
      </w:pPr>
    </w:p>
    <w:p w:rsidR="00541083" w:rsidRPr="00A74869" w:rsidRDefault="00541083" w:rsidP="00541083">
      <w:pPr>
        <w:pStyle w:val="Paragraphedeliste"/>
        <w:jc w:val="center"/>
        <w:rPr>
          <w:ins w:id="6597" w:author="erradi" w:date="2011-08-06T10:44:00Z"/>
          <w:rFonts w:ascii="Times New Roman" w:hAnsi="Times New Roman" w:cs="Times New Roman"/>
          <w:color w:val="C00000"/>
          <w:sz w:val="24"/>
          <w:szCs w:val="24"/>
        </w:rPr>
      </w:pPr>
      <w:ins w:id="6598" w:author="erradi" w:date="2011-08-06T10:44:00Z">
        <w:r w:rsidRPr="00A74869">
          <w:rPr>
            <w:rFonts w:ascii="Times New Roman" w:hAnsi="Times New Roman" w:cs="Times New Roman"/>
            <w:color w:val="C00000"/>
            <w:sz w:val="24"/>
            <w:szCs w:val="24"/>
          </w:rPr>
          <w:t>Conflictual Matrix</w:t>
        </w:r>
      </w:ins>
    </w:p>
    <w:tbl>
      <w:tblPr>
        <w:tblStyle w:val="Grilledutableau"/>
        <w:tblW w:w="0" w:type="auto"/>
        <w:tblInd w:w="720" w:type="dxa"/>
        <w:tblLook w:val="04A0"/>
      </w:tblPr>
      <w:tblGrid>
        <w:gridCol w:w="1416"/>
        <w:gridCol w:w="834"/>
        <w:gridCol w:w="899"/>
        <w:gridCol w:w="650"/>
        <w:gridCol w:w="424"/>
        <w:gridCol w:w="436"/>
        <w:gridCol w:w="596"/>
        <w:gridCol w:w="514"/>
        <w:gridCol w:w="810"/>
        <w:gridCol w:w="947"/>
        <w:gridCol w:w="1042"/>
      </w:tblGrid>
      <w:tr w:rsidR="00541083" w:rsidTr="00367EB3">
        <w:trPr>
          <w:ins w:id="6599" w:author="erradi" w:date="2011-08-06T10:44:00Z"/>
        </w:trPr>
        <w:tc>
          <w:tcPr>
            <w:tcW w:w="1416" w:type="dxa"/>
          </w:tcPr>
          <w:p w:rsidR="00541083" w:rsidRDefault="00541083" w:rsidP="00367EB3">
            <w:pPr>
              <w:pStyle w:val="Paragraphedeliste"/>
              <w:ind w:left="0"/>
              <w:rPr>
                <w:ins w:id="6600" w:author="erradi" w:date="2011-08-06T10:44:00Z"/>
                <w:rFonts w:ascii="Times New Roman" w:hAnsi="Times New Roman" w:cs="Times New Roman"/>
                <w:sz w:val="24"/>
                <w:szCs w:val="24"/>
              </w:rPr>
            </w:pPr>
          </w:p>
        </w:tc>
        <w:tc>
          <w:tcPr>
            <w:tcW w:w="834" w:type="dxa"/>
          </w:tcPr>
          <w:p w:rsidR="00541083" w:rsidRPr="00C232B0" w:rsidRDefault="00541083" w:rsidP="00367EB3">
            <w:pPr>
              <w:pStyle w:val="Paragraphedeliste"/>
              <w:ind w:left="0"/>
              <w:rPr>
                <w:ins w:id="6601" w:author="erradi" w:date="2011-08-06T10:44:00Z"/>
                <w:rFonts w:ascii="Times New Roman" w:hAnsi="Times New Roman" w:cs="Times New Roman"/>
                <w:sz w:val="18"/>
                <w:szCs w:val="18"/>
              </w:rPr>
            </w:pPr>
            <w:ins w:id="6602" w:author="erradi" w:date="2011-08-06T10:44:00Z">
              <w:r w:rsidRPr="00C232B0">
                <w:rPr>
                  <w:rFonts w:ascii="Times New Roman" w:hAnsi="Times New Roman" w:cs="Times New Roman"/>
                  <w:sz w:val="18"/>
                  <w:szCs w:val="18"/>
                </w:rPr>
                <w:t>HealConsCalc</w:t>
              </w:r>
            </w:ins>
          </w:p>
        </w:tc>
        <w:tc>
          <w:tcPr>
            <w:tcW w:w="899" w:type="dxa"/>
          </w:tcPr>
          <w:p w:rsidR="00541083" w:rsidRPr="00C232B0" w:rsidRDefault="00541083" w:rsidP="00367EB3">
            <w:pPr>
              <w:pStyle w:val="Paragraphedeliste"/>
              <w:ind w:left="0"/>
              <w:rPr>
                <w:ins w:id="6603" w:author="erradi" w:date="2011-08-06T10:44:00Z"/>
                <w:rFonts w:ascii="Times New Roman" w:hAnsi="Times New Roman" w:cs="Times New Roman"/>
                <w:sz w:val="18"/>
                <w:szCs w:val="18"/>
              </w:rPr>
            </w:pPr>
            <w:ins w:id="6604" w:author="erradi" w:date="2011-08-06T10:44:00Z">
              <w:r w:rsidRPr="00C232B0">
                <w:rPr>
                  <w:rFonts w:ascii="Times New Roman" w:hAnsi="Times New Roman" w:cs="Times New Roman"/>
                  <w:sz w:val="18"/>
                  <w:szCs w:val="18"/>
                </w:rPr>
                <w:t>DosageMesures</w:t>
              </w:r>
            </w:ins>
          </w:p>
        </w:tc>
        <w:tc>
          <w:tcPr>
            <w:tcW w:w="650" w:type="dxa"/>
          </w:tcPr>
          <w:p w:rsidR="00541083" w:rsidRPr="00C232B0" w:rsidRDefault="00541083" w:rsidP="00367EB3">
            <w:pPr>
              <w:pStyle w:val="Paragraphedeliste"/>
              <w:ind w:left="0"/>
              <w:rPr>
                <w:ins w:id="6605" w:author="erradi" w:date="2011-08-06T10:44:00Z"/>
                <w:rFonts w:ascii="Times New Roman" w:hAnsi="Times New Roman" w:cs="Times New Roman"/>
                <w:sz w:val="18"/>
                <w:szCs w:val="18"/>
              </w:rPr>
            </w:pPr>
            <w:ins w:id="6606" w:author="erradi" w:date="2011-08-06T10:44:00Z">
              <w:r w:rsidRPr="00C232B0">
                <w:rPr>
                  <w:rFonts w:ascii="Times New Roman" w:hAnsi="Times New Roman" w:cs="Times New Roman"/>
                  <w:sz w:val="18"/>
                  <w:szCs w:val="18"/>
                </w:rPr>
                <w:t>SendBrief</w:t>
              </w:r>
            </w:ins>
          </w:p>
        </w:tc>
        <w:tc>
          <w:tcPr>
            <w:tcW w:w="424" w:type="dxa"/>
          </w:tcPr>
          <w:p w:rsidR="00541083" w:rsidRPr="00C232B0" w:rsidRDefault="00541083" w:rsidP="00367EB3">
            <w:pPr>
              <w:pStyle w:val="Paragraphedeliste"/>
              <w:ind w:left="0"/>
              <w:rPr>
                <w:ins w:id="6607" w:author="erradi" w:date="2011-08-06T10:44:00Z"/>
                <w:rFonts w:ascii="Times New Roman" w:hAnsi="Times New Roman" w:cs="Times New Roman"/>
                <w:sz w:val="18"/>
                <w:szCs w:val="18"/>
              </w:rPr>
            </w:pPr>
            <w:ins w:id="6608" w:author="erradi" w:date="2011-08-06T10:44:00Z">
              <w:r w:rsidRPr="00C232B0">
                <w:rPr>
                  <w:rFonts w:ascii="Times New Roman" w:hAnsi="Times New Roman" w:cs="Times New Roman"/>
                  <w:sz w:val="18"/>
                  <w:szCs w:val="18"/>
                </w:rPr>
                <w:t>Wait</w:t>
              </w:r>
            </w:ins>
          </w:p>
        </w:tc>
        <w:tc>
          <w:tcPr>
            <w:tcW w:w="436" w:type="dxa"/>
          </w:tcPr>
          <w:p w:rsidR="00541083" w:rsidRPr="00C232B0" w:rsidRDefault="00541083" w:rsidP="00367EB3">
            <w:pPr>
              <w:pStyle w:val="Paragraphedeliste"/>
              <w:ind w:left="0"/>
              <w:rPr>
                <w:ins w:id="6609" w:author="erradi" w:date="2011-08-06T10:44:00Z"/>
                <w:rFonts w:ascii="Times New Roman" w:hAnsi="Times New Roman" w:cs="Times New Roman"/>
                <w:sz w:val="18"/>
                <w:szCs w:val="18"/>
              </w:rPr>
            </w:pPr>
            <w:ins w:id="6610" w:author="erradi" w:date="2011-08-06T10:44:00Z">
              <w:r w:rsidRPr="00C232B0">
                <w:rPr>
                  <w:rFonts w:ascii="Times New Roman" w:hAnsi="Times New Roman" w:cs="Times New Roman"/>
                  <w:sz w:val="18"/>
                  <w:szCs w:val="18"/>
                </w:rPr>
                <w:t>Alert</w:t>
              </w:r>
            </w:ins>
          </w:p>
        </w:tc>
        <w:tc>
          <w:tcPr>
            <w:tcW w:w="596" w:type="dxa"/>
          </w:tcPr>
          <w:p w:rsidR="00541083" w:rsidRPr="00C232B0" w:rsidRDefault="00541083" w:rsidP="00367EB3">
            <w:pPr>
              <w:pStyle w:val="Paragraphedeliste"/>
              <w:ind w:left="0"/>
              <w:rPr>
                <w:ins w:id="6611" w:author="erradi" w:date="2011-08-06T10:44:00Z"/>
                <w:rFonts w:ascii="Times New Roman" w:hAnsi="Times New Roman" w:cs="Times New Roman"/>
                <w:sz w:val="18"/>
                <w:szCs w:val="18"/>
              </w:rPr>
            </w:pPr>
            <w:ins w:id="6612" w:author="erradi" w:date="2011-08-06T10:44:00Z">
              <w:r w:rsidRPr="00C232B0">
                <w:rPr>
                  <w:rFonts w:ascii="Times New Roman" w:hAnsi="Times New Roman" w:cs="Times New Roman"/>
                  <w:sz w:val="18"/>
                  <w:szCs w:val="18"/>
                </w:rPr>
                <w:t>TryLater</w:t>
              </w:r>
            </w:ins>
          </w:p>
        </w:tc>
        <w:tc>
          <w:tcPr>
            <w:tcW w:w="514" w:type="dxa"/>
          </w:tcPr>
          <w:p w:rsidR="00541083" w:rsidRPr="00C232B0" w:rsidRDefault="00541083" w:rsidP="00367EB3">
            <w:pPr>
              <w:pStyle w:val="Paragraphedeliste"/>
              <w:ind w:left="0"/>
              <w:rPr>
                <w:ins w:id="6613" w:author="erradi" w:date="2011-08-06T10:44:00Z"/>
                <w:rFonts w:ascii="Times New Roman" w:hAnsi="Times New Roman" w:cs="Times New Roman"/>
                <w:sz w:val="18"/>
                <w:szCs w:val="18"/>
              </w:rPr>
            </w:pPr>
            <w:ins w:id="6614" w:author="erradi" w:date="2011-08-06T10:44:00Z">
              <w:r w:rsidRPr="00C232B0">
                <w:rPr>
                  <w:rFonts w:ascii="Times New Roman" w:hAnsi="Times New Roman" w:cs="Times New Roman"/>
                  <w:sz w:val="18"/>
                  <w:szCs w:val="18"/>
                </w:rPr>
                <w:t>Assign</w:t>
              </w:r>
            </w:ins>
          </w:p>
        </w:tc>
        <w:tc>
          <w:tcPr>
            <w:tcW w:w="810" w:type="dxa"/>
          </w:tcPr>
          <w:p w:rsidR="00541083" w:rsidRPr="00C232B0" w:rsidRDefault="00541083" w:rsidP="00367EB3">
            <w:pPr>
              <w:pStyle w:val="Paragraphedeliste"/>
              <w:ind w:left="0"/>
              <w:rPr>
                <w:ins w:id="6615" w:author="erradi" w:date="2011-08-06T10:44:00Z"/>
                <w:rFonts w:ascii="Times New Roman" w:hAnsi="Times New Roman" w:cs="Times New Roman"/>
                <w:sz w:val="18"/>
                <w:szCs w:val="18"/>
              </w:rPr>
            </w:pPr>
            <w:ins w:id="6616" w:author="erradi" w:date="2011-08-06T10:44:00Z">
              <w:r w:rsidRPr="00C232B0">
                <w:rPr>
                  <w:rFonts w:ascii="Times New Roman" w:hAnsi="Times New Roman" w:cs="Times New Roman"/>
                  <w:sz w:val="18"/>
                  <w:szCs w:val="18"/>
                </w:rPr>
                <w:t>Res</w:t>
              </w:r>
              <w:r>
                <w:rPr>
                  <w:rFonts w:ascii="Times New Roman" w:hAnsi="Times New Roman" w:cs="Times New Roman"/>
                  <w:sz w:val="18"/>
                  <w:szCs w:val="18"/>
                </w:rPr>
                <w:t>ult</w:t>
              </w:r>
              <w:r w:rsidRPr="00C232B0">
                <w:rPr>
                  <w:rFonts w:ascii="Times New Roman" w:hAnsi="Times New Roman" w:cs="Times New Roman"/>
                  <w:sz w:val="18"/>
                  <w:szCs w:val="18"/>
                </w:rPr>
                <w:t>Dosage</w:t>
              </w:r>
            </w:ins>
          </w:p>
        </w:tc>
        <w:tc>
          <w:tcPr>
            <w:tcW w:w="947" w:type="dxa"/>
          </w:tcPr>
          <w:p w:rsidR="00541083" w:rsidRPr="00C232B0" w:rsidRDefault="00541083" w:rsidP="00367EB3">
            <w:pPr>
              <w:pStyle w:val="Paragraphedeliste"/>
              <w:ind w:left="0"/>
              <w:rPr>
                <w:ins w:id="6617" w:author="erradi" w:date="2011-08-06T10:44:00Z"/>
                <w:rFonts w:ascii="Times New Roman" w:hAnsi="Times New Roman" w:cs="Times New Roman"/>
                <w:sz w:val="18"/>
                <w:szCs w:val="18"/>
              </w:rPr>
            </w:pPr>
            <w:ins w:id="6618" w:author="erradi" w:date="2011-08-06T10:44:00Z">
              <w:r w:rsidRPr="00C232B0">
                <w:rPr>
                  <w:rFonts w:ascii="Times New Roman" w:hAnsi="Times New Roman" w:cs="Times New Roman"/>
                  <w:sz w:val="18"/>
                  <w:szCs w:val="18"/>
                </w:rPr>
                <w:t>RetrieeveDosage</w:t>
              </w:r>
            </w:ins>
          </w:p>
        </w:tc>
        <w:tc>
          <w:tcPr>
            <w:tcW w:w="1042" w:type="dxa"/>
          </w:tcPr>
          <w:p w:rsidR="00541083" w:rsidRPr="00C232B0" w:rsidRDefault="00541083" w:rsidP="00367EB3">
            <w:pPr>
              <w:pStyle w:val="Paragraphedeliste"/>
              <w:ind w:left="0"/>
              <w:rPr>
                <w:ins w:id="6619" w:author="erradi" w:date="2011-08-06T10:44:00Z"/>
                <w:rFonts w:ascii="Times New Roman" w:hAnsi="Times New Roman" w:cs="Times New Roman"/>
                <w:sz w:val="18"/>
                <w:szCs w:val="18"/>
              </w:rPr>
            </w:pPr>
            <w:ins w:id="6620" w:author="erradi" w:date="2011-08-06T10:44:00Z">
              <w:r>
                <w:rPr>
                  <w:rFonts w:ascii="Times New Roman" w:hAnsi="Times New Roman" w:cs="Times New Roman"/>
                  <w:sz w:val="18"/>
                  <w:szCs w:val="18"/>
                </w:rPr>
                <w:t>Dosage</w:t>
              </w:r>
              <w:r w:rsidRPr="00C232B0">
                <w:rPr>
                  <w:rFonts w:ascii="Times New Roman" w:hAnsi="Times New Roman" w:cs="Times New Roman"/>
                  <w:sz w:val="18"/>
                  <w:szCs w:val="18"/>
                </w:rPr>
                <w:t>Application</w:t>
              </w:r>
            </w:ins>
          </w:p>
        </w:tc>
      </w:tr>
      <w:tr w:rsidR="00541083" w:rsidTr="00367EB3">
        <w:trPr>
          <w:ins w:id="6621" w:author="erradi" w:date="2011-08-06T10:44:00Z"/>
        </w:trPr>
        <w:tc>
          <w:tcPr>
            <w:tcW w:w="1416" w:type="dxa"/>
          </w:tcPr>
          <w:p w:rsidR="00541083" w:rsidRPr="00C232B0" w:rsidRDefault="00541083" w:rsidP="00367EB3">
            <w:pPr>
              <w:pStyle w:val="Paragraphedeliste"/>
              <w:ind w:left="0"/>
              <w:rPr>
                <w:ins w:id="6622" w:author="erradi" w:date="2011-08-06T10:44:00Z"/>
                <w:rFonts w:ascii="Times New Roman" w:hAnsi="Times New Roman" w:cs="Times New Roman"/>
                <w:sz w:val="18"/>
                <w:szCs w:val="18"/>
              </w:rPr>
            </w:pPr>
            <w:ins w:id="6623" w:author="erradi" w:date="2011-08-06T10:44:00Z">
              <w:r w:rsidRPr="00C232B0">
                <w:rPr>
                  <w:rFonts w:ascii="Times New Roman" w:hAnsi="Times New Roman" w:cs="Times New Roman"/>
                  <w:sz w:val="18"/>
                  <w:szCs w:val="18"/>
                </w:rPr>
                <w:t>HealthConstantsCalculating</w:t>
              </w:r>
            </w:ins>
          </w:p>
        </w:tc>
        <w:tc>
          <w:tcPr>
            <w:tcW w:w="834" w:type="dxa"/>
          </w:tcPr>
          <w:p w:rsidR="00541083" w:rsidRDefault="00541083" w:rsidP="00367EB3">
            <w:pPr>
              <w:pStyle w:val="Paragraphedeliste"/>
              <w:ind w:left="0"/>
              <w:rPr>
                <w:ins w:id="6624" w:author="erradi" w:date="2011-08-06T10:44:00Z"/>
                <w:rFonts w:ascii="Times New Roman" w:hAnsi="Times New Roman" w:cs="Times New Roman"/>
                <w:sz w:val="24"/>
                <w:szCs w:val="24"/>
              </w:rPr>
            </w:pPr>
            <w:ins w:id="6625"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626" w:author="erradi" w:date="2011-08-06T10:44:00Z"/>
                <w:rFonts w:ascii="Times New Roman" w:hAnsi="Times New Roman" w:cs="Times New Roman"/>
                <w:sz w:val="24"/>
                <w:szCs w:val="24"/>
              </w:rPr>
            </w:pPr>
            <w:ins w:id="6627"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628" w:author="erradi" w:date="2011-08-06T10:44:00Z"/>
                <w:rFonts w:ascii="Times New Roman" w:hAnsi="Times New Roman" w:cs="Times New Roman"/>
                <w:sz w:val="24"/>
                <w:szCs w:val="24"/>
              </w:rPr>
            </w:pPr>
            <w:ins w:id="6629"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630" w:author="erradi" w:date="2011-08-06T10:44:00Z"/>
                <w:rFonts w:ascii="Times New Roman" w:hAnsi="Times New Roman" w:cs="Times New Roman"/>
                <w:sz w:val="24"/>
                <w:szCs w:val="24"/>
              </w:rPr>
            </w:pPr>
            <w:ins w:id="6631"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632" w:author="erradi" w:date="2011-08-06T10:44:00Z"/>
                <w:rFonts w:ascii="Times New Roman" w:hAnsi="Times New Roman" w:cs="Times New Roman"/>
                <w:sz w:val="24"/>
                <w:szCs w:val="24"/>
              </w:rPr>
            </w:pPr>
            <w:ins w:id="6633"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634" w:author="erradi" w:date="2011-08-06T10:44:00Z"/>
                <w:rFonts w:ascii="Times New Roman" w:hAnsi="Times New Roman" w:cs="Times New Roman"/>
                <w:sz w:val="24"/>
                <w:szCs w:val="24"/>
              </w:rPr>
            </w:pPr>
            <w:ins w:id="6635"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636" w:author="erradi" w:date="2011-08-06T10:44:00Z"/>
                <w:rFonts w:ascii="Times New Roman" w:hAnsi="Times New Roman" w:cs="Times New Roman"/>
                <w:sz w:val="24"/>
                <w:szCs w:val="24"/>
              </w:rPr>
            </w:pPr>
            <w:ins w:id="6637"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638" w:author="erradi" w:date="2011-08-06T10:44:00Z"/>
                <w:rFonts w:ascii="Times New Roman" w:hAnsi="Times New Roman" w:cs="Times New Roman"/>
                <w:sz w:val="24"/>
                <w:szCs w:val="24"/>
              </w:rPr>
            </w:pPr>
            <w:ins w:id="6639"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640" w:author="erradi" w:date="2011-08-06T10:44:00Z"/>
                <w:rFonts w:ascii="Times New Roman" w:hAnsi="Times New Roman" w:cs="Times New Roman"/>
                <w:sz w:val="24"/>
                <w:szCs w:val="24"/>
              </w:rPr>
            </w:pPr>
            <w:ins w:id="6641"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642" w:author="erradi" w:date="2011-08-06T10:44:00Z"/>
                <w:rFonts w:ascii="Times New Roman" w:hAnsi="Times New Roman" w:cs="Times New Roman"/>
                <w:sz w:val="24"/>
                <w:szCs w:val="24"/>
              </w:rPr>
            </w:pPr>
            <w:ins w:id="6643" w:author="erradi" w:date="2011-08-06T10:44:00Z">
              <w:r>
                <w:rPr>
                  <w:rFonts w:ascii="Times New Roman" w:hAnsi="Times New Roman" w:cs="Times New Roman"/>
                  <w:sz w:val="24"/>
                  <w:szCs w:val="24"/>
                </w:rPr>
                <w:t>0</w:t>
              </w:r>
            </w:ins>
          </w:p>
        </w:tc>
      </w:tr>
      <w:tr w:rsidR="00541083" w:rsidTr="00367EB3">
        <w:trPr>
          <w:ins w:id="6644" w:author="erradi" w:date="2011-08-06T10:44:00Z"/>
        </w:trPr>
        <w:tc>
          <w:tcPr>
            <w:tcW w:w="1416" w:type="dxa"/>
          </w:tcPr>
          <w:p w:rsidR="00541083" w:rsidRPr="00C232B0" w:rsidRDefault="00541083" w:rsidP="00367EB3">
            <w:pPr>
              <w:pStyle w:val="Paragraphedeliste"/>
              <w:ind w:left="0"/>
              <w:rPr>
                <w:ins w:id="6645" w:author="erradi" w:date="2011-08-06T10:44:00Z"/>
                <w:rFonts w:ascii="Times New Roman" w:hAnsi="Times New Roman" w:cs="Times New Roman"/>
                <w:sz w:val="18"/>
                <w:szCs w:val="18"/>
              </w:rPr>
            </w:pPr>
            <w:ins w:id="6646" w:author="erradi" w:date="2011-08-06T10:44:00Z">
              <w:r w:rsidRPr="00C232B0">
                <w:rPr>
                  <w:rFonts w:ascii="Times New Roman" w:hAnsi="Times New Roman" w:cs="Times New Roman"/>
                  <w:sz w:val="18"/>
                  <w:szCs w:val="18"/>
                </w:rPr>
                <w:lastRenderedPageBreak/>
                <w:t>DosageMesures</w:t>
              </w:r>
            </w:ins>
          </w:p>
        </w:tc>
        <w:tc>
          <w:tcPr>
            <w:tcW w:w="834" w:type="dxa"/>
          </w:tcPr>
          <w:p w:rsidR="00541083" w:rsidRDefault="00541083" w:rsidP="00367EB3">
            <w:pPr>
              <w:pStyle w:val="Paragraphedeliste"/>
              <w:ind w:left="0"/>
              <w:rPr>
                <w:ins w:id="6647" w:author="erradi" w:date="2011-08-06T10:44:00Z"/>
                <w:rFonts w:ascii="Times New Roman" w:hAnsi="Times New Roman" w:cs="Times New Roman"/>
                <w:sz w:val="24"/>
                <w:szCs w:val="24"/>
              </w:rPr>
            </w:pPr>
            <w:ins w:id="6648"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649" w:author="erradi" w:date="2011-08-06T10:44:00Z"/>
                <w:rFonts w:ascii="Times New Roman" w:hAnsi="Times New Roman" w:cs="Times New Roman"/>
                <w:sz w:val="24"/>
                <w:szCs w:val="24"/>
              </w:rPr>
            </w:pPr>
            <w:ins w:id="6650"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651" w:author="erradi" w:date="2011-08-06T10:44:00Z"/>
                <w:rFonts w:ascii="Times New Roman" w:hAnsi="Times New Roman" w:cs="Times New Roman"/>
                <w:sz w:val="24"/>
                <w:szCs w:val="24"/>
              </w:rPr>
            </w:pPr>
            <w:ins w:id="6652"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653" w:author="erradi" w:date="2011-08-06T10:44:00Z"/>
                <w:rFonts w:ascii="Times New Roman" w:hAnsi="Times New Roman" w:cs="Times New Roman"/>
                <w:sz w:val="24"/>
                <w:szCs w:val="24"/>
              </w:rPr>
            </w:pPr>
            <w:ins w:id="6654"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655" w:author="erradi" w:date="2011-08-06T10:44:00Z"/>
                <w:rFonts w:ascii="Times New Roman" w:hAnsi="Times New Roman" w:cs="Times New Roman"/>
                <w:sz w:val="24"/>
                <w:szCs w:val="24"/>
              </w:rPr>
            </w:pPr>
            <w:ins w:id="6656"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657" w:author="erradi" w:date="2011-08-06T10:44:00Z"/>
                <w:rFonts w:ascii="Times New Roman" w:hAnsi="Times New Roman" w:cs="Times New Roman"/>
                <w:sz w:val="24"/>
                <w:szCs w:val="24"/>
              </w:rPr>
            </w:pPr>
            <w:ins w:id="6658"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659" w:author="erradi" w:date="2011-08-06T10:44:00Z"/>
                <w:rFonts w:ascii="Times New Roman" w:hAnsi="Times New Roman" w:cs="Times New Roman"/>
                <w:sz w:val="24"/>
                <w:szCs w:val="24"/>
              </w:rPr>
            </w:pPr>
            <w:ins w:id="6660"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661" w:author="erradi" w:date="2011-08-06T10:44:00Z"/>
                <w:rFonts w:ascii="Times New Roman" w:hAnsi="Times New Roman" w:cs="Times New Roman"/>
                <w:sz w:val="24"/>
                <w:szCs w:val="24"/>
              </w:rPr>
            </w:pPr>
            <w:ins w:id="6662"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663" w:author="erradi" w:date="2011-08-06T10:44:00Z"/>
                <w:rFonts w:ascii="Times New Roman" w:hAnsi="Times New Roman" w:cs="Times New Roman"/>
                <w:sz w:val="24"/>
                <w:szCs w:val="24"/>
              </w:rPr>
            </w:pPr>
            <w:ins w:id="6664"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665" w:author="erradi" w:date="2011-08-06T10:44:00Z"/>
                <w:rFonts w:ascii="Times New Roman" w:hAnsi="Times New Roman" w:cs="Times New Roman"/>
                <w:sz w:val="24"/>
                <w:szCs w:val="24"/>
              </w:rPr>
            </w:pPr>
            <w:ins w:id="6666" w:author="erradi" w:date="2011-08-06T10:44:00Z">
              <w:r>
                <w:rPr>
                  <w:rFonts w:ascii="Times New Roman" w:hAnsi="Times New Roman" w:cs="Times New Roman"/>
                  <w:sz w:val="24"/>
                  <w:szCs w:val="24"/>
                </w:rPr>
                <w:t>0</w:t>
              </w:r>
            </w:ins>
          </w:p>
        </w:tc>
      </w:tr>
      <w:tr w:rsidR="00541083" w:rsidTr="00367EB3">
        <w:trPr>
          <w:ins w:id="6667" w:author="erradi" w:date="2011-08-06T10:44:00Z"/>
        </w:trPr>
        <w:tc>
          <w:tcPr>
            <w:tcW w:w="1416" w:type="dxa"/>
          </w:tcPr>
          <w:p w:rsidR="00541083" w:rsidRPr="00C232B0" w:rsidRDefault="00541083" w:rsidP="00367EB3">
            <w:pPr>
              <w:pStyle w:val="Paragraphedeliste"/>
              <w:ind w:left="0"/>
              <w:rPr>
                <w:ins w:id="6668" w:author="erradi" w:date="2011-08-06T10:44:00Z"/>
                <w:rFonts w:ascii="Times New Roman" w:hAnsi="Times New Roman" w:cs="Times New Roman"/>
                <w:sz w:val="18"/>
                <w:szCs w:val="18"/>
              </w:rPr>
            </w:pPr>
            <w:ins w:id="6669" w:author="erradi" w:date="2011-08-06T10:44:00Z">
              <w:r w:rsidRPr="00C232B0">
                <w:rPr>
                  <w:rFonts w:ascii="Times New Roman" w:hAnsi="Times New Roman" w:cs="Times New Roman"/>
                  <w:sz w:val="18"/>
                  <w:szCs w:val="18"/>
                </w:rPr>
                <w:t>SendBrief</w:t>
              </w:r>
            </w:ins>
          </w:p>
        </w:tc>
        <w:tc>
          <w:tcPr>
            <w:tcW w:w="834" w:type="dxa"/>
          </w:tcPr>
          <w:p w:rsidR="00541083" w:rsidRDefault="00541083" w:rsidP="00367EB3">
            <w:pPr>
              <w:pStyle w:val="Paragraphedeliste"/>
              <w:ind w:left="0"/>
              <w:rPr>
                <w:ins w:id="6670" w:author="erradi" w:date="2011-08-06T10:44:00Z"/>
                <w:rFonts w:ascii="Times New Roman" w:hAnsi="Times New Roman" w:cs="Times New Roman"/>
                <w:sz w:val="24"/>
                <w:szCs w:val="24"/>
              </w:rPr>
            </w:pPr>
            <w:ins w:id="6671"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672" w:author="erradi" w:date="2011-08-06T10:44:00Z"/>
                <w:rFonts w:ascii="Times New Roman" w:hAnsi="Times New Roman" w:cs="Times New Roman"/>
                <w:sz w:val="24"/>
                <w:szCs w:val="24"/>
              </w:rPr>
            </w:pPr>
            <w:ins w:id="6673"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674" w:author="erradi" w:date="2011-08-06T10:44:00Z"/>
                <w:rFonts w:ascii="Times New Roman" w:hAnsi="Times New Roman" w:cs="Times New Roman"/>
                <w:sz w:val="24"/>
                <w:szCs w:val="24"/>
              </w:rPr>
            </w:pPr>
            <w:ins w:id="6675"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676" w:author="erradi" w:date="2011-08-06T10:44:00Z"/>
                <w:rFonts w:ascii="Times New Roman" w:hAnsi="Times New Roman" w:cs="Times New Roman"/>
                <w:sz w:val="24"/>
                <w:szCs w:val="24"/>
              </w:rPr>
            </w:pPr>
            <w:ins w:id="6677"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678" w:author="erradi" w:date="2011-08-06T10:44:00Z"/>
                <w:rFonts w:ascii="Times New Roman" w:hAnsi="Times New Roman" w:cs="Times New Roman"/>
                <w:sz w:val="24"/>
                <w:szCs w:val="24"/>
              </w:rPr>
            </w:pPr>
            <w:ins w:id="6679"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680" w:author="erradi" w:date="2011-08-06T10:44:00Z"/>
                <w:rFonts w:ascii="Times New Roman" w:hAnsi="Times New Roman" w:cs="Times New Roman"/>
                <w:sz w:val="24"/>
                <w:szCs w:val="24"/>
              </w:rPr>
            </w:pPr>
            <w:ins w:id="6681"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682" w:author="erradi" w:date="2011-08-06T10:44:00Z"/>
                <w:rFonts w:ascii="Times New Roman" w:hAnsi="Times New Roman" w:cs="Times New Roman"/>
                <w:sz w:val="24"/>
                <w:szCs w:val="24"/>
              </w:rPr>
            </w:pPr>
            <w:ins w:id="6683"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684" w:author="erradi" w:date="2011-08-06T10:44:00Z"/>
                <w:rFonts w:ascii="Times New Roman" w:hAnsi="Times New Roman" w:cs="Times New Roman"/>
                <w:sz w:val="24"/>
                <w:szCs w:val="24"/>
              </w:rPr>
            </w:pPr>
            <w:ins w:id="6685"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686" w:author="erradi" w:date="2011-08-06T10:44:00Z"/>
                <w:rFonts w:ascii="Times New Roman" w:hAnsi="Times New Roman" w:cs="Times New Roman"/>
                <w:sz w:val="24"/>
                <w:szCs w:val="24"/>
              </w:rPr>
            </w:pPr>
            <w:ins w:id="6687"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688" w:author="erradi" w:date="2011-08-06T10:44:00Z"/>
                <w:rFonts w:ascii="Times New Roman" w:hAnsi="Times New Roman" w:cs="Times New Roman"/>
                <w:sz w:val="24"/>
                <w:szCs w:val="24"/>
              </w:rPr>
            </w:pPr>
            <w:ins w:id="6689" w:author="erradi" w:date="2011-08-06T10:44:00Z">
              <w:r>
                <w:rPr>
                  <w:rFonts w:ascii="Times New Roman" w:hAnsi="Times New Roman" w:cs="Times New Roman"/>
                  <w:sz w:val="24"/>
                  <w:szCs w:val="24"/>
                </w:rPr>
                <w:t>0</w:t>
              </w:r>
            </w:ins>
          </w:p>
        </w:tc>
      </w:tr>
      <w:tr w:rsidR="00541083" w:rsidTr="00367EB3">
        <w:trPr>
          <w:ins w:id="6690" w:author="erradi" w:date="2011-08-06T10:44:00Z"/>
        </w:trPr>
        <w:tc>
          <w:tcPr>
            <w:tcW w:w="1416" w:type="dxa"/>
          </w:tcPr>
          <w:p w:rsidR="00541083" w:rsidRPr="00C232B0" w:rsidRDefault="00541083" w:rsidP="00367EB3">
            <w:pPr>
              <w:pStyle w:val="Paragraphedeliste"/>
              <w:ind w:left="0"/>
              <w:rPr>
                <w:ins w:id="6691" w:author="erradi" w:date="2011-08-06T10:44:00Z"/>
                <w:rFonts w:ascii="Times New Roman" w:hAnsi="Times New Roman" w:cs="Times New Roman"/>
                <w:sz w:val="18"/>
                <w:szCs w:val="18"/>
              </w:rPr>
            </w:pPr>
            <w:ins w:id="6692" w:author="erradi" w:date="2011-08-06T10:44:00Z">
              <w:r w:rsidRPr="00C232B0">
                <w:rPr>
                  <w:rFonts w:ascii="Times New Roman" w:hAnsi="Times New Roman" w:cs="Times New Roman"/>
                  <w:sz w:val="18"/>
                  <w:szCs w:val="18"/>
                </w:rPr>
                <w:t>Wait</w:t>
              </w:r>
            </w:ins>
          </w:p>
        </w:tc>
        <w:tc>
          <w:tcPr>
            <w:tcW w:w="834" w:type="dxa"/>
          </w:tcPr>
          <w:p w:rsidR="00541083" w:rsidRDefault="00541083" w:rsidP="00367EB3">
            <w:pPr>
              <w:pStyle w:val="Paragraphedeliste"/>
              <w:ind w:left="0"/>
              <w:rPr>
                <w:ins w:id="6693" w:author="erradi" w:date="2011-08-06T10:44:00Z"/>
                <w:rFonts w:ascii="Times New Roman" w:hAnsi="Times New Roman" w:cs="Times New Roman"/>
                <w:sz w:val="24"/>
                <w:szCs w:val="24"/>
              </w:rPr>
            </w:pPr>
            <w:ins w:id="6694"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695" w:author="erradi" w:date="2011-08-06T10:44:00Z"/>
                <w:rFonts w:ascii="Times New Roman" w:hAnsi="Times New Roman" w:cs="Times New Roman"/>
                <w:sz w:val="24"/>
                <w:szCs w:val="24"/>
              </w:rPr>
            </w:pPr>
            <w:ins w:id="6696"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697" w:author="erradi" w:date="2011-08-06T10:44:00Z"/>
                <w:rFonts w:ascii="Times New Roman" w:hAnsi="Times New Roman" w:cs="Times New Roman"/>
                <w:sz w:val="24"/>
                <w:szCs w:val="24"/>
              </w:rPr>
            </w:pPr>
            <w:ins w:id="6698"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699" w:author="erradi" w:date="2011-08-06T10:44:00Z"/>
                <w:rFonts w:ascii="Times New Roman" w:hAnsi="Times New Roman" w:cs="Times New Roman"/>
                <w:sz w:val="24"/>
                <w:szCs w:val="24"/>
              </w:rPr>
            </w:pPr>
            <w:ins w:id="6700"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701" w:author="erradi" w:date="2011-08-06T10:44:00Z"/>
                <w:rFonts w:ascii="Times New Roman" w:hAnsi="Times New Roman" w:cs="Times New Roman"/>
                <w:sz w:val="24"/>
                <w:szCs w:val="24"/>
              </w:rPr>
            </w:pPr>
            <w:ins w:id="6702"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703" w:author="erradi" w:date="2011-08-06T10:44:00Z"/>
                <w:rFonts w:ascii="Times New Roman" w:hAnsi="Times New Roman" w:cs="Times New Roman"/>
                <w:sz w:val="24"/>
                <w:szCs w:val="24"/>
              </w:rPr>
            </w:pPr>
            <w:ins w:id="6704"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705" w:author="erradi" w:date="2011-08-06T10:44:00Z"/>
                <w:rFonts w:ascii="Times New Roman" w:hAnsi="Times New Roman" w:cs="Times New Roman"/>
                <w:sz w:val="24"/>
                <w:szCs w:val="24"/>
              </w:rPr>
            </w:pPr>
            <w:ins w:id="6706"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707" w:author="erradi" w:date="2011-08-06T10:44:00Z"/>
                <w:rFonts w:ascii="Times New Roman" w:hAnsi="Times New Roman" w:cs="Times New Roman"/>
                <w:sz w:val="24"/>
                <w:szCs w:val="24"/>
              </w:rPr>
            </w:pPr>
            <w:ins w:id="6708"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709" w:author="erradi" w:date="2011-08-06T10:44:00Z"/>
                <w:rFonts w:ascii="Times New Roman" w:hAnsi="Times New Roman" w:cs="Times New Roman"/>
                <w:sz w:val="24"/>
                <w:szCs w:val="24"/>
              </w:rPr>
            </w:pPr>
            <w:ins w:id="6710"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711" w:author="erradi" w:date="2011-08-06T10:44:00Z"/>
                <w:rFonts w:ascii="Times New Roman" w:hAnsi="Times New Roman" w:cs="Times New Roman"/>
                <w:sz w:val="24"/>
                <w:szCs w:val="24"/>
              </w:rPr>
            </w:pPr>
            <w:ins w:id="6712" w:author="erradi" w:date="2011-08-06T10:44:00Z">
              <w:r>
                <w:rPr>
                  <w:rFonts w:ascii="Times New Roman" w:hAnsi="Times New Roman" w:cs="Times New Roman"/>
                  <w:sz w:val="24"/>
                  <w:szCs w:val="24"/>
                </w:rPr>
                <w:t>0</w:t>
              </w:r>
            </w:ins>
          </w:p>
        </w:tc>
      </w:tr>
      <w:tr w:rsidR="00541083" w:rsidTr="00367EB3">
        <w:trPr>
          <w:ins w:id="6713" w:author="erradi" w:date="2011-08-06T10:44:00Z"/>
        </w:trPr>
        <w:tc>
          <w:tcPr>
            <w:tcW w:w="1416" w:type="dxa"/>
          </w:tcPr>
          <w:p w:rsidR="00541083" w:rsidRPr="00C232B0" w:rsidRDefault="00541083" w:rsidP="00367EB3">
            <w:pPr>
              <w:pStyle w:val="Paragraphedeliste"/>
              <w:ind w:left="0"/>
              <w:rPr>
                <w:ins w:id="6714" w:author="erradi" w:date="2011-08-06T10:44:00Z"/>
                <w:rFonts w:ascii="Times New Roman" w:hAnsi="Times New Roman" w:cs="Times New Roman"/>
                <w:sz w:val="18"/>
                <w:szCs w:val="18"/>
              </w:rPr>
            </w:pPr>
            <w:ins w:id="6715" w:author="erradi" w:date="2011-08-06T10:44:00Z">
              <w:r w:rsidRPr="00C232B0">
                <w:rPr>
                  <w:rFonts w:ascii="Times New Roman" w:hAnsi="Times New Roman" w:cs="Times New Roman"/>
                  <w:sz w:val="18"/>
                  <w:szCs w:val="18"/>
                </w:rPr>
                <w:t>Alert</w:t>
              </w:r>
            </w:ins>
          </w:p>
        </w:tc>
        <w:tc>
          <w:tcPr>
            <w:tcW w:w="834" w:type="dxa"/>
          </w:tcPr>
          <w:p w:rsidR="00541083" w:rsidRDefault="00541083" w:rsidP="00367EB3">
            <w:pPr>
              <w:pStyle w:val="Paragraphedeliste"/>
              <w:ind w:left="0"/>
              <w:rPr>
                <w:ins w:id="6716" w:author="erradi" w:date="2011-08-06T10:44:00Z"/>
                <w:rFonts w:ascii="Times New Roman" w:hAnsi="Times New Roman" w:cs="Times New Roman"/>
                <w:sz w:val="24"/>
                <w:szCs w:val="24"/>
              </w:rPr>
            </w:pPr>
            <w:ins w:id="6717"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718" w:author="erradi" w:date="2011-08-06T10:44:00Z"/>
                <w:rFonts w:ascii="Times New Roman" w:hAnsi="Times New Roman" w:cs="Times New Roman"/>
                <w:sz w:val="24"/>
                <w:szCs w:val="24"/>
              </w:rPr>
            </w:pPr>
            <w:ins w:id="6719"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720" w:author="erradi" w:date="2011-08-06T10:44:00Z"/>
                <w:rFonts w:ascii="Times New Roman" w:hAnsi="Times New Roman" w:cs="Times New Roman"/>
                <w:sz w:val="24"/>
                <w:szCs w:val="24"/>
              </w:rPr>
            </w:pPr>
            <w:ins w:id="6721"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722" w:author="erradi" w:date="2011-08-06T10:44:00Z"/>
                <w:rFonts w:ascii="Times New Roman" w:hAnsi="Times New Roman" w:cs="Times New Roman"/>
                <w:sz w:val="24"/>
                <w:szCs w:val="24"/>
              </w:rPr>
            </w:pPr>
            <w:ins w:id="6723"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724" w:author="erradi" w:date="2011-08-06T10:44:00Z"/>
                <w:rFonts w:ascii="Times New Roman" w:hAnsi="Times New Roman" w:cs="Times New Roman"/>
                <w:sz w:val="24"/>
                <w:szCs w:val="24"/>
              </w:rPr>
            </w:pPr>
            <w:ins w:id="6725"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726" w:author="erradi" w:date="2011-08-06T10:44:00Z"/>
                <w:rFonts w:ascii="Times New Roman" w:hAnsi="Times New Roman" w:cs="Times New Roman"/>
                <w:sz w:val="24"/>
                <w:szCs w:val="24"/>
              </w:rPr>
            </w:pPr>
            <w:ins w:id="6727"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728" w:author="erradi" w:date="2011-08-06T10:44:00Z"/>
                <w:rFonts w:ascii="Times New Roman" w:hAnsi="Times New Roman" w:cs="Times New Roman"/>
                <w:sz w:val="24"/>
                <w:szCs w:val="24"/>
              </w:rPr>
            </w:pPr>
            <w:ins w:id="6729"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730" w:author="erradi" w:date="2011-08-06T10:44:00Z"/>
                <w:rFonts w:ascii="Times New Roman" w:hAnsi="Times New Roman" w:cs="Times New Roman"/>
                <w:sz w:val="24"/>
                <w:szCs w:val="24"/>
              </w:rPr>
            </w:pPr>
            <w:ins w:id="6731"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732" w:author="erradi" w:date="2011-08-06T10:44:00Z"/>
                <w:rFonts w:ascii="Times New Roman" w:hAnsi="Times New Roman" w:cs="Times New Roman"/>
                <w:sz w:val="24"/>
                <w:szCs w:val="24"/>
              </w:rPr>
            </w:pPr>
            <w:ins w:id="6733"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734" w:author="erradi" w:date="2011-08-06T10:44:00Z"/>
                <w:rFonts w:ascii="Times New Roman" w:hAnsi="Times New Roman" w:cs="Times New Roman"/>
                <w:sz w:val="24"/>
                <w:szCs w:val="24"/>
              </w:rPr>
            </w:pPr>
            <w:ins w:id="6735" w:author="erradi" w:date="2011-08-06T10:44:00Z">
              <w:r>
                <w:rPr>
                  <w:rFonts w:ascii="Times New Roman" w:hAnsi="Times New Roman" w:cs="Times New Roman"/>
                  <w:sz w:val="24"/>
                  <w:szCs w:val="24"/>
                </w:rPr>
                <w:t>0</w:t>
              </w:r>
            </w:ins>
          </w:p>
        </w:tc>
      </w:tr>
      <w:tr w:rsidR="00541083" w:rsidTr="00367EB3">
        <w:trPr>
          <w:ins w:id="6736" w:author="erradi" w:date="2011-08-06T10:44:00Z"/>
        </w:trPr>
        <w:tc>
          <w:tcPr>
            <w:tcW w:w="1416" w:type="dxa"/>
          </w:tcPr>
          <w:p w:rsidR="00541083" w:rsidRPr="00C232B0" w:rsidRDefault="00541083" w:rsidP="00367EB3">
            <w:pPr>
              <w:pStyle w:val="Paragraphedeliste"/>
              <w:ind w:left="0"/>
              <w:rPr>
                <w:ins w:id="6737" w:author="erradi" w:date="2011-08-06T10:44:00Z"/>
                <w:rFonts w:ascii="Times New Roman" w:hAnsi="Times New Roman" w:cs="Times New Roman"/>
                <w:sz w:val="18"/>
                <w:szCs w:val="18"/>
              </w:rPr>
            </w:pPr>
            <w:ins w:id="6738" w:author="erradi" w:date="2011-08-06T10:44:00Z">
              <w:r w:rsidRPr="00C232B0">
                <w:rPr>
                  <w:rFonts w:ascii="Times New Roman" w:hAnsi="Times New Roman" w:cs="Times New Roman"/>
                  <w:sz w:val="18"/>
                  <w:szCs w:val="18"/>
                </w:rPr>
                <w:t>TryLate</w:t>
              </w:r>
            </w:ins>
          </w:p>
        </w:tc>
        <w:tc>
          <w:tcPr>
            <w:tcW w:w="834" w:type="dxa"/>
          </w:tcPr>
          <w:p w:rsidR="00541083" w:rsidRDefault="00541083" w:rsidP="00367EB3">
            <w:pPr>
              <w:pStyle w:val="Paragraphedeliste"/>
              <w:ind w:left="0"/>
              <w:rPr>
                <w:ins w:id="6739" w:author="erradi" w:date="2011-08-06T10:44:00Z"/>
                <w:rFonts w:ascii="Times New Roman" w:hAnsi="Times New Roman" w:cs="Times New Roman"/>
                <w:sz w:val="24"/>
                <w:szCs w:val="24"/>
              </w:rPr>
            </w:pPr>
            <w:ins w:id="6740"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741" w:author="erradi" w:date="2011-08-06T10:44:00Z"/>
                <w:rFonts w:ascii="Times New Roman" w:hAnsi="Times New Roman" w:cs="Times New Roman"/>
                <w:sz w:val="24"/>
                <w:szCs w:val="24"/>
              </w:rPr>
            </w:pPr>
            <w:ins w:id="6742"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743" w:author="erradi" w:date="2011-08-06T10:44:00Z"/>
                <w:rFonts w:ascii="Times New Roman" w:hAnsi="Times New Roman" w:cs="Times New Roman"/>
                <w:sz w:val="24"/>
                <w:szCs w:val="24"/>
              </w:rPr>
            </w:pPr>
            <w:ins w:id="6744"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745" w:author="erradi" w:date="2011-08-06T10:44:00Z"/>
                <w:rFonts w:ascii="Times New Roman" w:hAnsi="Times New Roman" w:cs="Times New Roman"/>
                <w:sz w:val="24"/>
                <w:szCs w:val="24"/>
              </w:rPr>
            </w:pPr>
            <w:ins w:id="6746"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747" w:author="erradi" w:date="2011-08-06T10:44:00Z"/>
                <w:rFonts w:ascii="Times New Roman" w:hAnsi="Times New Roman" w:cs="Times New Roman"/>
                <w:sz w:val="24"/>
                <w:szCs w:val="24"/>
              </w:rPr>
            </w:pPr>
            <w:ins w:id="6748"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749" w:author="erradi" w:date="2011-08-06T10:44:00Z"/>
                <w:rFonts w:ascii="Times New Roman" w:hAnsi="Times New Roman" w:cs="Times New Roman"/>
                <w:sz w:val="24"/>
                <w:szCs w:val="24"/>
              </w:rPr>
            </w:pPr>
            <w:ins w:id="6750"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751" w:author="erradi" w:date="2011-08-06T10:44:00Z"/>
                <w:rFonts w:ascii="Times New Roman" w:hAnsi="Times New Roman" w:cs="Times New Roman"/>
                <w:sz w:val="24"/>
                <w:szCs w:val="24"/>
              </w:rPr>
            </w:pPr>
            <w:ins w:id="6752"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753" w:author="erradi" w:date="2011-08-06T10:44:00Z"/>
                <w:rFonts w:ascii="Times New Roman" w:hAnsi="Times New Roman" w:cs="Times New Roman"/>
                <w:sz w:val="24"/>
                <w:szCs w:val="24"/>
              </w:rPr>
            </w:pPr>
            <w:ins w:id="6754"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755" w:author="erradi" w:date="2011-08-06T10:44:00Z"/>
                <w:rFonts w:ascii="Times New Roman" w:hAnsi="Times New Roman" w:cs="Times New Roman"/>
                <w:sz w:val="24"/>
                <w:szCs w:val="24"/>
              </w:rPr>
            </w:pPr>
            <w:ins w:id="6756"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757" w:author="erradi" w:date="2011-08-06T10:44:00Z"/>
                <w:rFonts w:ascii="Times New Roman" w:hAnsi="Times New Roman" w:cs="Times New Roman"/>
                <w:sz w:val="24"/>
                <w:szCs w:val="24"/>
              </w:rPr>
            </w:pPr>
            <w:ins w:id="6758" w:author="erradi" w:date="2011-08-06T10:44:00Z">
              <w:r>
                <w:rPr>
                  <w:rFonts w:ascii="Times New Roman" w:hAnsi="Times New Roman" w:cs="Times New Roman"/>
                  <w:sz w:val="24"/>
                  <w:szCs w:val="24"/>
                </w:rPr>
                <w:t>0</w:t>
              </w:r>
            </w:ins>
          </w:p>
        </w:tc>
      </w:tr>
      <w:tr w:rsidR="00541083" w:rsidTr="00367EB3">
        <w:trPr>
          <w:ins w:id="6759" w:author="erradi" w:date="2011-08-06T10:44:00Z"/>
        </w:trPr>
        <w:tc>
          <w:tcPr>
            <w:tcW w:w="1416" w:type="dxa"/>
          </w:tcPr>
          <w:p w:rsidR="00541083" w:rsidRPr="00C232B0" w:rsidRDefault="00541083" w:rsidP="00367EB3">
            <w:pPr>
              <w:pStyle w:val="Paragraphedeliste"/>
              <w:ind w:left="0"/>
              <w:rPr>
                <w:ins w:id="6760" w:author="erradi" w:date="2011-08-06T10:44:00Z"/>
                <w:rFonts w:ascii="Times New Roman" w:hAnsi="Times New Roman" w:cs="Times New Roman"/>
                <w:sz w:val="18"/>
                <w:szCs w:val="18"/>
              </w:rPr>
            </w:pPr>
            <w:ins w:id="6761" w:author="erradi" w:date="2011-08-06T10:44:00Z">
              <w:r w:rsidRPr="00C232B0">
                <w:rPr>
                  <w:rFonts w:ascii="Times New Roman" w:hAnsi="Times New Roman" w:cs="Times New Roman"/>
                  <w:sz w:val="18"/>
                  <w:szCs w:val="18"/>
                </w:rPr>
                <w:t>Assign</w:t>
              </w:r>
            </w:ins>
          </w:p>
        </w:tc>
        <w:tc>
          <w:tcPr>
            <w:tcW w:w="834" w:type="dxa"/>
          </w:tcPr>
          <w:p w:rsidR="00541083" w:rsidRDefault="00541083" w:rsidP="00367EB3">
            <w:pPr>
              <w:pStyle w:val="Paragraphedeliste"/>
              <w:ind w:left="0"/>
              <w:rPr>
                <w:ins w:id="6762" w:author="erradi" w:date="2011-08-06T10:44:00Z"/>
                <w:rFonts w:ascii="Times New Roman" w:hAnsi="Times New Roman" w:cs="Times New Roman"/>
                <w:sz w:val="24"/>
                <w:szCs w:val="24"/>
              </w:rPr>
            </w:pPr>
            <w:ins w:id="6763"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764" w:author="erradi" w:date="2011-08-06T10:44:00Z"/>
                <w:rFonts w:ascii="Times New Roman" w:hAnsi="Times New Roman" w:cs="Times New Roman"/>
                <w:sz w:val="24"/>
                <w:szCs w:val="24"/>
              </w:rPr>
            </w:pPr>
            <w:ins w:id="6765"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766" w:author="erradi" w:date="2011-08-06T10:44:00Z"/>
                <w:rFonts w:ascii="Times New Roman" w:hAnsi="Times New Roman" w:cs="Times New Roman"/>
                <w:sz w:val="24"/>
                <w:szCs w:val="24"/>
              </w:rPr>
            </w:pPr>
            <w:ins w:id="6767"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768" w:author="erradi" w:date="2011-08-06T10:44:00Z"/>
                <w:rFonts w:ascii="Times New Roman" w:hAnsi="Times New Roman" w:cs="Times New Roman"/>
                <w:sz w:val="24"/>
                <w:szCs w:val="24"/>
              </w:rPr>
            </w:pPr>
            <w:ins w:id="6769"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770" w:author="erradi" w:date="2011-08-06T10:44:00Z"/>
                <w:rFonts w:ascii="Times New Roman" w:hAnsi="Times New Roman" w:cs="Times New Roman"/>
                <w:sz w:val="24"/>
                <w:szCs w:val="24"/>
              </w:rPr>
            </w:pPr>
            <w:ins w:id="6771"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772" w:author="erradi" w:date="2011-08-06T10:44:00Z"/>
                <w:rFonts w:ascii="Times New Roman" w:hAnsi="Times New Roman" w:cs="Times New Roman"/>
                <w:sz w:val="24"/>
                <w:szCs w:val="24"/>
              </w:rPr>
            </w:pPr>
            <w:ins w:id="6773"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774" w:author="erradi" w:date="2011-08-06T10:44:00Z"/>
                <w:rFonts w:ascii="Times New Roman" w:hAnsi="Times New Roman" w:cs="Times New Roman"/>
                <w:sz w:val="24"/>
                <w:szCs w:val="24"/>
              </w:rPr>
            </w:pPr>
            <w:ins w:id="6775"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776" w:author="erradi" w:date="2011-08-06T10:44:00Z"/>
                <w:rFonts w:ascii="Times New Roman" w:hAnsi="Times New Roman" w:cs="Times New Roman"/>
                <w:sz w:val="24"/>
                <w:szCs w:val="24"/>
              </w:rPr>
            </w:pPr>
            <w:ins w:id="6777"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778" w:author="erradi" w:date="2011-08-06T10:44:00Z"/>
                <w:rFonts w:ascii="Times New Roman" w:hAnsi="Times New Roman" w:cs="Times New Roman"/>
                <w:sz w:val="24"/>
                <w:szCs w:val="24"/>
              </w:rPr>
            </w:pPr>
            <w:ins w:id="6779"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780" w:author="erradi" w:date="2011-08-06T10:44:00Z"/>
                <w:rFonts w:ascii="Times New Roman" w:hAnsi="Times New Roman" w:cs="Times New Roman"/>
                <w:sz w:val="24"/>
                <w:szCs w:val="24"/>
              </w:rPr>
            </w:pPr>
            <w:ins w:id="6781" w:author="erradi" w:date="2011-08-06T10:44:00Z">
              <w:r>
                <w:rPr>
                  <w:rFonts w:ascii="Times New Roman" w:hAnsi="Times New Roman" w:cs="Times New Roman"/>
                  <w:sz w:val="24"/>
                  <w:szCs w:val="24"/>
                </w:rPr>
                <w:t>0</w:t>
              </w:r>
            </w:ins>
          </w:p>
        </w:tc>
      </w:tr>
      <w:tr w:rsidR="00541083" w:rsidTr="00367EB3">
        <w:trPr>
          <w:ins w:id="6782" w:author="erradi" w:date="2011-08-06T10:44:00Z"/>
        </w:trPr>
        <w:tc>
          <w:tcPr>
            <w:tcW w:w="1416" w:type="dxa"/>
          </w:tcPr>
          <w:p w:rsidR="00541083" w:rsidRPr="00C232B0" w:rsidRDefault="00541083" w:rsidP="00367EB3">
            <w:pPr>
              <w:pStyle w:val="Paragraphedeliste"/>
              <w:ind w:left="0"/>
              <w:rPr>
                <w:ins w:id="6783" w:author="erradi" w:date="2011-08-06T10:44:00Z"/>
                <w:rFonts w:ascii="Times New Roman" w:hAnsi="Times New Roman" w:cs="Times New Roman"/>
                <w:sz w:val="18"/>
                <w:szCs w:val="18"/>
              </w:rPr>
            </w:pPr>
            <w:ins w:id="6784" w:author="erradi" w:date="2011-08-06T10:44:00Z">
              <w:r w:rsidRPr="00C232B0">
                <w:rPr>
                  <w:rFonts w:ascii="Times New Roman" w:hAnsi="Times New Roman" w:cs="Times New Roman"/>
                  <w:sz w:val="18"/>
                  <w:szCs w:val="18"/>
                </w:rPr>
                <w:t>Res</w:t>
              </w:r>
              <w:r>
                <w:rPr>
                  <w:rFonts w:ascii="Times New Roman" w:hAnsi="Times New Roman" w:cs="Times New Roman"/>
                  <w:sz w:val="18"/>
                  <w:szCs w:val="18"/>
                </w:rPr>
                <w:t>ult</w:t>
              </w:r>
              <w:r w:rsidRPr="00C232B0">
                <w:rPr>
                  <w:rFonts w:ascii="Times New Roman" w:hAnsi="Times New Roman" w:cs="Times New Roman"/>
                  <w:sz w:val="18"/>
                  <w:szCs w:val="18"/>
                </w:rPr>
                <w:t>Dosage</w:t>
              </w:r>
            </w:ins>
          </w:p>
        </w:tc>
        <w:tc>
          <w:tcPr>
            <w:tcW w:w="834" w:type="dxa"/>
          </w:tcPr>
          <w:p w:rsidR="00541083" w:rsidRDefault="00541083" w:rsidP="00367EB3">
            <w:pPr>
              <w:pStyle w:val="Paragraphedeliste"/>
              <w:ind w:left="0"/>
              <w:rPr>
                <w:ins w:id="6785" w:author="erradi" w:date="2011-08-06T10:44:00Z"/>
                <w:rFonts w:ascii="Times New Roman" w:hAnsi="Times New Roman" w:cs="Times New Roman"/>
                <w:sz w:val="24"/>
                <w:szCs w:val="24"/>
              </w:rPr>
            </w:pPr>
            <w:ins w:id="6786"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787" w:author="erradi" w:date="2011-08-06T10:44:00Z"/>
                <w:rFonts w:ascii="Times New Roman" w:hAnsi="Times New Roman" w:cs="Times New Roman"/>
                <w:sz w:val="24"/>
                <w:szCs w:val="24"/>
              </w:rPr>
            </w:pPr>
            <w:ins w:id="6788"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789" w:author="erradi" w:date="2011-08-06T10:44:00Z"/>
                <w:rFonts w:ascii="Times New Roman" w:hAnsi="Times New Roman" w:cs="Times New Roman"/>
                <w:sz w:val="24"/>
                <w:szCs w:val="24"/>
              </w:rPr>
            </w:pPr>
            <w:ins w:id="6790"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791" w:author="erradi" w:date="2011-08-06T10:44:00Z"/>
                <w:rFonts w:ascii="Times New Roman" w:hAnsi="Times New Roman" w:cs="Times New Roman"/>
                <w:sz w:val="24"/>
                <w:szCs w:val="24"/>
              </w:rPr>
            </w:pPr>
            <w:ins w:id="6792"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793" w:author="erradi" w:date="2011-08-06T10:44:00Z"/>
                <w:rFonts w:ascii="Times New Roman" w:hAnsi="Times New Roman" w:cs="Times New Roman"/>
                <w:sz w:val="24"/>
                <w:szCs w:val="24"/>
              </w:rPr>
            </w:pPr>
            <w:ins w:id="6794"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795" w:author="erradi" w:date="2011-08-06T10:44:00Z"/>
                <w:rFonts w:ascii="Times New Roman" w:hAnsi="Times New Roman" w:cs="Times New Roman"/>
                <w:sz w:val="24"/>
                <w:szCs w:val="24"/>
              </w:rPr>
            </w:pPr>
            <w:ins w:id="6796"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797" w:author="erradi" w:date="2011-08-06T10:44:00Z"/>
                <w:rFonts w:ascii="Times New Roman" w:hAnsi="Times New Roman" w:cs="Times New Roman"/>
                <w:sz w:val="24"/>
                <w:szCs w:val="24"/>
              </w:rPr>
            </w:pPr>
            <w:ins w:id="6798"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799" w:author="erradi" w:date="2011-08-06T10:44:00Z"/>
                <w:rFonts w:ascii="Times New Roman" w:hAnsi="Times New Roman" w:cs="Times New Roman"/>
                <w:sz w:val="24"/>
                <w:szCs w:val="24"/>
              </w:rPr>
            </w:pPr>
            <w:ins w:id="6800"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801" w:author="erradi" w:date="2011-08-06T10:44:00Z"/>
                <w:rFonts w:ascii="Times New Roman" w:hAnsi="Times New Roman" w:cs="Times New Roman"/>
                <w:sz w:val="24"/>
                <w:szCs w:val="24"/>
              </w:rPr>
            </w:pPr>
            <w:ins w:id="6802"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803" w:author="erradi" w:date="2011-08-06T10:44:00Z"/>
                <w:rFonts w:ascii="Times New Roman" w:hAnsi="Times New Roman" w:cs="Times New Roman"/>
                <w:sz w:val="24"/>
                <w:szCs w:val="24"/>
              </w:rPr>
            </w:pPr>
            <w:ins w:id="6804" w:author="erradi" w:date="2011-08-06T10:44:00Z">
              <w:r>
                <w:rPr>
                  <w:rFonts w:ascii="Times New Roman" w:hAnsi="Times New Roman" w:cs="Times New Roman"/>
                  <w:sz w:val="24"/>
                  <w:szCs w:val="24"/>
                </w:rPr>
                <w:t>0</w:t>
              </w:r>
            </w:ins>
          </w:p>
        </w:tc>
      </w:tr>
      <w:tr w:rsidR="00541083" w:rsidTr="00367EB3">
        <w:trPr>
          <w:ins w:id="6805" w:author="erradi" w:date="2011-08-06T10:44:00Z"/>
        </w:trPr>
        <w:tc>
          <w:tcPr>
            <w:tcW w:w="1416" w:type="dxa"/>
          </w:tcPr>
          <w:p w:rsidR="00541083" w:rsidRPr="00C232B0" w:rsidRDefault="00541083" w:rsidP="00367EB3">
            <w:pPr>
              <w:pStyle w:val="Paragraphedeliste"/>
              <w:ind w:left="0"/>
              <w:rPr>
                <w:ins w:id="6806" w:author="erradi" w:date="2011-08-06T10:44:00Z"/>
                <w:rFonts w:ascii="Times New Roman" w:hAnsi="Times New Roman" w:cs="Times New Roman"/>
                <w:sz w:val="18"/>
                <w:szCs w:val="18"/>
              </w:rPr>
            </w:pPr>
            <w:ins w:id="6807" w:author="erradi" w:date="2011-08-06T10:44:00Z">
              <w:r w:rsidRPr="00C232B0">
                <w:rPr>
                  <w:rFonts w:ascii="Times New Roman" w:hAnsi="Times New Roman" w:cs="Times New Roman"/>
                  <w:sz w:val="18"/>
                  <w:szCs w:val="18"/>
                </w:rPr>
                <w:t>RetrieeveDosage</w:t>
              </w:r>
            </w:ins>
          </w:p>
        </w:tc>
        <w:tc>
          <w:tcPr>
            <w:tcW w:w="834" w:type="dxa"/>
          </w:tcPr>
          <w:p w:rsidR="00541083" w:rsidRDefault="00541083" w:rsidP="00367EB3">
            <w:pPr>
              <w:pStyle w:val="Paragraphedeliste"/>
              <w:ind w:left="0"/>
              <w:rPr>
                <w:ins w:id="6808" w:author="erradi" w:date="2011-08-06T10:44:00Z"/>
                <w:rFonts w:ascii="Times New Roman" w:hAnsi="Times New Roman" w:cs="Times New Roman"/>
                <w:sz w:val="24"/>
                <w:szCs w:val="24"/>
              </w:rPr>
            </w:pPr>
            <w:ins w:id="6809"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810" w:author="erradi" w:date="2011-08-06T10:44:00Z"/>
                <w:rFonts w:ascii="Times New Roman" w:hAnsi="Times New Roman" w:cs="Times New Roman"/>
                <w:sz w:val="24"/>
                <w:szCs w:val="24"/>
              </w:rPr>
            </w:pPr>
            <w:ins w:id="6811"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812" w:author="erradi" w:date="2011-08-06T10:44:00Z"/>
                <w:rFonts w:ascii="Times New Roman" w:hAnsi="Times New Roman" w:cs="Times New Roman"/>
                <w:sz w:val="24"/>
                <w:szCs w:val="24"/>
              </w:rPr>
            </w:pPr>
            <w:ins w:id="6813"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814" w:author="erradi" w:date="2011-08-06T10:44:00Z"/>
                <w:rFonts w:ascii="Times New Roman" w:hAnsi="Times New Roman" w:cs="Times New Roman"/>
                <w:sz w:val="24"/>
                <w:szCs w:val="24"/>
              </w:rPr>
            </w:pPr>
            <w:ins w:id="6815"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816" w:author="erradi" w:date="2011-08-06T10:44:00Z"/>
                <w:rFonts w:ascii="Times New Roman" w:hAnsi="Times New Roman" w:cs="Times New Roman"/>
                <w:sz w:val="24"/>
                <w:szCs w:val="24"/>
              </w:rPr>
            </w:pPr>
            <w:ins w:id="6817"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818" w:author="erradi" w:date="2011-08-06T10:44:00Z"/>
                <w:rFonts w:ascii="Times New Roman" w:hAnsi="Times New Roman" w:cs="Times New Roman"/>
                <w:sz w:val="24"/>
                <w:szCs w:val="24"/>
              </w:rPr>
            </w:pPr>
            <w:ins w:id="6819"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820" w:author="erradi" w:date="2011-08-06T10:44:00Z"/>
                <w:rFonts w:ascii="Times New Roman" w:hAnsi="Times New Roman" w:cs="Times New Roman"/>
                <w:sz w:val="24"/>
                <w:szCs w:val="24"/>
              </w:rPr>
            </w:pPr>
            <w:ins w:id="6821"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822" w:author="erradi" w:date="2011-08-06T10:44:00Z"/>
                <w:rFonts w:ascii="Times New Roman" w:hAnsi="Times New Roman" w:cs="Times New Roman"/>
                <w:sz w:val="24"/>
                <w:szCs w:val="24"/>
              </w:rPr>
            </w:pPr>
            <w:ins w:id="6823"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824" w:author="erradi" w:date="2011-08-06T10:44:00Z"/>
                <w:rFonts w:ascii="Times New Roman" w:hAnsi="Times New Roman" w:cs="Times New Roman"/>
                <w:sz w:val="24"/>
                <w:szCs w:val="24"/>
              </w:rPr>
            </w:pPr>
            <w:ins w:id="6825"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826" w:author="erradi" w:date="2011-08-06T10:44:00Z"/>
                <w:rFonts w:ascii="Times New Roman" w:hAnsi="Times New Roman" w:cs="Times New Roman"/>
                <w:sz w:val="24"/>
                <w:szCs w:val="24"/>
              </w:rPr>
            </w:pPr>
            <w:ins w:id="6827" w:author="erradi" w:date="2011-08-06T10:44:00Z">
              <w:r>
                <w:rPr>
                  <w:rFonts w:ascii="Times New Roman" w:hAnsi="Times New Roman" w:cs="Times New Roman"/>
                  <w:sz w:val="24"/>
                  <w:szCs w:val="24"/>
                </w:rPr>
                <w:t>0</w:t>
              </w:r>
            </w:ins>
          </w:p>
        </w:tc>
      </w:tr>
      <w:tr w:rsidR="00541083" w:rsidTr="00367EB3">
        <w:trPr>
          <w:ins w:id="6828" w:author="erradi" w:date="2011-08-06T10:44:00Z"/>
        </w:trPr>
        <w:tc>
          <w:tcPr>
            <w:tcW w:w="1416" w:type="dxa"/>
          </w:tcPr>
          <w:p w:rsidR="00541083" w:rsidRPr="00C232B0" w:rsidRDefault="00541083" w:rsidP="00367EB3">
            <w:pPr>
              <w:pStyle w:val="Paragraphedeliste"/>
              <w:ind w:left="0"/>
              <w:rPr>
                <w:ins w:id="6829" w:author="erradi" w:date="2011-08-06T10:44:00Z"/>
                <w:rFonts w:ascii="Times New Roman" w:hAnsi="Times New Roman" w:cs="Times New Roman"/>
                <w:sz w:val="18"/>
                <w:szCs w:val="18"/>
              </w:rPr>
            </w:pPr>
            <w:ins w:id="6830" w:author="erradi" w:date="2011-08-06T10:44:00Z">
              <w:r>
                <w:rPr>
                  <w:rFonts w:ascii="Times New Roman" w:hAnsi="Times New Roman" w:cs="Times New Roman"/>
                  <w:sz w:val="18"/>
                  <w:szCs w:val="18"/>
                </w:rPr>
                <w:t>Dosage</w:t>
              </w:r>
              <w:r w:rsidRPr="00C232B0">
                <w:rPr>
                  <w:rFonts w:ascii="Times New Roman" w:hAnsi="Times New Roman" w:cs="Times New Roman"/>
                  <w:sz w:val="18"/>
                  <w:szCs w:val="18"/>
                </w:rPr>
                <w:t>Application</w:t>
              </w:r>
            </w:ins>
          </w:p>
        </w:tc>
        <w:tc>
          <w:tcPr>
            <w:tcW w:w="834" w:type="dxa"/>
          </w:tcPr>
          <w:p w:rsidR="00541083" w:rsidRDefault="00541083" w:rsidP="00367EB3">
            <w:pPr>
              <w:pStyle w:val="Paragraphedeliste"/>
              <w:ind w:left="0"/>
              <w:rPr>
                <w:ins w:id="6831" w:author="erradi" w:date="2011-08-06T10:44:00Z"/>
                <w:rFonts w:ascii="Times New Roman" w:hAnsi="Times New Roman" w:cs="Times New Roman"/>
                <w:sz w:val="24"/>
                <w:szCs w:val="24"/>
              </w:rPr>
            </w:pPr>
            <w:ins w:id="6832"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833" w:author="erradi" w:date="2011-08-06T10:44:00Z"/>
                <w:rFonts w:ascii="Times New Roman" w:hAnsi="Times New Roman" w:cs="Times New Roman"/>
                <w:sz w:val="24"/>
                <w:szCs w:val="24"/>
              </w:rPr>
            </w:pPr>
            <w:ins w:id="6834"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835" w:author="erradi" w:date="2011-08-06T10:44:00Z"/>
                <w:rFonts w:ascii="Times New Roman" w:hAnsi="Times New Roman" w:cs="Times New Roman"/>
                <w:sz w:val="24"/>
                <w:szCs w:val="24"/>
              </w:rPr>
            </w:pPr>
            <w:ins w:id="6836"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837" w:author="erradi" w:date="2011-08-06T10:44:00Z"/>
                <w:rFonts w:ascii="Times New Roman" w:hAnsi="Times New Roman" w:cs="Times New Roman"/>
                <w:sz w:val="24"/>
                <w:szCs w:val="24"/>
              </w:rPr>
            </w:pPr>
            <w:ins w:id="6838"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839" w:author="erradi" w:date="2011-08-06T10:44:00Z"/>
                <w:rFonts w:ascii="Times New Roman" w:hAnsi="Times New Roman" w:cs="Times New Roman"/>
                <w:sz w:val="24"/>
                <w:szCs w:val="24"/>
              </w:rPr>
            </w:pPr>
            <w:ins w:id="6840"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841" w:author="erradi" w:date="2011-08-06T10:44:00Z"/>
                <w:rFonts w:ascii="Times New Roman" w:hAnsi="Times New Roman" w:cs="Times New Roman"/>
                <w:sz w:val="24"/>
                <w:szCs w:val="24"/>
              </w:rPr>
            </w:pPr>
            <w:ins w:id="6842"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843" w:author="erradi" w:date="2011-08-06T10:44:00Z"/>
                <w:rFonts w:ascii="Times New Roman" w:hAnsi="Times New Roman" w:cs="Times New Roman"/>
                <w:sz w:val="24"/>
                <w:szCs w:val="24"/>
              </w:rPr>
            </w:pPr>
            <w:ins w:id="6844"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845" w:author="erradi" w:date="2011-08-06T10:44:00Z"/>
                <w:rFonts w:ascii="Times New Roman" w:hAnsi="Times New Roman" w:cs="Times New Roman"/>
                <w:sz w:val="24"/>
                <w:szCs w:val="24"/>
              </w:rPr>
            </w:pPr>
            <w:ins w:id="6846"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847" w:author="erradi" w:date="2011-08-06T10:44:00Z"/>
                <w:rFonts w:ascii="Times New Roman" w:hAnsi="Times New Roman" w:cs="Times New Roman"/>
                <w:sz w:val="24"/>
                <w:szCs w:val="24"/>
              </w:rPr>
            </w:pPr>
            <w:ins w:id="6848"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849" w:author="erradi" w:date="2011-08-06T10:44:00Z"/>
                <w:rFonts w:ascii="Times New Roman" w:hAnsi="Times New Roman" w:cs="Times New Roman"/>
                <w:sz w:val="24"/>
                <w:szCs w:val="24"/>
              </w:rPr>
            </w:pPr>
            <w:ins w:id="6850" w:author="erradi" w:date="2011-08-06T10:44:00Z">
              <w:r>
                <w:rPr>
                  <w:rFonts w:ascii="Times New Roman" w:hAnsi="Times New Roman" w:cs="Times New Roman"/>
                  <w:sz w:val="24"/>
                  <w:szCs w:val="24"/>
                </w:rPr>
                <w:t>0</w:t>
              </w:r>
            </w:ins>
          </w:p>
        </w:tc>
      </w:tr>
    </w:tbl>
    <w:p w:rsidR="00541083" w:rsidRDefault="00541083" w:rsidP="00541083">
      <w:pPr>
        <w:pStyle w:val="Paragraphedeliste"/>
        <w:rPr>
          <w:ins w:id="6851" w:author="erradi" w:date="2011-08-06T10:44:00Z"/>
          <w:rFonts w:ascii="Times New Roman" w:hAnsi="Times New Roman" w:cs="Times New Roman"/>
          <w:sz w:val="24"/>
          <w:szCs w:val="24"/>
        </w:rPr>
      </w:pPr>
    </w:p>
    <w:p w:rsidR="00541083" w:rsidRPr="00A74869" w:rsidRDefault="00541083" w:rsidP="00541083">
      <w:pPr>
        <w:pStyle w:val="Paragraphedeliste"/>
        <w:jc w:val="center"/>
        <w:rPr>
          <w:ins w:id="6852" w:author="erradi" w:date="2011-08-06T10:44:00Z"/>
          <w:rFonts w:ascii="Times New Roman" w:hAnsi="Times New Roman" w:cs="Times New Roman"/>
          <w:color w:val="C00000"/>
          <w:sz w:val="24"/>
          <w:szCs w:val="24"/>
        </w:rPr>
      </w:pPr>
      <w:ins w:id="6853" w:author="erradi" w:date="2011-08-06T10:44:00Z">
        <w:r w:rsidRPr="00A74869">
          <w:rPr>
            <w:rFonts w:ascii="Times New Roman" w:hAnsi="Times New Roman" w:cs="Times New Roman"/>
            <w:color w:val="C00000"/>
            <w:sz w:val="24"/>
            <w:szCs w:val="24"/>
          </w:rPr>
          <w:t>Synchronous Matrix</w:t>
        </w:r>
      </w:ins>
    </w:p>
    <w:tbl>
      <w:tblPr>
        <w:tblStyle w:val="Grilledutableau"/>
        <w:tblW w:w="0" w:type="auto"/>
        <w:tblInd w:w="720" w:type="dxa"/>
        <w:tblLook w:val="04A0"/>
      </w:tblPr>
      <w:tblGrid>
        <w:gridCol w:w="1416"/>
        <w:gridCol w:w="834"/>
        <w:gridCol w:w="899"/>
        <w:gridCol w:w="650"/>
        <w:gridCol w:w="424"/>
        <w:gridCol w:w="436"/>
        <w:gridCol w:w="596"/>
        <w:gridCol w:w="514"/>
        <w:gridCol w:w="810"/>
        <w:gridCol w:w="947"/>
        <w:gridCol w:w="1042"/>
      </w:tblGrid>
      <w:tr w:rsidR="00541083" w:rsidTr="00367EB3">
        <w:trPr>
          <w:ins w:id="6854" w:author="erradi" w:date="2011-08-06T10:44:00Z"/>
        </w:trPr>
        <w:tc>
          <w:tcPr>
            <w:tcW w:w="1416" w:type="dxa"/>
          </w:tcPr>
          <w:p w:rsidR="00541083" w:rsidRDefault="00541083" w:rsidP="00367EB3">
            <w:pPr>
              <w:pStyle w:val="Paragraphedeliste"/>
              <w:ind w:left="0"/>
              <w:rPr>
                <w:ins w:id="6855" w:author="erradi" w:date="2011-08-06T10:44:00Z"/>
                <w:rFonts w:ascii="Times New Roman" w:hAnsi="Times New Roman" w:cs="Times New Roman"/>
                <w:sz w:val="24"/>
                <w:szCs w:val="24"/>
              </w:rPr>
            </w:pPr>
          </w:p>
        </w:tc>
        <w:tc>
          <w:tcPr>
            <w:tcW w:w="834" w:type="dxa"/>
          </w:tcPr>
          <w:p w:rsidR="00541083" w:rsidRPr="00C232B0" w:rsidRDefault="00541083" w:rsidP="00367EB3">
            <w:pPr>
              <w:pStyle w:val="Paragraphedeliste"/>
              <w:ind w:left="0"/>
              <w:rPr>
                <w:ins w:id="6856" w:author="erradi" w:date="2011-08-06T10:44:00Z"/>
                <w:rFonts w:ascii="Times New Roman" w:hAnsi="Times New Roman" w:cs="Times New Roman"/>
                <w:sz w:val="18"/>
                <w:szCs w:val="18"/>
              </w:rPr>
            </w:pPr>
            <w:ins w:id="6857" w:author="erradi" w:date="2011-08-06T10:44:00Z">
              <w:r w:rsidRPr="00C232B0">
                <w:rPr>
                  <w:rFonts w:ascii="Times New Roman" w:hAnsi="Times New Roman" w:cs="Times New Roman"/>
                  <w:sz w:val="18"/>
                  <w:szCs w:val="18"/>
                </w:rPr>
                <w:t>HealConsCalc</w:t>
              </w:r>
            </w:ins>
          </w:p>
        </w:tc>
        <w:tc>
          <w:tcPr>
            <w:tcW w:w="899" w:type="dxa"/>
          </w:tcPr>
          <w:p w:rsidR="00541083" w:rsidRPr="00C232B0" w:rsidRDefault="00541083" w:rsidP="00367EB3">
            <w:pPr>
              <w:pStyle w:val="Paragraphedeliste"/>
              <w:ind w:left="0"/>
              <w:rPr>
                <w:ins w:id="6858" w:author="erradi" w:date="2011-08-06T10:44:00Z"/>
                <w:rFonts w:ascii="Times New Roman" w:hAnsi="Times New Roman" w:cs="Times New Roman"/>
                <w:sz w:val="18"/>
                <w:szCs w:val="18"/>
              </w:rPr>
            </w:pPr>
            <w:ins w:id="6859" w:author="erradi" w:date="2011-08-06T10:44:00Z">
              <w:r w:rsidRPr="00C232B0">
                <w:rPr>
                  <w:rFonts w:ascii="Times New Roman" w:hAnsi="Times New Roman" w:cs="Times New Roman"/>
                  <w:sz w:val="18"/>
                  <w:szCs w:val="18"/>
                </w:rPr>
                <w:t>DosageMesures</w:t>
              </w:r>
            </w:ins>
          </w:p>
        </w:tc>
        <w:tc>
          <w:tcPr>
            <w:tcW w:w="650" w:type="dxa"/>
          </w:tcPr>
          <w:p w:rsidR="00541083" w:rsidRPr="00C232B0" w:rsidRDefault="00541083" w:rsidP="00367EB3">
            <w:pPr>
              <w:pStyle w:val="Paragraphedeliste"/>
              <w:ind w:left="0"/>
              <w:rPr>
                <w:ins w:id="6860" w:author="erradi" w:date="2011-08-06T10:44:00Z"/>
                <w:rFonts w:ascii="Times New Roman" w:hAnsi="Times New Roman" w:cs="Times New Roman"/>
                <w:sz w:val="18"/>
                <w:szCs w:val="18"/>
              </w:rPr>
            </w:pPr>
            <w:ins w:id="6861" w:author="erradi" w:date="2011-08-06T10:44:00Z">
              <w:r w:rsidRPr="00C232B0">
                <w:rPr>
                  <w:rFonts w:ascii="Times New Roman" w:hAnsi="Times New Roman" w:cs="Times New Roman"/>
                  <w:sz w:val="18"/>
                  <w:szCs w:val="18"/>
                </w:rPr>
                <w:t>SendBrief</w:t>
              </w:r>
            </w:ins>
          </w:p>
        </w:tc>
        <w:tc>
          <w:tcPr>
            <w:tcW w:w="424" w:type="dxa"/>
          </w:tcPr>
          <w:p w:rsidR="00541083" w:rsidRPr="00C232B0" w:rsidRDefault="00541083" w:rsidP="00367EB3">
            <w:pPr>
              <w:pStyle w:val="Paragraphedeliste"/>
              <w:ind w:left="0"/>
              <w:rPr>
                <w:ins w:id="6862" w:author="erradi" w:date="2011-08-06T10:44:00Z"/>
                <w:rFonts w:ascii="Times New Roman" w:hAnsi="Times New Roman" w:cs="Times New Roman"/>
                <w:sz w:val="18"/>
                <w:szCs w:val="18"/>
              </w:rPr>
            </w:pPr>
            <w:ins w:id="6863" w:author="erradi" w:date="2011-08-06T10:44:00Z">
              <w:r w:rsidRPr="00C232B0">
                <w:rPr>
                  <w:rFonts w:ascii="Times New Roman" w:hAnsi="Times New Roman" w:cs="Times New Roman"/>
                  <w:sz w:val="18"/>
                  <w:szCs w:val="18"/>
                </w:rPr>
                <w:t>Wait</w:t>
              </w:r>
            </w:ins>
          </w:p>
        </w:tc>
        <w:tc>
          <w:tcPr>
            <w:tcW w:w="436" w:type="dxa"/>
          </w:tcPr>
          <w:p w:rsidR="00541083" w:rsidRPr="00C232B0" w:rsidRDefault="00541083" w:rsidP="00367EB3">
            <w:pPr>
              <w:pStyle w:val="Paragraphedeliste"/>
              <w:ind w:left="0"/>
              <w:rPr>
                <w:ins w:id="6864" w:author="erradi" w:date="2011-08-06T10:44:00Z"/>
                <w:rFonts w:ascii="Times New Roman" w:hAnsi="Times New Roman" w:cs="Times New Roman"/>
                <w:sz w:val="18"/>
                <w:szCs w:val="18"/>
              </w:rPr>
            </w:pPr>
            <w:ins w:id="6865" w:author="erradi" w:date="2011-08-06T10:44:00Z">
              <w:r w:rsidRPr="00C232B0">
                <w:rPr>
                  <w:rFonts w:ascii="Times New Roman" w:hAnsi="Times New Roman" w:cs="Times New Roman"/>
                  <w:sz w:val="18"/>
                  <w:szCs w:val="18"/>
                </w:rPr>
                <w:t>Alert</w:t>
              </w:r>
            </w:ins>
          </w:p>
        </w:tc>
        <w:tc>
          <w:tcPr>
            <w:tcW w:w="596" w:type="dxa"/>
          </w:tcPr>
          <w:p w:rsidR="00541083" w:rsidRPr="00C232B0" w:rsidRDefault="00541083" w:rsidP="00367EB3">
            <w:pPr>
              <w:pStyle w:val="Paragraphedeliste"/>
              <w:ind w:left="0"/>
              <w:rPr>
                <w:ins w:id="6866" w:author="erradi" w:date="2011-08-06T10:44:00Z"/>
                <w:rFonts w:ascii="Times New Roman" w:hAnsi="Times New Roman" w:cs="Times New Roman"/>
                <w:sz w:val="18"/>
                <w:szCs w:val="18"/>
              </w:rPr>
            </w:pPr>
            <w:ins w:id="6867" w:author="erradi" w:date="2011-08-06T10:44:00Z">
              <w:r w:rsidRPr="00C232B0">
                <w:rPr>
                  <w:rFonts w:ascii="Times New Roman" w:hAnsi="Times New Roman" w:cs="Times New Roman"/>
                  <w:sz w:val="18"/>
                  <w:szCs w:val="18"/>
                </w:rPr>
                <w:t>TryLater</w:t>
              </w:r>
            </w:ins>
          </w:p>
        </w:tc>
        <w:tc>
          <w:tcPr>
            <w:tcW w:w="514" w:type="dxa"/>
          </w:tcPr>
          <w:p w:rsidR="00541083" w:rsidRPr="00C232B0" w:rsidRDefault="00541083" w:rsidP="00367EB3">
            <w:pPr>
              <w:pStyle w:val="Paragraphedeliste"/>
              <w:ind w:left="0"/>
              <w:rPr>
                <w:ins w:id="6868" w:author="erradi" w:date="2011-08-06T10:44:00Z"/>
                <w:rFonts w:ascii="Times New Roman" w:hAnsi="Times New Roman" w:cs="Times New Roman"/>
                <w:sz w:val="18"/>
                <w:szCs w:val="18"/>
              </w:rPr>
            </w:pPr>
            <w:ins w:id="6869" w:author="erradi" w:date="2011-08-06T10:44:00Z">
              <w:r w:rsidRPr="00C232B0">
                <w:rPr>
                  <w:rFonts w:ascii="Times New Roman" w:hAnsi="Times New Roman" w:cs="Times New Roman"/>
                  <w:sz w:val="18"/>
                  <w:szCs w:val="18"/>
                </w:rPr>
                <w:t>Assign</w:t>
              </w:r>
            </w:ins>
          </w:p>
        </w:tc>
        <w:tc>
          <w:tcPr>
            <w:tcW w:w="810" w:type="dxa"/>
          </w:tcPr>
          <w:p w:rsidR="00541083" w:rsidRPr="00C232B0" w:rsidRDefault="00541083" w:rsidP="00367EB3">
            <w:pPr>
              <w:pStyle w:val="Paragraphedeliste"/>
              <w:ind w:left="0"/>
              <w:rPr>
                <w:ins w:id="6870" w:author="erradi" w:date="2011-08-06T10:44:00Z"/>
                <w:rFonts w:ascii="Times New Roman" w:hAnsi="Times New Roman" w:cs="Times New Roman"/>
                <w:sz w:val="18"/>
                <w:szCs w:val="18"/>
              </w:rPr>
            </w:pPr>
            <w:ins w:id="6871" w:author="erradi" w:date="2011-08-06T10:44:00Z">
              <w:r w:rsidRPr="00C232B0">
                <w:rPr>
                  <w:rFonts w:ascii="Times New Roman" w:hAnsi="Times New Roman" w:cs="Times New Roman"/>
                  <w:sz w:val="18"/>
                  <w:szCs w:val="18"/>
                </w:rPr>
                <w:t>Res</w:t>
              </w:r>
              <w:r>
                <w:rPr>
                  <w:rFonts w:ascii="Times New Roman" w:hAnsi="Times New Roman" w:cs="Times New Roman"/>
                  <w:sz w:val="18"/>
                  <w:szCs w:val="18"/>
                </w:rPr>
                <w:t>ult</w:t>
              </w:r>
              <w:r w:rsidRPr="00C232B0">
                <w:rPr>
                  <w:rFonts w:ascii="Times New Roman" w:hAnsi="Times New Roman" w:cs="Times New Roman"/>
                  <w:sz w:val="18"/>
                  <w:szCs w:val="18"/>
                </w:rPr>
                <w:t>Dosage</w:t>
              </w:r>
            </w:ins>
          </w:p>
        </w:tc>
        <w:tc>
          <w:tcPr>
            <w:tcW w:w="947" w:type="dxa"/>
          </w:tcPr>
          <w:p w:rsidR="00541083" w:rsidRPr="00C232B0" w:rsidRDefault="00541083" w:rsidP="00367EB3">
            <w:pPr>
              <w:pStyle w:val="Paragraphedeliste"/>
              <w:ind w:left="0"/>
              <w:rPr>
                <w:ins w:id="6872" w:author="erradi" w:date="2011-08-06T10:44:00Z"/>
                <w:rFonts w:ascii="Times New Roman" w:hAnsi="Times New Roman" w:cs="Times New Roman"/>
                <w:sz w:val="18"/>
                <w:szCs w:val="18"/>
              </w:rPr>
            </w:pPr>
            <w:ins w:id="6873" w:author="erradi" w:date="2011-08-06T10:44:00Z">
              <w:r w:rsidRPr="00C232B0">
                <w:rPr>
                  <w:rFonts w:ascii="Times New Roman" w:hAnsi="Times New Roman" w:cs="Times New Roman"/>
                  <w:sz w:val="18"/>
                  <w:szCs w:val="18"/>
                </w:rPr>
                <w:t>RetrieeveDosage</w:t>
              </w:r>
            </w:ins>
          </w:p>
        </w:tc>
        <w:tc>
          <w:tcPr>
            <w:tcW w:w="1042" w:type="dxa"/>
          </w:tcPr>
          <w:p w:rsidR="00541083" w:rsidRPr="00C232B0" w:rsidRDefault="00541083" w:rsidP="00367EB3">
            <w:pPr>
              <w:pStyle w:val="Paragraphedeliste"/>
              <w:ind w:left="0"/>
              <w:rPr>
                <w:ins w:id="6874" w:author="erradi" w:date="2011-08-06T10:44:00Z"/>
                <w:rFonts w:ascii="Times New Roman" w:hAnsi="Times New Roman" w:cs="Times New Roman"/>
                <w:sz w:val="18"/>
                <w:szCs w:val="18"/>
              </w:rPr>
            </w:pPr>
            <w:ins w:id="6875" w:author="erradi" w:date="2011-08-06T10:44:00Z">
              <w:r>
                <w:rPr>
                  <w:rFonts w:ascii="Times New Roman" w:hAnsi="Times New Roman" w:cs="Times New Roman"/>
                  <w:sz w:val="18"/>
                  <w:szCs w:val="18"/>
                </w:rPr>
                <w:t>Dosage</w:t>
              </w:r>
              <w:r w:rsidRPr="00C232B0">
                <w:rPr>
                  <w:rFonts w:ascii="Times New Roman" w:hAnsi="Times New Roman" w:cs="Times New Roman"/>
                  <w:sz w:val="18"/>
                  <w:szCs w:val="18"/>
                </w:rPr>
                <w:t>Application</w:t>
              </w:r>
            </w:ins>
          </w:p>
        </w:tc>
      </w:tr>
      <w:tr w:rsidR="00541083" w:rsidTr="00367EB3">
        <w:trPr>
          <w:ins w:id="6876" w:author="erradi" w:date="2011-08-06T10:44:00Z"/>
        </w:trPr>
        <w:tc>
          <w:tcPr>
            <w:tcW w:w="1416" w:type="dxa"/>
          </w:tcPr>
          <w:p w:rsidR="00541083" w:rsidRPr="00C232B0" w:rsidRDefault="00541083" w:rsidP="00367EB3">
            <w:pPr>
              <w:pStyle w:val="Paragraphedeliste"/>
              <w:ind w:left="0"/>
              <w:rPr>
                <w:ins w:id="6877" w:author="erradi" w:date="2011-08-06T10:44:00Z"/>
                <w:rFonts w:ascii="Times New Roman" w:hAnsi="Times New Roman" w:cs="Times New Roman"/>
                <w:sz w:val="18"/>
                <w:szCs w:val="18"/>
              </w:rPr>
            </w:pPr>
            <w:ins w:id="6878" w:author="erradi" w:date="2011-08-06T10:44:00Z">
              <w:r w:rsidRPr="00C232B0">
                <w:rPr>
                  <w:rFonts w:ascii="Times New Roman" w:hAnsi="Times New Roman" w:cs="Times New Roman"/>
                  <w:sz w:val="18"/>
                  <w:szCs w:val="18"/>
                </w:rPr>
                <w:t>HealthConstantsCalculating</w:t>
              </w:r>
            </w:ins>
          </w:p>
        </w:tc>
        <w:tc>
          <w:tcPr>
            <w:tcW w:w="834" w:type="dxa"/>
          </w:tcPr>
          <w:p w:rsidR="00541083" w:rsidRDefault="00541083" w:rsidP="00367EB3">
            <w:pPr>
              <w:pStyle w:val="Paragraphedeliste"/>
              <w:ind w:left="0"/>
              <w:rPr>
                <w:ins w:id="6879" w:author="erradi" w:date="2011-08-06T10:44:00Z"/>
                <w:rFonts w:ascii="Times New Roman" w:hAnsi="Times New Roman" w:cs="Times New Roman"/>
                <w:sz w:val="24"/>
                <w:szCs w:val="24"/>
              </w:rPr>
            </w:pPr>
            <w:ins w:id="6880" w:author="erradi" w:date="2011-08-06T10:44:00Z">
              <w:r>
                <w:rPr>
                  <w:rFonts w:ascii="Times New Roman" w:hAnsi="Times New Roman" w:cs="Times New Roman"/>
                  <w:sz w:val="24"/>
                  <w:szCs w:val="24"/>
                </w:rPr>
                <w:t>1</w:t>
              </w:r>
            </w:ins>
          </w:p>
        </w:tc>
        <w:tc>
          <w:tcPr>
            <w:tcW w:w="899" w:type="dxa"/>
          </w:tcPr>
          <w:p w:rsidR="00541083" w:rsidRDefault="00541083" w:rsidP="00367EB3">
            <w:pPr>
              <w:pStyle w:val="Paragraphedeliste"/>
              <w:ind w:left="0"/>
              <w:rPr>
                <w:ins w:id="6881" w:author="erradi" w:date="2011-08-06T10:44:00Z"/>
                <w:rFonts w:ascii="Times New Roman" w:hAnsi="Times New Roman" w:cs="Times New Roman"/>
                <w:sz w:val="24"/>
                <w:szCs w:val="24"/>
              </w:rPr>
            </w:pPr>
            <w:ins w:id="6882"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883" w:author="erradi" w:date="2011-08-06T10:44:00Z"/>
                <w:rFonts w:ascii="Times New Roman" w:hAnsi="Times New Roman" w:cs="Times New Roman"/>
                <w:sz w:val="24"/>
                <w:szCs w:val="24"/>
              </w:rPr>
            </w:pPr>
            <w:ins w:id="6884"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885" w:author="erradi" w:date="2011-08-06T10:44:00Z"/>
                <w:rFonts w:ascii="Times New Roman" w:hAnsi="Times New Roman" w:cs="Times New Roman"/>
                <w:sz w:val="24"/>
                <w:szCs w:val="24"/>
              </w:rPr>
            </w:pPr>
            <w:ins w:id="6886"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887" w:author="erradi" w:date="2011-08-06T10:44:00Z"/>
                <w:rFonts w:ascii="Times New Roman" w:hAnsi="Times New Roman" w:cs="Times New Roman"/>
                <w:sz w:val="24"/>
                <w:szCs w:val="24"/>
              </w:rPr>
            </w:pPr>
            <w:ins w:id="6888"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889" w:author="erradi" w:date="2011-08-06T10:44:00Z"/>
                <w:rFonts w:ascii="Times New Roman" w:hAnsi="Times New Roman" w:cs="Times New Roman"/>
                <w:sz w:val="24"/>
                <w:szCs w:val="24"/>
              </w:rPr>
            </w:pPr>
            <w:ins w:id="6890"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891" w:author="erradi" w:date="2011-08-06T10:44:00Z"/>
                <w:rFonts w:ascii="Times New Roman" w:hAnsi="Times New Roman" w:cs="Times New Roman"/>
                <w:sz w:val="24"/>
                <w:szCs w:val="24"/>
              </w:rPr>
            </w:pPr>
            <w:ins w:id="6892"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893" w:author="erradi" w:date="2011-08-06T10:44:00Z"/>
                <w:rFonts w:ascii="Times New Roman" w:hAnsi="Times New Roman" w:cs="Times New Roman"/>
                <w:sz w:val="24"/>
                <w:szCs w:val="24"/>
              </w:rPr>
            </w:pPr>
            <w:ins w:id="6894"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895" w:author="erradi" w:date="2011-08-06T10:44:00Z"/>
                <w:rFonts w:ascii="Times New Roman" w:hAnsi="Times New Roman" w:cs="Times New Roman"/>
                <w:sz w:val="24"/>
                <w:szCs w:val="24"/>
              </w:rPr>
            </w:pPr>
            <w:ins w:id="6896"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897" w:author="erradi" w:date="2011-08-06T10:44:00Z"/>
                <w:rFonts w:ascii="Times New Roman" w:hAnsi="Times New Roman" w:cs="Times New Roman"/>
                <w:sz w:val="24"/>
                <w:szCs w:val="24"/>
              </w:rPr>
            </w:pPr>
            <w:ins w:id="6898" w:author="erradi" w:date="2011-08-06T10:44:00Z">
              <w:r>
                <w:rPr>
                  <w:rFonts w:ascii="Times New Roman" w:hAnsi="Times New Roman" w:cs="Times New Roman"/>
                  <w:sz w:val="24"/>
                  <w:szCs w:val="24"/>
                </w:rPr>
                <w:t>0</w:t>
              </w:r>
            </w:ins>
          </w:p>
        </w:tc>
      </w:tr>
      <w:tr w:rsidR="00541083" w:rsidTr="00367EB3">
        <w:trPr>
          <w:ins w:id="6899" w:author="erradi" w:date="2011-08-06T10:44:00Z"/>
        </w:trPr>
        <w:tc>
          <w:tcPr>
            <w:tcW w:w="1416" w:type="dxa"/>
          </w:tcPr>
          <w:p w:rsidR="00541083" w:rsidRPr="00C232B0" w:rsidRDefault="00541083" w:rsidP="00367EB3">
            <w:pPr>
              <w:pStyle w:val="Paragraphedeliste"/>
              <w:ind w:left="0"/>
              <w:rPr>
                <w:ins w:id="6900" w:author="erradi" w:date="2011-08-06T10:44:00Z"/>
                <w:rFonts w:ascii="Times New Roman" w:hAnsi="Times New Roman" w:cs="Times New Roman"/>
                <w:sz w:val="18"/>
                <w:szCs w:val="18"/>
              </w:rPr>
            </w:pPr>
            <w:ins w:id="6901" w:author="erradi" w:date="2011-08-06T10:44:00Z">
              <w:r w:rsidRPr="00C232B0">
                <w:rPr>
                  <w:rFonts w:ascii="Times New Roman" w:hAnsi="Times New Roman" w:cs="Times New Roman"/>
                  <w:sz w:val="18"/>
                  <w:szCs w:val="18"/>
                </w:rPr>
                <w:t>DosageMesures</w:t>
              </w:r>
            </w:ins>
          </w:p>
        </w:tc>
        <w:tc>
          <w:tcPr>
            <w:tcW w:w="834" w:type="dxa"/>
          </w:tcPr>
          <w:p w:rsidR="00541083" w:rsidRDefault="00541083" w:rsidP="00367EB3">
            <w:pPr>
              <w:pStyle w:val="Paragraphedeliste"/>
              <w:ind w:left="0"/>
              <w:rPr>
                <w:ins w:id="6902" w:author="erradi" w:date="2011-08-06T10:44:00Z"/>
                <w:rFonts w:ascii="Times New Roman" w:hAnsi="Times New Roman" w:cs="Times New Roman"/>
                <w:sz w:val="24"/>
                <w:szCs w:val="24"/>
              </w:rPr>
            </w:pPr>
            <w:ins w:id="6903"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904" w:author="erradi" w:date="2011-08-06T10:44:00Z"/>
                <w:rFonts w:ascii="Times New Roman" w:hAnsi="Times New Roman" w:cs="Times New Roman"/>
                <w:sz w:val="24"/>
                <w:szCs w:val="24"/>
              </w:rPr>
            </w:pPr>
            <w:ins w:id="6905" w:author="erradi" w:date="2011-08-06T10:44:00Z">
              <w:r>
                <w:rPr>
                  <w:rFonts w:ascii="Times New Roman" w:hAnsi="Times New Roman" w:cs="Times New Roman"/>
                  <w:sz w:val="24"/>
                  <w:szCs w:val="24"/>
                </w:rPr>
                <w:t>1</w:t>
              </w:r>
            </w:ins>
          </w:p>
        </w:tc>
        <w:tc>
          <w:tcPr>
            <w:tcW w:w="650" w:type="dxa"/>
          </w:tcPr>
          <w:p w:rsidR="00541083" w:rsidRDefault="00541083" w:rsidP="00367EB3">
            <w:pPr>
              <w:pStyle w:val="Paragraphedeliste"/>
              <w:ind w:left="0"/>
              <w:rPr>
                <w:ins w:id="6906" w:author="erradi" w:date="2011-08-06T10:44:00Z"/>
                <w:rFonts w:ascii="Times New Roman" w:hAnsi="Times New Roman" w:cs="Times New Roman"/>
                <w:sz w:val="24"/>
                <w:szCs w:val="24"/>
              </w:rPr>
            </w:pPr>
            <w:ins w:id="6907"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908" w:author="erradi" w:date="2011-08-06T10:44:00Z"/>
                <w:rFonts w:ascii="Times New Roman" w:hAnsi="Times New Roman" w:cs="Times New Roman"/>
                <w:sz w:val="24"/>
                <w:szCs w:val="24"/>
              </w:rPr>
            </w:pPr>
            <w:ins w:id="6909"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910" w:author="erradi" w:date="2011-08-06T10:44:00Z"/>
                <w:rFonts w:ascii="Times New Roman" w:hAnsi="Times New Roman" w:cs="Times New Roman"/>
                <w:sz w:val="24"/>
                <w:szCs w:val="24"/>
              </w:rPr>
            </w:pPr>
            <w:ins w:id="6911"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912" w:author="erradi" w:date="2011-08-06T10:44:00Z"/>
                <w:rFonts w:ascii="Times New Roman" w:hAnsi="Times New Roman" w:cs="Times New Roman"/>
                <w:sz w:val="24"/>
                <w:szCs w:val="24"/>
              </w:rPr>
            </w:pPr>
            <w:ins w:id="6913"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914" w:author="erradi" w:date="2011-08-06T10:44:00Z"/>
                <w:rFonts w:ascii="Times New Roman" w:hAnsi="Times New Roman" w:cs="Times New Roman"/>
                <w:sz w:val="24"/>
                <w:szCs w:val="24"/>
              </w:rPr>
            </w:pPr>
            <w:ins w:id="6915"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916" w:author="erradi" w:date="2011-08-06T10:44:00Z"/>
                <w:rFonts w:ascii="Times New Roman" w:hAnsi="Times New Roman" w:cs="Times New Roman"/>
                <w:sz w:val="24"/>
                <w:szCs w:val="24"/>
              </w:rPr>
            </w:pPr>
            <w:ins w:id="6917"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918" w:author="erradi" w:date="2011-08-06T10:44:00Z"/>
                <w:rFonts w:ascii="Times New Roman" w:hAnsi="Times New Roman" w:cs="Times New Roman"/>
                <w:sz w:val="24"/>
                <w:szCs w:val="24"/>
              </w:rPr>
            </w:pPr>
            <w:ins w:id="6919"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920" w:author="erradi" w:date="2011-08-06T10:44:00Z"/>
                <w:rFonts w:ascii="Times New Roman" w:hAnsi="Times New Roman" w:cs="Times New Roman"/>
                <w:sz w:val="24"/>
                <w:szCs w:val="24"/>
              </w:rPr>
            </w:pPr>
            <w:ins w:id="6921" w:author="erradi" w:date="2011-08-06T10:44:00Z">
              <w:r>
                <w:rPr>
                  <w:rFonts w:ascii="Times New Roman" w:hAnsi="Times New Roman" w:cs="Times New Roman"/>
                  <w:sz w:val="24"/>
                  <w:szCs w:val="24"/>
                </w:rPr>
                <w:t>0</w:t>
              </w:r>
            </w:ins>
          </w:p>
        </w:tc>
      </w:tr>
      <w:tr w:rsidR="00541083" w:rsidTr="00367EB3">
        <w:trPr>
          <w:ins w:id="6922" w:author="erradi" w:date="2011-08-06T10:44:00Z"/>
        </w:trPr>
        <w:tc>
          <w:tcPr>
            <w:tcW w:w="1416" w:type="dxa"/>
          </w:tcPr>
          <w:p w:rsidR="00541083" w:rsidRPr="00C232B0" w:rsidRDefault="00541083" w:rsidP="00367EB3">
            <w:pPr>
              <w:pStyle w:val="Paragraphedeliste"/>
              <w:ind w:left="0"/>
              <w:rPr>
                <w:ins w:id="6923" w:author="erradi" w:date="2011-08-06T10:44:00Z"/>
                <w:rFonts w:ascii="Times New Roman" w:hAnsi="Times New Roman" w:cs="Times New Roman"/>
                <w:sz w:val="18"/>
                <w:szCs w:val="18"/>
              </w:rPr>
            </w:pPr>
            <w:ins w:id="6924" w:author="erradi" w:date="2011-08-06T10:44:00Z">
              <w:r w:rsidRPr="00C232B0">
                <w:rPr>
                  <w:rFonts w:ascii="Times New Roman" w:hAnsi="Times New Roman" w:cs="Times New Roman"/>
                  <w:sz w:val="18"/>
                  <w:szCs w:val="18"/>
                </w:rPr>
                <w:t>SendBrief</w:t>
              </w:r>
            </w:ins>
          </w:p>
        </w:tc>
        <w:tc>
          <w:tcPr>
            <w:tcW w:w="834" w:type="dxa"/>
          </w:tcPr>
          <w:p w:rsidR="00541083" w:rsidRDefault="00541083" w:rsidP="00367EB3">
            <w:pPr>
              <w:pStyle w:val="Paragraphedeliste"/>
              <w:ind w:left="0"/>
              <w:rPr>
                <w:ins w:id="6925" w:author="erradi" w:date="2011-08-06T10:44:00Z"/>
                <w:rFonts w:ascii="Times New Roman" w:hAnsi="Times New Roman" w:cs="Times New Roman"/>
                <w:sz w:val="24"/>
                <w:szCs w:val="24"/>
              </w:rPr>
            </w:pPr>
            <w:ins w:id="6926"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927" w:author="erradi" w:date="2011-08-06T10:44:00Z"/>
                <w:rFonts w:ascii="Times New Roman" w:hAnsi="Times New Roman" w:cs="Times New Roman"/>
                <w:sz w:val="24"/>
                <w:szCs w:val="24"/>
              </w:rPr>
            </w:pPr>
            <w:ins w:id="6928"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929" w:author="erradi" w:date="2011-08-06T10:44:00Z"/>
                <w:rFonts w:ascii="Times New Roman" w:hAnsi="Times New Roman" w:cs="Times New Roman"/>
                <w:sz w:val="24"/>
                <w:szCs w:val="24"/>
              </w:rPr>
            </w:pPr>
            <w:ins w:id="6930" w:author="erradi" w:date="2011-08-06T10:44:00Z">
              <w:r>
                <w:rPr>
                  <w:rFonts w:ascii="Times New Roman" w:hAnsi="Times New Roman" w:cs="Times New Roman"/>
                  <w:sz w:val="24"/>
                  <w:szCs w:val="24"/>
                </w:rPr>
                <w:t>1</w:t>
              </w:r>
            </w:ins>
          </w:p>
        </w:tc>
        <w:tc>
          <w:tcPr>
            <w:tcW w:w="424" w:type="dxa"/>
          </w:tcPr>
          <w:p w:rsidR="00541083" w:rsidRDefault="00541083" w:rsidP="00367EB3">
            <w:pPr>
              <w:pStyle w:val="Paragraphedeliste"/>
              <w:ind w:left="0"/>
              <w:rPr>
                <w:ins w:id="6931" w:author="erradi" w:date="2011-08-06T10:44:00Z"/>
                <w:rFonts w:ascii="Times New Roman" w:hAnsi="Times New Roman" w:cs="Times New Roman"/>
                <w:sz w:val="24"/>
                <w:szCs w:val="24"/>
              </w:rPr>
            </w:pPr>
            <w:ins w:id="6932"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933" w:author="erradi" w:date="2011-08-06T10:44:00Z"/>
                <w:rFonts w:ascii="Times New Roman" w:hAnsi="Times New Roman" w:cs="Times New Roman"/>
                <w:sz w:val="24"/>
                <w:szCs w:val="24"/>
              </w:rPr>
            </w:pPr>
            <w:ins w:id="6934"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935" w:author="erradi" w:date="2011-08-06T10:44:00Z"/>
                <w:rFonts w:ascii="Times New Roman" w:hAnsi="Times New Roman" w:cs="Times New Roman"/>
                <w:sz w:val="24"/>
                <w:szCs w:val="24"/>
              </w:rPr>
            </w:pPr>
            <w:ins w:id="6936"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937" w:author="erradi" w:date="2011-08-06T10:44:00Z"/>
                <w:rFonts w:ascii="Times New Roman" w:hAnsi="Times New Roman" w:cs="Times New Roman"/>
                <w:sz w:val="24"/>
                <w:szCs w:val="24"/>
              </w:rPr>
            </w:pPr>
            <w:ins w:id="6938"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939" w:author="erradi" w:date="2011-08-06T10:44:00Z"/>
                <w:rFonts w:ascii="Times New Roman" w:hAnsi="Times New Roman" w:cs="Times New Roman"/>
                <w:sz w:val="24"/>
                <w:szCs w:val="24"/>
              </w:rPr>
            </w:pPr>
            <w:ins w:id="6940"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941" w:author="erradi" w:date="2011-08-06T10:44:00Z"/>
                <w:rFonts w:ascii="Times New Roman" w:hAnsi="Times New Roman" w:cs="Times New Roman"/>
                <w:sz w:val="24"/>
                <w:szCs w:val="24"/>
              </w:rPr>
            </w:pPr>
            <w:ins w:id="6942"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943" w:author="erradi" w:date="2011-08-06T10:44:00Z"/>
                <w:rFonts w:ascii="Times New Roman" w:hAnsi="Times New Roman" w:cs="Times New Roman"/>
                <w:sz w:val="24"/>
                <w:szCs w:val="24"/>
              </w:rPr>
            </w:pPr>
            <w:ins w:id="6944" w:author="erradi" w:date="2011-08-06T10:44:00Z">
              <w:r>
                <w:rPr>
                  <w:rFonts w:ascii="Times New Roman" w:hAnsi="Times New Roman" w:cs="Times New Roman"/>
                  <w:sz w:val="24"/>
                  <w:szCs w:val="24"/>
                </w:rPr>
                <w:t>0</w:t>
              </w:r>
            </w:ins>
          </w:p>
        </w:tc>
      </w:tr>
      <w:tr w:rsidR="00541083" w:rsidTr="00367EB3">
        <w:trPr>
          <w:ins w:id="6945" w:author="erradi" w:date="2011-08-06T10:44:00Z"/>
        </w:trPr>
        <w:tc>
          <w:tcPr>
            <w:tcW w:w="1416" w:type="dxa"/>
          </w:tcPr>
          <w:p w:rsidR="00541083" w:rsidRPr="00C232B0" w:rsidRDefault="00541083" w:rsidP="00367EB3">
            <w:pPr>
              <w:pStyle w:val="Paragraphedeliste"/>
              <w:ind w:left="0"/>
              <w:rPr>
                <w:ins w:id="6946" w:author="erradi" w:date="2011-08-06T10:44:00Z"/>
                <w:rFonts w:ascii="Times New Roman" w:hAnsi="Times New Roman" w:cs="Times New Roman"/>
                <w:sz w:val="18"/>
                <w:szCs w:val="18"/>
              </w:rPr>
            </w:pPr>
            <w:ins w:id="6947" w:author="erradi" w:date="2011-08-06T10:44:00Z">
              <w:r w:rsidRPr="00C232B0">
                <w:rPr>
                  <w:rFonts w:ascii="Times New Roman" w:hAnsi="Times New Roman" w:cs="Times New Roman"/>
                  <w:sz w:val="18"/>
                  <w:szCs w:val="18"/>
                </w:rPr>
                <w:t>Wait</w:t>
              </w:r>
            </w:ins>
          </w:p>
        </w:tc>
        <w:tc>
          <w:tcPr>
            <w:tcW w:w="834" w:type="dxa"/>
          </w:tcPr>
          <w:p w:rsidR="00541083" w:rsidRDefault="00541083" w:rsidP="00367EB3">
            <w:pPr>
              <w:pStyle w:val="Paragraphedeliste"/>
              <w:ind w:left="0"/>
              <w:rPr>
                <w:ins w:id="6948" w:author="erradi" w:date="2011-08-06T10:44:00Z"/>
                <w:rFonts w:ascii="Times New Roman" w:hAnsi="Times New Roman" w:cs="Times New Roman"/>
                <w:sz w:val="24"/>
                <w:szCs w:val="24"/>
              </w:rPr>
            </w:pPr>
            <w:ins w:id="6949"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950" w:author="erradi" w:date="2011-08-06T10:44:00Z"/>
                <w:rFonts w:ascii="Times New Roman" w:hAnsi="Times New Roman" w:cs="Times New Roman"/>
                <w:sz w:val="24"/>
                <w:szCs w:val="24"/>
              </w:rPr>
            </w:pPr>
            <w:ins w:id="6951"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952" w:author="erradi" w:date="2011-08-06T10:44:00Z"/>
                <w:rFonts w:ascii="Times New Roman" w:hAnsi="Times New Roman" w:cs="Times New Roman"/>
                <w:sz w:val="24"/>
                <w:szCs w:val="24"/>
              </w:rPr>
            </w:pPr>
            <w:ins w:id="6953"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954" w:author="erradi" w:date="2011-08-06T10:44:00Z"/>
                <w:rFonts w:ascii="Times New Roman" w:hAnsi="Times New Roman" w:cs="Times New Roman"/>
                <w:sz w:val="24"/>
                <w:szCs w:val="24"/>
              </w:rPr>
            </w:pPr>
            <w:ins w:id="6955" w:author="erradi" w:date="2011-08-06T10:44:00Z">
              <w:r>
                <w:rPr>
                  <w:rFonts w:ascii="Times New Roman" w:hAnsi="Times New Roman" w:cs="Times New Roman"/>
                  <w:sz w:val="24"/>
                  <w:szCs w:val="24"/>
                </w:rPr>
                <w:t>1</w:t>
              </w:r>
            </w:ins>
          </w:p>
        </w:tc>
        <w:tc>
          <w:tcPr>
            <w:tcW w:w="436" w:type="dxa"/>
          </w:tcPr>
          <w:p w:rsidR="00541083" w:rsidRDefault="00541083" w:rsidP="00367EB3">
            <w:pPr>
              <w:pStyle w:val="Paragraphedeliste"/>
              <w:ind w:left="0"/>
              <w:rPr>
                <w:ins w:id="6956" w:author="erradi" w:date="2011-08-06T10:44:00Z"/>
                <w:rFonts w:ascii="Times New Roman" w:hAnsi="Times New Roman" w:cs="Times New Roman"/>
                <w:sz w:val="24"/>
                <w:szCs w:val="24"/>
              </w:rPr>
            </w:pPr>
            <w:ins w:id="6957"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6958" w:author="erradi" w:date="2011-08-06T10:44:00Z"/>
                <w:rFonts w:ascii="Times New Roman" w:hAnsi="Times New Roman" w:cs="Times New Roman"/>
                <w:sz w:val="24"/>
                <w:szCs w:val="24"/>
              </w:rPr>
            </w:pPr>
            <w:ins w:id="6959"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960" w:author="erradi" w:date="2011-08-06T10:44:00Z"/>
                <w:rFonts w:ascii="Times New Roman" w:hAnsi="Times New Roman" w:cs="Times New Roman"/>
                <w:sz w:val="24"/>
                <w:szCs w:val="24"/>
              </w:rPr>
            </w:pPr>
            <w:ins w:id="6961"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962" w:author="erradi" w:date="2011-08-06T10:44:00Z"/>
                <w:rFonts w:ascii="Times New Roman" w:hAnsi="Times New Roman" w:cs="Times New Roman"/>
                <w:sz w:val="24"/>
                <w:szCs w:val="24"/>
              </w:rPr>
            </w:pPr>
            <w:ins w:id="6963"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964" w:author="erradi" w:date="2011-08-06T10:44:00Z"/>
                <w:rFonts w:ascii="Times New Roman" w:hAnsi="Times New Roman" w:cs="Times New Roman"/>
                <w:sz w:val="24"/>
                <w:szCs w:val="24"/>
              </w:rPr>
            </w:pPr>
            <w:ins w:id="6965"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966" w:author="erradi" w:date="2011-08-06T10:44:00Z"/>
                <w:rFonts w:ascii="Times New Roman" w:hAnsi="Times New Roman" w:cs="Times New Roman"/>
                <w:sz w:val="24"/>
                <w:szCs w:val="24"/>
              </w:rPr>
            </w:pPr>
            <w:ins w:id="6967" w:author="erradi" w:date="2011-08-06T10:44:00Z">
              <w:r>
                <w:rPr>
                  <w:rFonts w:ascii="Times New Roman" w:hAnsi="Times New Roman" w:cs="Times New Roman"/>
                  <w:sz w:val="24"/>
                  <w:szCs w:val="24"/>
                </w:rPr>
                <w:t>0</w:t>
              </w:r>
            </w:ins>
          </w:p>
        </w:tc>
      </w:tr>
      <w:tr w:rsidR="00541083" w:rsidTr="00367EB3">
        <w:trPr>
          <w:ins w:id="6968" w:author="erradi" w:date="2011-08-06T10:44:00Z"/>
        </w:trPr>
        <w:tc>
          <w:tcPr>
            <w:tcW w:w="1416" w:type="dxa"/>
          </w:tcPr>
          <w:p w:rsidR="00541083" w:rsidRPr="00C232B0" w:rsidRDefault="00541083" w:rsidP="00367EB3">
            <w:pPr>
              <w:pStyle w:val="Paragraphedeliste"/>
              <w:ind w:left="0"/>
              <w:rPr>
                <w:ins w:id="6969" w:author="erradi" w:date="2011-08-06T10:44:00Z"/>
                <w:rFonts w:ascii="Times New Roman" w:hAnsi="Times New Roman" w:cs="Times New Roman"/>
                <w:sz w:val="18"/>
                <w:szCs w:val="18"/>
              </w:rPr>
            </w:pPr>
            <w:ins w:id="6970" w:author="erradi" w:date="2011-08-06T10:44:00Z">
              <w:r w:rsidRPr="00C232B0">
                <w:rPr>
                  <w:rFonts w:ascii="Times New Roman" w:hAnsi="Times New Roman" w:cs="Times New Roman"/>
                  <w:sz w:val="18"/>
                  <w:szCs w:val="18"/>
                </w:rPr>
                <w:t>Alert</w:t>
              </w:r>
            </w:ins>
          </w:p>
        </w:tc>
        <w:tc>
          <w:tcPr>
            <w:tcW w:w="834" w:type="dxa"/>
          </w:tcPr>
          <w:p w:rsidR="00541083" w:rsidRDefault="00541083" w:rsidP="00367EB3">
            <w:pPr>
              <w:pStyle w:val="Paragraphedeliste"/>
              <w:ind w:left="0"/>
              <w:rPr>
                <w:ins w:id="6971" w:author="erradi" w:date="2011-08-06T10:44:00Z"/>
                <w:rFonts w:ascii="Times New Roman" w:hAnsi="Times New Roman" w:cs="Times New Roman"/>
                <w:sz w:val="24"/>
                <w:szCs w:val="24"/>
              </w:rPr>
            </w:pPr>
            <w:ins w:id="6972"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973" w:author="erradi" w:date="2011-08-06T10:44:00Z"/>
                <w:rFonts w:ascii="Times New Roman" w:hAnsi="Times New Roman" w:cs="Times New Roman"/>
                <w:sz w:val="24"/>
                <w:szCs w:val="24"/>
              </w:rPr>
            </w:pPr>
            <w:ins w:id="6974"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975" w:author="erradi" w:date="2011-08-06T10:44:00Z"/>
                <w:rFonts w:ascii="Times New Roman" w:hAnsi="Times New Roman" w:cs="Times New Roman"/>
                <w:sz w:val="24"/>
                <w:szCs w:val="24"/>
              </w:rPr>
            </w:pPr>
            <w:ins w:id="6976"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6977" w:author="erradi" w:date="2011-08-06T10:44:00Z"/>
                <w:rFonts w:ascii="Times New Roman" w:hAnsi="Times New Roman" w:cs="Times New Roman"/>
                <w:sz w:val="24"/>
                <w:szCs w:val="24"/>
              </w:rPr>
            </w:pPr>
            <w:ins w:id="6978"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6979" w:author="erradi" w:date="2011-08-06T10:44:00Z"/>
                <w:rFonts w:ascii="Times New Roman" w:hAnsi="Times New Roman" w:cs="Times New Roman"/>
                <w:sz w:val="24"/>
                <w:szCs w:val="24"/>
              </w:rPr>
            </w:pPr>
            <w:ins w:id="6980" w:author="erradi" w:date="2011-08-06T10:44:00Z">
              <w:r>
                <w:rPr>
                  <w:rFonts w:ascii="Times New Roman" w:hAnsi="Times New Roman" w:cs="Times New Roman"/>
                  <w:sz w:val="24"/>
                  <w:szCs w:val="24"/>
                </w:rPr>
                <w:t>1</w:t>
              </w:r>
            </w:ins>
          </w:p>
        </w:tc>
        <w:tc>
          <w:tcPr>
            <w:tcW w:w="596" w:type="dxa"/>
          </w:tcPr>
          <w:p w:rsidR="00541083" w:rsidRDefault="00541083" w:rsidP="00367EB3">
            <w:pPr>
              <w:pStyle w:val="Paragraphedeliste"/>
              <w:ind w:left="0"/>
              <w:rPr>
                <w:ins w:id="6981" w:author="erradi" w:date="2011-08-06T10:44:00Z"/>
                <w:rFonts w:ascii="Times New Roman" w:hAnsi="Times New Roman" w:cs="Times New Roman"/>
                <w:sz w:val="24"/>
                <w:szCs w:val="24"/>
              </w:rPr>
            </w:pPr>
            <w:ins w:id="6982"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6983" w:author="erradi" w:date="2011-08-06T10:44:00Z"/>
                <w:rFonts w:ascii="Times New Roman" w:hAnsi="Times New Roman" w:cs="Times New Roman"/>
                <w:sz w:val="24"/>
                <w:szCs w:val="24"/>
              </w:rPr>
            </w:pPr>
            <w:ins w:id="6984"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6985" w:author="erradi" w:date="2011-08-06T10:44:00Z"/>
                <w:rFonts w:ascii="Times New Roman" w:hAnsi="Times New Roman" w:cs="Times New Roman"/>
                <w:sz w:val="24"/>
                <w:szCs w:val="24"/>
              </w:rPr>
            </w:pPr>
            <w:ins w:id="6986"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6987" w:author="erradi" w:date="2011-08-06T10:44:00Z"/>
                <w:rFonts w:ascii="Times New Roman" w:hAnsi="Times New Roman" w:cs="Times New Roman"/>
                <w:sz w:val="24"/>
                <w:szCs w:val="24"/>
              </w:rPr>
            </w:pPr>
            <w:ins w:id="6988"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6989" w:author="erradi" w:date="2011-08-06T10:44:00Z"/>
                <w:rFonts w:ascii="Times New Roman" w:hAnsi="Times New Roman" w:cs="Times New Roman"/>
                <w:sz w:val="24"/>
                <w:szCs w:val="24"/>
              </w:rPr>
            </w:pPr>
            <w:ins w:id="6990" w:author="erradi" w:date="2011-08-06T10:44:00Z">
              <w:r>
                <w:rPr>
                  <w:rFonts w:ascii="Times New Roman" w:hAnsi="Times New Roman" w:cs="Times New Roman"/>
                  <w:sz w:val="24"/>
                  <w:szCs w:val="24"/>
                </w:rPr>
                <w:t>0</w:t>
              </w:r>
            </w:ins>
          </w:p>
        </w:tc>
      </w:tr>
      <w:tr w:rsidR="00541083" w:rsidTr="00367EB3">
        <w:trPr>
          <w:ins w:id="6991" w:author="erradi" w:date="2011-08-06T10:44:00Z"/>
        </w:trPr>
        <w:tc>
          <w:tcPr>
            <w:tcW w:w="1416" w:type="dxa"/>
          </w:tcPr>
          <w:p w:rsidR="00541083" w:rsidRPr="00C232B0" w:rsidRDefault="00541083" w:rsidP="00367EB3">
            <w:pPr>
              <w:pStyle w:val="Paragraphedeliste"/>
              <w:ind w:left="0"/>
              <w:rPr>
                <w:ins w:id="6992" w:author="erradi" w:date="2011-08-06T10:44:00Z"/>
                <w:rFonts w:ascii="Times New Roman" w:hAnsi="Times New Roman" w:cs="Times New Roman"/>
                <w:sz w:val="18"/>
                <w:szCs w:val="18"/>
              </w:rPr>
            </w:pPr>
            <w:ins w:id="6993" w:author="erradi" w:date="2011-08-06T10:44:00Z">
              <w:r w:rsidRPr="00C232B0">
                <w:rPr>
                  <w:rFonts w:ascii="Times New Roman" w:hAnsi="Times New Roman" w:cs="Times New Roman"/>
                  <w:sz w:val="18"/>
                  <w:szCs w:val="18"/>
                </w:rPr>
                <w:t>TryLate</w:t>
              </w:r>
            </w:ins>
          </w:p>
        </w:tc>
        <w:tc>
          <w:tcPr>
            <w:tcW w:w="834" w:type="dxa"/>
          </w:tcPr>
          <w:p w:rsidR="00541083" w:rsidRDefault="00541083" w:rsidP="00367EB3">
            <w:pPr>
              <w:pStyle w:val="Paragraphedeliste"/>
              <w:ind w:left="0"/>
              <w:rPr>
                <w:ins w:id="6994" w:author="erradi" w:date="2011-08-06T10:44:00Z"/>
                <w:rFonts w:ascii="Times New Roman" w:hAnsi="Times New Roman" w:cs="Times New Roman"/>
                <w:sz w:val="24"/>
                <w:szCs w:val="24"/>
              </w:rPr>
            </w:pPr>
            <w:ins w:id="6995"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6996" w:author="erradi" w:date="2011-08-06T10:44:00Z"/>
                <w:rFonts w:ascii="Times New Roman" w:hAnsi="Times New Roman" w:cs="Times New Roman"/>
                <w:sz w:val="24"/>
                <w:szCs w:val="24"/>
              </w:rPr>
            </w:pPr>
            <w:ins w:id="6997"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6998" w:author="erradi" w:date="2011-08-06T10:44:00Z"/>
                <w:rFonts w:ascii="Times New Roman" w:hAnsi="Times New Roman" w:cs="Times New Roman"/>
                <w:sz w:val="24"/>
                <w:szCs w:val="24"/>
              </w:rPr>
            </w:pPr>
            <w:ins w:id="6999"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7000" w:author="erradi" w:date="2011-08-06T10:44:00Z"/>
                <w:rFonts w:ascii="Times New Roman" w:hAnsi="Times New Roman" w:cs="Times New Roman"/>
                <w:sz w:val="24"/>
                <w:szCs w:val="24"/>
              </w:rPr>
            </w:pPr>
            <w:ins w:id="7001"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7002" w:author="erradi" w:date="2011-08-06T10:44:00Z"/>
                <w:rFonts w:ascii="Times New Roman" w:hAnsi="Times New Roman" w:cs="Times New Roman"/>
                <w:sz w:val="24"/>
                <w:szCs w:val="24"/>
              </w:rPr>
            </w:pPr>
            <w:ins w:id="7003"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7004" w:author="erradi" w:date="2011-08-06T10:44:00Z"/>
                <w:rFonts w:ascii="Times New Roman" w:hAnsi="Times New Roman" w:cs="Times New Roman"/>
                <w:sz w:val="24"/>
                <w:szCs w:val="24"/>
              </w:rPr>
            </w:pPr>
            <w:ins w:id="7005" w:author="erradi" w:date="2011-08-06T10:44:00Z">
              <w:r>
                <w:rPr>
                  <w:rFonts w:ascii="Times New Roman" w:hAnsi="Times New Roman" w:cs="Times New Roman"/>
                  <w:sz w:val="24"/>
                  <w:szCs w:val="24"/>
                </w:rPr>
                <w:t>1</w:t>
              </w:r>
            </w:ins>
          </w:p>
        </w:tc>
        <w:tc>
          <w:tcPr>
            <w:tcW w:w="514" w:type="dxa"/>
          </w:tcPr>
          <w:p w:rsidR="00541083" w:rsidRDefault="00541083" w:rsidP="00367EB3">
            <w:pPr>
              <w:pStyle w:val="Paragraphedeliste"/>
              <w:ind w:left="0"/>
              <w:rPr>
                <w:ins w:id="7006" w:author="erradi" w:date="2011-08-06T10:44:00Z"/>
                <w:rFonts w:ascii="Times New Roman" w:hAnsi="Times New Roman" w:cs="Times New Roman"/>
                <w:sz w:val="24"/>
                <w:szCs w:val="24"/>
              </w:rPr>
            </w:pPr>
            <w:ins w:id="7007"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7008" w:author="erradi" w:date="2011-08-06T10:44:00Z"/>
                <w:rFonts w:ascii="Times New Roman" w:hAnsi="Times New Roman" w:cs="Times New Roman"/>
                <w:sz w:val="24"/>
                <w:szCs w:val="24"/>
              </w:rPr>
            </w:pPr>
            <w:ins w:id="7009"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7010" w:author="erradi" w:date="2011-08-06T10:44:00Z"/>
                <w:rFonts w:ascii="Times New Roman" w:hAnsi="Times New Roman" w:cs="Times New Roman"/>
                <w:sz w:val="24"/>
                <w:szCs w:val="24"/>
              </w:rPr>
            </w:pPr>
            <w:ins w:id="7011"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7012" w:author="erradi" w:date="2011-08-06T10:44:00Z"/>
                <w:rFonts w:ascii="Times New Roman" w:hAnsi="Times New Roman" w:cs="Times New Roman"/>
                <w:sz w:val="24"/>
                <w:szCs w:val="24"/>
              </w:rPr>
            </w:pPr>
            <w:ins w:id="7013" w:author="erradi" w:date="2011-08-06T10:44:00Z">
              <w:r>
                <w:rPr>
                  <w:rFonts w:ascii="Times New Roman" w:hAnsi="Times New Roman" w:cs="Times New Roman"/>
                  <w:sz w:val="24"/>
                  <w:szCs w:val="24"/>
                </w:rPr>
                <w:t>0</w:t>
              </w:r>
            </w:ins>
          </w:p>
        </w:tc>
      </w:tr>
      <w:tr w:rsidR="00541083" w:rsidTr="00367EB3">
        <w:trPr>
          <w:ins w:id="7014" w:author="erradi" w:date="2011-08-06T10:44:00Z"/>
        </w:trPr>
        <w:tc>
          <w:tcPr>
            <w:tcW w:w="1416" w:type="dxa"/>
          </w:tcPr>
          <w:p w:rsidR="00541083" w:rsidRPr="00C232B0" w:rsidRDefault="00541083" w:rsidP="00367EB3">
            <w:pPr>
              <w:pStyle w:val="Paragraphedeliste"/>
              <w:ind w:left="0"/>
              <w:rPr>
                <w:ins w:id="7015" w:author="erradi" w:date="2011-08-06T10:44:00Z"/>
                <w:rFonts w:ascii="Times New Roman" w:hAnsi="Times New Roman" w:cs="Times New Roman"/>
                <w:sz w:val="18"/>
                <w:szCs w:val="18"/>
              </w:rPr>
            </w:pPr>
            <w:ins w:id="7016" w:author="erradi" w:date="2011-08-06T10:44:00Z">
              <w:r w:rsidRPr="00C232B0">
                <w:rPr>
                  <w:rFonts w:ascii="Times New Roman" w:hAnsi="Times New Roman" w:cs="Times New Roman"/>
                  <w:sz w:val="18"/>
                  <w:szCs w:val="18"/>
                </w:rPr>
                <w:t>Assign</w:t>
              </w:r>
            </w:ins>
          </w:p>
        </w:tc>
        <w:tc>
          <w:tcPr>
            <w:tcW w:w="834" w:type="dxa"/>
          </w:tcPr>
          <w:p w:rsidR="00541083" w:rsidRDefault="00541083" w:rsidP="00367EB3">
            <w:pPr>
              <w:pStyle w:val="Paragraphedeliste"/>
              <w:ind w:left="0"/>
              <w:rPr>
                <w:ins w:id="7017" w:author="erradi" w:date="2011-08-06T10:44:00Z"/>
                <w:rFonts w:ascii="Times New Roman" w:hAnsi="Times New Roman" w:cs="Times New Roman"/>
                <w:sz w:val="24"/>
                <w:szCs w:val="24"/>
              </w:rPr>
            </w:pPr>
            <w:ins w:id="7018"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7019" w:author="erradi" w:date="2011-08-06T10:44:00Z"/>
                <w:rFonts w:ascii="Times New Roman" w:hAnsi="Times New Roman" w:cs="Times New Roman"/>
                <w:sz w:val="24"/>
                <w:szCs w:val="24"/>
              </w:rPr>
            </w:pPr>
            <w:ins w:id="7020"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7021" w:author="erradi" w:date="2011-08-06T10:44:00Z"/>
                <w:rFonts w:ascii="Times New Roman" w:hAnsi="Times New Roman" w:cs="Times New Roman"/>
                <w:sz w:val="24"/>
                <w:szCs w:val="24"/>
              </w:rPr>
            </w:pPr>
            <w:ins w:id="7022"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7023" w:author="erradi" w:date="2011-08-06T10:44:00Z"/>
                <w:rFonts w:ascii="Times New Roman" w:hAnsi="Times New Roman" w:cs="Times New Roman"/>
                <w:sz w:val="24"/>
                <w:szCs w:val="24"/>
              </w:rPr>
            </w:pPr>
            <w:ins w:id="7024"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7025" w:author="erradi" w:date="2011-08-06T10:44:00Z"/>
                <w:rFonts w:ascii="Times New Roman" w:hAnsi="Times New Roman" w:cs="Times New Roman"/>
                <w:sz w:val="24"/>
                <w:szCs w:val="24"/>
              </w:rPr>
            </w:pPr>
            <w:ins w:id="7026"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7027" w:author="erradi" w:date="2011-08-06T10:44:00Z"/>
                <w:rFonts w:ascii="Times New Roman" w:hAnsi="Times New Roman" w:cs="Times New Roman"/>
                <w:sz w:val="24"/>
                <w:szCs w:val="24"/>
              </w:rPr>
            </w:pPr>
            <w:ins w:id="7028"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029" w:author="erradi" w:date="2011-08-06T10:44:00Z"/>
                <w:rFonts w:ascii="Times New Roman" w:hAnsi="Times New Roman" w:cs="Times New Roman"/>
                <w:sz w:val="24"/>
                <w:szCs w:val="24"/>
              </w:rPr>
            </w:pPr>
            <w:ins w:id="7030" w:author="erradi" w:date="2011-08-06T10:44:00Z">
              <w:r>
                <w:rPr>
                  <w:rFonts w:ascii="Times New Roman" w:hAnsi="Times New Roman" w:cs="Times New Roman"/>
                  <w:sz w:val="24"/>
                  <w:szCs w:val="24"/>
                </w:rPr>
                <w:t>1</w:t>
              </w:r>
            </w:ins>
          </w:p>
        </w:tc>
        <w:tc>
          <w:tcPr>
            <w:tcW w:w="810" w:type="dxa"/>
          </w:tcPr>
          <w:p w:rsidR="00541083" w:rsidRDefault="00541083" w:rsidP="00367EB3">
            <w:pPr>
              <w:pStyle w:val="Paragraphedeliste"/>
              <w:ind w:left="0"/>
              <w:rPr>
                <w:ins w:id="7031" w:author="erradi" w:date="2011-08-06T10:44:00Z"/>
                <w:rFonts w:ascii="Times New Roman" w:hAnsi="Times New Roman" w:cs="Times New Roman"/>
                <w:sz w:val="24"/>
                <w:szCs w:val="24"/>
              </w:rPr>
            </w:pPr>
            <w:ins w:id="7032"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7033" w:author="erradi" w:date="2011-08-06T10:44:00Z"/>
                <w:rFonts w:ascii="Times New Roman" w:hAnsi="Times New Roman" w:cs="Times New Roman"/>
                <w:sz w:val="24"/>
                <w:szCs w:val="24"/>
              </w:rPr>
            </w:pPr>
            <w:ins w:id="7034"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7035" w:author="erradi" w:date="2011-08-06T10:44:00Z"/>
                <w:rFonts w:ascii="Times New Roman" w:hAnsi="Times New Roman" w:cs="Times New Roman"/>
                <w:sz w:val="24"/>
                <w:szCs w:val="24"/>
              </w:rPr>
            </w:pPr>
            <w:ins w:id="7036" w:author="erradi" w:date="2011-08-06T10:44:00Z">
              <w:r>
                <w:rPr>
                  <w:rFonts w:ascii="Times New Roman" w:hAnsi="Times New Roman" w:cs="Times New Roman"/>
                  <w:sz w:val="24"/>
                  <w:szCs w:val="24"/>
                </w:rPr>
                <w:t>0</w:t>
              </w:r>
            </w:ins>
          </w:p>
        </w:tc>
      </w:tr>
      <w:tr w:rsidR="00541083" w:rsidTr="00367EB3">
        <w:trPr>
          <w:ins w:id="7037" w:author="erradi" w:date="2011-08-06T10:44:00Z"/>
        </w:trPr>
        <w:tc>
          <w:tcPr>
            <w:tcW w:w="1416" w:type="dxa"/>
          </w:tcPr>
          <w:p w:rsidR="00541083" w:rsidRPr="00C232B0" w:rsidRDefault="00541083" w:rsidP="00367EB3">
            <w:pPr>
              <w:pStyle w:val="Paragraphedeliste"/>
              <w:ind w:left="0"/>
              <w:rPr>
                <w:ins w:id="7038" w:author="erradi" w:date="2011-08-06T10:44:00Z"/>
                <w:rFonts w:ascii="Times New Roman" w:hAnsi="Times New Roman" w:cs="Times New Roman"/>
                <w:sz w:val="18"/>
                <w:szCs w:val="18"/>
              </w:rPr>
            </w:pPr>
            <w:ins w:id="7039" w:author="erradi" w:date="2011-08-06T10:44:00Z">
              <w:r w:rsidRPr="00C232B0">
                <w:rPr>
                  <w:rFonts w:ascii="Times New Roman" w:hAnsi="Times New Roman" w:cs="Times New Roman"/>
                  <w:sz w:val="18"/>
                  <w:szCs w:val="18"/>
                </w:rPr>
                <w:t>Res</w:t>
              </w:r>
              <w:r>
                <w:rPr>
                  <w:rFonts w:ascii="Times New Roman" w:hAnsi="Times New Roman" w:cs="Times New Roman"/>
                  <w:sz w:val="18"/>
                  <w:szCs w:val="18"/>
                </w:rPr>
                <w:t>ult</w:t>
              </w:r>
              <w:r w:rsidRPr="00C232B0">
                <w:rPr>
                  <w:rFonts w:ascii="Times New Roman" w:hAnsi="Times New Roman" w:cs="Times New Roman"/>
                  <w:sz w:val="18"/>
                  <w:szCs w:val="18"/>
                </w:rPr>
                <w:t>Dosage</w:t>
              </w:r>
            </w:ins>
          </w:p>
        </w:tc>
        <w:tc>
          <w:tcPr>
            <w:tcW w:w="834" w:type="dxa"/>
          </w:tcPr>
          <w:p w:rsidR="00541083" w:rsidRDefault="00541083" w:rsidP="00367EB3">
            <w:pPr>
              <w:pStyle w:val="Paragraphedeliste"/>
              <w:ind w:left="0"/>
              <w:rPr>
                <w:ins w:id="7040" w:author="erradi" w:date="2011-08-06T10:44:00Z"/>
                <w:rFonts w:ascii="Times New Roman" w:hAnsi="Times New Roman" w:cs="Times New Roman"/>
                <w:sz w:val="24"/>
                <w:szCs w:val="24"/>
              </w:rPr>
            </w:pPr>
            <w:ins w:id="7041"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7042" w:author="erradi" w:date="2011-08-06T10:44:00Z"/>
                <w:rFonts w:ascii="Times New Roman" w:hAnsi="Times New Roman" w:cs="Times New Roman"/>
                <w:sz w:val="24"/>
                <w:szCs w:val="24"/>
              </w:rPr>
            </w:pPr>
            <w:ins w:id="7043"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7044" w:author="erradi" w:date="2011-08-06T10:44:00Z"/>
                <w:rFonts w:ascii="Times New Roman" w:hAnsi="Times New Roman" w:cs="Times New Roman"/>
                <w:sz w:val="24"/>
                <w:szCs w:val="24"/>
              </w:rPr>
            </w:pPr>
            <w:ins w:id="7045"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7046" w:author="erradi" w:date="2011-08-06T10:44:00Z"/>
                <w:rFonts w:ascii="Times New Roman" w:hAnsi="Times New Roman" w:cs="Times New Roman"/>
                <w:sz w:val="24"/>
                <w:szCs w:val="24"/>
              </w:rPr>
            </w:pPr>
            <w:ins w:id="7047"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7048" w:author="erradi" w:date="2011-08-06T10:44:00Z"/>
                <w:rFonts w:ascii="Times New Roman" w:hAnsi="Times New Roman" w:cs="Times New Roman"/>
                <w:sz w:val="24"/>
                <w:szCs w:val="24"/>
              </w:rPr>
            </w:pPr>
            <w:ins w:id="7049"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7050" w:author="erradi" w:date="2011-08-06T10:44:00Z"/>
                <w:rFonts w:ascii="Times New Roman" w:hAnsi="Times New Roman" w:cs="Times New Roman"/>
                <w:sz w:val="24"/>
                <w:szCs w:val="24"/>
              </w:rPr>
            </w:pPr>
            <w:ins w:id="7051"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052" w:author="erradi" w:date="2011-08-06T10:44:00Z"/>
                <w:rFonts w:ascii="Times New Roman" w:hAnsi="Times New Roman" w:cs="Times New Roman"/>
                <w:sz w:val="24"/>
                <w:szCs w:val="24"/>
              </w:rPr>
            </w:pPr>
            <w:ins w:id="7053"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7054" w:author="erradi" w:date="2011-08-06T10:44:00Z"/>
                <w:rFonts w:ascii="Times New Roman" w:hAnsi="Times New Roman" w:cs="Times New Roman"/>
                <w:sz w:val="24"/>
                <w:szCs w:val="24"/>
              </w:rPr>
            </w:pPr>
            <w:ins w:id="7055" w:author="erradi" w:date="2011-08-06T10:44:00Z">
              <w:r>
                <w:rPr>
                  <w:rFonts w:ascii="Times New Roman" w:hAnsi="Times New Roman" w:cs="Times New Roman"/>
                  <w:sz w:val="24"/>
                  <w:szCs w:val="24"/>
                </w:rPr>
                <w:t>1</w:t>
              </w:r>
            </w:ins>
          </w:p>
        </w:tc>
        <w:tc>
          <w:tcPr>
            <w:tcW w:w="947" w:type="dxa"/>
          </w:tcPr>
          <w:p w:rsidR="00541083" w:rsidRDefault="00541083" w:rsidP="00367EB3">
            <w:pPr>
              <w:pStyle w:val="Paragraphedeliste"/>
              <w:ind w:left="0"/>
              <w:rPr>
                <w:ins w:id="7056" w:author="erradi" w:date="2011-08-06T10:44:00Z"/>
                <w:rFonts w:ascii="Times New Roman" w:hAnsi="Times New Roman" w:cs="Times New Roman"/>
                <w:sz w:val="24"/>
                <w:szCs w:val="24"/>
              </w:rPr>
            </w:pPr>
            <w:ins w:id="7057"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7058" w:author="erradi" w:date="2011-08-06T10:44:00Z"/>
                <w:rFonts w:ascii="Times New Roman" w:hAnsi="Times New Roman" w:cs="Times New Roman"/>
                <w:sz w:val="24"/>
                <w:szCs w:val="24"/>
              </w:rPr>
            </w:pPr>
            <w:ins w:id="7059" w:author="erradi" w:date="2011-08-06T10:44:00Z">
              <w:r>
                <w:rPr>
                  <w:rFonts w:ascii="Times New Roman" w:hAnsi="Times New Roman" w:cs="Times New Roman"/>
                  <w:sz w:val="24"/>
                  <w:szCs w:val="24"/>
                </w:rPr>
                <w:t>0</w:t>
              </w:r>
            </w:ins>
          </w:p>
        </w:tc>
      </w:tr>
      <w:tr w:rsidR="00541083" w:rsidTr="00367EB3">
        <w:trPr>
          <w:ins w:id="7060" w:author="erradi" w:date="2011-08-06T10:44:00Z"/>
        </w:trPr>
        <w:tc>
          <w:tcPr>
            <w:tcW w:w="1416" w:type="dxa"/>
          </w:tcPr>
          <w:p w:rsidR="00541083" w:rsidRPr="00C232B0" w:rsidRDefault="00541083" w:rsidP="00367EB3">
            <w:pPr>
              <w:pStyle w:val="Paragraphedeliste"/>
              <w:ind w:left="0"/>
              <w:rPr>
                <w:ins w:id="7061" w:author="erradi" w:date="2011-08-06T10:44:00Z"/>
                <w:rFonts w:ascii="Times New Roman" w:hAnsi="Times New Roman" w:cs="Times New Roman"/>
                <w:sz w:val="18"/>
                <w:szCs w:val="18"/>
              </w:rPr>
            </w:pPr>
            <w:ins w:id="7062" w:author="erradi" w:date="2011-08-06T10:44:00Z">
              <w:r w:rsidRPr="00C232B0">
                <w:rPr>
                  <w:rFonts w:ascii="Times New Roman" w:hAnsi="Times New Roman" w:cs="Times New Roman"/>
                  <w:sz w:val="18"/>
                  <w:szCs w:val="18"/>
                </w:rPr>
                <w:t>RetrieeveDosage</w:t>
              </w:r>
            </w:ins>
          </w:p>
        </w:tc>
        <w:tc>
          <w:tcPr>
            <w:tcW w:w="834" w:type="dxa"/>
          </w:tcPr>
          <w:p w:rsidR="00541083" w:rsidRDefault="00541083" w:rsidP="00367EB3">
            <w:pPr>
              <w:pStyle w:val="Paragraphedeliste"/>
              <w:ind w:left="0"/>
              <w:rPr>
                <w:ins w:id="7063" w:author="erradi" w:date="2011-08-06T10:44:00Z"/>
                <w:rFonts w:ascii="Times New Roman" w:hAnsi="Times New Roman" w:cs="Times New Roman"/>
                <w:sz w:val="24"/>
                <w:szCs w:val="24"/>
              </w:rPr>
            </w:pPr>
            <w:ins w:id="7064"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7065" w:author="erradi" w:date="2011-08-06T10:44:00Z"/>
                <w:rFonts w:ascii="Times New Roman" w:hAnsi="Times New Roman" w:cs="Times New Roman"/>
                <w:sz w:val="24"/>
                <w:szCs w:val="24"/>
              </w:rPr>
            </w:pPr>
            <w:ins w:id="7066"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7067" w:author="erradi" w:date="2011-08-06T10:44:00Z"/>
                <w:rFonts w:ascii="Times New Roman" w:hAnsi="Times New Roman" w:cs="Times New Roman"/>
                <w:sz w:val="24"/>
                <w:szCs w:val="24"/>
              </w:rPr>
            </w:pPr>
            <w:ins w:id="7068"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7069" w:author="erradi" w:date="2011-08-06T10:44:00Z"/>
                <w:rFonts w:ascii="Times New Roman" w:hAnsi="Times New Roman" w:cs="Times New Roman"/>
                <w:sz w:val="24"/>
                <w:szCs w:val="24"/>
              </w:rPr>
            </w:pPr>
            <w:ins w:id="7070"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7071" w:author="erradi" w:date="2011-08-06T10:44:00Z"/>
                <w:rFonts w:ascii="Times New Roman" w:hAnsi="Times New Roman" w:cs="Times New Roman"/>
                <w:sz w:val="24"/>
                <w:szCs w:val="24"/>
              </w:rPr>
            </w:pPr>
            <w:ins w:id="7072"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7073" w:author="erradi" w:date="2011-08-06T10:44:00Z"/>
                <w:rFonts w:ascii="Times New Roman" w:hAnsi="Times New Roman" w:cs="Times New Roman"/>
                <w:sz w:val="24"/>
                <w:szCs w:val="24"/>
              </w:rPr>
            </w:pPr>
            <w:ins w:id="7074"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075" w:author="erradi" w:date="2011-08-06T10:44:00Z"/>
                <w:rFonts w:ascii="Times New Roman" w:hAnsi="Times New Roman" w:cs="Times New Roman"/>
                <w:sz w:val="24"/>
                <w:szCs w:val="24"/>
              </w:rPr>
            </w:pPr>
            <w:ins w:id="7076"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7077" w:author="erradi" w:date="2011-08-06T10:44:00Z"/>
                <w:rFonts w:ascii="Times New Roman" w:hAnsi="Times New Roman" w:cs="Times New Roman"/>
                <w:sz w:val="24"/>
                <w:szCs w:val="24"/>
              </w:rPr>
            </w:pPr>
            <w:ins w:id="7078"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7079" w:author="erradi" w:date="2011-08-06T10:44:00Z"/>
                <w:rFonts w:ascii="Times New Roman" w:hAnsi="Times New Roman" w:cs="Times New Roman"/>
                <w:sz w:val="24"/>
                <w:szCs w:val="24"/>
              </w:rPr>
            </w:pPr>
            <w:ins w:id="7080" w:author="erradi" w:date="2011-08-06T10:44:00Z">
              <w:r>
                <w:rPr>
                  <w:rFonts w:ascii="Times New Roman" w:hAnsi="Times New Roman" w:cs="Times New Roman"/>
                  <w:sz w:val="24"/>
                  <w:szCs w:val="24"/>
                </w:rPr>
                <w:t>1</w:t>
              </w:r>
            </w:ins>
          </w:p>
        </w:tc>
        <w:tc>
          <w:tcPr>
            <w:tcW w:w="1042" w:type="dxa"/>
          </w:tcPr>
          <w:p w:rsidR="00541083" w:rsidRDefault="00541083" w:rsidP="00367EB3">
            <w:pPr>
              <w:pStyle w:val="Paragraphedeliste"/>
              <w:ind w:left="0"/>
              <w:rPr>
                <w:ins w:id="7081" w:author="erradi" w:date="2011-08-06T10:44:00Z"/>
                <w:rFonts w:ascii="Times New Roman" w:hAnsi="Times New Roman" w:cs="Times New Roman"/>
                <w:sz w:val="24"/>
                <w:szCs w:val="24"/>
              </w:rPr>
            </w:pPr>
            <w:ins w:id="7082" w:author="erradi" w:date="2011-08-06T10:44:00Z">
              <w:r>
                <w:rPr>
                  <w:rFonts w:ascii="Times New Roman" w:hAnsi="Times New Roman" w:cs="Times New Roman"/>
                  <w:sz w:val="24"/>
                  <w:szCs w:val="24"/>
                </w:rPr>
                <w:t>0</w:t>
              </w:r>
            </w:ins>
          </w:p>
        </w:tc>
      </w:tr>
      <w:tr w:rsidR="00541083" w:rsidTr="00367EB3">
        <w:trPr>
          <w:ins w:id="7083" w:author="erradi" w:date="2011-08-06T10:44:00Z"/>
        </w:trPr>
        <w:tc>
          <w:tcPr>
            <w:tcW w:w="1416" w:type="dxa"/>
          </w:tcPr>
          <w:p w:rsidR="00541083" w:rsidRPr="00C232B0" w:rsidRDefault="00541083" w:rsidP="00367EB3">
            <w:pPr>
              <w:pStyle w:val="Paragraphedeliste"/>
              <w:ind w:left="0"/>
              <w:rPr>
                <w:ins w:id="7084" w:author="erradi" w:date="2011-08-06T10:44:00Z"/>
                <w:rFonts w:ascii="Times New Roman" w:hAnsi="Times New Roman" w:cs="Times New Roman"/>
                <w:sz w:val="18"/>
                <w:szCs w:val="18"/>
              </w:rPr>
            </w:pPr>
            <w:ins w:id="7085" w:author="erradi" w:date="2011-08-06T10:44:00Z">
              <w:r>
                <w:rPr>
                  <w:rFonts w:ascii="Times New Roman" w:hAnsi="Times New Roman" w:cs="Times New Roman"/>
                  <w:sz w:val="18"/>
                  <w:szCs w:val="18"/>
                </w:rPr>
                <w:t>Dosage</w:t>
              </w:r>
              <w:r w:rsidRPr="00C232B0">
                <w:rPr>
                  <w:rFonts w:ascii="Times New Roman" w:hAnsi="Times New Roman" w:cs="Times New Roman"/>
                  <w:sz w:val="18"/>
                  <w:szCs w:val="18"/>
                </w:rPr>
                <w:t>Application</w:t>
              </w:r>
            </w:ins>
          </w:p>
        </w:tc>
        <w:tc>
          <w:tcPr>
            <w:tcW w:w="834" w:type="dxa"/>
          </w:tcPr>
          <w:p w:rsidR="00541083" w:rsidRDefault="00541083" w:rsidP="00367EB3">
            <w:pPr>
              <w:pStyle w:val="Paragraphedeliste"/>
              <w:ind w:left="0"/>
              <w:rPr>
                <w:ins w:id="7086" w:author="erradi" w:date="2011-08-06T10:44:00Z"/>
                <w:rFonts w:ascii="Times New Roman" w:hAnsi="Times New Roman" w:cs="Times New Roman"/>
                <w:sz w:val="24"/>
                <w:szCs w:val="24"/>
              </w:rPr>
            </w:pPr>
            <w:ins w:id="7087" w:author="erradi" w:date="2011-08-06T10:44:00Z">
              <w:r>
                <w:rPr>
                  <w:rFonts w:ascii="Times New Roman" w:hAnsi="Times New Roman" w:cs="Times New Roman"/>
                  <w:sz w:val="24"/>
                  <w:szCs w:val="24"/>
                </w:rPr>
                <w:t>0</w:t>
              </w:r>
            </w:ins>
          </w:p>
        </w:tc>
        <w:tc>
          <w:tcPr>
            <w:tcW w:w="899" w:type="dxa"/>
          </w:tcPr>
          <w:p w:rsidR="00541083" w:rsidRDefault="00541083" w:rsidP="00367EB3">
            <w:pPr>
              <w:pStyle w:val="Paragraphedeliste"/>
              <w:ind w:left="0"/>
              <w:rPr>
                <w:ins w:id="7088" w:author="erradi" w:date="2011-08-06T10:44:00Z"/>
                <w:rFonts w:ascii="Times New Roman" w:hAnsi="Times New Roman" w:cs="Times New Roman"/>
                <w:sz w:val="24"/>
                <w:szCs w:val="24"/>
              </w:rPr>
            </w:pPr>
            <w:ins w:id="7089" w:author="erradi" w:date="2011-08-06T10:44:00Z">
              <w:r>
                <w:rPr>
                  <w:rFonts w:ascii="Times New Roman" w:hAnsi="Times New Roman" w:cs="Times New Roman"/>
                  <w:sz w:val="24"/>
                  <w:szCs w:val="24"/>
                </w:rPr>
                <w:t>0</w:t>
              </w:r>
            </w:ins>
          </w:p>
        </w:tc>
        <w:tc>
          <w:tcPr>
            <w:tcW w:w="650" w:type="dxa"/>
          </w:tcPr>
          <w:p w:rsidR="00541083" w:rsidRDefault="00541083" w:rsidP="00367EB3">
            <w:pPr>
              <w:pStyle w:val="Paragraphedeliste"/>
              <w:ind w:left="0"/>
              <w:rPr>
                <w:ins w:id="7090" w:author="erradi" w:date="2011-08-06T10:44:00Z"/>
                <w:rFonts w:ascii="Times New Roman" w:hAnsi="Times New Roman" w:cs="Times New Roman"/>
                <w:sz w:val="24"/>
                <w:szCs w:val="24"/>
              </w:rPr>
            </w:pPr>
            <w:ins w:id="7091" w:author="erradi" w:date="2011-08-06T10:44:00Z">
              <w:r>
                <w:rPr>
                  <w:rFonts w:ascii="Times New Roman" w:hAnsi="Times New Roman" w:cs="Times New Roman"/>
                  <w:sz w:val="24"/>
                  <w:szCs w:val="24"/>
                </w:rPr>
                <w:t>0</w:t>
              </w:r>
            </w:ins>
          </w:p>
        </w:tc>
        <w:tc>
          <w:tcPr>
            <w:tcW w:w="424" w:type="dxa"/>
          </w:tcPr>
          <w:p w:rsidR="00541083" w:rsidRDefault="00541083" w:rsidP="00367EB3">
            <w:pPr>
              <w:pStyle w:val="Paragraphedeliste"/>
              <w:ind w:left="0"/>
              <w:rPr>
                <w:ins w:id="7092" w:author="erradi" w:date="2011-08-06T10:44:00Z"/>
                <w:rFonts w:ascii="Times New Roman" w:hAnsi="Times New Roman" w:cs="Times New Roman"/>
                <w:sz w:val="24"/>
                <w:szCs w:val="24"/>
              </w:rPr>
            </w:pPr>
            <w:ins w:id="7093" w:author="erradi" w:date="2011-08-06T10:44:00Z">
              <w:r>
                <w:rPr>
                  <w:rFonts w:ascii="Times New Roman" w:hAnsi="Times New Roman" w:cs="Times New Roman"/>
                  <w:sz w:val="24"/>
                  <w:szCs w:val="24"/>
                </w:rPr>
                <w:t>0</w:t>
              </w:r>
            </w:ins>
          </w:p>
        </w:tc>
        <w:tc>
          <w:tcPr>
            <w:tcW w:w="436" w:type="dxa"/>
          </w:tcPr>
          <w:p w:rsidR="00541083" w:rsidRDefault="00541083" w:rsidP="00367EB3">
            <w:pPr>
              <w:pStyle w:val="Paragraphedeliste"/>
              <w:ind w:left="0"/>
              <w:rPr>
                <w:ins w:id="7094" w:author="erradi" w:date="2011-08-06T10:44:00Z"/>
                <w:rFonts w:ascii="Times New Roman" w:hAnsi="Times New Roman" w:cs="Times New Roman"/>
                <w:sz w:val="24"/>
                <w:szCs w:val="24"/>
              </w:rPr>
            </w:pPr>
            <w:ins w:id="7095" w:author="erradi" w:date="2011-08-06T10:44:00Z">
              <w:r>
                <w:rPr>
                  <w:rFonts w:ascii="Times New Roman" w:hAnsi="Times New Roman" w:cs="Times New Roman"/>
                  <w:sz w:val="24"/>
                  <w:szCs w:val="24"/>
                </w:rPr>
                <w:t>0</w:t>
              </w:r>
            </w:ins>
          </w:p>
        </w:tc>
        <w:tc>
          <w:tcPr>
            <w:tcW w:w="596" w:type="dxa"/>
          </w:tcPr>
          <w:p w:rsidR="00541083" w:rsidRDefault="00541083" w:rsidP="00367EB3">
            <w:pPr>
              <w:pStyle w:val="Paragraphedeliste"/>
              <w:ind w:left="0"/>
              <w:rPr>
                <w:ins w:id="7096" w:author="erradi" w:date="2011-08-06T10:44:00Z"/>
                <w:rFonts w:ascii="Times New Roman" w:hAnsi="Times New Roman" w:cs="Times New Roman"/>
                <w:sz w:val="24"/>
                <w:szCs w:val="24"/>
              </w:rPr>
            </w:pPr>
            <w:ins w:id="7097"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098" w:author="erradi" w:date="2011-08-06T10:44:00Z"/>
                <w:rFonts w:ascii="Times New Roman" w:hAnsi="Times New Roman" w:cs="Times New Roman"/>
                <w:sz w:val="24"/>
                <w:szCs w:val="24"/>
              </w:rPr>
            </w:pPr>
            <w:ins w:id="7099" w:author="erradi" w:date="2011-08-06T10:44:00Z">
              <w:r>
                <w:rPr>
                  <w:rFonts w:ascii="Times New Roman" w:hAnsi="Times New Roman" w:cs="Times New Roman"/>
                  <w:sz w:val="24"/>
                  <w:szCs w:val="24"/>
                </w:rPr>
                <w:t>0</w:t>
              </w:r>
            </w:ins>
          </w:p>
        </w:tc>
        <w:tc>
          <w:tcPr>
            <w:tcW w:w="810" w:type="dxa"/>
          </w:tcPr>
          <w:p w:rsidR="00541083" w:rsidRDefault="00541083" w:rsidP="00367EB3">
            <w:pPr>
              <w:pStyle w:val="Paragraphedeliste"/>
              <w:ind w:left="0"/>
              <w:rPr>
                <w:ins w:id="7100" w:author="erradi" w:date="2011-08-06T10:44:00Z"/>
                <w:rFonts w:ascii="Times New Roman" w:hAnsi="Times New Roman" w:cs="Times New Roman"/>
                <w:sz w:val="24"/>
                <w:szCs w:val="24"/>
              </w:rPr>
            </w:pPr>
            <w:ins w:id="7101" w:author="erradi" w:date="2011-08-06T10:44:00Z">
              <w:r>
                <w:rPr>
                  <w:rFonts w:ascii="Times New Roman" w:hAnsi="Times New Roman" w:cs="Times New Roman"/>
                  <w:sz w:val="24"/>
                  <w:szCs w:val="24"/>
                </w:rPr>
                <w:t>0</w:t>
              </w:r>
            </w:ins>
          </w:p>
        </w:tc>
        <w:tc>
          <w:tcPr>
            <w:tcW w:w="947" w:type="dxa"/>
          </w:tcPr>
          <w:p w:rsidR="00541083" w:rsidRDefault="00541083" w:rsidP="00367EB3">
            <w:pPr>
              <w:pStyle w:val="Paragraphedeliste"/>
              <w:ind w:left="0"/>
              <w:rPr>
                <w:ins w:id="7102" w:author="erradi" w:date="2011-08-06T10:44:00Z"/>
                <w:rFonts w:ascii="Times New Roman" w:hAnsi="Times New Roman" w:cs="Times New Roman"/>
                <w:sz w:val="24"/>
                <w:szCs w:val="24"/>
              </w:rPr>
            </w:pPr>
            <w:ins w:id="7103" w:author="erradi" w:date="2011-08-06T10:44:00Z">
              <w:r>
                <w:rPr>
                  <w:rFonts w:ascii="Times New Roman" w:hAnsi="Times New Roman" w:cs="Times New Roman"/>
                  <w:sz w:val="24"/>
                  <w:szCs w:val="24"/>
                </w:rPr>
                <w:t>0</w:t>
              </w:r>
            </w:ins>
          </w:p>
        </w:tc>
        <w:tc>
          <w:tcPr>
            <w:tcW w:w="1042" w:type="dxa"/>
          </w:tcPr>
          <w:p w:rsidR="00541083" w:rsidRDefault="00541083" w:rsidP="00367EB3">
            <w:pPr>
              <w:pStyle w:val="Paragraphedeliste"/>
              <w:ind w:left="0"/>
              <w:rPr>
                <w:ins w:id="7104" w:author="erradi" w:date="2011-08-06T10:44:00Z"/>
                <w:rFonts w:ascii="Times New Roman" w:hAnsi="Times New Roman" w:cs="Times New Roman"/>
                <w:sz w:val="24"/>
                <w:szCs w:val="24"/>
              </w:rPr>
            </w:pPr>
            <w:ins w:id="7105" w:author="erradi" w:date="2011-08-06T10:44:00Z">
              <w:r>
                <w:rPr>
                  <w:rFonts w:ascii="Times New Roman" w:hAnsi="Times New Roman" w:cs="Times New Roman"/>
                  <w:sz w:val="24"/>
                  <w:szCs w:val="24"/>
                </w:rPr>
                <w:t>1</w:t>
              </w:r>
            </w:ins>
          </w:p>
        </w:tc>
      </w:tr>
    </w:tbl>
    <w:p w:rsidR="00541083" w:rsidRPr="00A74869" w:rsidRDefault="00541083" w:rsidP="00541083">
      <w:pPr>
        <w:pStyle w:val="Paragraphedeliste"/>
        <w:rPr>
          <w:ins w:id="7106" w:author="erradi" w:date="2011-08-06T10:44:00Z"/>
          <w:rFonts w:ascii="Times New Roman" w:hAnsi="Times New Roman" w:cs="Times New Roman"/>
          <w:sz w:val="24"/>
          <w:szCs w:val="24"/>
          <w:lang w:val="en-US"/>
        </w:rPr>
      </w:pPr>
      <w:ins w:id="7107" w:author="erradi" w:date="2011-08-06T10:44:00Z">
        <w:r w:rsidRPr="00A74869">
          <w:rPr>
            <w:rFonts w:ascii="Times New Roman" w:hAnsi="Times New Roman" w:cs="Times New Roman"/>
            <w:sz w:val="24"/>
            <w:szCs w:val="24"/>
            <w:lang w:val="en-US"/>
          </w:rPr>
          <w:t xml:space="preserve">We didn’t express constraints so nothing </w:t>
        </w:r>
        <w:proofErr w:type="gramStart"/>
        <w:r w:rsidRPr="00A74869">
          <w:rPr>
            <w:rFonts w:ascii="Times New Roman" w:hAnsi="Times New Roman" w:cs="Times New Roman"/>
            <w:sz w:val="24"/>
            <w:szCs w:val="24"/>
            <w:lang w:val="en-US"/>
          </w:rPr>
          <w:t>will</w:t>
        </w:r>
        <w:proofErr w:type="gramEnd"/>
        <w:r w:rsidRPr="00A74869">
          <w:rPr>
            <w:rFonts w:ascii="Times New Roman" w:hAnsi="Times New Roman" w:cs="Times New Roman"/>
            <w:sz w:val="24"/>
            <w:szCs w:val="24"/>
            <w:lang w:val="en-US"/>
          </w:rPr>
          <w:t xml:space="preserve"> hapen because of a deep blocking.</w:t>
        </w:r>
      </w:ins>
    </w:p>
    <w:p w:rsidR="00541083" w:rsidRPr="00A74869" w:rsidRDefault="00541083" w:rsidP="00541083">
      <w:pPr>
        <w:pStyle w:val="Paragraphedeliste"/>
        <w:rPr>
          <w:ins w:id="7108" w:author="erradi" w:date="2011-08-06T10:44:00Z"/>
          <w:rFonts w:ascii="Times New Roman" w:hAnsi="Times New Roman" w:cs="Times New Roman"/>
          <w:i/>
          <w:sz w:val="24"/>
          <w:szCs w:val="24"/>
          <w:u w:val="single"/>
          <w:lang w:val="en-US"/>
        </w:rPr>
      </w:pPr>
      <w:ins w:id="7109" w:author="erradi" w:date="2011-08-06T10:44:00Z">
        <w:r w:rsidRPr="00A74869">
          <w:rPr>
            <w:rFonts w:ascii="Times New Roman" w:hAnsi="Times New Roman" w:cs="Times New Roman"/>
            <w:i/>
            <w:sz w:val="24"/>
            <w:szCs w:val="24"/>
            <w:u w:val="single"/>
            <w:lang w:val="en-US"/>
          </w:rPr>
          <w:t>Changement Propagation</w:t>
        </w:r>
      </w:ins>
    </w:p>
    <w:p w:rsidR="00541083" w:rsidRDefault="00541083" w:rsidP="00541083">
      <w:pPr>
        <w:pStyle w:val="Paragraphedeliste"/>
        <w:rPr>
          <w:ins w:id="7110" w:author="erradi" w:date="2011-08-06T10:44:00Z"/>
          <w:rFonts w:ascii="Times New Roman" w:hAnsi="Times New Roman" w:cs="Times New Roman"/>
          <w:sz w:val="24"/>
          <w:szCs w:val="24"/>
          <w:lang w:val="en-US"/>
        </w:rPr>
      </w:pPr>
      <w:ins w:id="7111" w:author="erradi" w:date="2011-08-06T10:44:00Z">
        <w:r>
          <w:rPr>
            <w:rFonts w:ascii="Times New Roman" w:hAnsi="Times New Roman" w:cs="Times New Roman"/>
            <w:sz w:val="24"/>
            <w:szCs w:val="24"/>
            <w:lang w:val="en-US"/>
          </w:rPr>
          <w:t xml:space="preserve">Calculating all Components </w:t>
        </w:r>
        <w:proofErr w:type="gramStart"/>
        <w:r>
          <w:rPr>
            <w:rFonts w:ascii="Times New Roman" w:hAnsi="Times New Roman" w:cs="Times New Roman"/>
            <w:sz w:val="24"/>
            <w:szCs w:val="24"/>
            <w:lang w:val="en-US"/>
          </w:rPr>
          <w:t>Behavior :</w:t>
        </w:r>
        <w:proofErr w:type="gramEnd"/>
      </w:ins>
    </w:p>
    <w:p w:rsidR="00541083" w:rsidRDefault="00541083" w:rsidP="00541083">
      <w:pPr>
        <w:pStyle w:val="Paragraphedeliste"/>
        <w:rPr>
          <w:ins w:id="7112" w:author="erradi" w:date="2011-08-06T10:44:00Z"/>
          <w:rFonts w:ascii="Times New Roman" w:hAnsi="Times New Roman" w:cs="Times New Roman"/>
          <w:sz w:val="24"/>
          <w:szCs w:val="24"/>
          <w:lang w:val="en-US"/>
        </w:rPr>
      </w:pPr>
      <w:proofErr w:type="gramStart"/>
      <w:ins w:id="7113" w:author="erradi" w:date="2011-08-06T10:44:00Z">
        <w:r w:rsidRPr="0008328E">
          <w:rPr>
            <w:rFonts w:ascii="Times New Roman" w:hAnsi="Times New Roman" w:cs="Times New Roman"/>
            <w:b/>
            <w:sz w:val="24"/>
            <w:szCs w:val="24"/>
            <w:u w:val="single"/>
            <w:lang w:val="en-US"/>
          </w:rPr>
          <w:t>Patient</w:t>
        </w:r>
        <w:r>
          <w:rPr>
            <w:rFonts w:ascii="Times New Roman" w:hAnsi="Times New Roman" w:cs="Times New Roman"/>
            <w:sz w:val="24"/>
            <w:szCs w:val="24"/>
            <w:lang w:val="en-US"/>
          </w:rPr>
          <w:t xml:space="preserve"> :</w:t>
        </w:r>
        <w:proofErr w:type="gramEnd"/>
      </w:ins>
    </w:p>
    <w:p w:rsidR="00541083" w:rsidRPr="00730399" w:rsidRDefault="00541083" w:rsidP="00541083">
      <w:pPr>
        <w:pStyle w:val="Paragraphedeliste"/>
        <w:rPr>
          <w:ins w:id="7114" w:author="erradi" w:date="2011-08-06T10:44:00Z"/>
          <w:rFonts w:ascii="Times New Roman" w:hAnsi="Times New Roman" w:cs="Times New Roman"/>
          <w:sz w:val="24"/>
          <w:szCs w:val="24"/>
          <w:lang w:val="en-US"/>
        </w:rPr>
      </w:pPr>
      <w:ins w:id="7115"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EF4D01" w:rsidRDefault="00541083" w:rsidP="00541083">
      <w:pPr>
        <w:spacing w:after="0" w:line="240" w:lineRule="auto"/>
        <w:ind w:left="1404"/>
        <w:jc w:val="both"/>
        <w:rPr>
          <w:ins w:id="7116" w:author="erradi" w:date="2011-08-06T10:44:00Z"/>
          <w:rFonts w:ascii="Times New Roman" w:hAnsi="Times New Roman" w:cs="Times New Roman"/>
          <w:lang w:val="en-US"/>
        </w:rPr>
      </w:pPr>
      <w:ins w:id="7117" w:author="erradi" w:date="2011-08-06T10:44:00Z">
        <w:r>
          <w:rPr>
            <w:rFonts w:ascii="Times New Roman" w:hAnsi="Times New Roman" w:cs="Times New Roman"/>
            <w:sz w:val="24"/>
            <w:szCs w:val="24"/>
            <w:lang w:val="en-US"/>
          </w:rPr>
          <w:tab/>
        </w:r>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lang w:val="en-US"/>
          </w:rPr>
          <w:t>T</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(&lt;registr&gt;)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w:t>
        </w:r>
        <w:r>
          <w:rPr>
            <w:rFonts w:ascii="Times New Roman" w:hAnsi="Times New Roman" w:cs="Times New Roman"/>
            <w:lang w:val="en-US"/>
          </w:rPr>
          <w:t xml:space="preserve"> </w:t>
        </w:r>
        <w:r w:rsidRPr="005D47B1">
          <w:rPr>
            <w:rFonts w:ascii="Times New Roman" w:hAnsi="Times New Roman" w:cs="Times New Roman"/>
            <w:lang w:val="en-US"/>
          </w:rPr>
          <w:t xml:space="preserve">; </w:t>
        </w:r>
        <w:r>
          <w:rPr>
            <w:rFonts w:ascii="Times New Roman" w:hAnsi="Times New Roman" w:cs="Times New Roman"/>
            <w:lang w:val="en-US"/>
          </w:rPr>
          <w:t>(</w:t>
        </w:r>
        <w:r w:rsidRPr="005D47B1">
          <w:rPr>
            <w:rFonts w:ascii="Times New Roman" w:hAnsi="Times New Roman" w:cs="Times New Roman"/>
            <w:lang w:val="en-US"/>
          </w:rPr>
          <w:t>( receive cim(y) from R</w:t>
        </w:r>
        <w:r>
          <w:rPr>
            <w:rFonts w:ascii="Times New Roman" w:hAnsi="Times New Roman" w:cs="Times New Roman"/>
            <w:lang w:val="en-US"/>
          </w:rPr>
          <w:t>eceptionist</w:t>
        </w:r>
        <w:r w:rsidRPr="005D47B1">
          <w:rPr>
            <w:rFonts w:ascii="Times New Roman" w:hAnsi="Times New Roman" w:cs="Times New Roman"/>
            <w:lang w:val="en-US"/>
          </w:rPr>
          <w:t xml:space="preserve">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 )</w:t>
        </w:r>
        <w:r>
          <w:rPr>
            <w:rFonts w:ascii="Times New Roman" w:hAnsi="Times New Roman" w:cs="Times New Roman"/>
            <w:lang w:val="en-US"/>
          </w:rPr>
          <w:t xml:space="preserve"> </w:t>
        </w:r>
        <w:r w:rsidRPr="005D47B1">
          <w:rPr>
            <w:rFonts w:ascii="Times New Roman" w:hAnsi="Times New Roman" w:cs="Times New Roman"/>
            <w:lang w:val="en-US"/>
          </w:rPr>
          <w:t xml:space="preserve">| |*  </w:t>
        </w:r>
        <w:r>
          <w:rPr>
            <w:rFonts w:ascii="Times New Roman" w:hAnsi="Times New Roman" w:cs="Times New Roman"/>
            <w:lang w:val="en-US"/>
          </w:rPr>
          <w:t>(</w:t>
        </w:r>
        <w:r w:rsidRPr="005D47B1">
          <w:rPr>
            <w:rFonts w:ascii="Times New Roman" w:hAnsi="Times New Roman" w:cs="Times New Roman"/>
            <w:lang w:val="en-US"/>
          </w:rPr>
          <w:t>receive iem(z) from R</w:t>
        </w:r>
        <w:r>
          <w:rPr>
            <w:rFonts w:ascii="Times New Roman" w:hAnsi="Times New Roman" w:cs="Times New Roman"/>
            <w:lang w:val="en-US"/>
          </w:rPr>
          <w:t>eceptionist</w:t>
        </w:r>
        <w:r w:rsidRPr="005D47B1">
          <w:rPr>
            <w:rFonts w:ascii="Times New Roman" w:hAnsi="Times New Roman" w:cs="Times New Roman"/>
            <w:lang w:val="en-US"/>
          </w:rPr>
          <w:t>; &lt;h-up&gt;; Interr := true; send im(z) to R</w:t>
        </w:r>
        <w:r>
          <w:rPr>
            <w:rFonts w:ascii="Times New Roman" w:hAnsi="Times New Roman" w:cs="Times New Roman"/>
            <w:lang w:val="en-US"/>
          </w:rPr>
          <w:t>eceptionist</w:t>
        </w:r>
        <w:r w:rsidRPr="005D47B1">
          <w:rPr>
            <w:rFonts w:ascii="Times New Roman" w:hAnsi="Times New Roman" w:cs="Times New Roman"/>
            <w:lang w:val="en-US"/>
          </w:rPr>
          <w:t>)</w:t>
        </w:r>
        <w:r>
          <w:rPr>
            <w:rFonts w:ascii="Times New Roman" w:hAnsi="Times New Roman" w:cs="Times New Roman"/>
            <w:lang w:val="en-US"/>
          </w:rPr>
          <w:t>)</w:t>
        </w:r>
      </w:ins>
    </w:p>
    <w:p w:rsidR="00541083" w:rsidRPr="006D7289" w:rsidRDefault="00541083" w:rsidP="00541083">
      <w:pPr>
        <w:pStyle w:val="Paragraphedeliste"/>
        <w:rPr>
          <w:ins w:id="7118" w:author="erradi" w:date="2011-08-06T10:44:00Z"/>
          <w:rFonts w:ascii="Times New Roman" w:hAnsi="Times New Roman"/>
          <w:b/>
          <w:color w:val="000000" w:themeColor="text1"/>
          <w:lang w:val="en-US"/>
        </w:rPr>
      </w:pPr>
    </w:p>
    <w:p w:rsidR="00541083" w:rsidRPr="00773A2B" w:rsidRDefault="00541083" w:rsidP="00541083">
      <w:pPr>
        <w:pStyle w:val="Paragraphedeliste"/>
        <w:ind w:left="1404" w:firstLine="6"/>
        <w:rPr>
          <w:ins w:id="7119" w:author="erradi" w:date="2011-08-06T10:44:00Z"/>
          <w:rFonts w:ascii="Times New Roman" w:hAnsi="Times New Roman" w:cs="Times New Roman"/>
          <w:sz w:val="24"/>
          <w:szCs w:val="24"/>
          <w:lang w:val="en-US"/>
        </w:rPr>
      </w:pPr>
      <w:proofErr w:type="gramStart"/>
      <w:ins w:id="7120" w:author="erradi" w:date="2011-08-06T10:44:00Z">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 </w:t>
        </w:r>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(&lt;HealthConstantsCalculating&gt;);(</w:t>
        </w:r>
        <w:r w:rsidRPr="00773A2B">
          <w:rPr>
            <w:rFonts w:ascii="Times New Roman" w:hAnsi="Times New Roman" w:cs="Times New Roman"/>
            <w:b/>
            <w:color w:val="000000" w:themeColor="text1"/>
            <w:sz w:val="24"/>
            <w:szCs w:val="24"/>
            <w:lang w:val="en-US"/>
          </w:rPr>
          <w:t xml:space="preserve"> </w:t>
        </w:r>
        <w:proofErr w:type="gramStart"/>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&lt;Alert&gt;)[](((receive cim(y</w:t>
        </w:r>
        <w:r w:rsidRPr="00773A2B">
          <w:rPr>
            <w:rFonts w:ascii="Times New Roman" w:hAnsi="Times New Roman" w:cs="Times New Roman"/>
            <w:color w:val="000000" w:themeColor="text1"/>
            <w:sz w:val="24"/>
            <w:szCs w:val="24"/>
            <w:vertAlign w:val="subscript"/>
            <w:lang w:val="en-US"/>
          </w:rPr>
          <w:t>1</w:t>
        </w:r>
        <w:r>
          <w:rPr>
            <w:rFonts w:ascii="Times New Roman" w:hAnsi="Times New Roman" w:cs="Times New Roman"/>
            <w:color w:val="000000" w:themeColor="text1"/>
            <w:sz w:val="24"/>
            <w:szCs w:val="24"/>
            <w:lang w:val="en-US"/>
          </w:rPr>
          <w:t>) from Equipement [] send cim(y</w:t>
        </w:r>
        <w:r w:rsidRPr="00773A2B">
          <w:rPr>
            <w:rFonts w:ascii="Times New Roman" w:hAnsi="Times New Roman" w:cs="Times New Roman"/>
            <w:color w:val="000000" w:themeColor="text1"/>
            <w:sz w:val="24"/>
            <w:szCs w:val="24"/>
            <w:vertAlign w:val="subscript"/>
            <w:lang w:val="en-US"/>
          </w:rPr>
          <w:t>2</w:t>
        </w:r>
        <w:r>
          <w:rPr>
            <w:rFonts w:ascii="Times New Roman" w:hAnsi="Times New Roman" w:cs="Times New Roman"/>
            <w:color w:val="000000" w:themeColor="text1"/>
            <w:sz w:val="24"/>
            <w:szCs w:val="24"/>
            <w:lang w:val="en-US"/>
          </w:rPr>
          <w:t>))||*</w:t>
        </w:r>
        <w:r w:rsidRPr="00965D00">
          <w:rPr>
            <w:rFonts w:ascii="Times New Roman" w:hAnsi="Times New Roman"/>
            <w:lang w:val="en-US"/>
          </w:rPr>
          <w:t xml:space="preserve"> </w:t>
        </w:r>
        <w:r w:rsidRPr="009A0BB9">
          <w:rPr>
            <w:rFonts w:ascii="Times New Roman" w:hAnsi="Times New Roman"/>
          </w:rPr>
          <w:t>ε</w:t>
        </w:r>
        <w:r w:rsidRPr="00965D00">
          <w:rPr>
            <w:rFonts w:ascii="Times New Roman" w:hAnsi="Times New Roman"/>
            <w:lang w:val="en-US"/>
          </w:rPr>
          <w:t>))</w:t>
        </w:r>
      </w:ins>
    </w:p>
    <w:p w:rsidR="00541083" w:rsidRDefault="00541083" w:rsidP="00541083">
      <w:pPr>
        <w:pStyle w:val="Paragraphedeliste"/>
        <w:rPr>
          <w:ins w:id="7121" w:author="erradi" w:date="2011-08-06T10:44:00Z"/>
          <w:rFonts w:ascii="Times New Roman" w:hAnsi="Times New Roman" w:cs="Times New Roman"/>
          <w:sz w:val="24"/>
          <w:szCs w:val="24"/>
          <w:lang w:val="en-US"/>
        </w:rPr>
      </w:pPr>
      <w:proofErr w:type="gramStart"/>
      <w:ins w:id="7122" w:author="erradi" w:date="2011-08-06T10:44:00Z">
        <w:r>
          <w:rPr>
            <w:rFonts w:ascii="Times New Roman" w:hAnsi="Times New Roman" w:cs="Times New Roman"/>
            <w:b/>
            <w:sz w:val="24"/>
            <w:szCs w:val="24"/>
            <w:u w:val="single"/>
            <w:lang w:val="en-US"/>
          </w:rPr>
          <w:t>Equipment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123" w:author="erradi" w:date="2011-08-06T10:44:00Z"/>
          <w:rFonts w:ascii="Times New Roman" w:hAnsi="Times New Roman" w:cs="Times New Roman"/>
          <w:sz w:val="24"/>
          <w:szCs w:val="24"/>
          <w:lang w:val="en-US"/>
        </w:rPr>
      </w:pPr>
      <w:ins w:id="7124"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0</w:t>
        </w:r>
      </w:ins>
    </w:p>
    <w:p w:rsidR="00541083" w:rsidRPr="006D7289" w:rsidRDefault="00541083" w:rsidP="00541083">
      <w:pPr>
        <w:pStyle w:val="Paragraphedeliste"/>
        <w:ind w:firstLine="696"/>
        <w:rPr>
          <w:ins w:id="7125" w:author="erradi" w:date="2011-08-06T10:44:00Z"/>
          <w:rFonts w:ascii="Times New Roman" w:hAnsi="Times New Roman"/>
          <w:b/>
          <w:color w:val="000000" w:themeColor="text1"/>
          <w:lang w:val="en-US"/>
        </w:rPr>
      </w:pPr>
      <w:proofErr w:type="gramStart"/>
      <w:ins w:id="7126"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rPr>
          <w:t>ε</w:t>
        </w:r>
      </w:ins>
    </w:p>
    <w:p w:rsidR="00541083" w:rsidRPr="00965D00" w:rsidRDefault="00541083" w:rsidP="00541083">
      <w:pPr>
        <w:pStyle w:val="Paragraphedeliste"/>
        <w:rPr>
          <w:ins w:id="7127" w:author="erradi" w:date="2011-08-06T10:44:00Z"/>
          <w:rFonts w:ascii="Times New Roman" w:hAnsi="Times New Roman" w:cs="Times New Roman"/>
          <w:lang w:val="en-US"/>
        </w:rPr>
      </w:pPr>
      <w:ins w:id="7128" w:author="erradi" w:date="2011-08-06T10:44:00Z">
        <w:r>
          <w:rPr>
            <w:rFonts w:ascii="Times New Roman" w:hAnsi="Times New Roman" w:cs="Times New Roman"/>
            <w:b/>
            <w:color w:val="000000" w:themeColor="text1"/>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sidRPr="005D47B1">
          <w:rPr>
            <w:rFonts w:ascii="Times New Roman" w:hAnsi="Times New Roman" w:cs="Times New Roman"/>
          </w:rPr>
          <w:t>ε</w:t>
        </w:r>
        <w:r w:rsidRPr="00965D00">
          <w:rPr>
            <w:rFonts w:ascii="Times New Roman" w:hAnsi="Times New Roman" w:cs="Times New Roman"/>
            <w:lang w:val="en-US"/>
          </w:rPr>
          <w:t xml:space="preserve"> </w:t>
        </w:r>
      </w:ins>
    </w:p>
    <w:p w:rsidR="00541083" w:rsidRDefault="00541083" w:rsidP="00541083">
      <w:pPr>
        <w:pStyle w:val="Paragraphedeliste"/>
        <w:ind w:left="1416"/>
        <w:rPr>
          <w:ins w:id="7129" w:author="erradi" w:date="2011-08-06T10:44:00Z"/>
          <w:rFonts w:ascii="Times New Roman" w:hAnsi="Times New Roman" w:cs="Times New Roman"/>
          <w:sz w:val="24"/>
          <w:szCs w:val="24"/>
          <w:lang w:val="en-US"/>
        </w:rPr>
      </w:pPr>
      <w:ins w:id="7130" w:author="erradi" w:date="2011-08-06T10:44:00Z">
        <w:r w:rsidRPr="00730399">
          <w:rPr>
            <w:rFonts w:ascii="Times New Roman" w:hAnsi="Times New Roman" w:cs="Times New Roman"/>
            <w:color w:val="000000" w:themeColor="text1"/>
            <w:sz w:val="24"/>
            <w:szCs w:val="24"/>
            <w:lang w:val="en-US"/>
          </w:rPr>
          <w:t>So</w:t>
        </w:r>
        <w:r>
          <w:rPr>
            <w:rFonts w:ascii="Times New Roman" w:hAnsi="Times New Roman" w:cs="Times New Roman"/>
            <w:b/>
            <w:color w:val="000000" w:themeColor="text1"/>
            <w:sz w:val="24"/>
            <w:szCs w:val="24"/>
            <w:lang w:val="en-US"/>
          </w:rPr>
          <w:t xml:space="preserve"> </w:t>
        </w:r>
        <w:r w:rsidRPr="00327E84">
          <w:rPr>
            <w:rFonts w:ascii="Times New Roman" w:hAnsi="Times New Roman" w:cs="Times New Roman"/>
            <w:b/>
            <w:sz w:val="24"/>
            <w:szCs w:val="24"/>
            <w:lang w:val="en-US"/>
          </w:rPr>
          <w:t>send</w:t>
        </w:r>
        <w:r>
          <w:rPr>
            <w:rFonts w:ascii="Times New Roman" w:hAnsi="Times New Roman" w:cs="Times New Roman"/>
            <w:sz w:val="24"/>
            <w:szCs w:val="24"/>
            <w:lang w:val="en-US"/>
          </w:rPr>
          <w:t xml:space="preserve"> </w:t>
        </w:r>
        <w:r w:rsidRPr="00327E84">
          <w:rPr>
            <w:rFonts w:ascii="Times New Roman" w:hAnsi="Times New Roman" w:cs="Times New Roman"/>
            <w:b/>
            <w:sz w:val="24"/>
            <w:szCs w:val="24"/>
            <w:lang w:val="en-US"/>
          </w:rPr>
          <w:t>CreateM(x)</w:t>
        </w:r>
        <w:r>
          <w:rPr>
            <w:rFonts w:ascii="Times New Roman" w:hAnsi="Times New Roman" w:cs="Times New Roman"/>
            <w:sz w:val="24"/>
            <w:szCs w:val="24"/>
            <w:lang w:val="en-US"/>
          </w:rPr>
          <w:t xml:space="preserve"> to </w:t>
        </w:r>
        <w:proofErr w:type="gramStart"/>
        <w:r w:rsidRPr="00327E84">
          <w:rPr>
            <w:rFonts w:ascii="Times New Roman" w:hAnsi="Times New Roman" w:cs="Times New Roman"/>
            <w:b/>
            <w:sz w:val="24"/>
            <w:szCs w:val="24"/>
            <w:lang w:val="en-US"/>
          </w:rPr>
          <w:t>MétaUpdateStructure.Create(</w:t>
        </w:r>
        <w:proofErr w:type="gramEnd"/>
        <w:r>
          <w:rPr>
            <w:rFonts w:ascii="Times New Roman" w:hAnsi="Times New Roman" w:cs="Times New Roman"/>
            <w:b/>
            <w:sz w:val="24"/>
            <w:szCs w:val="24"/>
            <w:lang w:val="en-US"/>
          </w:rPr>
          <w:t>Equipment</w:t>
        </w:r>
        <w:r w:rsidRPr="00327E84">
          <w:rPr>
            <w:rFonts w:ascii="Times New Roman" w:hAnsi="Times New Roman" w:cs="Times New Roman"/>
            <w:b/>
            <w:sz w:val="24"/>
            <w:szCs w:val="24"/>
            <w:lang w:val="en-US"/>
          </w:rPr>
          <w:t>, T</w:t>
        </w:r>
        <w:r>
          <w:rPr>
            <w:rFonts w:ascii="Times New Roman" w:hAnsi="Times New Roman" w:cs="Times New Roman"/>
            <w:b/>
            <w:sz w:val="24"/>
            <w:szCs w:val="24"/>
            <w:vertAlign w:val="subscript"/>
            <w:lang w:val="en-US"/>
          </w:rPr>
          <w:t>Equipment</w:t>
        </w:r>
        <w:r w:rsidRPr="00327E84">
          <w:rPr>
            <w:rFonts w:ascii="Times New Roman" w:hAnsi="Times New Roman" w:cs="Times New Roman"/>
            <w:b/>
            <w:sz w:val="24"/>
            <w:szCs w:val="24"/>
            <w:lang w:val="en-US"/>
          </w:rPr>
          <w:t>(telemed</w:t>
        </w:r>
        <w:r>
          <w:rPr>
            <w:rFonts w:ascii="Times New Roman" w:hAnsi="Times New Roman" w:cs="Times New Roman"/>
            <w:b/>
            <w:sz w:val="24"/>
            <w:szCs w:val="24"/>
            <w:vertAlign w:val="subscript"/>
            <w:lang w:val="en-US"/>
          </w:rPr>
          <w:t>2</w:t>
        </w:r>
        <w:r w:rsidRPr="00327E84">
          <w:rPr>
            <w:rFonts w:ascii="Times New Roman" w:hAnsi="Times New Roman" w:cs="Times New Roman"/>
            <w:b/>
            <w:sz w:val="24"/>
            <w:szCs w:val="24"/>
            <w:lang w:val="en-US"/>
          </w:rPr>
          <w:t>))</w:t>
        </w:r>
      </w:ins>
    </w:p>
    <w:p w:rsidR="00541083" w:rsidRPr="00773A2B" w:rsidRDefault="00541083" w:rsidP="00541083">
      <w:pPr>
        <w:pStyle w:val="Paragraphedeliste"/>
        <w:rPr>
          <w:ins w:id="7131" w:author="erradi" w:date="2011-08-06T10:44:00Z"/>
          <w:rFonts w:ascii="Times New Roman" w:hAnsi="Times New Roman"/>
          <w:color w:val="000000" w:themeColor="text1"/>
          <w:lang w:val="en-US"/>
        </w:rPr>
      </w:pPr>
      <w:ins w:id="7132" w:author="erradi" w:date="2011-08-06T10:44:00Z">
        <w:r>
          <w:rPr>
            <w:rFonts w:ascii="Times New Roman" w:hAnsi="Times New Roman" w:cs="Times New Roman"/>
            <w:sz w:val="24"/>
            <w:szCs w:val="24"/>
            <w:lang w:val="en-US"/>
          </w:rPr>
          <w:tab/>
        </w:r>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Pr>
            <w:rFonts w:ascii="Times New Roman" w:hAnsi="Times New Roman"/>
            <w:color w:val="000000" w:themeColor="text1"/>
            <w:lang w:val="en-US"/>
          </w:rPr>
          <w:t>(((TE(&lt;HealthConstantsCalculating&gt;);send cim(y1) to P)||TE(&lt;Dosage-Mesuring&gt;));receive cim(y2) from P ; TE(&lt;Sending-Dosage&gt;));</w:t>
        </w:r>
        <w:r w:rsidRPr="00773A2B">
          <w:rPr>
            <w:rFonts w:ascii="Times New Roman" w:hAnsi="Times New Roman"/>
            <w:lang w:val="en-US"/>
          </w:rPr>
          <w:t xml:space="preserve"> </w:t>
        </w:r>
        <w:r w:rsidRPr="009A0BB9">
          <w:rPr>
            <w:rFonts w:ascii="Times New Roman" w:hAnsi="Times New Roman"/>
          </w:rPr>
          <w:t>ε</w:t>
        </w:r>
        <w:r w:rsidRPr="00773A2B">
          <w:rPr>
            <w:rFonts w:ascii="Times New Roman" w:hAnsi="Times New Roman"/>
            <w:lang w:val="en-US"/>
          </w:rPr>
          <w:t>) []</w:t>
        </w:r>
        <w:r>
          <w:rPr>
            <w:rFonts w:ascii="Times New Roman" w:hAnsi="Times New Roman"/>
            <w:lang w:val="en-US"/>
          </w:rPr>
          <w:t xml:space="preserve">(TE(&lt;wait&gt;);receive cim(y3) from R)|&gt;(Wait(Interru); Interrupted:=true;)else </w:t>
        </w:r>
        <w:r w:rsidRPr="009A0BB9">
          <w:rPr>
            <w:rFonts w:ascii="Times New Roman" w:hAnsi="Times New Roman"/>
          </w:rPr>
          <w:t>ε</w:t>
        </w:r>
        <w:r w:rsidRPr="00773A2B">
          <w:rPr>
            <w:rFonts w:ascii="Times New Roman" w:hAnsi="Times New Roman"/>
            <w:lang w:val="en-US"/>
          </w:rPr>
          <w:t>))||*(</w:t>
        </w:r>
        <w:r>
          <w:rPr>
            <w:rFonts w:ascii="Times New Roman" w:hAnsi="Times New Roman"/>
            <w:lang w:val="en-US"/>
          </w:rPr>
          <w:t>receive im(z1) from R; Interru:=true))</w:t>
        </w:r>
      </w:ins>
    </w:p>
    <w:p w:rsidR="00541083" w:rsidRDefault="00541083" w:rsidP="00541083">
      <w:pPr>
        <w:pStyle w:val="Paragraphedeliste"/>
        <w:rPr>
          <w:ins w:id="7133" w:author="erradi" w:date="2011-08-06T10:44:00Z"/>
          <w:rFonts w:ascii="Times New Roman" w:hAnsi="Times New Roman" w:cs="Times New Roman"/>
          <w:sz w:val="24"/>
          <w:szCs w:val="24"/>
          <w:lang w:val="en-US"/>
        </w:rPr>
      </w:pPr>
    </w:p>
    <w:p w:rsidR="00541083" w:rsidRDefault="00541083" w:rsidP="00541083">
      <w:pPr>
        <w:pStyle w:val="Paragraphedeliste"/>
        <w:rPr>
          <w:ins w:id="7134" w:author="erradi" w:date="2011-08-06T10:44:00Z"/>
          <w:rFonts w:ascii="Times New Roman" w:hAnsi="Times New Roman" w:cs="Times New Roman"/>
          <w:sz w:val="24"/>
          <w:szCs w:val="24"/>
          <w:lang w:val="en-US"/>
        </w:rPr>
      </w:pPr>
      <w:proofErr w:type="gramStart"/>
      <w:ins w:id="7135" w:author="erradi" w:date="2011-08-06T10:44:00Z">
        <w:r>
          <w:rPr>
            <w:rFonts w:ascii="Times New Roman" w:hAnsi="Times New Roman" w:cs="Times New Roman"/>
            <w:b/>
            <w:sz w:val="24"/>
            <w:szCs w:val="24"/>
            <w:u w:val="single"/>
            <w:lang w:val="en-US"/>
          </w:rPr>
          <w:t>Doctor</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136" w:author="erradi" w:date="2011-08-06T10:44:00Z"/>
          <w:rFonts w:ascii="Times New Roman" w:hAnsi="Times New Roman" w:cs="Times New Roman"/>
          <w:sz w:val="24"/>
          <w:szCs w:val="24"/>
          <w:lang w:val="en-US"/>
        </w:rPr>
      </w:pPr>
      <w:ins w:id="7137"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6D7289" w:rsidRDefault="00541083" w:rsidP="00541083">
      <w:pPr>
        <w:pStyle w:val="Paragraphedeliste"/>
        <w:ind w:left="1416"/>
        <w:rPr>
          <w:ins w:id="7138" w:author="erradi" w:date="2011-08-06T10:44:00Z"/>
          <w:rFonts w:ascii="Times New Roman" w:hAnsi="Times New Roman"/>
          <w:b/>
          <w:color w:val="000000" w:themeColor="text1"/>
          <w:lang w:val="en-US"/>
        </w:rPr>
      </w:pPr>
      <w:proofErr w:type="gramStart"/>
      <w:ins w:id="7139"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Pr>
            <w:rFonts w:ascii="Times New Roman" w:hAnsi="Times New Roman" w:cs="Times New Roman"/>
            <w:lang w:val="en-US"/>
          </w:rPr>
          <w:t>(</w:t>
        </w:r>
        <w:r w:rsidRPr="00730399">
          <w:rPr>
            <w:rFonts w:ascii="Times New Roman" w:hAnsi="Times New Roman"/>
            <w:lang w:val="en-US"/>
          </w:rPr>
          <w:t>T</w:t>
        </w:r>
        <w:r w:rsidRPr="00730399">
          <w:rPr>
            <w:rFonts w:ascii="Times New Roman" w:hAnsi="Times New Roman"/>
            <w:vertAlign w:val="subscript"/>
            <w:lang w:val="en-US"/>
          </w:rPr>
          <w:t>D</w:t>
        </w:r>
        <w:r w:rsidRPr="00730399">
          <w:rPr>
            <w:rFonts w:ascii="Times New Roman" w:hAnsi="Times New Roman"/>
            <w:lang w:val="en-US"/>
          </w:rPr>
          <w:t xml:space="preserve"> (&lt;assign&gt;) ; T</w:t>
        </w:r>
        <w:r w:rsidRPr="00730399">
          <w:rPr>
            <w:rFonts w:ascii="Times New Roman" w:hAnsi="Times New Roman"/>
            <w:vertAlign w:val="subscript"/>
            <w:lang w:val="en-US"/>
          </w:rPr>
          <w:t>D</w:t>
        </w:r>
        <w:r w:rsidRPr="00730399">
          <w:rPr>
            <w:rFonts w:ascii="Times New Roman" w:hAnsi="Times New Roman"/>
            <w:lang w:val="en-US"/>
          </w:rPr>
          <w:t xml:space="preserve"> (&lt;consult&gt;)</w:t>
        </w:r>
        <w:r>
          <w:rPr>
            <w:rFonts w:ascii="Times New Roman" w:hAnsi="Times New Roman" w:cs="Times New Roman"/>
            <w:lang w:val="en-US"/>
          </w:rPr>
          <w:t>)</w:t>
        </w:r>
        <w:r w:rsidRPr="005D47B1">
          <w:rPr>
            <w:rFonts w:ascii="Times New Roman" w:hAnsi="Times New Roman" w:cs="Times New Roman"/>
            <w:lang w:val="en-US"/>
          </w:rPr>
          <w:t xml:space="preserve">  [] receive cim(y) from R</w:t>
        </w:r>
        <w:r>
          <w:rPr>
            <w:rFonts w:ascii="Times New Roman" w:hAnsi="Times New Roman" w:cs="Times New Roman"/>
            <w:lang w:val="en-US"/>
          </w:rPr>
          <w:t>eceptionist</w:t>
        </w:r>
      </w:ins>
    </w:p>
    <w:p w:rsidR="00541083" w:rsidRPr="00E957A9" w:rsidRDefault="00541083" w:rsidP="00541083">
      <w:pPr>
        <w:pStyle w:val="Paragraphedeliste"/>
        <w:rPr>
          <w:ins w:id="7140" w:author="erradi" w:date="2011-08-06T10:44:00Z"/>
          <w:rFonts w:ascii="Times New Roman" w:hAnsi="Times New Roman" w:cs="Times New Roman"/>
          <w:sz w:val="24"/>
          <w:szCs w:val="24"/>
          <w:lang w:val="en-US"/>
        </w:rPr>
      </w:pPr>
      <w:ins w:id="7141" w:author="erradi" w:date="2011-08-06T10:44:00Z">
        <w:r>
          <w:rPr>
            <w:rFonts w:ascii="Times New Roman" w:hAnsi="Times New Roman" w:cs="Times New Roman"/>
            <w:b/>
            <w:color w:val="000000" w:themeColor="text1"/>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Pr>
            <w:rFonts w:ascii="Times New Roman" w:hAnsi="Times New Roman"/>
            <w:color w:val="000000" w:themeColor="text1"/>
            <w:lang w:val="en-US"/>
          </w:rPr>
          <w:t>(receive cim(y4) from R)[]((receive fim(x1,i1) fromR; if i1 then Interrupted:=true; if not Interrupted then send cim(y5)||*</w:t>
        </w:r>
        <w:r w:rsidRPr="00E957A9">
          <w:rPr>
            <w:rFonts w:ascii="Times New Roman" w:hAnsi="Times New Roman"/>
            <w:lang w:val="en-US"/>
          </w:rPr>
          <w:t xml:space="preserve"> </w:t>
        </w:r>
        <w:r w:rsidRPr="009A0BB9">
          <w:rPr>
            <w:rFonts w:ascii="Times New Roman" w:hAnsi="Times New Roman"/>
          </w:rPr>
          <w:t>ε</w:t>
        </w:r>
        <w:r w:rsidRPr="00E957A9">
          <w:rPr>
            <w:rFonts w:ascii="Times New Roman" w:hAnsi="Times New Roman"/>
            <w:lang w:val="en-US"/>
          </w:rPr>
          <w:t xml:space="preserve"> to R)</w:t>
        </w:r>
      </w:ins>
    </w:p>
    <w:p w:rsidR="00541083" w:rsidRDefault="00541083" w:rsidP="00541083">
      <w:pPr>
        <w:pStyle w:val="Paragraphedeliste"/>
        <w:rPr>
          <w:ins w:id="7142" w:author="erradi" w:date="2011-08-06T10:44:00Z"/>
          <w:rFonts w:ascii="Times New Roman" w:hAnsi="Times New Roman" w:cs="Times New Roman"/>
          <w:sz w:val="24"/>
          <w:szCs w:val="24"/>
          <w:lang w:val="en-US"/>
        </w:rPr>
      </w:pPr>
    </w:p>
    <w:p w:rsidR="00541083" w:rsidRDefault="00541083" w:rsidP="00541083">
      <w:pPr>
        <w:pStyle w:val="Paragraphedeliste"/>
        <w:rPr>
          <w:ins w:id="7143" w:author="erradi" w:date="2011-08-06T10:44:00Z"/>
          <w:rFonts w:ascii="Times New Roman" w:hAnsi="Times New Roman" w:cs="Times New Roman"/>
          <w:sz w:val="24"/>
          <w:szCs w:val="24"/>
          <w:lang w:val="en-US"/>
        </w:rPr>
      </w:pPr>
      <w:proofErr w:type="gramStart"/>
      <w:ins w:id="7144" w:author="erradi" w:date="2011-08-06T10:44:00Z">
        <w:r>
          <w:rPr>
            <w:rFonts w:ascii="Times New Roman" w:hAnsi="Times New Roman" w:cs="Times New Roman"/>
            <w:b/>
            <w:sz w:val="24"/>
            <w:szCs w:val="24"/>
            <w:u w:val="single"/>
            <w:lang w:val="en-US"/>
          </w:rPr>
          <w:t>UrgentAgent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145" w:author="erradi" w:date="2011-08-06T10:44:00Z"/>
          <w:rFonts w:ascii="Times New Roman" w:hAnsi="Times New Roman" w:cs="Times New Roman"/>
          <w:sz w:val="24"/>
          <w:szCs w:val="24"/>
          <w:lang w:val="en-US"/>
        </w:rPr>
      </w:pPr>
      <w:ins w:id="7146"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0</w:t>
        </w:r>
      </w:ins>
    </w:p>
    <w:p w:rsidR="00541083" w:rsidRPr="006D7289" w:rsidRDefault="00541083" w:rsidP="00541083">
      <w:pPr>
        <w:pStyle w:val="Paragraphedeliste"/>
        <w:ind w:firstLine="696"/>
        <w:rPr>
          <w:ins w:id="7147" w:author="erradi" w:date="2011-08-06T10:44:00Z"/>
          <w:rFonts w:ascii="Times New Roman" w:hAnsi="Times New Roman"/>
          <w:b/>
          <w:color w:val="000000" w:themeColor="text1"/>
          <w:lang w:val="en-US"/>
        </w:rPr>
      </w:pPr>
      <w:proofErr w:type="gramStart"/>
      <w:ins w:id="7148"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rPr>
          <w:t>ε</w:t>
        </w:r>
      </w:ins>
    </w:p>
    <w:p w:rsidR="00541083" w:rsidRDefault="00541083" w:rsidP="00541083">
      <w:pPr>
        <w:pStyle w:val="Paragraphedeliste"/>
        <w:rPr>
          <w:ins w:id="7149" w:author="erradi" w:date="2011-08-06T10:44:00Z"/>
          <w:rFonts w:ascii="Times New Roman" w:hAnsi="Times New Roman" w:cs="Times New Roman"/>
          <w:sz w:val="24"/>
          <w:szCs w:val="24"/>
          <w:lang w:val="en-US"/>
        </w:rPr>
      </w:pPr>
      <w:ins w:id="7150" w:author="erradi" w:date="2011-08-06T10:44:00Z">
        <w:r>
          <w:rPr>
            <w:rFonts w:ascii="Times New Roman" w:hAnsi="Times New Roman" w:cs="Times New Roman"/>
            <w:b/>
            <w:color w:val="000000" w:themeColor="text1"/>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sidRPr="005D47B1">
          <w:rPr>
            <w:rFonts w:ascii="Times New Roman" w:hAnsi="Times New Roman" w:cs="Times New Roman"/>
          </w:rPr>
          <w:t>ε</w:t>
        </w:r>
        <w:r w:rsidRPr="00965D00">
          <w:rPr>
            <w:rFonts w:ascii="Times New Roman" w:hAnsi="Times New Roman" w:cs="Times New Roman"/>
            <w:lang w:val="en-US"/>
          </w:rPr>
          <w:t xml:space="preserve"> </w:t>
        </w:r>
      </w:ins>
    </w:p>
    <w:p w:rsidR="00541083" w:rsidRDefault="00541083" w:rsidP="00541083">
      <w:pPr>
        <w:pStyle w:val="Paragraphedeliste"/>
        <w:ind w:left="1416"/>
        <w:rPr>
          <w:ins w:id="7151" w:author="erradi" w:date="2011-08-06T10:44:00Z"/>
          <w:rFonts w:ascii="Times New Roman" w:hAnsi="Times New Roman" w:cs="Times New Roman"/>
          <w:sz w:val="24"/>
          <w:szCs w:val="24"/>
          <w:lang w:val="en-US"/>
        </w:rPr>
      </w:pPr>
      <w:ins w:id="7152" w:author="erradi" w:date="2011-08-06T10:44:00Z">
        <w:r w:rsidRPr="00730399">
          <w:rPr>
            <w:rFonts w:ascii="Times New Roman" w:hAnsi="Times New Roman" w:cs="Times New Roman"/>
            <w:color w:val="000000" w:themeColor="text1"/>
            <w:sz w:val="24"/>
            <w:szCs w:val="24"/>
            <w:lang w:val="en-US"/>
          </w:rPr>
          <w:t>So</w:t>
        </w:r>
        <w:r>
          <w:rPr>
            <w:rFonts w:ascii="Times New Roman" w:hAnsi="Times New Roman" w:cs="Times New Roman"/>
            <w:b/>
            <w:color w:val="000000" w:themeColor="text1"/>
            <w:sz w:val="24"/>
            <w:szCs w:val="24"/>
            <w:lang w:val="en-US"/>
          </w:rPr>
          <w:t xml:space="preserve"> </w:t>
        </w:r>
        <w:r w:rsidRPr="00327E84">
          <w:rPr>
            <w:rFonts w:ascii="Times New Roman" w:hAnsi="Times New Roman" w:cs="Times New Roman"/>
            <w:b/>
            <w:sz w:val="24"/>
            <w:szCs w:val="24"/>
            <w:lang w:val="en-US"/>
          </w:rPr>
          <w:t>send</w:t>
        </w:r>
        <w:r>
          <w:rPr>
            <w:rFonts w:ascii="Times New Roman" w:hAnsi="Times New Roman" w:cs="Times New Roman"/>
            <w:sz w:val="24"/>
            <w:szCs w:val="24"/>
            <w:lang w:val="en-US"/>
          </w:rPr>
          <w:t xml:space="preserve"> </w:t>
        </w:r>
        <w:r w:rsidRPr="00327E84">
          <w:rPr>
            <w:rFonts w:ascii="Times New Roman" w:hAnsi="Times New Roman" w:cs="Times New Roman"/>
            <w:b/>
            <w:sz w:val="24"/>
            <w:szCs w:val="24"/>
            <w:lang w:val="en-US"/>
          </w:rPr>
          <w:t>CreateM(x)</w:t>
        </w:r>
        <w:r>
          <w:rPr>
            <w:rFonts w:ascii="Times New Roman" w:hAnsi="Times New Roman" w:cs="Times New Roman"/>
            <w:sz w:val="24"/>
            <w:szCs w:val="24"/>
            <w:lang w:val="en-US"/>
          </w:rPr>
          <w:t xml:space="preserve"> to </w:t>
        </w:r>
        <w:proofErr w:type="gramStart"/>
        <w:r w:rsidRPr="00327E84">
          <w:rPr>
            <w:rFonts w:ascii="Times New Roman" w:hAnsi="Times New Roman" w:cs="Times New Roman"/>
            <w:b/>
            <w:sz w:val="24"/>
            <w:szCs w:val="24"/>
            <w:lang w:val="en-US"/>
          </w:rPr>
          <w:t>MétaUpdateStructure.Create(</w:t>
        </w:r>
        <w:proofErr w:type="gramEnd"/>
        <w:r>
          <w:rPr>
            <w:rFonts w:ascii="Times New Roman" w:hAnsi="Times New Roman" w:cs="Times New Roman"/>
            <w:b/>
            <w:sz w:val="24"/>
            <w:szCs w:val="24"/>
            <w:lang w:val="en-US"/>
          </w:rPr>
          <w:t>UrgentAgent</w:t>
        </w:r>
        <w:r w:rsidRPr="00327E84">
          <w:rPr>
            <w:rFonts w:ascii="Times New Roman" w:hAnsi="Times New Roman" w:cs="Times New Roman"/>
            <w:b/>
            <w:sz w:val="24"/>
            <w:szCs w:val="24"/>
            <w:lang w:val="en-US"/>
          </w:rPr>
          <w:t>, T</w:t>
        </w:r>
        <w:r>
          <w:rPr>
            <w:rFonts w:ascii="Times New Roman" w:hAnsi="Times New Roman" w:cs="Times New Roman"/>
            <w:b/>
            <w:sz w:val="24"/>
            <w:szCs w:val="24"/>
            <w:vertAlign w:val="subscript"/>
            <w:lang w:val="en-US"/>
          </w:rPr>
          <w:t>UrgentAgent</w:t>
        </w:r>
        <w:r w:rsidRPr="00327E84">
          <w:rPr>
            <w:rFonts w:ascii="Times New Roman" w:hAnsi="Times New Roman" w:cs="Times New Roman"/>
            <w:b/>
            <w:sz w:val="24"/>
            <w:szCs w:val="24"/>
            <w:lang w:val="en-US"/>
          </w:rPr>
          <w:t>(telemed</w:t>
        </w:r>
        <w:r>
          <w:rPr>
            <w:rFonts w:ascii="Times New Roman" w:hAnsi="Times New Roman" w:cs="Times New Roman"/>
            <w:b/>
            <w:sz w:val="24"/>
            <w:szCs w:val="24"/>
            <w:vertAlign w:val="subscript"/>
            <w:lang w:val="en-US"/>
          </w:rPr>
          <w:t>2</w:t>
        </w:r>
        <w:r w:rsidRPr="00327E84">
          <w:rPr>
            <w:rFonts w:ascii="Times New Roman" w:hAnsi="Times New Roman" w:cs="Times New Roman"/>
            <w:b/>
            <w:sz w:val="24"/>
            <w:szCs w:val="24"/>
            <w:lang w:val="en-US"/>
          </w:rPr>
          <w:t>))</w:t>
        </w:r>
      </w:ins>
    </w:p>
    <w:p w:rsidR="00541083" w:rsidRPr="00E957A9" w:rsidRDefault="00541083" w:rsidP="00541083">
      <w:pPr>
        <w:pStyle w:val="Paragraphedeliste"/>
        <w:rPr>
          <w:ins w:id="7153" w:author="erradi" w:date="2011-08-06T10:44:00Z"/>
          <w:rFonts w:ascii="Times New Roman" w:hAnsi="Times New Roman" w:cs="Times New Roman"/>
          <w:sz w:val="24"/>
          <w:szCs w:val="24"/>
          <w:lang w:val="en-US"/>
        </w:rPr>
      </w:pPr>
      <w:ins w:id="7154" w:author="erradi" w:date="2011-08-06T10:44:00Z">
        <w:r>
          <w:rPr>
            <w:rFonts w:ascii="Times New Roman" w:hAnsi="Times New Roman" w:cs="Times New Roman"/>
            <w:sz w:val="24"/>
            <w:szCs w:val="24"/>
            <w:lang w:val="en-US"/>
          </w:rPr>
          <w:tab/>
        </w:r>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Pr>
            <w:rFonts w:ascii="Times New Roman" w:hAnsi="Times New Roman"/>
            <w:color w:val="000000" w:themeColor="text1"/>
            <w:lang w:val="en-US"/>
          </w:rPr>
          <w:t>((TU(&lt;wait&gt;);receive cim(y6) from R;TU(&lt;Alert&gt;);send cim(y7) to R)[](receive cim(y8) from R)</w:t>
        </w:r>
      </w:ins>
    </w:p>
    <w:p w:rsidR="00541083" w:rsidRDefault="00541083" w:rsidP="00541083">
      <w:pPr>
        <w:pStyle w:val="Paragraphedeliste"/>
        <w:rPr>
          <w:ins w:id="7155" w:author="erradi" w:date="2011-08-06T10:44:00Z"/>
          <w:rFonts w:ascii="Times New Roman" w:hAnsi="Times New Roman" w:cs="Times New Roman"/>
          <w:sz w:val="24"/>
          <w:szCs w:val="24"/>
          <w:lang w:val="en-US"/>
        </w:rPr>
      </w:pPr>
    </w:p>
    <w:p w:rsidR="00541083" w:rsidRDefault="00541083" w:rsidP="00541083">
      <w:pPr>
        <w:pStyle w:val="Paragraphedeliste"/>
        <w:rPr>
          <w:ins w:id="7156" w:author="erradi" w:date="2011-08-06T10:44:00Z"/>
          <w:rFonts w:ascii="Times New Roman" w:hAnsi="Times New Roman" w:cs="Times New Roman"/>
          <w:sz w:val="24"/>
          <w:szCs w:val="24"/>
          <w:lang w:val="en-US"/>
        </w:rPr>
      </w:pPr>
      <w:proofErr w:type="gramStart"/>
      <w:ins w:id="7157" w:author="erradi" w:date="2011-08-06T10:44:00Z">
        <w:r>
          <w:rPr>
            <w:rFonts w:ascii="Times New Roman" w:hAnsi="Times New Roman" w:cs="Times New Roman"/>
            <w:b/>
            <w:sz w:val="24"/>
            <w:szCs w:val="24"/>
            <w:u w:val="single"/>
            <w:lang w:val="en-US"/>
          </w:rPr>
          <w:t>Receptionist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158" w:author="erradi" w:date="2011-08-06T10:44:00Z"/>
          <w:rFonts w:ascii="Times New Roman" w:hAnsi="Times New Roman" w:cs="Times New Roman"/>
          <w:sz w:val="24"/>
          <w:szCs w:val="24"/>
          <w:lang w:val="en-US"/>
        </w:rPr>
      </w:pPr>
      <w:ins w:id="7159"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653AEE" w:rsidRDefault="00541083" w:rsidP="00541083">
      <w:pPr>
        <w:spacing w:after="0" w:line="240" w:lineRule="auto"/>
        <w:ind w:left="1410"/>
        <w:jc w:val="both"/>
        <w:rPr>
          <w:ins w:id="7160" w:author="erradi" w:date="2011-08-06T10:44:00Z"/>
          <w:rFonts w:ascii="Times New Roman" w:hAnsi="Times New Roman" w:cs="Times New Roman"/>
          <w:lang w:val="en-US"/>
        </w:rPr>
      </w:pPr>
      <w:ins w:id="7161"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lang w:val="en-US"/>
          </w:rPr>
          <w:t>T</w:t>
        </w:r>
        <w:r>
          <w:rPr>
            <w:rFonts w:ascii="Times New Roman" w:hAnsi="Times New Roman" w:cs="Times New Roman"/>
            <w:vertAlign w:val="subscript"/>
            <w:lang w:val="en-US"/>
          </w:rPr>
          <w:t>Recptionist</w:t>
        </w:r>
        <w:r w:rsidRPr="005D47B1">
          <w:rPr>
            <w:rFonts w:ascii="Times New Roman" w:hAnsi="Times New Roman" w:cs="Times New Roman"/>
            <w:lang w:val="en-US"/>
          </w:rPr>
          <w:t xml:space="preserve"> (&lt;registr&gt;) ; (</w:t>
        </w:r>
        <w:r>
          <w:rPr>
            <w:rFonts w:ascii="Times New Roman" w:hAnsi="Times New Roman" w:cs="Times New Roman"/>
            <w:lang w:val="en-US"/>
          </w:rPr>
          <w:t>(</w:t>
        </w:r>
        <w:r w:rsidRPr="005D47B1">
          <w:rPr>
            <w:rFonts w:ascii="Times New Roman" w:hAnsi="Times New Roman" w:cs="Times New Roman"/>
            <w:lang w:val="en-US"/>
          </w:rPr>
          <w:t>(T</w:t>
        </w:r>
        <w:r>
          <w:rPr>
            <w:rFonts w:ascii="Times New Roman" w:hAnsi="Times New Roman" w:cs="Times New Roman"/>
            <w:vertAlign w:val="subscript"/>
            <w:lang w:val="en-US"/>
          </w:rPr>
          <w:t>Doctor</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 receive fim(x, i) from P</w:t>
        </w:r>
        <w:r>
          <w:rPr>
            <w:rFonts w:ascii="Times New Roman" w:hAnsi="Times New Roman" w:cs="Times New Roman"/>
            <w:lang w:val="en-US"/>
          </w:rPr>
          <w:t>atient</w:t>
        </w:r>
        <w:r w:rsidRPr="005D47B1">
          <w:rPr>
            <w:rFonts w:ascii="Times New Roman" w:hAnsi="Times New Roman" w:cs="Times New Roman"/>
            <w:lang w:val="en-US"/>
          </w:rPr>
          <w:t>;  if i then  Interrupted := true;  if not Interrupted then T</w:t>
        </w:r>
        <w:r w:rsidRPr="005D47B1">
          <w:rPr>
            <w:rFonts w:ascii="Times New Roman" w:hAnsi="Times New Roman" w:cs="Times New Roman"/>
            <w:vertAlign w:val="subscript"/>
            <w:lang w:val="en-US"/>
          </w:rPr>
          <w:t>R</w:t>
        </w:r>
        <w:r>
          <w:rPr>
            <w:rFonts w:ascii="Times New Roman" w:hAnsi="Times New Roman" w:cs="Times New Roman"/>
            <w:vertAlign w:val="subscript"/>
            <w:lang w:val="en-US"/>
          </w:rPr>
          <w:t>eceptionist</w:t>
        </w:r>
        <w:r w:rsidRPr="005D47B1">
          <w:rPr>
            <w:rFonts w:ascii="Times New Roman" w:hAnsi="Times New Roman" w:cs="Times New Roman"/>
            <w:lang w:val="en-US"/>
          </w:rPr>
          <w:t xml:space="preserve"> (&lt;act&gt;) )    | |   (wait(Interrupted); send cim(y) to D</w:t>
        </w:r>
        <w:r>
          <w:rPr>
            <w:rFonts w:ascii="Times New Roman" w:hAnsi="Times New Roman" w:cs="Times New Roman"/>
            <w:lang w:val="en-US"/>
          </w:rPr>
          <w:t>octor</w:t>
        </w:r>
        <w:r w:rsidRPr="005D47B1">
          <w:rPr>
            <w:rFonts w:ascii="Times New Roman" w:hAnsi="Times New Roman" w:cs="Times New Roman"/>
            <w:lang w:val="en-US"/>
          </w:rPr>
          <w:t xml:space="preserve"> and P</w:t>
        </w:r>
        <w:r>
          <w:rPr>
            <w:rFonts w:ascii="Times New Roman" w:hAnsi="Times New Roman" w:cs="Times New Roman"/>
            <w:lang w:val="en-US"/>
          </w:rPr>
          <w:t>atient</w:t>
        </w:r>
        <w:r w:rsidRPr="005D47B1">
          <w:rPr>
            <w:rFonts w:ascii="Times New Roman" w:hAnsi="Times New Roman" w:cs="Times New Roman"/>
            <w:lang w:val="en-US"/>
          </w:rPr>
          <w:t xml:space="preserve"> )</w:t>
        </w:r>
        <w:r w:rsidRPr="00653AEE">
          <w:rPr>
            <w:rFonts w:ascii="Times New Roman" w:hAnsi="Times New Roman" w:cs="Times New Roman"/>
            <w:lang w:val="en-US"/>
          </w:rPr>
          <w:t>)</w:t>
        </w:r>
        <w:r w:rsidRPr="00653AEE">
          <w:rPr>
            <w:rFonts w:ascii="Times New Roman" w:hAnsi="Times New Roman" w:cs="Times New Roman"/>
            <w:vertAlign w:val="subscript"/>
            <w:lang w:val="en-US"/>
          </w:rPr>
          <w:t xml:space="preserve"> </w:t>
        </w:r>
        <w:r w:rsidRPr="00653AEE">
          <w:rPr>
            <w:rFonts w:ascii="Times New Roman" w:hAnsi="Times New Roman" w:cs="Times New Roman"/>
            <w:lang w:val="en-US"/>
          </w:rPr>
          <w:t xml:space="preserve">  | |*  </w:t>
        </w:r>
        <w:r>
          <w:rPr>
            <w:rFonts w:ascii="Times New Roman" w:hAnsi="Times New Roman" w:cs="Times New Roman"/>
            <w:lang w:val="en-US"/>
          </w:rPr>
          <w:t>(</w:t>
        </w:r>
        <w:r w:rsidRPr="005D47B1">
          <w:rPr>
            <w:rFonts w:ascii="Times New Roman" w:hAnsi="Times New Roman" w:cs="Times New Roman"/>
            <w:lang w:val="en-US"/>
          </w:rPr>
          <w:t>send iem(z) to P</w:t>
        </w:r>
        <w:r>
          <w:rPr>
            <w:rFonts w:ascii="Times New Roman" w:hAnsi="Times New Roman" w:cs="Times New Roman"/>
            <w:lang w:val="en-US"/>
          </w:rPr>
          <w:t>atient</w:t>
        </w:r>
        <w:r w:rsidRPr="005D47B1">
          <w:rPr>
            <w:rFonts w:ascii="Times New Roman" w:hAnsi="Times New Roman" w:cs="Times New Roman"/>
            <w:lang w:val="en-US"/>
          </w:rPr>
          <w:t>; receive im(z) from P</w:t>
        </w:r>
        <w:r>
          <w:rPr>
            <w:rFonts w:ascii="Times New Roman" w:hAnsi="Times New Roman" w:cs="Times New Roman"/>
            <w:lang w:val="en-US"/>
          </w:rPr>
          <w:t>atient</w:t>
        </w:r>
        <w:r w:rsidRPr="005D47B1">
          <w:rPr>
            <w:rFonts w:ascii="Times New Roman" w:hAnsi="Times New Roman" w:cs="Times New Roman"/>
            <w:lang w:val="en-US"/>
          </w:rPr>
          <w:t>; Interr := true</w:t>
        </w:r>
        <w:r>
          <w:rPr>
            <w:rFonts w:ascii="Times New Roman" w:hAnsi="Times New Roman" w:cs="Times New Roman"/>
            <w:lang w:val="en-US"/>
          </w:rPr>
          <w:t>)</w:t>
        </w:r>
        <w:r w:rsidRPr="00653AEE">
          <w:rPr>
            <w:rFonts w:ascii="Times New Roman" w:hAnsi="Times New Roman" w:cs="Times New Roman"/>
            <w:lang w:val="en-US"/>
          </w:rPr>
          <w:t>)</w:t>
        </w:r>
      </w:ins>
    </w:p>
    <w:p w:rsidR="00541083" w:rsidRPr="006D7289" w:rsidRDefault="00541083" w:rsidP="00541083">
      <w:pPr>
        <w:pStyle w:val="Paragraphedeliste"/>
        <w:ind w:firstLine="696"/>
        <w:rPr>
          <w:ins w:id="7162" w:author="erradi" w:date="2011-08-06T10:44:00Z"/>
          <w:rFonts w:ascii="Times New Roman" w:hAnsi="Times New Roman"/>
          <w:b/>
          <w:color w:val="000000" w:themeColor="text1"/>
          <w:lang w:val="en-US"/>
        </w:rPr>
      </w:pPr>
    </w:p>
    <w:p w:rsidR="00541083" w:rsidRPr="00E957A9" w:rsidRDefault="00541083" w:rsidP="00541083">
      <w:pPr>
        <w:pStyle w:val="Paragraphedeliste"/>
        <w:rPr>
          <w:ins w:id="7163" w:author="erradi" w:date="2011-08-06T10:44:00Z"/>
          <w:rFonts w:ascii="Times New Roman" w:hAnsi="Times New Roman" w:cs="Times New Roman"/>
          <w:sz w:val="24"/>
          <w:szCs w:val="24"/>
          <w:lang w:val="en-US"/>
        </w:rPr>
      </w:pPr>
      <w:ins w:id="7164" w:author="erradi" w:date="2011-08-06T10:44:00Z">
        <w:r>
          <w:rPr>
            <w:rFonts w:ascii="Times New Roman" w:hAnsi="Times New Roman" w:cs="Times New Roman"/>
            <w:b/>
            <w:color w:val="000000" w:themeColor="text1"/>
            <w:sz w:val="24"/>
            <w:szCs w:val="24"/>
            <w:lang w:val="en-US"/>
          </w:rPr>
          <w:tab/>
        </w:r>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 </w:t>
        </w:r>
        <w:r>
          <w:rPr>
            <w:rFonts w:ascii="Times New Roman" w:hAnsi="Times New Roman"/>
            <w:color w:val="000000" w:themeColor="text1"/>
            <w:lang w:val="en-US"/>
          </w:rPr>
          <w:t xml:space="preserve">TR(&lt;sending-Brief&gt;);(((TR(&lt;wait&gt;);TR(&lt;Alert&gt;);send cim(y6) to U);send cim(y4) to D and cim(y6) to U)[](((TR(&lt;wait&gt;)|&gt;Wait(Interru); Interrupted:=true;else </w:t>
        </w:r>
        <w:r w:rsidRPr="009A0BB9">
          <w:rPr>
            <w:rFonts w:ascii="Times New Roman" w:hAnsi="Times New Roman"/>
          </w:rPr>
          <w:t>ε</w:t>
        </w:r>
        <w:r w:rsidRPr="00E957A9">
          <w:rPr>
            <w:rFonts w:ascii="Times New Roman" w:hAnsi="Times New Roman"/>
            <w:lang w:val="en-US"/>
          </w:rPr>
          <w:t>)||*(I-Enabled :=true ;Wait(I-Enabled) ;&lt;Try-Later&gt; ;Interru=true ;</w:t>
        </w:r>
        <w:r>
          <w:rPr>
            <w:rFonts w:ascii="Times New Roman" w:hAnsi="Times New Roman"/>
            <w:lang w:val="en-US"/>
          </w:rPr>
          <w:t xml:space="preserve">send </w:t>
        </w:r>
        <w:r w:rsidRPr="00E957A9">
          <w:rPr>
            <w:rFonts w:ascii="Times New Roman" w:hAnsi="Times New Roman"/>
            <w:lang w:val="en-US"/>
          </w:rPr>
          <w:t>im(</w:t>
        </w:r>
        <w:r>
          <w:rPr>
            <w:rFonts w:ascii="Times New Roman" w:hAnsi="Times New Roman"/>
            <w:lang w:val="en-US"/>
          </w:rPr>
          <w:t>z1) to E)) send cim(y4) to D and fim(x1,i1)  to U)</w:t>
        </w:r>
      </w:ins>
    </w:p>
    <w:p w:rsidR="00541083" w:rsidRDefault="00541083" w:rsidP="00541083">
      <w:pPr>
        <w:pStyle w:val="Paragraphedeliste"/>
        <w:rPr>
          <w:ins w:id="7165" w:author="erradi" w:date="2011-08-06T10:44:00Z"/>
          <w:rFonts w:ascii="Times New Roman" w:hAnsi="Times New Roman" w:cs="Times New Roman"/>
          <w:sz w:val="24"/>
          <w:szCs w:val="24"/>
          <w:lang w:val="en-US"/>
        </w:rPr>
      </w:pPr>
    </w:p>
    <w:p w:rsidR="00541083" w:rsidRDefault="00541083" w:rsidP="00541083">
      <w:pPr>
        <w:pStyle w:val="Paragraphedeliste"/>
        <w:rPr>
          <w:ins w:id="7166" w:author="erradi" w:date="2011-08-06T10:44:00Z"/>
          <w:rFonts w:ascii="Times New Roman" w:hAnsi="Times New Roman" w:cs="Times New Roman"/>
          <w:sz w:val="24"/>
          <w:szCs w:val="24"/>
          <w:lang w:val="en-US"/>
        </w:rPr>
      </w:pPr>
    </w:p>
    <w:p w:rsidR="00541083" w:rsidRPr="00F36269" w:rsidRDefault="00541083" w:rsidP="00541083">
      <w:pPr>
        <w:pStyle w:val="Paragraphedeliste"/>
        <w:ind w:left="1080"/>
        <w:rPr>
          <w:ins w:id="7167" w:author="erradi" w:date="2011-08-06T10:44:00Z"/>
          <w:rFonts w:ascii="Times New Roman" w:hAnsi="Times New Roman" w:cs="Times New Roman"/>
          <w:i/>
          <w:sz w:val="24"/>
          <w:szCs w:val="24"/>
          <w:u w:val="single"/>
        </w:rPr>
      </w:pPr>
      <w:ins w:id="7168" w:author="erradi" w:date="2011-08-06T10:44:00Z">
        <w:r w:rsidRPr="00F36269">
          <w:rPr>
            <w:rFonts w:ascii="Times New Roman" w:hAnsi="Times New Roman" w:cs="Times New Roman"/>
            <w:i/>
            <w:sz w:val="24"/>
            <w:szCs w:val="24"/>
            <w:u w:val="single"/>
          </w:rPr>
          <w:t xml:space="preserve">Conclusion Partielle </w:t>
        </w:r>
      </w:ins>
    </w:p>
    <w:p w:rsidR="00541083" w:rsidRDefault="00541083" w:rsidP="00541083">
      <w:pPr>
        <w:pStyle w:val="Paragraphedeliste"/>
        <w:rPr>
          <w:ins w:id="7169" w:author="erradi" w:date="2011-08-06T10:44:00Z"/>
          <w:rFonts w:ascii="Times New Roman" w:hAnsi="Times New Roman" w:cs="Times New Roman"/>
          <w:sz w:val="24"/>
          <w:szCs w:val="24"/>
        </w:rPr>
      </w:pPr>
      <w:ins w:id="7170" w:author="erradi" w:date="2011-08-06T10:44:00Z">
        <w:r w:rsidRPr="00F36269">
          <w:rPr>
            <w:rFonts w:ascii="Times New Roman" w:hAnsi="Times New Roman" w:cs="Times New Roman"/>
            <w:sz w:val="24"/>
            <w:szCs w:val="24"/>
          </w:rPr>
          <w:t>Le système vire alo</w:t>
        </w:r>
        <w:r>
          <w:rPr>
            <w:rFonts w:ascii="Times New Roman" w:hAnsi="Times New Roman" w:cs="Times New Roman"/>
            <w:sz w:val="24"/>
            <w:szCs w:val="24"/>
          </w:rPr>
          <w:t>rs vers un nouvel état suivant la nouvelle expréssion. Les matrices de composants-role et de Stored-Global Behavior aussi.</w:t>
        </w:r>
      </w:ins>
    </w:p>
    <w:p w:rsidR="00541083" w:rsidRDefault="00541083" w:rsidP="00541083">
      <w:pPr>
        <w:pStyle w:val="Paragraphedeliste"/>
        <w:rPr>
          <w:ins w:id="7171" w:author="erradi" w:date="2011-08-06T10:44:00Z"/>
          <w:rFonts w:ascii="Times New Roman" w:hAnsi="Times New Roman" w:cs="Times New Roman"/>
          <w:sz w:val="24"/>
          <w:szCs w:val="24"/>
        </w:rPr>
      </w:pPr>
    </w:p>
    <w:p w:rsidR="00541083" w:rsidRDefault="00541083" w:rsidP="00541083">
      <w:pPr>
        <w:pStyle w:val="Paragraphedeliste"/>
        <w:rPr>
          <w:ins w:id="7172" w:author="erradi" w:date="2011-08-06T10:44:00Z"/>
          <w:rFonts w:ascii="Times New Roman" w:hAnsi="Times New Roman" w:cs="Times New Roman"/>
          <w:sz w:val="24"/>
          <w:szCs w:val="24"/>
        </w:rPr>
      </w:pPr>
    </w:p>
    <w:p w:rsidR="00541083" w:rsidRDefault="00541083" w:rsidP="00541083">
      <w:pPr>
        <w:pStyle w:val="Paragraphedeliste"/>
        <w:jc w:val="center"/>
        <w:rPr>
          <w:ins w:id="7173" w:author="erradi" w:date="2011-08-06T10:44:00Z"/>
          <w:rFonts w:ascii="Times New Roman" w:hAnsi="Times New Roman" w:cs="Times New Roman"/>
          <w:sz w:val="24"/>
          <w:szCs w:val="24"/>
          <w:lang w:val="en-US"/>
        </w:rPr>
      </w:pPr>
      <w:ins w:id="7174"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Ind w:w="720" w:type="dxa"/>
        <w:tblLook w:val="04A0"/>
      </w:tblPr>
      <w:tblGrid>
        <w:gridCol w:w="1470"/>
        <w:gridCol w:w="1416"/>
        <w:gridCol w:w="1019"/>
        <w:gridCol w:w="1284"/>
        <w:gridCol w:w="1019"/>
        <w:gridCol w:w="1469"/>
        <w:gridCol w:w="891"/>
      </w:tblGrid>
      <w:tr w:rsidR="00541083" w:rsidTr="00367EB3">
        <w:trPr>
          <w:ins w:id="7175" w:author="erradi" w:date="2011-08-06T10:44:00Z"/>
        </w:trPr>
        <w:tc>
          <w:tcPr>
            <w:tcW w:w="1316" w:type="dxa"/>
          </w:tcPr>
          <w:p w:rsidR="00541083" w:rsidRDefault="00541083" w:rsidP="00367EB3">
            <w:pPr>
              <w:pStyle w:val="Paragraphedeliste"/>
              <w:ind w:left="0"/>
              <w:rPr>
                <w:ins w:id="7176" w:author="erradi" w:date="2011-08-06T10:44:00Z"/>
                <w:rFonts w:ascii="Times New Roman" w:hAnsi="Times New Roman" w:cs="Times New Roman"/>
                <w:sz w:val="24"/>
                <w:szCs w:val="24"/>
                <w:lang w:val="en-US"/>
              </w:rPr>
            </w:pPr>
          </w:p>
        </w:tc>
        <w:tc>
          <w:tcPr>
            <w:tcW w:w="1316" w:type="dxa"/>
          </w:tcPr>
          <w:p w:rsidR="00541083" w:rsidRDefault="00541083" w:rsidP="00367EB3">
            <w:pPr>
              <w:pStyle w:val="Paragraphedeliste"/>
              <w:ind w:left="0"/>
              <w:rPr>
                <w:ins w:id="7177" w:author="erradi" w:date="2011-08-06T10:44:00Z"/>
                <w:rFonts w:ascii="Times New Roman" w:hAnsi="Times New Roman" w:cs="Times New Roman"/>
                <w:sz w:val="24"/>
                <w:szCs w:val="24"/>
                <w:lang w:val="en-US"/>
              </w:rPr>
            </w:pPr>
            <w:ins w:id="7178"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179" w:author="erradi" w:date="2011-08-06T10:44:00Z"/>
                <w:rFonts w:ascii="Times New Roman" w:hAnsi="Times New Roman" w:cs="Times New Roman"/>
                <w:sz w:val="24"/>
                <w:szCs w:val="24"/>
                <w:lang w:val="en-US"/>
              </w:rPr>
            </w:pPr>
            <w:ins w:id="7180"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181" w:author="erradi" w:date="2011-08-06T10:44:00Z"/>
                <w:rFonts w:ascii="Times New Roman" w:hAnsi="Times New Roman" w:cs="Times New Roman"/>
                <w:sz w:val="24"/>
                <w:szCs w:val="24"/>
                <w:lang w:val="en-US"/>
              </w:rPr>
            </w:pPr>
            <w:ins w:id="7182"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183" w:author="erradi" w:date="2011-08-06T10:44:00Z"/>
                <w:rFonts w:ascii="Times New Roman" w:hAnsi="Times New Roman" w:cs="Times New Roman"/>
                <w:sz w:val="24"/>
                <w:szCs w:val="24"/>
                <w:lang w:val="en-US"/>
              </w:rPr>
            </w:pPr>
            <w:ins w:id="7184"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185" w:author="erradi" w:date="2011-08-06T10:44:00Z"/>
                <w:rFonts w:ascii="Times New Roman" w:hAnsi="Times New Roman" w:cs="Times New Roman"/>
                <w:sz w:val="24"/>
                <w:szCs w:val="24"/>
                <w:lang w:val="en-US"/>
              </w:rPr>
            </w:pPr>
            <w:ins w:id="7186"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187" w:author="erradi" w:date="2011-08-06T10:44:00Z"/>
                <w:rFonts w:ascii="Times New Roman" w:hAnsi="Times New Roman" w:cs="Times New Roman"/>
                <w:sz w:val="24"/>
                <w:szCs w:val="24"/>
                <w:lang w:val="en-US"/>
              </w:rPr>
            </w:pPr>
            <w:ins w:id="7188" w:author="erradi" w:date="2011-08-06T10:44:00Z">
              <w:r>
                <w:rPr>
                  <w:rFonts w:ascii="Times New Roman" w:hAnsi="Times New Roman" w:cs="Times New Roman"/>
                  <w:sz w:val="24"/>
                  <w:szCs w:val="24"/>
                  <w:lang w:val="en-US"/>
                </w:rPr>
                <w:t>State</w:t>
              </w:r>
            </w:ins>
          </w:p>
        </w:tc>
      </w:tr>
      <w:tr w:rsidR="00541083" w:rsidTr="00367EB3">
        <w:trPr>
          <w:ins w:id="7189" w:author="erradi" w:date="2011-08-06T10:44:00Z"/>
        </w:trPr>
        <w:tc>
          <w:tcPr>
            <w:tcW w:w="1316" w:type="dxa"/>
          </w:tcPr>
          <w:p w:rsidR="00541083" w:rsidRDefault="00541083" w:rsidP="00367EB3">
            <w:pPr>
              <w:pStyle w:val="Paragraphedeliste"/>
              <w:ind w:left="0"/>
              <w:rPr>
                <w:ins w:id="7190" w:author="erradi" w:date="2011-08-06T10:44:00Z"/>
                <w:rFonts w:ascii="Times New Roman" w:hAnsi="Times New Roman" w:cs="Times New Roman"/>
                <w:sz w:val="24"/>
                <w:szCs w:val="24"/>
                <w:lang w:val="en-US"/>
              </w:rPr>
            </w:pPr>
            <w:ins w:id="7191"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192" w:author="erradi" w:date="2011-08-06T10:44:00Z"/>
                <w:rFonts w:ascii="Times New Roman" w:hAnsi="Times New Roman" w:cs="Times New Roman"/>
                <w:sz w:val="24"/>
                <w:szCs w:val="24"/>
                <w:lang w:val="en-US"/>
              </w:rPr>
            </w:pPr>
            <w:ins w:id="7193"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194" w:author="erradi" w:date="2011-08-06T10:44:00Z"/>
                <w:rFonts w:ascii="Times New Roman" w:hAnsi="Times New Roman" w:cs="Times New Roman"/>
                <w:sz w:val="24"/>
                <w:szCs w:val="24"/>
                <w:lang w:val="en-US"/>
              </w:rPr>
            </w:pPr>
            <w:ins w:id="719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196" w:author="erradi" w:date="2011-08-06T10:44:00Z"/>
                <w:rFonts w:ascii="Times New Roman" w:hAnsi="Times New Roman" w:cs="Times New Roman"/>
                <w:sz w:val="24"/>
                <w:szCs w:val="24"/>
                <w:lang w:val="en-US"/>
              </w:rPr>
            </w:pPr>
            <w:ins w:id="719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198" w:author="erradi" w:date="2011-08-06T10:44:00Z"/>
                <w:rFonts w:ascii="Times New Roman" w:hAnsi="Times New Roman" w:cs="Times New Roman"/>
                <w:sz w:val="24"/>
                <w:szCs w:val="24"/>
                <w:lang w:val="en-US"/>
              </w:rPr>
            </w:pPr>
            <w:ins w:id="719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00" w:author="erradi" w:date="2011-08-06T10:44:00Z"/>
                <w:rFonts w:ascii="Times New Roman" w:hAnsi="Times New Roman" w:cs="Times New Roman"/>
                <w:sz w:val="24"/>
                <w:szCs w:val="24"/>
                <w:lang w:val="en-US"/>
              </w:rPr>
            </w:pPr>
            <w:ins w:id="720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02" w:author="erradi" w:date="2011-08-06T10:44:00Z"/>
                <w:rFonts w:ascii="Times New Roman" w:hAnsi="Times New Roman" w:cs="Times New Roman"/>
                <w:sz w:val="24"/>
                <w:szCs w:val="24"/>
                <w:lang w:val="en-US"/>
              </w:rPr>
            </w:pPr>
            <w:ins w:id="7203" w:author="erradi" w:date="2011-08-06T10:44:00Z">
              <w:r>
                <w:rPr>
                  <w:rFonts w:ascii="Times New Roman" w:hAnsi="Times New Roman" w:cs="Times New Roman"/>
                  <w:sz w:val="24"/>
                  <w:szCs w:val="24"/>
                  <w:lang w:val="en-US"/>
                </w:rPr>
                <w:t>1</w:t>
              </w:r>
            </w:ins>
          </w:p>
        </w:tc>
      </w:tr>
      <w:tr w:rsidR="00541083" w:rsidTr="00367EB3">
        <w:trPr>
          <w:ins w:id="7204" w:author="erradi" w:date="2011-08-06T10:44:00Z"/>
        </w:trPr>
        <w:tc>
          <w:tcPr>
            <w:tcW w:w="1316" w:type="dxa"/>
          </w:tcPr>
          <w:p w:rsidR="00541083" w:rsidRDefault="00541083" w:rsidP="00367EB3">
            <w:pPr>
              <w:pStyle w:val="Paragraphedeliste"/>
              <w:ind w:left="0"/>
              <w:rPr>
                <w:ins w:id="7205" w:author="erradi" w:date="2011-08-06T10:44:00Z"/>
                <w:rFonts w:ascii="Times New Roman" w:hAnsi="Times New Roman" w:cs="Times New Roman"/>
                <w:sz w:val="24"/>
                <w:szCs w:val="24"/>
                <w:lang w:val="en-US"/>
              </w:rPr>
            </w:pPr>
            <w:ins w:id="7206"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207" w:author="erradi" w:date="2011-08-06T10:44:00Z"/>
                <w:rFonts w:ascii="Times New Roman" w:hAnsi="Times New Roman" w:cs="Times New Roman"/>
                <w:sz w:val="24"/>
                <w:szCs w:val="24"/>
                <w:lang w:val="en-US"/>
              </w:rPr>
            </w:pPr>
            <w:ins w:id="720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09" w:author="erradi" w:date="2011-08-06T10:44:00Z"/>
                <w:rFonts w:ascii="Times New Roman" w:hAnsi="Times New Roman" w:cs="Times New Roman"/>
                <w:sz w:val="24"/>
                <w:szCs w:val="24"/>
                <w:lang w:val="en-US"/>
              </w:rPr>
            </w:pPr>
            <w:ins w:id="7210"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211" w:author="erradi" w:date="2011-08-06T10:44:00Z"/>
                <w:rFonts w:ascii="Times New Roman" w:hAnsi="Times New Roman" w:cs="Times New Roman"/>
                <w:sz w:val="24"/>
                <w:szCs w:val="24"/>
                <w:lang w:val="en-US"/>
              </w:rPr>
            </w:pPr>
            <w:ins w:id="721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13" w:author="erradi" w:date="2011-08-06T10:44:00Z"/>
                <w:rFonts w:ascii="Times New Roman" w:hAnsi="Times New Roman" w:cs="Times New Roman"/>
                <w:sz w:val="24"/>
                <w:szCs w:val="24"/>
                <w:lang w:val="en-US"/>
              </w:rPr>
            </w:pPr>
            <w:ins w:id="721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15" w:author="erradi" w:date="2011-08-06T10:44:00Z"/>
                <w:rFonts w:ascii="Times New Roman" w:hAnsi="Times New Roman" w:cs="Times New Roman"/>
                <w:sz w:val="24"/>
                <w:szCs w:val="24"/>
                <w:lang w:val="en-US"/>
              </w:rPr>
            </w:pPr>
            <w:ins w:id="721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17" w:author="erradi" w:date="2011-08-06T10:44:00Z"/>
                <w:rFonts w:ascii="Times New Roman" w:hAnsi="Times New Roman" w:cs="Times New Roman"/>
                <w:sz w:val="24"/>
                <w:szCs w:val="24"/>
                <w:lang w:val="en-US"/>
              </w:rPr>
            </w:pPr>
            <w:ins w:id="7218" w:author="erradi" w:date="2011-08-06T10:44:00Z">
              <w:r>
                <w:rPr>
                  <w:rFonts w:ascii="Times New Roman" w:hAnsi="Times New Roman" w:cs="Times New Roman"/>
                  <w:sz w:val="24"/>
                  <w:szCs w:val="24"/>
                  <w:lang w:val="en-US"/>
                </w:rPr>
                <w:t>1</w:t>
              </w:r>
            </w:ins>
          </w:p>
        </w:tc>
      </w:tr>
      <w:tr w:rsidR="00541083" w:rsidTr="00367EB3">
        <w:trPr>
          <w:ins w:id="7219" w:author="erradi" w:date="2011-08-06T10:44:00Z"/>
        </w:trPr>
        <w:tc>
          <w:tcPr>
            <w:tcW w:w="1316" w:type="dxa"/>
          </w:tcPr>
          <w:p w:rsidR="00541083" w:rsidRDefault="00541083" w:rsidP="00367EB3">
            <w:pPr>
              <w:pStyle w:val="Paragraphedeliste"/>
              <w:ind w:left="0"/>
              <w:rPr>
                <w:ins w:id="7220" w:author="erradi" w:date="2011-08-06T10:44:00Z"/>
                <w:rFonts w:ascii="Times New Roman" w:hAnsi="Times New Roman" w:cs="Times New Roman"/>
                <w:sz w:val="24"/>
                <w:szCs w:val="24"/>
                <w:lang w:val="en-US"/>
              </w:rPr>
            </w:pPr>
            <w:ins w:id="7221"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222" w:author="erradi" w:date="2011-08-06T10:44:00Z"/>
                <w:rFonts w:ascii="Times New Roman" w:hAnsi="Times New Roman" w:cs="Times New Roman"/>
                <w:sz w:val="24"/>
                <w:szCs w:val="24"/>
                <w:lang w:val="en-US"/>
              </w:rPr>
            </w:pPr>
            <w:ins w:id="722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24" w:author="erradi" w:date="2011-08-06T10:44:00Z"/>
                <w:rFonts w:ascii="Times New Roman" w:hAnsi="Times New Roman" w:cs="Times New Roman"/>
                <w:sz w:val="24"/>
                <w:szCs w:val="24"/>
                <w:lang w:val="en-US"/>
              </w:rPr>
            </w:pPr>
            <w:ins w:id="722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26" w:author="erradi" w:date="2011-08-06T10:44:00Z"/>
                <w:rFonts w:ascii="Times New Roman" w:hAnsi="Times New Roman" w:cs="Times New Roman"/>
                <w:sz w:val="24"/>
                <w:szCs w:val="24"/>
                <w:lang w:val="en-US"/>
              </w:rPr>
            </w:pPr>
            <w:ins w:id="7227"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228" w:author="erradi" w:date="2011-08-06T10:44:00Z"/>
                <w:rFonts w:ascii="Times New Roman" w:hAnsi="Times New Roman" w:cs="Times New Roman"/>
                <w:sz w:val="24"/>
                <w:szCs w:val="24"/>
                <w:lang w:val="en-US"/>
              </w:rPr>
            </w:pPr>
            <w:ins w:id="722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30" w:author="erradi" w:date="2011-08-06T10:44:00Z"/>
                <w:rFonts w:ascii="Times New Roman" w:hAnsi="Times New Roman" w:cs="Times New Roman"/>
                <w:sz w:val="24"/>
                <w:szCs w:val="24"/>
                <w:lang w:val="en-US"/>
              </w:rPr>
            </w:pPr>
            <w:ins w:id="723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32" w:author="erradi" w:date="2011-08-06T10:44:00Z"/>
                <w:rFonts w:ascii="Times New Roman" w:hAnsi="Times New Roman" w:cs="Times New Roman"/>
                <w:sz w:val="24"/>
                <w:szCs w:val="24"/>
                <w:lang w:val="en-US"/>
              </w:rPr>
            </w:pPr>
            <w:ins w:id="7233" w:author="erradi" w:date="2011-08-06T10:44:00Z">
              <w:r>
                <w:rPr>
                  <w:rFonts w:ascii="Times New Roman" w:hAnsi="Times New Roman" w:cs="Times New Roman"/>
                  <w:sz w:val="24"/>
                  <w:szCs w:val="24"/>
                  <w:lang w:val="en-US"/>
                </w:rPr>
                <w:t>1</w:t>
              </w:r>
            </w:ins>
          </w:p>
        </w:tc>
      </w:tr>
      <w:tr w:rsidR="00541083" w:rsidTr="00367EB3">
        <w:trPr>
          <w:ins w:id="7234" w:author="erradi" w:date="2011-08-06T10:44:00Z"/>
        </w:trPr>
        <w:tc>
          <w:tcPr>
            <w:tcW w:w="1316" w:type="dxa"/>
          </w:tcPr>
          <w:p w:rsidR="00541083" w:rsidRDefault="00541083" w:rsidP="00367EB3">
            <w:pPr>
              <w:pStyle w:val="Paragraphedeliste"/>
              <w:ind w:left="0"/>
              <w:rPr>
                <w:ins w:id="7235" w:author="erradi" w:date="2011-08-06T10:44:00Z"/>
                <w:rFonts w:ascii="Times New Roman" w:hAnsi="Times New Roman" w:cs="Times New Roman"/>
                <w:sz w:val="24"/>
                <w:szCs w:val="24"/>
                <w:lang w:val="en-US"/>
              </w:rPr>
            </w:pPr>
            <w:ins w:id="7236"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237" w:author="erradi" w:date="2011-08-06T10:44:00Z"/>
                <w:rFonts w:ascii="Times New Roman" w:hAnsi="Times New Roman" w:cs="Times New Roman"/>
                <w:sz w:val="24"/>
                <w:szCs w:val="24"/>
                <w:lang w:val="en-US"/>
              </w:rPr>
            </w:pPr>
            <w:ins w:id="723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39" w:author="erradi" w:date="2011-08-06T10:44:00Z"/>
                <w:rFonts w:ascii="Times New Roman" w:hAnsi="Times New Roman" w:cs="Times New Roman"/>
                <w:sz w:val="24"/>
                <w:szCs w:val="24"/>
                <w:lang w:val="en-US"/>
              </w:rPr>
            </w:pPr>
            <w:ins w:id="724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41" w:author="erradi" w:date="2011-08-06T10:44:00Z"/>
                <w:rFonts w:ascii="Times New Roman" w:hAnsi="Times New Roman" w:cs="Times New Roman"/>
                <w:sz w:val="24"/>
                <w:szCs w:val="24"/>
                <w:lang w:val="en-US"/>
              </w:rPr>
            </w:pPr>
            <w:ins w:id="724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43" w:author="erradi" w:date="2011-08-06T10:44:00Z"/>
                <w:rFonts w:ascii="Times New Roman" w:hAnsi="Times New Roman" w:cs="Times New Roman"/>
                <w:sz w:val="24"/>
                <w:szCs w:val="24"/>
                <w:lang w:val="en-US"/>
              </w:rPr>
            </w:pPr>
            <w:ins w:id="7244"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245" w:author="erradi" w:date="2011-08-06T10:44:00Z"/>
                <w:rFonts w:ascii="Times New Roman" w:hAnsi="Times New Roman" w:cs="Times New Roman"/>
                <w:sz w:val="24"/>
                <w:szCs w:val="24"/>
                <w:lang w:val="en-US"/>
              </w:rPr>
            </w:pPr>
            <w:ins w:id="724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47" w:author="erradi" w:date="2011-08-06T10:44:00Z"/>
                <w:rFonts w:ascii="Times New Roman" w:hAnsi="Times New Roman" w:cs="Times New Roman"/>
                <w:sz w:val="24"/>
                <w:szCs w:val="24"/>
                <w:lang w:val="en-US"/>
              </w:rPr>
            </w:pPr>
            <w:ins w:id="7248" w:author="erradi" w:date="2011-08-06T10:44:00Z">
              <w:r>
                <w:rPr>
                  <w:rFonts w:ascii="Times New Roman" w:hAnsi="Times New Roman" w:cs="Times New Roman"/>
                  <w:sz w:val="24"/>
                  <w:szCs w:val="24"/>
                  <w:lang w:val="en-US"/>
                </w:rPr>
                <w:t>1</w:t>
              </w:r>
            </w:ins>
          </w:p>
        </w:tc>
      </w:tr>
      <w:tr w:rsidR="00541083" w:rsidTr="00367EB3">
        <w:trPr>
          <w:ins w:id="7249" w:author="erradi" w:date="2011-08-06T10:44:00Z"/>
        </w:trPr>
        <w:tc>
          <w:tcPr>
            <w:tcW w:w="1316" w:type="dxa"/>
          </w:tcPr>
          <w:p w:rsidR="00541083" w:rsidRDefault="00541083" w:rsidP="00367EB3">
            <w:pPr>
              <w:pStyle w:val="Paragraphedeliste"/>
              <w:ind w:left="0"/>
              <w:rPr>
                <w:ins w:id="7250" w:author="erradi" w:date="2011-08-06T10:44:00Z"/>
                <w:rFonts w:ascii="Times New Roman" w:hAnsi="Times New Roman" w:cs="Times New Roman"/>
                <w:sz w:val="24"/>
                <w:szCs w:val="24"/>
                <w:lang w:val="en-US"/>
              </w:rPr>
            </w:pPr>
            <w:ins w:id="7251"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252" w:author="erradi" w:date="2011-08-06T10:44:00Z"/>
                <w:rFonts w:ascii="Times New Roman" w:hAnsi="Times New Roman" w:cs="Times New Roman"/>
                <w:sz w:val="24"/>
                <w:szCs w:val="24"/>
                <w:lang w:val="en-US"/>
              </w:rPr>
            </w:pPr>
            <w:ins w:id="725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54" w:author="erradi" w:date="2011-08-06T10:44:00Z"/>
                <w:rFonts w:ascii="Times New Roman" w:hAnsi="Times New Roman" w:cs="Times New Roman"/>
                <w:sz w:val="24"/>
                <w:szCs w:val="24"/>
                <w:lang w:val="en-US"/>
              </w:rPr>
            </w:pPr>
            <w:ins w:id="725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56" w:author="erradi" w:date="2011-08-06T10:44:00Z"/>
                <w:rFonts w:ascii="Times New Roman" w:hAnsi="Times New Roman" w:cs="Times New Roman"/>
                <w:sz w:val="24"/>
                <w:szCs w:val="24"/>
                <w:lang w:val="en-US"/>
              </w:rPr>
            </w:pPr>
            <w:ins w:id="725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58" w:author="erradi" w:date="2011-08-06T10:44:00Z"/>
                <w:rFonts w:ascii="Times New Roman" w:hAnsi="Times New Roman" w:cs="Times New Roman"/>
                <w:sz w:val="24"/>
                <w:szCs w:val="24"/>
                <w:lang w:val="en-US"/>
              </w:rPr>
            </w:pPr>
            <w:ins w:id="725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260" w:author="erradi" w:date="2011-08-06T10:44:00Z"/>
                <w:rFonts w:ascii="Times New Roman" w:hAnsi="Times New Roman" w:cs="Times New Roman"/>
                <w:sz w:val="24"/>
                <w:szCs w:val="24"/>
                <w:lang w:val="en-US"/>
              </w:rPr>
            </w:pPr>
            <w:ins w:id="7261"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262" w:author="erradi" w:date="2011-08-06T10:44:00Z"/>
                <w:rFonts w:ascii="Times New Roman" w:hAnsi="Times New Roman" w:cs="Times New Roman"/>
                <w:sz w:val="24"/>
                <w:szCs w:val="24"/>
                <w:lang w:val="en-US"/>
              </w:rPr>
            </w:pPr>
            <w:ins w:id="7263" w:author="erradi" w:date="2011-08-06T10:44:00Z">
              <w:r>
                <w:rPr>
                  <w:rFonts w:ascii="Times New Roman" w:hAnsi="Times New Roman" w:cs="Times New Roman"/>
                  <w:sz w:val="24"/>
                  <w:szCs w:val="24"/>
                  <w:lang w:val="en-US"/>
                </w:rPr>
                <w:t>1</w:t>
              </w:r>
            </w:ins>
          </w:p>
        </w:tc>
      </w:tr>
    </w:tbl>
    <w:p w:rsidR="00541083" w:rsidRDefault="00541083" w:rsidP="00541083">
      <w:pPr>
        <w:pStyle w:val="Paragraphedeliste"/>
        <w:rPr>
          <w:ins w:id="7264"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7265" w:author="erradi" w:date="2011-08-06T10:44:00Z"/>
          <w:rFonts w:ascii="Times New Roman" w:hAnsi="Times New Roman" w:cs="Times New Roman"/>
          <w:color w:val="C00000"/>
          <w:sz w:val="24"/>
          <w:szCs w:val="24"/>
          <w:lang w:val="en-US"/>
        </w:rPr>
      </w:pPr>
      <w:ins w:id="7266"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496"/>
        <w:gridCol w:w="4470"/>
        <w:gridCol w:w="1310"/>
        <w:gridCol w:w="1013"/>
        <w:gridCol w:w="999"/>
      </w:tblGrid>
      <w:tr w:rsidR="00541083" w:rsidTr="00367EB3">
        <w:trPr>
          <w:trHeight w:val="135"/>
          <w:ins w:id="7267" w:author="erradi" w:date="2011-08-06T10:44:00Z"/>
        </w:trPr>
        <w:tc>
          <w:tcPr>
            <w:tcW w:w="1526" w:type="dxa"/>
            <w:vMerge w:val="restart"/>
          </w:tcPr>
          <w:p w:rsidR="00541083" w:rsidRDefault="00541083" w:rsidP="00367EB3">
            <w:pPr>
              <w:jc w:val="center"/>
              <w:rPr>
                <w:ins w:id="7268" w:author="erradi" w:date="2011-08-06T10:44:00Z"/>
                <w:rFonts w:ascii="Times New Roman" w:hAnsi="Times New Roman" w:cs="Times New Roman"/>
                <w:sz w:val="24"/>
                <w:szCs w:val="24"/>
                <w:lang w:val="en-US"/>
              </w:rPr>
            </w:pPr>
            <w:ins w:id="7269" w:author="erradi" w:date="2011-08-06T10:44:00Z">
              <w:r>
                <w:rPr>
                  <w:rFonts w:ascii="Times New Roman" w:hAnsi="Times New Roman" w:cs="Times New Roman"/>
                  <w:sz w:val="24"/>
                  <w:szCs w:val="24"/>
                  <w:lang w:val="en-US"/>
                </w:rPr>
                <w:lastRenderedPageBreak/>
                <w:t>ID</w:t>
              </w:r>
            </w:ins>
          </w:p>
        </w:tc>
        <w:tc>
          <w:tcPr>
            <w:tcW w:w="4615" w:type="dxa"/>
            <w:vMerge w:val="restart"/>
          </w:tcPr>
          <w:p w:rsidR="00541083" w:rsidRDefault="00541083" w:rsidP="00367EB3">
            <w:pPr>
              <w:jc w:val="center"/>
              <w:rPr>
                <w:ins w:id="7270" w:author="erradi" w:date="2011-08-06T10:44:00Z"/>
                <w:rFonts w:ascii="Times New Roman" w:hAnsi="Times New Roman" w:cs="Times New Roman"/>
                <w:sz w:val="24"/>
                <w:szCs w:val="24"/>
                <w:lang w:val="en-US"/>
              </w:rPr>
            </w:pPr>
            <w:ins w:id="7271" w:author="erradi" w:date="2011-08-06T10:44:00Z">
              <w:r>
                <w:rPr>
                  <w:rFonts w:ascii="Times New Roman" w:hAnsi="Times New Roman" w:cs="Times New Roman"/>
                  <w:sz w:val="24"/>
                  <w:szCs w:val="24"/>
                  <w:lang w:val="en-US"/>
                </w:rPr>
                <w:t>Expréssion</w:t>
              </w:r>
            </w:ins>
          </w:p>
        </w:tc>
        <w:tc>
          <w:tcPr>
            <w:tcW w:w="3071" w:type="dxa"/>
            <w:gridSpan w:val="3"/>
          </w:tcPr>
          <w:p w:rsidR="00541083" w:rsidRDefault="00541083" w:rsidP="00367EB3">
            <w:pPr>
              <w:jc w:val="center"/>
              <w:rPr>
                <w:ins w:id="7272" w:author="erradi" w:date="2011-08-06T10:44:00Z"/>
                <w:rFonts w:ascii="Times New Roman" w:hAnsi="Times New Roman" w:cs="Times New Roman"/>
                <w:sz w:val="24"/>
                <w:szCs w:val="24"/>
                <w:lang w:val="en-US"/>
              </w:rPr>
            </w:pPr>
            <w:ins w:id="7273" w:author="erradi" w:date="2011-08-06T10:44:00Z">
              <w:r>
                <w:rPr>
                  <w:rFonts w:ascii="Times New Roman" w:hAnsi="Times New Roman" w:cs="Times New Roman"/>
                  <w:sz w:val="24"/>
                  <w:szCs w:val="24"/>
                  <w:lang w:val="en-US"/>
                </w:rPr>
                <w:t>Informations</w:t>
              </w:r>
            </w:ins>
          </w:p>
        </w:tc>
      </w:tr>
      <w:tr w:rsidR="00541083" w:rsidTr="00367EB3">
        <w:trPr>
          <w:trHeight w:val="135"/>
          <w:ins w:id="7274" w:author="erradi" w:date="2011-08-06T10:44:00Z"/>
        </w:trPr>
        <w:tc>
          <w:tcPr>
            <w:tcW w:w="1526" w:type="dxa"/>
            <w:vMerge/>
          </w:tcPr>
          <w:p w:rsidR="00541083" w:rsidRDefault="00541083" w:rsidP="00367EB3">
            <w:pPr>
              <w:jc w:val="center"/>
              <w:rPr>
                <w:ins w:id="7275" w:author="erradi" w:date="2011-08-06T10:44:00Z"/>
                <w:rFonts w:ascii="Times New Roman" w:hAnsi="Times New Roman" w:cs="Times New Roman"/>
                <w:sz w:val="24"/>
                <w:szCs w:val="24"/>
                <w:lang w:val="en-US"/>
              </w:rPr>
            </w:pPr>
          </w:p>
        </w:tc>
        <w:tc>
          <w:tcPr>
            <w:tcW w:w="4615" w:type="dxa"/>
            <w:vMerge/>
          </w:tcPr>
          <w:p w:rsidR="00541083" w:rsidRDefault="00541083" w:rsidP="00367EB3">
            <w:pPr>
              <w:jc w:val="center"/>
              <w:rPr>
                <w:ins w:id="7276"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7277" w:author="erradi" w:date="2011-08-06T10:44:00Z"/>
                <w:rFonts w:ascii="Times New Roman" w:hAnsi="Times New Roman" w:cs="Times New Roman"/>
                <w:sz w:val="24"/>
                <w:szCs w:val="24"/>
                <w:lang w:val="en-US"/>
              </w:rPr>
            </w:pPr>
            <w:ins w:id="7278" w:author="erradi" w:date="2011-08-06T10:44:00Z">
              <w:r>
                <w:rPr>
                  <w:rFonts w:ascii="Times New Roman" w:hAnsi="Times New Roman" w:cs="Times New Roman"/>
                  <w:sz w:val="24"/>
                  <w:szCs w:val="24"/>
                  <w:lang w:val="en-US"/>
                </w:rPr>
                <w:t>Date</w:t>
              </w:r>
            </w:ins>
          </w:p>
        </w:tc>
        <w:tc>
          <w:tcPr>
            <w:tcW w:w="1024" w:type="dxa"/>
          </w:tcPr>
          <w:p w:rsidR="00541083" w:rsidRDefault="00541083" w:rsidP="00367EB3">
            <w:pPr>
              <w:jc w:val="center"/>
              <w:rPr>
                <w:ins w:id="7279" w:author="erradi" w:date="2011-08-06T10:44:00Z"/>
                <w:rFonts w:ascii="Times New Roman" w:hAnsi="Times New Roman" w:cs="Times New Roman"/>
                <w:sz w:val="24"/>
                <w:szCs w:val="24"/>
                <w:lang w:val="en-US"/>
              </w:rPr>
            </w:pPr>
            <w:ins w:id="7280" w:author="erradi" w:date="2011-08-06T10:44:00Z">
              <w:r>
                <w:rPr>
                  <w:rFonts w:ascii="Times New Roman" w:hAnsi="Times New Roman" w:cs="Times New Roman"/>
                  <w:sz w:val="24"/>
                  <w:szCs w:val="24"/>
                  <w:lang w:val="en-US"/>
                </w:rPr>
                <w:t>Hour</w:t>
              </w:r>
            </w:ins>
          </w:p>
        </w:tc>
        <w:tc>
          <w:tcPr>
            <w:tcW w:w="1024" w:type="dxa"/>
          </w:tcPr>
          <w:p w:rsidR="00541083" w:rsidRDefault="00541083" w:rsidP="00367EB3">
            <w:pPr>
              <w:jc w:val="center"/>
              <w:rPr>
                <w:ins w:id="7281" w:author="erradi" w:date="2011-08-06T10:44:00Z"/>
                <w:rFonts w:ascii="Times New Roman" w:hAnsi="Times New Roman" w:cs="Times New Roman"/>
                <w:sz w:val="24"/>
                <w:szCs w:val="24"/>
                <w:lang w:val="en-US"/>
              </w:rPr>
            </w:pPr>
            <w:ins w:id="7282" w:author="erradi" w:date="2011-08-06T10:44:00Z">
              <w:r>
                <w:rPr>
                  <w:rFonts w:ascii="Times New Roman" w:hAnsi="Times New Roman" w:cs="Times New Roman"/>
                  <w:sz w:val="24"/>
                  <w:szCs w:val="24"/>
                  <w:lang w:val="en-US"/>
                </w:rPr>
                <w:t>State</w:t>
              </w:r>
            </w:ins>
          </w:p>
        </w:tc>
      </w:tr>
      <w:tr w:rsidR="00541083" w:rsidTr="00367EB3">
        <w:trPr>
          <w:trHeight w:val="509"/>
          <w:ins w:id="7283" w:author="erradi" w:date="2011-08-06T10:44:00Z"/>
        </w:trPr>
        <w:tc>
          <w:tcPr>
            <w:tcW w:w="1526" w:type="dxa"/>
          </w:tcPr>
          <w:p w:rsidR="00541083" w:rsidRDefault="00541083" w:rsidP="00367EB3">
            <w:pPr>
              <w:jc w:val="center"/>
              <w:rPr>
                <w:ins w:id="7284" w:author="erradi" w:date="2011-08-06T10:44:00Z"/>
                <w:rFonts w:ascii="Times New Roman" w:hAnsi="Times New Roman" w:cs="Times New Roman"/>
                <w:sz w:val="24"/>
                <w:szCs w:val="24"/>
                <w:lang w:val="en-US"/>
              </w:rPr>
            </w:pPr>
            <w:ins w:id="7285"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615" w:type="dxa"/>
          </w:tcPr>
          <w:p w:rsidR="00541083" w:rsidRPr="005D47B1" w:rsidRDefault="00541083" w:rsidP="00367EB3">
            <w:pPr>
              <w:pStyle w:val="p1a"/>
              <w:jc w:val="center"/>
              <w:rPr>
                <w:ins w:id="7286" w:author="erradi" w:date="2011-08-06T10:44:00Z"/>
                <w:rFonts w:ascii="Times New Roman" w:hAnsi="Times New Roman"/>
              </w:rPr>
            </w:pPr>
            <w:ins w:id="7287"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7288" w:author="erradi" w:date="2011-08-06T10:44:00Z"/>
                <w:rFonts w:ascii="Times New Roman" w:hAnsi="Times New Roman" w:cs="Times New Roman"/>
                <w:sz w:val="24"/>
                <w:szCs w:val="24"/>
                <w:lang w:val="en-US"/>
              </w:rPr>
            </w:pPr>
          </w:p>
        </w:tc>
        <w:tc>
          <w:tcPr>
            <w:tcW w:w="1023" w:type="dxa"/>
          </w:tcPr>
          <w:p w:rsidR="00541083" w:rsidRDefault="00541083" w:rsidP="00367EB3">
            <w:pPr>
              <w:jc w:val="center"/>
              <w:rPr>
                <w:ins w:id="7289" w:author="erradi" w:date="2011-08-06T10:44:00Z"/>
                <w:rFonts w:ascii="Times New Roman" w:hAnsi="Times New Roman" w:cs="Times New Roman"/>
                <w:sz w:val="24"/>
                <w:szCs w:val="24"/>
                <w:lang w:val="en-US"/>
              </w:rPr>
            </w:pPr>
            <w:ins w:id="7290" w:author="erradi" w:date="2011-08-06T10:44:00Z">
              <w:r>
                <w:rPr>
                  <w:rFonts w:ascii="Times New Roman" w:hAnsi="Times New Roman" w:cs="Times New Roman"/>
                  <w:sz w:val="24"/>
                  <w:szCs w:val="24"/>
                  <w:lang w:val="en-US"/>
                </w:rPr>
                <w:t>03/08/2010</w:t>
              </w:r>
            </w:ins>
          </w:p>
        </w:tc>
        <w:tc>
          <w:tcPr>
            <w:tcW w:w="1024" w:type="dxa"/>
          </w:tcPr>
          <w:p w:rsidR="00541083" w:rsidRDefault="00541083" w:rsidP="00367EB3">
            <w:pPr>
              <w:jc w:val="center"/>
              <w:rPr>
                <w:ins w:id="7291" w:author="erradi" w:date="2011-08-06T10:44:00Z"/>
                <w:rFonts w:ascii="Times New Roman" w:hAnsi="Times New Roman" w:cs="Times New Roman"/>
                <w:sz w:val="24"/>
                <w:szCs w:val="24"/>
                <w:lang w:val="en-US"/>
              </w:rPr>
            </w:pPr>
            <w:ins w:id="7292" w:author="erradi" w:date="2011-08-06T10:44:00Z">
              <w:r>
                <w:rPr>
                  <w:rFonts w:ascii="Times New Roman" w:hAnsi="Times New Roman" w:cs="Times New Roman"/>
                  <w:sz w:val="24"/>
                  <w:szCs w:val="24"/>
                  <w:lang w:val="en-US"/>
                </w:rPr>
                <w:t>17h:00</w:t>
              </w:r>
            </w:ins>
          </w:p>
        </w:tc>
        <w:tc>
          <w:tcPr>
            <w:tcW w:w="1024" w:type="dxa"/>
          </w:tcPr>
          <w:p w:rsidR="00541083" w:rsidRDefault="00541083" w:rsidP="00367EB3">
            <w:pPr>
              <w:jc w:val="center"/>
              <w:rPr>
                <w:ins w:id="7293" w:author="erradi" w:date="2011-08-06T10:44:00Z"/>
                <w:rFonts w:ascii="Times New Roman" w:hAnsi="Times New Roman" w:cs="Times New Roman"/>
                <w:sz w:val="24"/>
                <w:szCs w:val="24"/>
                <w:lang w:val="en-US"/>
              </w:rPr>
            </w:pPr>
            <w:ins w:id="7294" w:author="erradi" w:date="2011-08-06T10:44:00Z">
              <w:r>
                <w:rPr>
                  <w:rFonts w:ascii="Times New Roman" w:hAnsi="Times New Roman" w:cs="Times New Roman"/>
                  <w:sz w:val="24"/>
                  <w:szCs w:val="24"/>
                  <w:lang w:val="en-US"/>
                </w:rPr>
                <w:t>1</w:t>
              </w:r>
            </w:ins>
          </w:p>
          <w:p w:rsidR="00541083" w:rsidRDefault="00541083" w:rsidP="00367EB3">
            <w:pPr>
              <w:rPr>
                <w:ins w:id="7295" w:author="erradi" w:date="2011-08-06T10:44:00Z"/>
                <w:rFonts w:ascii="Times New Roman" w:hAnsi="Times New Roman" w:cs="Times New Roman"/>
                <w:sz w:val="24"/>
                <w:szCs w:val="24"/>
                <w:lang w:val="en-US"/>
              </w:rPr>
            </w:pPr>
          </w:p>
        </w:tc>
      </w:tr>
      <w:tr w:rsidR="00541083" w:rsidTr="00367EB3">
        <w:trPr>
          <w:trHeight w:val="509"/>
          <w:ins w:id="7296" w:author="erradi" w:date="2011-08-06T10:44:00Z"/>
        </w:trPr>
        <w:tc>
          <w:tcPr>
            <w:tcW w:w="1526" w:type="dxa"/>
          </w:tcPr>
          <w:p w:rsidR="00541083" w:rsidRPr="002F0648" w:rsidRDefault="00541083" w:rsidP="00367EB3">
            <w:pPr>
              <w:jc w:val="center"/>
              <w:rPr>
                <w:ins w:id="7297" w:author="erradi" w:date="2011-08-06T10:44:00Z"/>
                <w:rFonts w:ascii="Times New Roman" w:hAnsi="Times New Roman" w:cs="Times New Roman"/>
                <w:sz w:val="24"/>
                <w:szCs w:val="24"/>
                <w:vertAlign w:val="subscript"/>
                <w:lang w:val="en-US"/>
              </w:rPr>
            </w:pPr>
            <w:ins w:id="7298"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ins>
          </w:p>
        </w:tc>
        <w:tc>
          <w:tcPr>
            <w:tcW w:w="4615" w:type="dxa"/>
          </w:tcPr>
          <w:p w:rsidR="00541083" w:rsidRPr="002F0648" w:rsidRDefault="00541083" w:rsidP="00367EB3">
            <w:pPr>
              <w:rPr>
                <w:ins w:id="7299" w:author="erradi" w:date="2011-08-06T10:44:00Z"/>
                <w:rFonts w:ascii="Times New Roman" w:hAnsi="Times New Roman" w:cs="Times New Roman"/>
                <w:sz w:val="20"/>
                <w:szCs w:val="20"/>
                <w:lang w:val="en-US"/>
              </w:rPr>
            </w:pPr>
            <w:ins w:id="7300" w:author="erradi" w:date="2011-08-06T10:44:00Z">
              <w:r w:rsidRPr="002F0648">
                <w:rPr>
                  <w:rFonts w:ascii="Times New Roman" w:hAnsi="Times New Roman" w:cs="Times New Roman"/>
                  <w:sz w:val="20"/>
                  <w:szCs w:val="20"/>
                  <w:lang w:val="en-US"/>
                </w:rPr>
                <w:t>&lt;Mesures&gt;</w:t>
              </w:r>
              <w:r w:rsidRPr="002F0648">
                <w:rPr>
                  <w:rFonts w:ascii="Times New Roman" w:hAnsi="Times New Roman" w:cs="Times New Roman"/>
                  <w:sz w:val="20"/>
                  <w:szCs w:val="20"/>
                  <w:vertAlign w:val="superscript"/>
                  <w:lang w:val="en-US"/>
                </w:rPr>
                <w:t>{P,E,R}</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&lt;wait&gt;</w:t>
              </w:r>
              <w:r w:rsidRPr="002F0648">
                <w:rPr>
                  <w:rFonts w:ascii="Times New Roman" w:hAnsi="Times New Roman" w:cs="Times New Roman"/>
                  <w:sz w:val="20"/>
                  <w:szCs w:val="20"/>
                  <w:vertAlign w:val="superscript"/>
                  <w:lang w:val="en-US"/>
                </w:rPr>
                <w:t xml:space="preserve">{U,R} </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 xml:space="preserve"> &lt;Alert&gt;</w:t>
              </w:r>
              <w:r w:rsidRPr="002F0648">
                <w:rPr>
                  <w:rFonts w:ascii="Times New Roman" w:hAnsi="Times New Roman" w:cs="Times New Roman"/>
                  <w:sz w:val="20"/>
                  <w:szCs w:val="20"/>
                  <w:vertAlign w:val="superscript"/>
                  <w:lang w:val="en-US"/>
                </w:rPr>
                <w:t>{U,P,R}</w:t>
              </w:r>
              <w:r w:rsidRPr="002F0648">
                <w:rPr>
                  <w:rFonts w:ascii="Times New Roman" w:hAnsi="Times New Roman"/>
                  <w:sz w:val="20"/>
                  <w:szCs w:val="20"/>
                  <w:lang w:val="en-US"/>
                </w:rPr>
                <w:t xml:space="preserve"> )</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 xml:space="preserve"> &lt;w&gt;</w:t>
              </w:r>
              <w:r w:rsidRPr="002F0648">
                <w:rPr>
                  <w:rFonts w:ascii="Times New Roman" w:hAnsi="Times New Roman" w:cs="Times New Roman"/>
                  <w:sz w:val="20"/>
                  <w:szCs w:val="20"/>
                  <w:vertAlign w:val="superscript"/>
                  <w:lang w:val="en-US"/>
                </w:rPr>
                <w:t>{E,R}</w:t>
              </w:r>
              <w:r w:rsidRPr="002F0648">
                <w:rPr>
                  <w:rFonts w:ascii="Times New Roman" w:hAnsi="Times New Roman" w:cs="Times New Roman"/>
                  <w:sz w:val="20"/>
                  <w:szCs w:val="20"/>
                  <w:lang w:val="en-US"/>
                </w:rPr>
                <w:t xml:space="preserve"> |&gt; &lt;Try-Later&gt;</w:t>
              </w:r>
              <w:r w:rsidRPr="002F0648">
                <w:rPr>
                  <w:rFonts w:ascii="Times New Roman" w:hAnsi="Times New Roman" w:cs="Times New Roman"/>
                  <w:sz w:val="20"/>
                  <w:szCs w:val="20"/>
                  <w:vertAlign w:val="superscript"/>
                  <w:lang w:val="en-US"/>
                </w:rPr>
                <w:t>{E}</w:t>
              </w:r>
              <w:r w:rsidRPr="002F0648">
                <w:rPr>
                  <w:rFonts w:ascii="Times New Roman" w:hAnsi="Times New Roman" w:cs="Times New Roman"/>
                  <w:sz w:val="20"/>
                  <w:szCs w:val="20"/>
                  <w:lang w:val="en-US"/>
                </w:rPr>
                <w:t xml:space="preserve"> else &lt;act&gt;</w:t>
              </w:r>
              <w:r w:rsidRPr="002F0648">
                <w:rPr>
                  <w:rFonts w:ascii="Times New Roman" w:hAnsi="Times New Roman" w:cs="Times New Roman"/>
                  <w:sz w:val="20"/>
                  <w:szCs w:val="20"/>
                  <w:vertAlign w:val="superscript"/>
                  <w:lang w:val="en-US"/>
                </w:rPr>
                <w:t>{E,P,D,R}</w:t>
              </w:r>
              <w:r w:rsidRPr="002F0648">
                <w:rPr>
                  <w:rFonts w:ascii="Times New Roman" w:hAnsi="Times New Roman"/>
                  <w:sz w:val="20"/>
                  <w:szCs w:val="20"/>
                  <w:lang w:val="en-US"/>
                </w:rPr>
                <w:t>))</w:t>
              </w:r>
            </w:ins>
          </w:p>
        </w:tc>
        <w:tc>
          <w:tcPr>
            <w:tcW w:w="1023" w:type="dxa"/>
          </w:tcPr>
          <w:p w:rsidR="00541083" w:rsidRDefault="00541083" w:rsidP="00367EB3">
            <w:pPr>
              <w:jc w:val="center"/>
              <w:rPr>
                <w:ins w:id="7301" w:author="erradi" w:date="2011-08-06T10:44:00Z"/>
                <w:rFonts w:ascii="Times New Roman" w:hAnsi="Times New Roman" w:cs="Times New Roman"/>
                <w:sz w:val="24"/>
                <w:szCs w:val="24"/>
                <w:lang w:val="en-US"/>
              </w:rPr>
            </w:pPr>
            <w:ins w:id="7302" w:author="erradi" w:date="2011-08-06T10:44:00Z">
              <w:r>
                <w:rPr>
                  <w:rFonts w:ascii="Times New Roman" w:hAnsi="Times New Roman" w:cs="Times New Roman"/>
                  <w:sz w:val="24"/>
                  <w:szCs w:val="24"/>
                  <w:lang w:val="en-US"/>
                </w:rPr>
                <w:t>12/02/2011</w:t>
              </w:r>
            </w:ins>
          </w:p>
        </w:tc>
        <w:tc>
          <w:tcPr>
            <w:tcW w:w="1024" w:type="dxa"/>
          </w:tcPr>
          <w:p w:rsidR="00541083" w:rsidRDefault="00541083" w:rsidP="00367EB3">
            <w:pPr>
              <w:jc w:val="center"/>
              <w:rPr>
                <w:ins w:id="7303" w:author="erradi" w:date="2011-08-06T10:44:00Z"/>
                <w:rFonts w:ascii="Times New Roman" w:hAnsi="Times New Roman" w:cs="Times New Roman"/>
                <w:sz w:val="24"/>
                <w:szCs w:val="24"/>
                <w:lang w:val="en-US"/>
              </w:rPr>
            </w:pPr>
            <w:ins w:id="7304" w:author="erradi" w:date="2011-08-06T10:44:00Z">
              <w:r>
                <w:rPr>
                  <w:rFonts w:ascii="Times New Roman" w:hAnsi="Times New Roman" w:cs="Times New Roman"/>
                  <w:sz w:val="24"/>
                  <w:szCs w:val="24"/>
                  <w:lang w:val="en-US"/>
                </w:rPr>
                <w:t>10h:00</w:t>
              </w:r>
            </w:ins>
          </w:p>
        </w:tc>
        <w:tc>
          <w:tcPr>
            <w:tcW w:w="1024" w:type="dxa"/>
          </w:tcPr>
          <w:p w:rsidR="00541083" w:rsidRPr="00094455" w:rsidRDefault="00541083" w:rsidP="00367EB3">
            <w:pPr>
              <w:jc w:val="center"/>
              <w:rPr>
                <w:ins w:id="7305" w:author="erradi" w:date="2011-08-06T10:44:00Z"/>
                <w:rFonts w:ascii="Times New Roman" w:hAnsi="Times New Roman" w:cs="Times New Roman"/>
                <w:color w:val="C00000"/>
                <w:sz w:val="24"/>
                <w:szCs w:val="24"/>
                <w:lang w:val="en-US"/>
              </w:rPr>
            </w:pPr>
            <w:ins w:id="7306" w:author="erradi" w:date="2011-08-06T10:44:00Z">
              <w:r w:rsidRPr="00094455">
                <w:rPr>
                  <w:rFonts w:ascii="Times New Roman" w:hAnsi="Times New Roman" w:cs="Times New Roman"/>
                  <w:color w:val="C00000"/>
                  <w:sz w:val="24"/>
                  <w:szCs w:val="24"/>
                  <w:lang w:val="en-US"/>
                </w:rPr>
                <w:t>1</w:t>
              </w:r>
            </w:ins>
          </w:p>
        </w:tc>
      </w:tr>
    </w:tbl>
    <w:p w:rsidR="001F7951" w:rsidRDefault="001F7951" w:rsidP="001F7951">
      <w:pPr>
        <w:rPr>
          <w:rFonts w:ascii="Times New Roman" w:hAnsi="Times New Roman" w:cs="Times New Roman"/>
          <w:sz w:val="24"/>
          <w:szCs w:val="24"/>
        </w:rPr>
      </w:pP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 xml:space="preserve">&lt;HealthCon&gt; = send h1 from E to </w:t>
      </w:r>
      <w:proofErr w:type="gramStart"/>
      <w:r w:rsidRPr="001F7951">
        <w:rPr>
          <w:rFonts w:ascii="Times New Roman" w:hAnsi="Times New Roman" w:cs="Times New Roman"/>
          <w:lang w:val="en-US"/>
        </w:rPr>
        <w:t>P ;</w:t>
      </w:r>
      <w:proofErr w:type="gramEnd"/>
      <w:r w:rsidRPr="001F7951">
        <w:rPr>
          <w:rFonts w:ascii="Times New Roman" w:hAnsi="Times New Roman" w:cs="Times New Roman"/>
          <w:lang w:val="en-US"/>
        </w:rPr>
        <w:t xml:space="preserve"> receiveh2 from P to E</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&lt;Sending-Brief&gt; = send sb1 from E to R</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&lt;Wait&gt; = send w1 from R to E; send w1 from R to U</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&lt;Alert&gt; = send al1 from E to R; send al2 from R to U</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&lt;Assign&gt; = send as1 from R to D; receive as2 from D to R</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&lt;Result-Dos&gt; = send rdo1 from D to R</w:t>
      </w:r>
    </w:p>
    <w:p w:rsidR="001F7951" w:rsidRPr="001F7951" w:rsidRDefault="001F7951" w:rsidP="001F7951">
      <w:pPr>
        <w:spacing w:after="0"/>
        <w:jc w:val="both"/>
        <w:rPr>
          <w:rFonts w:ascii="Times New Roman" w:hAnsi="Times New Roman" w:cs="Times New Roman"/>
          <w:lang w:val="en-US"/>
        </w:rPr>
      </w:pPr>
      <w:r w:rsidRPr="001F7951">
        <w:rPr>
          <w:rFonts w:ascii="Times New Roman" w:hAnsi="Times New Roman" w:cs="Times New Roman"/>
          <w:lang w:val="en-US"/>
        </w:rPr>
        <w:t>&lt;Retrieve-D&gt; = send dos1 from R to E</w:t>
      </w:r>
    </w:p>
    <w:p w:rsidR="001F7951" w:rsidRDefault="001F7951" w:rsidP="001F7951">
      <w:pPr>
        <w:rPr>
          <w:rFonts w:ascii="Times New Roman" w:hAnsi="Times New Roman" w:cs="Times New Roman"/>
          <w:lang w:val="en-US"/>
        </w:rPr>
      </w:pPr>
      <w:r w:rsidRPr="001F7951">
        <w:rPr>
          <w:rFonts w:ascii="Times New Roman" w:hAnsi="Times New Roman" w:cs="Times New Roman"/>
          <w:lang w:val="en-US"/>
        </w:rPr>
        <w:t>&lt;Dosing-App&gt; = send dap1 from E to P; receive dap2 from P to E</w:t>
      </w:r>
    </w:p>
    <w:p w:rsidR="001F7951" w:rsidRPr="001F7951" w:rsidRDefault="006F18AC" w:rsidP="001F7951">
      <w:pPr>
        <w:rPr>
          <w:rFonts w:ascii="Times New Roman" w:hAnsi="Times New Roman" w:cs="Times New Roman"/>
          <w:lang w:val="en-US"/>
        </w:rPr>
      </w:pPr>
      <w:r w:rsidRPr="006F18AC">
        <w:rPr>
          <w:rFonts w:ascii="Times New Roman" w:hAnsi="Times New Roman" w:cs="Times New Roman"/>
          <w:noProof/>
          <w:sz w:val="24"/>
          <w:szCs w:val="24"/>
          <w:lang w:eastAsia="fr-FR"/>
        </w:rPr>
        <w:pict>
          <v:group id="_x0000_s1267" style="position:absolute;margin-left:30.95pt;margin-top:4.2pt;width:353.25pt;height:253.5pt;z-index:251830784" coordorigin="2146,5950" coordsize="7635,5652">
            <v:group id="_x0000_s1268" style="position:absolute;left:2146;top:5950;width:7635;height:5652" coordorigin="2146,5950" coordsize="7635,5652">
              <v:roundrect id="_x0000_s1269" style="position:absolute;left:2146;top:5950;width:7635;height:5652" arcsize="10923f"/>
              <v:shape id="_x0000_s1270" type="#_x0000_t32" style="position:absolute;left:2973;top:6674;width:39;height:4794" o:connectortype="straight"/>
              <v:shape id="_x0000_s1271" type="#_x0000_t32" style="position:absolute;left:4128;top:6664;width:40;height:4804" o:connectortype="straight"/>
              <v:shape id="_x0000_s1272" type="#_x0000_t32" style="position:absolute;left:5625;top:6665;width:40;height:4803" o:connectortype="straight"/>
              <v:shape id="_x0000_s1273" type="#_x0000_t32" style="position:absolute;left:7223;top:6655;width:39;height:4813" o:connectortype="straight"/>
              <v:shape id="_x0000_s1274" type="#_x0000_t32" style="position:absolute;left:8750;top:6631;width:39;height:4837" o:connectortype="straight"/>
              <v:shape id="_x0000_s1275" type="#_x0000_t202" style="position:absolute;left:2569;top:6281;width:812;height:389" strokecolor="white [3212]">
                <v:textbox style="mso-next-textbox:#_x0000_s1275">
                  <w:txbxContent>
                    <w:p w:rsidR="00763800" w:rsidRPr="003032D5" w:rsidRDefault="00763800" w:rsidP="001F7951">
                      <w:pPr>
                        <w:rPr>
                          <w:sz w:val="16"/>
                          <w:szCs w:val="16"/>
                        </w:rPr>
                      </w:pPr>
                      <w:r w:rsidRPr="003032D5">
                        <w:rPr>
                          <w:sz w:val="16"/>
                          <w:szCs w:val="16"/>
                        </w:rPr>
                        <w:t>Patient</w:t>
                      </w:r>
                    </w:p>
                  </w:txbxContent>
                </v:textbox>
              </v:shape>
              <v:shape id="_x0000_s1276" type="#_x0000_t202" style="position:absolute;left:3594;top:6270;width:1075;height:389" strokecolor="white [3212]">
                <v:textbox style="mso-next-textbox:#_x0000_s1276">
                  <w:txbxContent>
                    <w:p w:rsidR="00763800" w:rsidRPr="003032D5" w:rsidRDefault="00763800" w:rsidP="001F7951">
                      <w:pPr>
                        <w:jc w:val="center"/>
                        <w:rPr>
                          <w:sz w:val="16"/>
                          <w:szCs w:val="16"/>
                        </w:rPr>
                      </w:pPr>
                      <w:r w:rsidRPr="003032D5">
                        <w:rPr>
                          <w:sz w:val="16"/>
                          <w:szCs w:val="16"/>
                        </w:rPr>
                        <w:t>Equipment</w:t>
                      </w:r>
                    </w:p>
                  </w:txbxContent>
                </v:textbox>
              </v:shape>
              <v:shape id="_x0000_s1277" type="#_x0000_t202" style="position:absolute;left:5041;top:6272;width:1172;height:389" strokecolor="white [3212]">
                <v:textbox style="mso-next-textbox:#_x0000_s1277">
                  <w:txbxContent>
                    <w:p w:rsidR="00763800" w:rsidRPr="003032D5" w:rsidRDefault="00763800" w:rsidP="001F7951">
                      <w:pPr>
                        <w:jc w:val="center"/>
                        <w:rPr>
                          <w:sz w:val="16"/>
                          <w:szCs w:val="16"/>
                        </w:rPr>
                      </w:pPr>
                      <w:r w:rsidRPr="003032D5">
                        <w:rPr>
                          <w:sz w:val="16"/>
                          <w:szCs w:val="16"/>
                        </w:rPr>
                        <w:t>Receptionist</w:t>
                      </w:r>
                    </w:p>
                  </w:txbxContent>
                </v:textbox>
              </v:shape>
              <v:shape id="_x0000_s1278" type="#_x0000_t202" style="position:absolute;left:6674;top:6274;width:1094;height:389" strokecolor="white [3212]">
                <v:textbox style="mso-next-textbox:#_x0000_s1278">
                  <w:txbxContent>
                    <w:p w:rsidR="00763800" w:rsidRPr="003032D5" w:rsidRDefault="00763800" w:rsidP="001F7951">
                      <w:pPr>
                        <w:jc w:val="center"/>
                        <w:rPr>
                          <w:sz w:val="16"/>
                          <w:szCs w:val="16"/>
                        </w:rPr>
                      </w:pPr>
                      <w:r w:rsidRPr="003032D5">
                        <w:rPr>
                          <w:sz w:val="16"/>
                          <w:szCs w:val="16"/>
                        </w:rPr>
                        <w:t>Doctor</w:t>
                      </w:r>
                    </w:p>
                  </w:txbxContent>
                </v:textbox>
              </v:shape>
              <v:shape id="_x0000_s1279" type="#_x0000_t202" style="position:absolute;left:8148;top:6274;width:1202;height:389" strokecolor="white [3212]">
                <v:textbox style="mso-next-textbox:#_x0000_s1279">
                  <w:txbxContent>
                    <w:p w:rsidR="00763800" w:rsidRPr="003032D5" w:rsidRDefault="00763800" w:rsidP="001F7951">
                      <w:pPr>
                        <w:jc w:val="center"/>
                        <w:rPr>
                          <w:sz w:val="16"/>
                          <w:szCs w:val="16"/>
                        </w:rPr>
                      </w:pPr>
                      <w:r w:rsidRPr="003032D5">
                        <w:rPr>
                          <w:sz w:val="16"/>
                          <w:szCs w:val="16"/>
                        </w:rPr>
                        <w:t>UrgentAgent</w:t>
                      </w:r>
                    </w:p>
                  </w:txbxContent>
                </v:textbox>
              </v:shape>
            </v:group>
            <v:shape id="_x0000_s1280" type="#_x0000_t32" style="position:absolute;left:2973;top:7415;width:1155;height:341" o:connectortype="straight">
              <v:stroke endarrow="block"/>
            </v:shape>
            <v:shape id="_x0000_s1281" type="#_x0000_t32" style="position:absolute;left:2973;top:7011;width:1155;height:268;flip:x" o:connectortype="straight">
              <v:stroke endarrow="block"/>
            </v:shape>
            <v:shape id="_x0000_s1282" type="#_x0000_t32" style="position:absolute;left:4138;top:7838;width:1498;height:268" o:connectortype="straight">
              <v:stroke endarrow="block"/>
            </v:shape>
            <v:shape id="_x0000_s1283" type="#_x0000_t32" style="position:absolute;left:5646;top:8134;width:1587;height:207" o:connectortype="straight">
              <v:stroke endarrow="block"/>
            </v:shape>
            <v:shape id="_x0000_s1284" type="#_x0000_t32" style="position:absolute;left:5646;top:8396;width:3114;height:390" o:connectortype="straight">
              <v:stroke endarrow="block"/>
            </v:shape>
            <v:shape id="_x0000_s1285" type="#_x0000_t32" style="position:absolute;left:5636;top:8935;width:1597;height:268;flip:x" o:connectortype="straight">
              <v:stroke endarrow="block"/>
            </v:shape>
            <v:shape id="_x0000_s1286" type="#_x0000_t32" style="position:absolute;left:2993;top:9646;width:5777;height:920;flip:x" o:connectortype="straight">
              <v:stroke endarrow="block"/>
            </v:shape>
            <v:shape id="_x0000_s1287" type="#_x0000_t32" style="position:absolute;left:4138;top:9349;width:1498;height:207;flip:x" o:connectortype="straight">
              <v:stroke endarrow="block"/>
            </v:shape>
            <v:shape id="_x0000_s1288" type="#_x0000_t32" style="position:absolute;left:2983;top:9715;width:1166;height:121;flip:x" o:connectortype="straight">
              <v:stroke endarrow="block"/>
            </v:shape>
            <v:shape id="_x0000_s1289" type="#_x0000_t32" style="position:absolute;left:4140;top:8359;width:1497;height:207;flip:x" o:connectortype="straight">
              <v:stroke endarrow="block"/>
            </v:shape>
            <v:shape id="_x0000_s1290" type="#_x0000_t32" style="position:absolute;left:4151;top:8771;width:1486;height:479;flip:x" o:connectortype="straight">
              <v:stroke endarrow="block"/>
            </v:shape>
            <v:shape id="_x0000_s1291" type="#_x0000_t202" style="position:absolute;left:3392;top:6957;width:488;height:322" strokecolor="white [3212]">
              <v:textbox style="mso-next-textbox:#_x0000_s1291">
                <w:txbxContent>
                  <w:p w:rsidR="00763800" w:rsidRPr="00CB327F" w:rsidRDefault="00763800" w:rsidP="001F7951">
                    <w:pPr>
                      <w:jc w:val="center"/>
                      <w:rPr>
                        <w:color w:val="C0504D" w:themeColor="accent2"/>
                        <w:sz w:val="16"/>
                        <w:szCs w:val="16"/>
                      </w:rPr>
                    </w:pPr>
                    <w:r w:rsidRPr="00CB327F">
                      <w:rPr>
                        <w:color w:val="C0504D" w:themeColor="accent2"/>
                        <w:sz w:val="16"/>
                        <w:szCs w:val="16"/>
                      </w:rPr>
                      <w:t>h1</w:t>
                    </w:r>
                  </w:p>
                </w:txbxContent>
              </v:textbox>
            </v:shape>
            <v:shape id="_x0000_s1292" type="#_x0000_t202" style="position:absolute;left:3315;top:7423;width:565;height:333" strokecolor="white [3212]">
              <v:textbox style="mso-next-textbox:#_x0000_s1292">
                <w:txbxContent>
                  <w:p w:rsidR="00763800" w:rsidRPr="00CB327F" w:rsidRDefault="00763800" w:rsidP="001F7951">
                    <w:pPr>
                      <w:jc w:val="center"/>
                      <w:rPr>
                        <w:color w:val="C0504D" w:themeColor="accent2"/>
                        <w:sz w:val="16"/>
                        <w:szCs w:val="16"/>
                      </w:rPr>
                    </w:pPr>
                    <w:r>
                      <w:rPr>
                        <w:color w:val="C0504D" w:themeColor="accent2"/>
                        <w:sz w:val="16"/>
                        <w:szCs w:val="16"/>
                      </w:rPr>
                      <w:t>h2</w:t>
                    </w:r>
                  </w:p>
                </w:txbxContent>
              </v:textbox>
            </v:shape>
            <v:shape id="_x0000_s1293" type="#_x0000_t202" style="position:absolute;left:3232;top:9517;width:690;height:398" strokecolor="white [3212]">
              <v:textbox style="mso-next-textbox:#_x0000_s1293">
                <w:txbxContent>
                  <w:p w:rsidR="00763800" w:rsidRPr="00CB327F" w:rsidRDefault="00763800" w:rsidP="001F7951">
                    <w:pPr>
                      <w:jc w:val="center"/>
                      <w:rPr>
                        <w:color w:val="C0504D" w:themeColor="accent2"/>
                        <w:sz w:val="16"/>
                        <w:szCs w:val="16"/>
                      </w:rPr>
                    </w:pPr>
                    <w:r>
                      <w:rPr>
                        <w:color w:val="C0504D" w:themeColor="accent2"/>
                        <w:sz w:val="16"/>
                        <w:szCs w:val="16"/>
                      </w:rPr>
                      <w:t>dap1</w:t>
                    </w:r>
                  </w:p>
                </w:txbxContent>
              </v:textbox>
            </v:shape>
            <v:shape id="_x0000_s1294" type="#_x0000_t202" style="position:absolute;left:3373;top:10266;width:607;height:409" strokecolor="white [3212]">
              <v:textbox style="mso-next-textbox:#_x0000_s1294">
                <w:txbxContent>
                  <w:p w:rsidR="00763800" w:rsidRPr="00CB327F" w:rsidRDefault="00763800" w:rsidP="001F7951">
                    <w:pPr>
                      <w:jc w:val="center"/>
                      <w:rPr>
                        <w:color w:val="C0504D" w:themeColor="accent2"/>
                        <w:sz w:val="16"/>
                        <w:szCs w:val="16"/>
                      </w:rPr>
                    </w:pPr>
                    <w:r>
                      <w:rPr>
                        <w:color w:val="C0504D" w:themeColor="accent2"/>
                        <w:sz w:val="16"/>
                        <w:szCs w:val="16"/>
                      </w:rPr>
                      <w:t>al3</w:t>
                    </w:r>
                  </w:p>
                </w:txbxContent>
              </v:textbox>
            </v:shape>
            <v:shape id="_x0000_s1295" type="#_x0000_t202" style="position:absolute;left:4560;top:8204;width:607;height:362" strokecolor="white [3212]">
              <v:textbox style="mso-next-textbox:#_x0000_s1295">
                <w:txbxContent>
                  <w:p w:rsidR="00763800" w:rsidRPr="00CB327F" w:rsidRDefault="00763800" w:rsidP="001F7951">
                    <w:pPr>
                      <w:jc w:val="center"/>
                      <w:rPr>
                        <w:color w:val="C0504D" w:themeColor="accent2"/>
                        <w:sz w:val="16"/>
                        <w:szCs w:val="16"/>
                      </w:rPr>
                    </w:pPr>
                    <w:r>
                      <w:rPr>
                        <w:color w:val="C0504D" w:themeColor="accent2"/>
                        <w:sz w:val="16"/>
                        <w:szCs w:val="16"/>
                      </w:rPr>
                      <w:t>w1</w:t>
                    </w:r>
                  </w:p>
                </w:txbxContent>
              </v:textbox>
            </v:shape>
            <v:shape id="_x0000_s1296" type="#_x0000_t202" style="position:absolute;left:4560;top:8867;width:607;height:355" strokecolor="white [3212]">
              <v:textbox style="mso-next-textbox:#_x0000_s1296">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im</w:t>
                    </w:r>
                    <w:proofErr w:type="gramEnd"/>
                  </w:p>
                </w:txbxContent>
              </v:textbox>
            </v:shape>
            <v:shape id="_x0000_s1297" type="#_x0000_t202" style="position:absolute;left:4611;top:9261;width:687;height:385" strokecolor="white [3212]">
              <v:textbox style="mso-next-textbox:#_x0000_s1297">
                <w:txbxContent>
                  <w:p w:rsidR="00763800" w:rsidRPr="00CB327F" w:rsidRDefault="00763800" w:rsidP="001F7951">
                    <w:pPr>
                      <w:jc w:val="center"/>
                      <w:rPr>
                        <w:color w:val="C0504D" w:themeColor="accent2"/>
                        <w:sz w:val="16"/>
                        <w:szCs w:val="16"/>
                      </w:rPr>
                    </w:pPr>
                    <w:r>
                      <w:rPr>
                        <w:color w:val="C0504D" w:themeColor="accent2"/>
                        <w:sz w:val="16"/>
                        <w:szCs w:val="16"/>
                      </w:rPr>
                      <w:t>dos1</w:t>
                    </w:r>
                  </w:p>
                </w:txbxContent>
              </v:textbox>
            </v:shape>
            <v:shape id="_x0000_s1298" type="#_x0000_t202" style="position:absolute;left:5991;top:8042;width:997;height:366" strokecolor="white [3212]">
              <v:textbox style="mso-next-textbox:#_x0000_s1298">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r>
                      <w:rPr>
                        <w:color w:val="C0504D" w:themeColor="accent2"/>
                        <w:sz w:val="16"/>
                        <w:szCs w:val="16"/>
                      </w:rPr>
                      <w:t>]ass1</w:t>
                    </w:r>
                  </w:p>
                </w:txbxContent>
              </v:textbox>
            </v:shape>
            <v:shape id="_x0000_s1299" type="#_x0000_t202" style="position:absolute;left:7584;top:8411;width:905;height:377" strokecolor="white [3212]">
              <v:textbox style="mso-next-textbox:#_x0000_s1299">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r>
                      <w:rPr>
                        <w:color w:val="C0504D" w:themeColor="accent2"/>
                        <w:sz w:val="16"/>
                        <w:szCs w:val="16"/>
                      </w:rPr>
                      <w:t>]al2</w:t>
                    </w:r>
                  </w:p>
                </w:txbxContent>
              </v:textbox>
            </v:shape>
            <v:shape id="_x0000_s1300" type="#_x0000_t202" style="position:absolute;left:6118;top:8837;width:735;height:365" strokecolor="white [3212]">
              <v:textbox style="mso-next-textbox:#_x0000_s1300">
                <w:txbxContent>
                  <w:p w:rsidR="00763800" w:rsidRPr="00CB327F" w:rsidRDefault="00763800" w:rsidP="001F7951">
                    <w:pPr>
                      <w:jc w:val="center"/>
                      <w:rPr>
                        <w:color w:val="C0504D" w:themeColor="accent2"/>
                        <w:sz w:val="16"/>
                        <w:szCs w:val="16"/>
                      </w:rPr>
                    </w:pPr>
                    <w:r>
                      <w:rPr>
                        <w:color w:val="C0504D" w:themeColor="accent2"/>
                        <w:sz w:val="16"/>
                        <w:szCs w:val="16"/>
                      </w:rPr>
                      <w:t>rdo1</w:t>
                    </w:r>
                  </w:p>
                </w:txbxContent>
              </v:textbox>
            </v:shape>
            <v:shape id="_x0000_s1301" type="#_x0000_t32" style="position:absolute;left:3004;top:9984;width:1145;height:169" o:connectortype="straight">
              <v:stroke endarrow="block"/>
            </v:shape>
            <v:shape id="_x0000_s1302" type="#_x0000_t202" style="position:absolute;left:3232;top:9871;width:690;height:339" strokecolor="white [3212]">
              <v:textbox style="mso-next-textbox:#_x0000_s1302">
                <w:txbxContent>
                  <w:p w:rsidR="00763800" w:rsidRPr="00CB327F" w:rsidRDefault="00763800" w:rsidP="001F7951">
                    <w:pPr>
                      <w:jc w:val="center"/>
                      <w:rPr>
                        <w:color w:val="C0504D" w:themeColor="accent2"/>
                        <w:sz w:val="16"/>
                        <w:szCs w:val="16"/>
                      </w:rPr>
                    </w:pPr>
                    <w:r>
                      <w:rPr>
                        <w:color w:val="C0504D" w:themeColor="accent2"/>
                        <w:sz w:val="16"/>
                        <w:szCs w:val="16"/>
                      </w:rPr>
                      <w:t>dap2</w:t>
                    </w:r>
                  </w:p>
                </w:txbxContent>
              </v:textbox>
            </v:shape>
            <v:shape id="_x0000_s1303" type="#_x0000_t32" style="position:absolute;left:2984;top:8155;width:1156;height:268;flip:x" o:connectortype="straight">
              <v:stroke endarrow="block"/>
            </v:shape>
            <v:shape id="_x0000_s1304" type="#_x0000_t32" style="position:absolute;left:2994;top:8584;width:1156;height:341" o:connectortype="straight">
              <v:stroke endarrow="block"/>
            </v:shape>
            <v:shape id="_x0000_s1305" type="#_x0000_t202" style="position:absolute;left:3315;top:8099;width:658;height:380" strokecolor="white [3212]">
              <v:textbox style="mso-next-textbox:#_x0000_s1305">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cimm</w:t>
                    </w:r>
                    <w:proofErr w:type="gramEnd"/>
                  </w:p>
                </w:txbxContent>
              </v:textbox>
            </v:shape>
            <v:shape id="_x0000_s1306" type="#_x0000_t202" style="position:absolute;left:3316;top:8551;width:577;height:461" strokecolor="white [3212]">
              <v:textbox style="mso-next-textbox:#_x0000_s1306">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p>
                </w:txbxContent>
              </v:textbox>
            </v:shape>
            <v:shape id="_x0000_s1307" type="#_x0000_t32" style="position:absolute;left:4151;top:8574;width:1497;height:207;flip:x" o:connectortype="straight">
              <v:stroke endarrow="block"/>
            </v:shape>
            <v:shape id="_x0000_s1308" type="#_x0000_t202" style="position:absolute;left:4572;top:8467;width:606;height:370" strokecolor="white [3212]">
              <v:textbox style="mso-next-textbox:#_x0000_s1308">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p>
                </w:txbxContent>
              </v:textbox>
            </v:shape>
            <v:shape id="_x0000_s1309" type="#_x0000_t32" style="position:absolute;left:5647;top:9250;width:1597;height:268;flip:x" o:connectortype="straight">
              <v:stroke endarrow="block"/>
            </v:shape>
            <v:shape id="_x0000_s1310" type="#_x0000_t202" style="position:absolute;left:6140;top:9222;width:713;height:354" strokecolor="white [3212]">
              <v:textbox style="mso-next-textbox:#_x0000_s1310">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p>
                </w:txbxContent>
              </v:textbox>
            </v:shape>
            <v:shape id="_x0000_s1311" type="#_x0000_t32" style="position:absolute;left:5647;top:9371;width:3123;height:544;flip:x" o:connectortype="straight">
              <v:stroke endarrow="block"/>
            </v:shape>
            <v:shape id="_x0000_s1312" type="#_x0000_t202" style="position:absolute;left:6141;top:9576;width:607;height:339" strokecolor="white [3212]">
              <v:textbox style="mso-next-textbox:#_x0000_s1312">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cim</w:t>
                    </w:r>
                    <w:proofErr w:type="gramEnd"/>
                  </w:p>
                </w:txbxContent>
              </v:textbox>
            </v:shape>
            <v:shape id="_x0000_s1313" type="#_x0000_t32" style="position:absolute;left:5657;top:8636;width:3115;height:390" o:connectortype="straight">
              <v:stroke endarrow="block"/>
            </v:shape>
            <v:shape id="_x0000_s1314" type="#_x0000_t202" style="position:absolute;left:7786;top:8771;width:606;height:431" strokecolor="white [3212]">
              <v:textbox style="mso-next-textbox:#_x0000_s1314">
                <w:txbxContent>
                  <w:p w:rsidR="00763800" w:rsidRPr="00CB327F" w:rsidRDefault="00763800" w:rsidP="001F7951">
                    <w:pPr>
                      <w:jc w:val="center"/>
                      <w:rPr>
                        <w:color w:val="C0504D" w:themeColor="accent2"/>
                        <w:sz w:val="16"/>
                        <w:szCs w:val="16"/>
                      </w:rPr>
                    </w:pPr>
                    <w:r>
                      <w:rPr>
                        <w:color w:val="C0504D" w:themeColor="accent2"/>
                        <w:sz w:val="16"/>
                        <w:szCs w:val="16"/>
                      </w:rPr>
                      <w:t>w2</w:t>
                    </w:r>
                  </w:p>
                </w:txbxContent>
              </v:textbox>
            </v:shape>
            <v:shape id="_x0000_s1315" type="#_x0000_t32" style="position:absolute;left:5658;top:10320;width:3115;height:390" o:connectortype="straight">
              <v:stroke endarrow="block"/>
            </v:shape>
            <v:shape id="_x0000_s1316" type="#_x0000_t202" style="position:absolute;left:7787;top:10376;width:607;height:429" strokecolor="white [3212]">
              <v:textbox style="mso-next-textbox:#_x0000_s1316">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fim</w:t>
                    </w:r>
                    <w:proofErr w:type="gramEnd"/>
                  </w:p>
                </w:txbxContent>
              </v:textbox>
            </v:shape>
            <v:shape id="_x0000_s1317" type="#_x0000_t202" style="position:absolute;left:4374;top:7789;width:1006;height:333" strokecolor="white [3212]">
              <v:textbox style="mso-next-textbox:#_x0000_s1317">
                <w:txbxContent>
                  <w:p w:rsidR="00763800" w:rsidRPr="00CB327F" w:rsidRDefault="00763800" w:rsidP="001F7951">
                    <w:pPr>
                      <w:jc w:val="center"/>
                      <w:rPr>
                        <w:color w:val="C0504D" w:themeColor="accent2"/>
                        <w:sz w:val="16"/>
                        <w:szCs w:val="16"/>
                      </w:rPr>
                    </w:pPr>
                    <w:proofErr w:type="gramStart"/>
                    <w:r>
                      <w:rPr>
                        <w:color w:val="C0504D" w:themeColor="accent2"/>
                        <w:sz w:val="16"/>
                        <w:szCs w:val="16"/>
                      </w:rPr>
                      <w:t>sb1[</w:t>
                    </w:r>
                    <w:proofErr w:type="gramEnd"/>
                    <w:r>
                      <w:rPr>
                        <w:color w:val="C0504D" w:themeColor="accent2"/>
                        <w:sz w:val="16"/>
                        <w:szCs w:val="16"/>
                      </w:rPr>
                      <w:t>]al1</w:t>
                    </w:r>
                  </w:p>
                </w:txbxContent>
              </v:textbox>
            </v:shape>
          </v:group>
        </w:pict>
      </w:r>
    </w:p>
    <w:p w:rsidR="001F7951" w:rsidRDefault="001F7951" w:rsidP="001F7951">
      <w:pPr>
        <w:rPr>
          <w:lang w:val="en-US"/>
        </w:rPr>
      </w:pPr>
    </w:p>
    <w:p w:rsidR="001F7951" w:rsidRDefault="001F7951" w:rsidP="001F7951">
      <w:pPr>
        <w:rPr>
          <w:lang w:val="en-US"/>
        </w:rPr>
      </w:pPr>
    </w:p>
    <w:p w:rsidR="001F7951" w:rsidRDefault="001F7951" w:rsidP="001F7951">
      <w:pPr>
        <w:rPr>
          <w:lang w:val="en-US"/>
        </w:rPr>
      </w:pPr>
    </w:p>
    <w:p w:rsidR="001F7951" w:rsidRDefault="001F7951" w:rsidP="001F7951">
      <w:pPr>
        <w:rPr>
          <w:lang w:val="en-US"/>
        </w:rPr>
      </w:pPr>
    </w:p>
    <w:p w:rsidR="001F7951" w:rsidRDefault="001F7951" w:rsidP="001F7951">
      <w:pPr>
        <w:rPr>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1F7951" w:rsidRDefault="001F7951" w:rsidP="001F7951">
      <w:pPr>
        <w:rPr>
          <w:rFonts w:ascii="Times New Roman" w:hAnsi="Times New Roman" w:cs="Times New Roman"/>
          <w:sz w:val="24"/>
          <w:szCs w:val="24"/>
          <w:lang w:val="en-US"/>
        </w:rPr>
      </w:pPr>
    </w:p>
    <w:p w:rsidR="001F7951" w:rsidRPr="007374EC" w:rsidRDefault="001F7951" w:rsidP="001F7951">
      <w:pPr>
        <w:rPr>
          <w:rFonts w:ascii="Times New Roman" w:hAnsi="Times New Roman" w:cs="Times New Roman"/>
          <w:sz w:val="24"/>
          <w:szCs w:val="24"/>
          <w:lang w:val="en-US"/>
        </w:rPr>
      </w:pPr>
    </w:p>
    <w:p w:rsidR="00541083" w:rsidRDefault="001F7951" w:rsidP="00541083">
      <w:pPr>
        <w:pStyle w:val="Paragraphedeliste"/>
        <w:rPr>
          <w:rFonts w:ascii="Times New Roman" w:hAnsi="Times New Roman" w:cs="Times New Roman"/>
          <w:sz w:val="24"/>
          <w:szCs w:val="24"/>
        </w:rPr>
      </w:pPr>
      <w:r w:rsidRPr="001F7951">
        <w:rPr>
          <w:rFonts w:ascii="Times New Roman" w:hAnsi="Times New Roman" w:cs="Times New Roman"/>
          <w:sz w:val="24"/>
          <w:szCs w:val="24"/>
        </w:rPr>
        <w:lastRenderedPageBreak/>
        <w:t>Pour illustrer le cas des s</w:t>
      </w:r>
      <w:r>
        <w:rPr>
          <w:rFonts w:ascii="Times New Roman" w:hAnsi="Times New Roman" w:cs="Times New Roman"/>
          <w:sz w:val="24"/>
          <w:szCs w:val="24"/>
        </w:rPr>
        <w:t>uppressions de composants et de leur</w:t>
      </w:r>
      <w:r w:rsidRPr="001F7951">
        <w:rPr>
          <w:rFonts w:ascii="Times New Roman" w:hAnsi="Times New Roman" w:cs="Times New Roman"/>
          <w:sz w:val="24"/>
          <w:szCs w:val="24"/>
        </w:rPr>
        <w:t xml:space="preserve"> mise à jour nous avons co</w:t>
      </w:r>
      <w:r>
        <w:rPr>
          <w:rFonts w:ascii="Times New Roman" w:hAnsi="Times New Roman" w:cs="Times New Roman"/>
          <w:sz w:val="24"/>
          <w:szCs w:val="24"/>
        </w:rPr>
        <w:t xml:space="preserve">nsidéré, dans ce qui suit, le fait que le système retourne à sa configuration initiale. </w:t>
      </w:r>
    </w:p>
    <w:p w:rsidR="001F7951" w:rsidRPr="001F7951" w:rsidRDefault="001F7951" w:rsidP="00541083">
      <w:pPr>
        <w:pStyle w:val="Paragraphedeliste"/>
        <w:rPr>
          <w:ins w:id="7307" w:author="erradi" w:date="2011-08-06T10:44:00Z"/>
          <w:rFonts w:ascii="Times New Roman" w:hAnsi="Times New Roman" w:cs="Times New Roman"/>
          <w:sz w:val="24"/>
          <w:szCs w:val="24"/>
        </w:rPr>
      </w:pPr>
    </w:p>
    <w:p w:rsidR="00541083" w:rsidRPr="00BB3234" w:rsidRDefault="00541083" w:rsidP="00541083">
      <w:pPr>
        <w:pStyle w:val="Paragraphedeliste"/>
        <w:numPr>
          <w:ilvl w:val="2"/>
          <w:numId w:val="1"/>
        </w:numPr>
        <w:rPr>
          <w:ins w:id="7308" w:author="erradi" w:date="2011-08-06T10:44:00Z"/>
          <w:rFonts w:ascii="Times New Roman" w:hAnsi="Times New Roman" w:cs="Times New Roman"/>
          <w:sz w:val="24"/>
          <w:szCs w:val="24"/>
          <w:lang w:val="en-US"/>
        </w:rPr>
      </w:pPr>
      <w:ins w:id="7309" w:author="erradi" w:date="2011-08-06T10:44:00Z">
        <w:r>
          <w:rPr>
            <w:rFonts w:ascii="Times New Roman" w:hAnsi="Times New Roman" w:cs="Times New Roman"/>
            <w:sz w:val="24"/>
            <w:szCs w:val="24"/>
            <w:lang w:val="en-US"/>
          </w:rPr>
          <w:t>Returning to initial case : Equipment Deficient Impact</w:t>
        </w:r>
      </w:ins>
    </w:p>
    <w:p w:rsidR="00541083" w:rsidRDefault="00541083" w:rsidP="00541083">
      <w:pPr>
        <w:pStyle w:val="Paragraphedeliste"/>
        <w:numPr>
          <w:ilvl w:val="3"/>
          <w:numId w:val="1"/>
        </w:numPr>
        <w:rPr>
          <w:ins w:id="7310" w:author="erradi" w:date="2011-08-06T10:44:00Z"/>
          <w:rFonts w:ascii="Times New Roman" w:hAnsi="Times New Roman" w:cs="Times New Roman"/>
          <w:sz w:val="24"/>
          <w:szCs w:val="24"/>
        </w:rPr>
      </w:pPr>
      <w:ins w:id="7311" w:author="erradi" w:date="2011-08-06T10:44:00Z">
        <w:r w:rsidRPr="005D47B1">
          <w:rPr>
            <w:rFonts w:ascii="Times New Roman" w:hAnsi="Times New Roman" w:cs="Times New Roman"/>
            <w:sz w:val="24"/>
            <w:szCs w:val="24"/>
          </w:rPr>
          <w:t>Initialisation</w:t>
        </w:r>
      </w:ins>
    </w:p>
    <w:p w:rsidR="00541083" w:rsidRDefault="00541083" w:rsidP="00541083">
      <w:pPr>
        <w:pStyle w:val="Paragraphedeliste"/>
        <w:ind w:left="1080"/>
        <w:rPr>
          <w:ins w:id="7312" w:author="erradi" w:date="2011-08-06T10:44:00Z"/>
          <w:rFonts w:ascii="Times New Roman" w:hAnsi="Times New Roman" w:cs="Times New Roman"/>
          <w:sz w:val="24"/>
          <w:szCs w:val="24"/>
        </w:rPr>
      </w:pPr>
    </w:p>
    <w:p w:rsidR="00541083" w:rsidRPr="00840DB6" w:rsidRDefault="00541083" w:rsidP="00541083">
      <w:pPr>
        <w:pStyle w:val="Paragraphedeliste"/>
        <w:rPr>
          <w:ins w:id="7313" w:author="erradi" w:date="2011-08-06T10:44:00Z"/>
          <w:rFonts w:ascii="Times New Roman" w:hAnsi="Times New Roman" w:cs="Times New Roman"/>
          <w:i/>
          <w:sz w:val="24"/>
          <w:szCs w:val="24"/>
          <w:u w:val="single"/>
          <w:lang w:val="en-US"/>
        </w:rPr>
      </w:pPr>
      <w:ins w:id="7314" w:author="erradi" w:date="2011-08-06T10:44:00Z">
        <w:r w:rsidRPr="00BB3234">
          <w:rPr>
            <w:rFonts w:ascii="Times New Roman" w:hAnsi="Times New Roman" w:cs="Times New Roman"/>
            <w:i/>
            <w:sz w:val="24"/>
            <w:szCs w:val="24"/>
            <w:u w:val="single"/>
            <w:lang w:val="en-US"/>
          </w:rPr>
          <w:t>Global Behavior Expres</w:t>
        </w:r>
        <w:r w:rsidRPr="00840DB6">
          <w:rPr>
            <w:rFonts w:ascii="Times New Roman" w:hAnsi="Times New Roman" w:cs="Times New Roman"/>
            <w:i/>
            <w:sz w:val="24"/>
            <w:szCs w:val="24"/>
            <w:u w:val="single"/>
            <w:lang w:val="en-US"/>
          </w:rPr>
          <w:t>sion</w:t>
        </w:r>
      </w:ins>
    </w:p>
    <w:p w:rsidR="00541083" w:rsidRPr="005D47B1" w:rsidRDefault="00541083" w:rsidP="00541083">
      <w:pPr>
        <w:pStyle w:val="p1a"/>
        <w:ind w:left="708" w:firstLine="720"/>
        <w:rPr>
          <w:ins w:id="7315" w:author="erradi" w:date="2011-08-06T10:44:00Z"/>
          <w:rFonts w:ascii="Times New Roman" w:hAnsi="Times New Roman"/>
        </w:rPr>
      </w:pPr>
      <w:ins w:id="7316" w:author="erradi" w:date="2011-08-06T10:44:00Z">
        <w:r w:rsidRPr="005D47B1">
          <w:rPr>
            <w:rFonts w:ascii="Times New Roman" w:hAnsi="Times New Roman"/>
          </w:rPr>
          <w:t>&lt;w</w:t>
        </w:r>
        <w:proofErr w:type="gramStart"/>
        <w:r w:rsidRPr="005D47B1">
          <w:rPr>
            <w:rFonts w:ascii="Times New Roman" w:hAnsi="Times New Roman"/>
          </w:rPr>
          <w:t>&gt;{</w:t>
        </w:r>
        <w:proofErr w:type="gramEnd"/>
        <w:r w:rsidRPr="005D47B1">
          <w:rPr>
            <w:rFonts w:ascii="Times New Roman" w:hAnsi="Times New Roman"/>
          </w:rPr>
          <w:t xml:space="preserve">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 &lt;wait&gt;{P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perscript"/>
          </w:rPr>
          <w:t xml:space="preserve">  </w:t>
        </w:r>
        <w:r w:rsidRPr="005D47B1">
          <w:rPr>
            <w:rFonts w:ascii="Times New Roman" w:hAnsi="Times New Roman"/>
          </w:rPr>
          <w:t xml:space="preserve"> *</w:t>
        </w:r>
        <w:r w:rsidRPr="005D47B1">
          <w:rPr>
            <w:rFonts w:ascii="Times New Roman" w:hAnsi="Times New Roman"/>
            <w:vertAlign w:val="subscript"/>
          </w:rPr>
          <w:t>w</w:t>
        </w:r>
        <w:r w:rsidRPr="005D47B1">
          <w:rPr>
            <w:rFonts w:ascii="Times New Roman" w:hAnsi="Times New Roman"/>
          </w:rPr>
          <w:t xml:space="preserve"> ε       </w:t>
        </w:r>
      </w:ins>
    </w:p>
    <w:p w:rsidR="00541083" w:rsidRPr="005D47B1" w:rsidRDefault="00541083" w:rsidP="00541083">
      <w:pPr>
        <w:pStyle w:val="p1a"/>
        <w:ind w:left="708" w:firstLine="720"/>
        <w:rPr>
          <w:ins w:id="7317" w:author="erradi" w:date="2011-08-06T10:44:00Z"/>
          <w:rFonts w:ascii="Times New Roman" w:hAnsi="Times New Roman"/>
          <w:vertAlign w:val="superscript"/>
        </w:rPr>
      </w:pPr>
      <w:ins w:id="7318" w:author="erradi" w:date="2011-08-06T10:44:00Z">
        <w:r w:rsidRPr="005D47B1">
          <w:rPr>
            <w:rFonts w:ascii="Times New Roman" w:hAnsi="Times New Roman"/>
          </w:rPr>
          <w:t>&lt;</w:t>
        </w:r>
        <w:proofErr w:type="gramStart"/>
        <w:r w:rsidRPr="005D47B1">
          <w:rPr>
            <w:rFonts w:ascii="Times New Roman" w:hAnsi="Times New Roman"/>
          </w:rPr>
          <w:t>act</w:t>
        </w:r>
        <w:proofErr w:type="gramEnd"/>
        <w:r w:rsidRPr="005D47B1">
          <w:rPr>
            <w:rFonts w:ascii="Times New Roman" w:hAnsi="Times New Roman"/>
          </w:rPr>
          <w: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w:t>
        </w:r>
        <w:r w:rsidRPr="005D47B1">
          <w:rPr>
            <w:rFonts w:ascii="Times New Roman" w:hAnsi="Times New Roman"/>
            <w:vertAlign w:val="superscript"/>
          </w:rPr>
          <w:t xml:space="preserve">  </w:t>
        </w:r>
        <w:r w:rsidRPr="005D47B1">
          <w:rPr>
            <w:rFonts w:ascii="Times New Roman" w:hAnsi="Times New Roman"/>
          </w:rPr>
          <w:t xml:space="preserve"> =  &lt;assign&gt;{</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  ;</w:t>
        </w:r>
        <w:r w:rsidRPr="005D47B1">
          <w:rPr>
            <w:rFonts w:ascii="Times New Roman" w:hAnsi="Times New Roman"/>
            <w:vertAlign w:val="subscript"/>
          </w:rPr>
          <w:t>w</w:t>
        </w:r>
        <w:r w:rsidRPr="005D47B1">
          <w:rPr>
            <w:rFonts w:ascii="Times New Roman" w:hAnsi="Times New Roman"/>
          </w:rPr>
          <w:t xml:space="preserve">  &lt;consult&gt;{P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D</w:t>
        </w:r>
        <w:r w:rsidRPr="005D47B1">
          <w:rPr>
            <w:rFonts w:ascii="Times New Roman" w:hAnsi="Times New Roman"/>
            <w:vertAlign w:val="subscript"/>
          </w:rPr>
          <w:t>t</w:t>
        </w:r>
        <w:r w:rsidRPr="005D47B1">
          <w:rPr>
            <w:rFonts w:ascii="Times New Roman" w:hAnsi="Times New Roman"/>
          </w:rPr>
          <w:t xml:space="preserve">} </w:t>
        </w:r>
      </w:ins>
    </w:p>
    <w:p w:rsidR="00541083" w:rsidRPr="00943599" w:rsidRDefault="00541083" w:rsidP="00541083">
      <w:pPr>
        <w:pStyle w:val="p1a"/>
        <w:ind w:left="708" w:firstLine="720"/>
        <w:rPr>
          <w:ins w:id="7319" w:author="erradi" w:date="2011-08-06T10:44:00Z"/>
          <w:rFonts w:ascii="Times New Roman" w:hAnsi="Times New Roman"/>
        </w:rPr>
      </w:pPr>
      <w:ins w:id="7320" w:author="erradi" w:date="2011-08-06T10:44:00Z">
        <w:r w:rsidRPr="005D47B1">
          <w:rPr>
            <w:rFonts w:ascii="Times New Roman" w:hAnsi="Times New Roman"/>
          </w:rPr>
          <w:t>&lt;telemed</w:t>
        </w:r>
        <w:r w:rsidRPr="005035C1">
          <w:rPr>
            <w:rFonts w:ascii="Times New Roman" w:hAnsi="Times New Roman"/>
            <w:vertAlign w:val="subscript"/>
          </w:rPr>
          <w:t>1</w:t>
        </w:r>
        <w:r w:rsidRPr="005D47B1">
          <w:rPr>
            <w:rFonts w:ascii="Times New Roman" w:hAnsi="Times New Roman"/>
          </w:rPr>
          <w:t>&gt; = &lt;registr&gt;{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Pr="00840DB6" w:rsidRDefault="00541083" w:rsidP="00541083">
      <w:pPr>
        <w:pStyle w:val="Paragraphedeliste"/>
        <w:rPr>
          <w:ins w:id="7321" w:author="erradi" w:date="2011-08-06T10:44:00Z"/>
          <w:rFonts w:ascii="Times New Roman" w:hAnsi="Times New Roman" w:cs="Times New Roman"/>
          <w:i/>
          <w:sz w:val="24"/>
          <w:szCs w:val="24"/>
          <w:u w:val="single"/>
          <w:lang w:val="en-US"/>
        </w:rPr>
      </w:pPr>
      <w:ins w:id="7322" w:author="erradi" w:date="2011-08-06T10:44:00Z">
        <w:r w:rsidRPr="00840DB6">
          <w:rPr>
            <w:rFonts w:ascii="Times New Roman" w:hAnsi="Times New Roman" w:cs="Times New Roman"/>
            <w:i/>
            <w:sz w:val="24"/>
            <w:szCs w:val="24"/>
            <w:u w:val="single"/>
            <w:lang w:val="en-US"/>
          </w:rPr>
          <w:t>UML Activity Diagram</w:t>
        </w:r>
      </w:ins>
    </w:p>
    <w:p w:rsidR="00541083" w:rsidRPr="00820B92" w:rsidRDefault="00541083" w:rsidP="00541083">
      <w:pPr>
        <w:pStyle w:val="Paragraphedeliste"/>
        <w:rPr>
          <w:ins w:id="7323" w:author="erradi" w:date="2011-08-06T10:44:00Z"/>
          <w:rFonts w:ascii="Times New Roman" w:hAnsi="Times New Roman" w:cs="Times New Roman"/>
          <w:sz w:val="24"/>
          <w:szCs w:val="24"/>
          <w:lang w:val="en-US"/>
        </w:rPr>
      </w:pPr>
    </w:p>
    <w:p w:rsidR="00541083" w:rsidRPr="00840DB6" w:rsidRDefault="00541083" w:rsidP="00541083">
      <w:pPr>
        <w:pStyle w:val="Paragraphedeliste"/>
        <w:rPr>
          <w:ins w:id="7324" w:author="erradi" w:date="2011-08-06T10:44:00Z"/>
          <w:rFonts w:ascii="Times New Roman" w:hAnsi="Times New Roman" w:cs="Times New Roman"/>
          <w:i/>
          <w:sz w:val="24"/>
          <w:szCs w:val="24"/>
          <w:u w:val="single"/>
          <w:lang w:val="en-US"/>
        </w:rPr>
      </w:pPr>
      <w:ins w:id="7325" w:author="erradi" w:date="2011-08-06T10:44:00Z">
        <w:r w:rsidRPr="00840DB6">
          <w:rPr>
            <w:rFonts w:ascii="Times New Roman" w:hAnsi="Times New Roman" w:cs="Times New Roman"/>
            <w:i/>
            <w:sz w:val="24"/>
            <w:szCs w:val="24"/>
            <w:u w:val="single"/>
            <w:lang w:val="en-US"/>
          </w:rPr>
          <w:t>Matrix Generation</w:t>
        </w:r>
      </w:ins>
    </w:p>
    <w:p w:rsidR="00541083" w:rsidRPr="009D592F" w:rsidRDefault="00541083" w:rsidP="00541083">
      <w:pPr>
        <w:pStyle w:val="Paragraphedeliste"/>
        <w:spacing w:after="0"/>
        <w:jc w:val="center"/>
        <w:rPr>
          <w:ins w:id="7326" w:author="erradi" w:date="2011-08-06T10:44:00Z"/>
          <w:rFonts w:ascii="Times New Roman" w:hAnsi="Times New Roman" w:cs="Times New Roman"/>
          <w:color w:val="C00000"/>
          <w:sz w:val="24"/>
          <w:szCs w:val="24"/>
          <w:lang w:val="en-US"/>
        </w:rPr>
      </w:pPr>
      <w:ins w:id="7327" w:author="erradi" w:date="2011-08-06T10:44:00Z">
        <w:r w:rsidRPr="009D592F">
          <w:rPr>
            <w:rFonts w:ascii="Times New Roman" w:hAnsi="Times New Roman" w:cs="Times New Roman"/>
            <w:color w:val="C00000"/>
            <w:sz w:val="24"/>
            <w:szCs w:val="24"/>
            <w:lang w:val="en-US"/>
          </w:rPr>
          <w:t>Collaboration-Role-Table</w:t>
        </w:r>
      </w:ins>
    </w:p>
    <w:tbl>
      <w:tblPr>
        <w:tblStyle w:val="Grilledutableau"/>
        <w:tblW w:w="0" w:type="auto"/>
        <w:tblInd w:w="720" w:type="dxa"/>
        <w:tblLook w:val="04A0"/>
      </w:tblPr>
      <w:tblGrid>
        <w:gridCol w:w="830"/>
        <w:gridCol w:w="510"/>
        <w:gridCol w:w="523"/>
        <w:gridCol w:w="510"/>
        <w:gridCol w:w="510"/>
        <w:gridCol w:w="523"/>
        <w:gridCol w:w="510"/>
        <w:gridCol w:w="510"/>
        <w:gridCol w:w="523"/>
        <w:gridCol w:w="511"/>
        <w:gridCol w:w="513"/>
        <w:gridCol w:w="523"/>
        <w:gridCol w:w="513"/>
        <w:gridCol w:w="518"/>
        <w:gridCol w:w="523"/>
        <w:gridCol w:w="518"/>
      </w:tblGrid>
      <w:tr w:rsidR="00541083" w:rsidTr="00367EB3">
        <w:trPr>
          <w:trHeight w:val="135"/>
          <w:ins w:id="7328" w:author="erradi" w:date="2011-08-06T10:44:00Z"/>
        </w:trPr>
        <w:tc>
          <w:tcPr>
            <w:tcW w:w="830" w:type="dxa"/>
            <w:vMerge w:val="restart"/>
          </w:tcPr>
          <w:p w:rsidR="00541083" w:rsidRDefault="00541083" w:rsidP="00367EB3">
            <w:pPr>
              <w:pStyle w:val="Paragraphedeliste"/>
              <w:ind w:left="0"/>
              <w:rPr>
                <w:ins w:id="7329" w:author="erradi" w:date="2011-08-06T10:44:00Z"/>
                <w:rFonts w:ascii="Times New Roman" w:hAnsi="Times New Roman" w:cs="Times New Roman"/>
                <w:sz w:val="24"/>
                <w:szCs w:val="24"/>
              </w:rPr>
            </w:pPr>
          </w:p>
        </w:tc>
        <w:tc>
          <w:tcPr>
            <w:tcW w:w="1543" w:type="dxa"/>
            <w:gridSpan w:val="3"/>
          </w:tcPr>
          <w:p w:rsidR="00541083" w:rsidRDefault="00541083" w:rsidP="00367EB3">
            <w:pPr>
              <w:pStyle w:val="Paragraphedeliste"/>
              <w:ind w:left="0"/>
              <w:rPr>
                <w:ins w:id="7330" w:author="erradi" w:date="2011-08-06T10:44:00Z"/>
                <w:rFonts w:ascii="Times New Roman" w:hAnsi="Times New Roman" w:cs="Times New Roman"/>
                <w:sz w:val="24"/>
                <w:szCs w:val="24"/>
              </w:rPr>
            </w:pPr>
            <w:ins w:id="7331" w:author="erradi" w:date="2011-08-06T10:44:00Z">
              <w:r>
                <w:rPr>
                  <w:rFonts w:ascii="Times New Roman" w:hAnsi="Times New Roman" w:cs="Times New Roman"/>
                  <w:sz w:val="24"/>
                  <w:szCs w:val="24"/>
                </w:rPr>
                <w:t>Receptionist</w:t>
              </w:r>
            </w:ins>
          </w:p>
        </w:tc>
        <w:tc>
          <w:tcPr>
            <w:tcW w:w="1543" w:type="dxa"/>
            <w:gridSpan w:val="3"/>
          </w:tcPr>
          <w:p w:rsidR="00541083" w:rsidRDefault="00541083" w:rsidP="00367EB3">
            <w:pPr>
              <w:pStyle w:val="Paragraphedeliste"/>
              <w:ind w:left="0"/>
              <w:rPr>
                <w:ins w:id="7332" w:author="erradi" w:date="2011-08-06T10:44:00Z"/>
                <w:rFonts w:ascii="Times New Roman" w:hAnsi="Times New Roman" w:cs="Times New Roman"/>
                <w:sz w:val="24"/>
                <w:szCs w:val="24"/>
              </w:rPr>
            </w:pPr>
            <w:ins w:id="7333" w:author="erradi" w:date="2011-08-06T10:44:00Z">
              <w:r>
                <w:rPr>
                  <w:rFonts w:ascii="Times New Roman" w:hAnsi="Times New Roman" w:cs="Times New Roman"/>
                  <w:sz w:val="24"/>
                  <w:szCs w:val="24"/>
                </w:rPr>
                <w:t>Doctor</w:t>
              </w:r>
            </w:ins>
          </w:p>
        </w:tc>
        <w:tc>
          <w:tcPr>
            <w:tcW w:w="1544" w:type="dxa"/>
            <w:gridSpan w:val="3"/>
          </w:tcPr>
          <w:p w:rsidR="00541083" w:rsidRDefault="00541083" w:rsidP="00367EB3">
            <w:pPr>
              <w:pStyle w:val="Paragraphedeliste"/>
              <w:ind w:left="0"/>
              <w:rPr>
                <w:ins w:id="7334" w:author="erradi" w:date="2011-08-06T10:44:00Z"/>
                <w:rFonts w:ascii="Times New Roman" w:hAnsi="Times New Roman" w:cs="Times New Roman"/>
                <w:sz w:val="24"/>
                <w:szCs w:val="24"/>
              </w:rPr>
            </w:pPr>
            <w:ins w:id="7335" w:author="erradi" w:date="2011-08-06T10:44:00Z">
              <w:r>
                <w:rPr>
                  <w:rFonts w:ascii="Times New Roman" w:hAnsi="Times New Roman" w:cs="Times New Roman"/>
                  <w:sz w:val="24"/>
                  <w:szCs w:val="24"/>
                </w:rPr>
                <w:t>Equipement</w:t>
              </w:r>
            </w:ins>
          </w:p>
        </w:tc>
        <w:tc>
          <w:tcPr>
            <w:tcW w:w="1551" w:type="dxa"/>
            <w:gridSpan w:val="3"/>
          </w:tcPr>
          <w:p w:rsidR="00541083" w:rsidRDefault="00541083" w:rsidP="00367EB3">
            <w:pPr>
              <w:pStyle w:val="Paragraphedeliste"/>
              <w:ind w:left="0"/>
              <w:rPr>
                <w:ins w:id="7336" w:author="erradi" w:date="2011-08-06T10:44:00Z"/>
                <w:rFonts w:ascii="Times New Roman" w:hAnsi="Times New Roman" w:cs="Times New Roman"/>
                <w:sz w:val="24"/>
                <w:szCs w:val="24"/>
              </w:rPr>
            </w:pPr>
            <w:ins w:id="7337" w:author="erradi" w:date="2011-08-06T10:44:00Z">
              <w:r>
                <w:rPr>
                  <w:rFonts w:ascii="Times New Roman" w:hAnsi="Times New Roman" w:cs="Times New Roman"/>
                  <w:sz w:val="24"/>
                  <w:szCs w:val="24"/>
                </w:rPr>
                <w:t>Patient</w:t>
              </w:r>
            </w:ins>
          </w:p>
        </w:tc>
        <w:tc>
          <w:tcPr>
            <w:tcW w:w="1557" w:type="dxa"/>
            <w:gridSpan w:val="3"/>
          </w:tcPr>
          <w:p w:rsidR="00541083" w:rsidRDefault="00541083" w:rsidP="00367EB3">
            <w:pPr>
              <w:pStyle w:val="Paragraphedeliste"/>
              <w:ind w:left="0"/>
              <w:rPr>
                <w:ins w:id="7338" w:author="erradi" w:date="2011-08-06T10:44:00Z"/>
                <w:rFonts w:ascii="Times New Roman" w:hAnsi="Times New Roman" w:cs="Times New Roman"/>
                <w:sz w:val="24"/>
                <w:szCs w:val="24"/>
              </w:rPr>
            </w:pPr>
            <w:ins w:id="7339" w:author="erradi" w:date="2011-08-06T10:44:00Z">
              <w:r>
                <w:rPr>
                  <w:rFonts w:ascii="Times New Roman" w:hAnsi="Times New Roman" w:cs="Times New Roman"/>
                  <w:sz w:val="24"/>
                  <w:szCs w:val="24"/>
                </w:rPr>
                <w:t>UrgentAgent</w:t>
              </w:r>
            </w:ins>
          </w:p>
        </w:tc>
      </w:tr>
      <w:tr w:rsidR="00541083" w:rsidTr="00367EB3">
        <w:trPr>
          <w:trHeight w:val="135"/>
          <w:ins w:id="7340" w:author="erradi" w:date="2011-08-06T10:44:00Z"/>
        </w:trPr>
        <w:tc>
          <w:tcPr>
            <w:tcW w:w="830" w:type="dxa"/>
            <w:vMerge/>
          </w:tcPr>
          <w:p w:rsidR="00541083" w:rsidRDefault="00541083" w:rsidP="00367EB3">
            <w:pPr>
              <w:pStyle w:val="Paragraphedeliste"/>
              <w:ind w:left="0"/>
              <w:rPr>
                <w:ins w:id="7341" w:author="erradi" w:date="2011-08-06T10:44:00Z"/>
                <w:rFonts w:ascii="Times New Roman" w:hAnsi="Times New Roman" w:cs="Times New Roman"/>
                <w:sz w:val="24"/>
                <w:szCs w:val="24"/>
              </w:rPr>
            </w:pPr>
          </w:p>
        </w:tc>
        <w:tc>
          <w:tcPr>
            <w:tcW w:w="510" w:type="dxa"/>
          </w:tcPr>
          <w:p w:rsidR="00541083" w:rsidRDefault="00541083" w:rsidP="00367EB3">
            <w:pPr>
              <w:pStyle w:val="Paragraphedeliste"/>
              <w:ind w:left="0"/>
              <w:rPr>
                <w:ins w:id="7342" w:author="erradi" w:date="2011-08-06T10:44:00Z"/>
                <w:rFonts w:ascii="Times New Roman" w:hAnsi="Times New Roman" w:cs="Times New Roman"/>
                <w:sz w:val="24"/>
                <w:szCs w:val="24"/>
              </w:rPr>
            </w:pPr>
            <w:ins w:id="7343" w:author="erradi" w:date="2011-08-06T10:44:00Z">
              <w:r>
                <w:rPr>
                  <w:rFonts w:ascii="Times New Roman" w:hAnsi="Times New Roman" w:cs="Times New Roman"/>
                  <w:sz w:val="24"/>
                  <w:szCs w:val="24"/>
                </w:rPr>
                <w:t>SR</w:t>
              </w:r>
            </w:ins>
          </w:p>
        </w:tc>
        <w:tc>
          <w:tcPr>
            <w:tcW w:w="523" w:type="dxa"/>
          </w:tcPr>
          <w:p w:rsidR="00541083" w:rsidRDefault="00541083" w:rsidP="00367EB3">
            <w:pPr>
              <w:pStyle w:val="Paragraphedeliste"/>
              <w:ind w:left="0"/>
              <w:rPr>
                <w:ins w:id="7344" w:author="erradi" w:date="2011-08-06T10:44:00Z"/>
                <w:rFonts w:ascii="Times New Roman" w:hAnsi="Times New Roman" w:cs="Times New Roman"/>
                <w:sz w:val="24"/>
                <w:szCs w:val="24"/>
              </w:rPr>
            </w:pPr>
            <w:ins w:id="7345" w:author="erradi" w:date="2011-08-06T10:44:00Z">
              <w:r>
                <w:rPr>
                  <w:rFonts w:ascii="Times New Roman" w:hAnsi="Times New Roman" w:cs="Times New Roman"/>
                  <w:sz w:val="24"/>
                  <w:szCs w:val="24"/>
                </w:rPr>
                <w:t>TR</w:t>
              </w:r>
            </w:ins>
          </w:p>
        </w:tc>
        <w:tc>
          <w:tcPr>
            <w:tcW w:w="510" w:type="dxa"/>
          </w:tcPr>
          <w:p w:rsidR="00541083" w:rsidRDefault="00541083" w:rsidP="00367EB3">
            <w:pPr>
              <w:pStyle w:val="Paragraphedeliste"/>
              <w:ind w:left="0"/>
              <w:rPr>
                <w:ins w:id="7346" w:author="erradi" w:date="2011-08-06T10:44:00Z"/>
                <w:rFonts w:ascii="Times New Roman" w:hAnsi="Times New Roman" w:cs="Times New Roman"/>
                <w:sz w:val="24"/>
                <w:szCs w:val="24"/>
              </w:rPr>
            </w:pPr>
            <w:ins w:id="7347" w:author="erradi" w:date="2011-08-06T10:44:00Z">
              <w:r>
                <w:rPr>
                  <w:rFonts w:ascii="Times New Roman" w:hAnsi="Times New Roman" w:cs="Times New Roman"/>
                  <w:sz w:val="24"/>
                  <w:szCs w:val="24"/>
                </w:rPr>
                <w:t>PR</w:t>
              </w:r>
            </w:ins>
          </w:p>
        </w:tc>
        <w:tc>
          <w:tcPr>
            <w:tcW w:w="510" w:type="dxa"/>
          </w:tcPr>
          <w:p w:rsidR="00541083" w:rsidRDefault="00541083" w:rsidP="00367EB3">
            <w:pPr>
              <w:pStyle w:val="Paragraphedeliste"/>
              <w:ind w:left="0"/>
              <w:rPr>
                <w:ins w:id="7348" w:author="erradi" w:date="2011-08-06T10:44:00Z"/>
                <w:rFonts w:ascii="Times New Roman" w:hAnsi="Times New Roman" w:cs="Times New Roman"/>
                <w:sz w:val="24"/>
                <w:szCs w:val="24"/>
              </w:rPr>
            </w:pPr>
            <w:ins w:id="7349" w:author="erradi" w:date="2011-08-06T10:44:00Z">
              <w:r>
                <w:rPr>
                  <w:rFonts w:ascii="Times New Roman" w:hAnsi="Times New Roman" w:cs="Times New Roman"/>
                  <w:sz w:val="24"/>
                  <w:szCs w:val="24"/>
                </w:rPr>
                <w:t>SR</w:t>
              </w:r>
            </w:ins>
          </w:p>
        </w:tc>
        <w:tc>
          <w:tcPr>
            <w:tcW w:w="523" w:type="dxa"/>
          </w:tcPr>
          <w:p w:rsidR="00541083" w:rsidRDefault="00541083" w:rsidP="00367EB3">
            <w:pPr>
              <w:pStyle w:val="Paragraphedeliste"/>
              <w:ind w:left="0"/>
              <w:rPr>
                <w:ins w:id="7350" w:author="erradi" w:date="2011-08-06T10:44:00Z"/>
                <w:rFonts w:ascii="Times New Roman" w:hAnsi="Times New Roman" w:cs="Times New Roman"/>
                <w:sz w:val="24"/>
                <w:szCs w:val="24"/>
              </w:rPr>
            </w:pPr>
            <w:ins w:id="7351" w:author="erradi" w:date="2011-08-06T10:44:00Z">
              <w:r>
                <w:rPr>
                  <w:rFonts w:ascii="Times New Roman" w:hAnsi="Times New Roman" w:cs="Times New Roman"/>
                  <w:sz w:val="24"/>
                  <w:szCs w:val="24"/>
                </w:rPr>
                <w:t>TR</w:t>
              </w:r>
            </w:ins>
          </w:p>
        </w:tc>
        <w:tc>
          <w:tcPr>
            <w:tcW w:w="510" w:type="dxa"/>
          </w:tcPr>
          <w:p w:rsidR="00541083" w:rsidRDefault="00541083" w:rsidP="00367EB3">
            <w:pPr>
              <w:pStyle w:val="Paragraphedeliste"/>
              <w:ind w:left="0"/>
              <w:rPr>
                <w:ins w:id="7352" w:author="erradi" w:date="2011-08-06T10:44:00Z"/>
                <w:rFonts w:ascii="Times New Roman" w:hAnsi="Times New Roman" w:cs="Times New Roman"/>
                <w:sz w:val="24"/>
                <w:szCs w:val="24"/>
              </w:rPr>
            </w:pPr>
            <w:ins w:id="7353" w:author="erradi" w:date="2011-08-06T10:44:00Z">
              <w:r>
                <w:rPr>
                  <w:rFonts w:ascii="Times New Roman" w:hAnsi="Times New Roman" w:cs="Times New Roman"/>
                  <w:sz w:val="24"/>
                  <w:szCs w:val="24"/>
                </w:rPr>
                <w:t>PR</w:t>
              </w:r>
            </w:ins>
          </w:p>
        </w:tc>
        <w:tc>
          <w:tcPr>
            <w:tcW w:w="510" w:type="dxa"/>
          </w:tcPr>
          <w:p w:rsidR="00541083" w:rsidRDefault="00541083" w:rsidP="00367EB3">
            <w:pPr>
              <w:pStyle w:val="Paragraphedeliste"/>
              <w:ind w:left="0"/>
              <w:rPr>
                <w:ins w:id="7354" w:author="erradi" w:date="2011-08-06T10:44:00Z"/>
                <w:rFonts w:ascii="Times New Roman" w:hAnsi="Times New Roman" w:cs="Times New Roman"/>
                <w:sz w:val="24"/>
                <w:szCs w:val="24"/>
              </w:rPr>
            </w:pPr>
            <w:ins w:id="7355" w:author="erradi" w:date="2011-08-06T10:44:00Z">
              <w:r>
                <w:rPr>
                  <w:rFonts w:ascii="Times New Roman" w:hAnsi="Times New Roman" w:cs="Times New Roman"/>
                  <w:sz w:val="24"/>
                  <w:szCs w:val="24"/>
                </w:rPr>
                <w:t>SR</w:t>
              </w:r>
            </w:ins>
          </w:p>
        </w:tc>
        <w:tc>
          <w:tcPr>
            <w:tcW w:w="523" w:type="dxa"/>
          </w:tcPr>
          <w:p w:rsidR="00541083" w:rsidRDefault="00541083" w:rsidP="00367EB3">
            <w:pPr>
              <w:pStyle w:val="Paragraphedeliste"/>
              <w:ind w:left="0"/>
              <w:rPr>
                <w:ins w:id="7356" w:author="erradi" w:date="2011-08-06T10:44:00Z"/>
                <w:rFonts w:ascii="Times New Roman" w:hAnsi="Times New Roman" w:cs="Times New Roman"/>
                <w:sz w:val="24"/>
                <w:szCs w:val="24"/>
              </w:rPr>
            </w:pPr>
            <w:ins w:id="7357" w:author="erradi" w:date="2011-08-06T10:44:00Z">
              <w:r>
                <w:rPr>
                  <w:rFonts w:ascii="Times New Roman" w:hAnsi="Times New Roman" w:cs="Times New Roman"/>
                  <w:sz w:val="24"/>
                  <w:szCs w:val="24"/>
                </w:rPr>
                <w:t>TR</w:t>
              </w:r>
            </w:ins>
          </w:p>
        </w:tc>
        <w:tc>
          <w:tcPr>
            <w:tcW w:w="511" w:type="dxa"/>
          </w:tcPr>
          <w:p w:rsidR="00541083" w:rsidRDefault="00541083" w:rsidP="00367EB3">
            <w:pPr>
              <w:pStyle w:val="Paragraphedeliste"/>
              <w:ind w:left="0"/>
              <w:rPr>
                <w:ins w:id="7358" w:author="erradi" w:date="2011-08-06T10:44:00Z"/>
                <w:rFonts w:ascii="Times New Roman" w:hAnsi="Times New Roman" w:cs="Times New Roman"/>
                <w:sz w:val="24"/>
                <w:szCs w:val="24"/>
              </w:rPr>
            </w:pPr>
            <w:ins w:id="7359" w:author="erradi" w:date="2011-08-06T10:44:00Z">
              <w:r>
                <w:rPr>
                  <w:rFonts w:ascii="Times New Roman" w:hAnsi="Times New Roman" w:cs="Times New Roman"/>
                  <w:sz w:val="24"/>
                  <w:szCs w:val="24"/>
                </w:rPr>
                <w:t>PR</w:t>
              </w:r>
            </w:ins>
          </w:p>
        </w:tc>
        <w:tc>
          <w:tcPr>
            <w:tcW w:w="514" w:type="dxa"/>
          </w:tcPr>
          <w:p w:rsidR="00541083" w:rsidRDefault="00541083" w:rsidP="00367EB3">
            <w:pPr>
              <w:pStyle w:val="Paragraphedeliste"/>
              <w:ind w:left="0"/>
              <w:rPr>
                <w:ins w:id="7360" w:author="erradi" w:date="2011-08-06T10:44:00Z"/>
                <w:rFonts w:ascii="Times New Roman" w:hAnsi="Times New Roman" w:cs="Times New Roman"/>
                <w:sz w:val="24"/>
                <w:szCs w:val="24"/>
              </w:rPr>
            </w:pPr>
            <w:ins w:id="7361" w:author="erradi" w:date="2011-08-06T10:44:00Z">
              <w:r>
                <w:rPr>
                  <w:rFonts w:ascii="Times New Roman" w:hAnsi="Times New Roman" w:cs="Times New Roman"/>
                  <w:sz w:val="24"/>
                  <w:szCs w:val="24"/>
                </w:rPr>
                <w:t>SR</w:t>
              </w:r>
            </w:ins>
          </w:p>
        </w:tc>
        <w:tc>
          <w:tcPr>
            <w:tcW w:w="523" w:type="dxa"/>
          </w:tcPr>
          <w:p w:rsidR="00541083" w:rsidRDefault="00541083" w:rsidP="00367EB3">
            <w:pPr>
              <w:pStyle w:val="Paragraphedeliste"/>
              <w:ind w:left="0"/>
              <w:rPr>
                <w:ins w:id="7362" w:author="erradi" w:date="2011-08-06T10:44:00Z"/>
                <w:rFonts w:ascii="Times New Roman" w:hAnsi="Times New Roman" w:cs="Times New Roman"/>
                <w:sz w:val="24"/>
                <w:szCs w:val="24"/>
              </w:rPr>
            </w:pPr>
            <w:ins w:id="7363" w:author="erradi" w:date="2011-08-06T10:44:00Z">
              <w:r>
                <w:rPr>
                  <w:rFonts w:ascii="Times New Roman" w:hAnsi="Times New Roman" w:cs="Times New Roman"/>
                  <w:sz w:val="24"/>
                  <w:szCs w:val="24"/>
                </w:rPr>
                <w:t>TR</w:t>
              </w:r>
            </w:ins>
          </w:p>
        </w:tc>
        <w:tc>
          <w:tcPr>
            <w:tcW w:w="514" w:type="dxa"/>
          </w:tcPr>
          <w:p w:rsidR="00541083" w:rsidRDefault="00541083" w:rsidP="00367EB3">
            <w:pPr>
              <w:pStyle w:val="Paragraphedeliste"/>
              <w:ind w:left="0"/>
              <w:rPr>
                <w:ins w:id="7364" w:author="erradi" w:date="2011-08-06T10:44:00Z"/>
                <w:rFonts w:ascii="Times New Roman" w:hAnsi="Times New Roman" w:cs="Times New Roman"/>
                <w:sz w:val="24"/>
                <w:szCs w:val="24"/>
              </w:rPr>
            </w:pPr>
            <w:ins w:id="7365" w:author="erradi" w:date="2011-08-06T10:44:00Z">
              <w:r>
                <w:rPr>
                  <w:rFonts w:ascii="Times New Roman" w:hAnsi="Times New Roman" w:cs="Times New Roman"/>
                  <w:sz w:val="24"/>
                  <w:szCs w:val="24"/>
                </w:rPr>
                <w:t>PR</w:t>
              </w:r>
            </w:ins>
          </w:p>
        </w:tc>
        <w:tc>
          <w:tcPr>
            <w:tcW w:w="517" w:type="dxa"/>
          </w:tcPr>
          <w:p w:rsidR="00541083" w:rsidRDefault="00541083" w:rsidP="00367EB3">
            <w:pPr>
              <w:pStyle w:val="Paragraphedeliste"/>
              <w:ind w:left="0"/>
              <w:rPr>
                <w:ins w:id="7366" w:author="erradi" w:date="2011-08-06T10:44:00Z"/>
                <w:rFonts w:ascii="Times New Roman" w:hAnsi="Times New Roman" w:cs="Times New Roman"/>
                <w:sz w:val="24"/>
                <w:szCs w:val="24"/>
              </w:rPr>
            </w:pPr>
            <w:ins w:id="7367" w:author="erradi" w:date="2011-08-06T10:44:00Z">
              <w:r>
                <w:rPr>
                  <w:rFonts w:ascii="Times New Roman" w:hAnsi="Times New Roman" w:cs="Times New Roman"/>
                  <w:sz w:val="24"/>
                  <w:szCs w:val="24"/>
                </w:rPr>
                <w:t>SR</w:t>
              </w:r>
            </w:ins>
          </w:p>
        </w:tc>
        <w:tc>
          <w:tcPr>
            <w:tcW w:w="523" w:type="dxa"/>
          </w:tcPr>
          <w:p w:rsidR="00541083" w:rsidRDefault="00541083" w:rsidP="00367EB3">
            <w:pPr>
              <w:pStyle w:val="Paragraphedeliste"/>
              <w:ind w:left="0"/>
              <w:rPr>
                <w:ins w:id="7368" w:author="erradi" w:date="2011-08-06T10:44:00Z"/>
                <w:rFonts w:ascii="Times New Roman" w:hAnsi="Times New Roman" w:cs="Times New Roman"/>
                <w:sz w:val="24"/>
                <w:szCs w:val="24"/>
              </w:rPr>
            </w:pPr>
            <w:ins w:id="7369" w:author="erradi" w:date="2011-08-06T10:44:00Z">
              <w:r>
                <w:rPr>
                  <w:rFonts w:ascii="Times New Roman" w:hAnsi="Times New Roman" w:cs="Times New Roman"/>
                  <w:sz w:val="24"/>
                  <w:szCs w:val="24"/>
                </w:rPr>
                <w:t>TR</w:t>
              </w:r>
            </w:ins>
          </w:p>
        </w:tc>
        <w:tc>
          <w:tcPr>
            <w:tcW w:w="517" w:type="dxa"/>
          </w:tcPr>
          <w:p w:rsidR="00541083" w:rsidRDefault="00541083" w:rsidP="00367EB3">
            <w:pPr>
              <w:pStyle w:val="Paragraphedeliste"/>
              <w:ind w:left="0"/>
              <w:rPr>
                <w:ins w:id="7370" w:author="erradi" w:date="2011-08-06T10:44:00Z"/>
                <w:rFonts w:ascii="Times New Roman" w:hAnsi="Times New Roman" w:cs="Times New Roman"/>
                <w:sz w:val="24"/>
                <w:szCs w:val="24"/>
              </w:rPr>
            </w:pPr>
            <w:ins w:id="7371" w:author="erradi" w:date="2011-08-06T10:44:00Z">
              <w:r>
                <w:rPr>
                  <w:rFonts w:ascii="Times New Roman" w:hAnsi="Times New Roman" w:cs="Times New Roman"/>
                  <w:sz w:val="24"/>
                  <w:szCs w:val="24"/>
                </w:rPr>
                <w:t>PR</w:t>
              </w:r>
            </w:ins>
          </w:p>
        </w:tc>
      </w:tr>
      <w:tr w:rsidR="00541083" w:rsidTr="00367EB3">
        <w:trPr>
          <w:ins w:id="7372" w:author="erradi" w:date="2011-08-06T10:44:00Z"/>
        </w:trPr>
        <w:tc>
          <w:tcPr>
            <w:tcW w:w="830" w:type="dxa"/>
          </w:tcPr>
          <w:p w:rsidR="00541083" w:rsidRDefault="00541083" w:rsidP="00367EB3">
            <w:pPr>
              <w:pStyle w:val="Paragraphedeliste"/>
              <w:ind w:left="0"/>
              <w:rPr>
                <w:ins w:id="7373" w:author="erradi" w:date="2011-08-06T10:44:00Z"/>
                <w:rFonts w:ascii="Times New Roman" w:hAnsi="Times New Roman" w:cs="Times New Roman"/>
                <w:sz w:val="24"/>
                <w:szCs w:val="24"/>
              </w:rPr>
            </w:pPr>
            <w:ins w:id="7374" w:author="erradi" w:date="2011-08-06T10:44:00Z">
              <w:r>
                <w:rPr>
                  <w:rFonts w:ascii="Times New Roman" w:hAnsi="Times New Roman" w:cs="Times New Roman"/>
                  <w:sz w:val="24"/>
                  <w:szCs w:val="24"/>
                </w:rPr>
                <w:t>registr</w:t>
              </w:r>
            </w:ins>
          </w:p>
        </w:tc>
        <w:tc>
          <w:tcPr>
            <w:tcW w:w="510" w:type="dxa"/>
          </w:tcPr>
          <w:p w:rsidR="00541083" w:rsidRDefault="00541083" w:rsidP="00367EB3">
            <w:pPr>
              <w:pStyle w:val="Paragraphedeliste"/>
              <w:ind w:left="0"/>
              <w:rPr>
                <w:ins w:id="7375" w:author="erradi" w:date="2011-08-06T10:44:00Z"/>
                <w:rFonts w:ascii="Times New Roman" w:hAnsi="Times New Roman" w:cs="Times New Roman"/>
                <w:sz w:val="24"/>
                <w:szCs w:val="24"/>
              </w:rPr>
            </w:pPr>
            <w:ins w:id="7376"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377" w:author="erradi" w:date="2011-08-06T10:44:00Z"/>
                <w:rFonts w:ascii="Times New Roman" w:hAnsi="Times New Roman" w:cs="Times New Roman"/>
                <w:sz w:val="24"/>
                <w:szCs w:val="24"/>
              </w:rPr>
            </w:pPr>
            <w:ins w:id="7378"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379" w:author="erradi" w:date="2011-08-06T10:44:00Z"/>
                <w:rFonts w:ascii="Times New Roman" w:hAnsi="Times New Roman" w:cs="Times New Roman"/>
                <w:sz w:val="24"/>
                <w:szCs w:val="24"/>
              </w:rPr>
            </w:pPr>
            <w:ins w:id="7380"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381" w:author="erradi" w:date="2011-08-06T10:44:00Z"/>
                <w:rFonts w:ascii="Times New Roman" w:hAnsi="Times New Roman" w:cs="Times New Roman"/>
                <w:sz w:val="24"/>
                <w:szCs w:val="24"/>
              </w:rPr>
            </w:pPr>
            <w:ins w:id="7382"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383" w:author="erradi" w:date="2011-08-06T10:44:00Z"/>
                <w:rFonts w:ascii="Times New Roman" w:hAnsi="Times New Roman" w:cs="Times New Roman"/>
                <w:sz w:val="24"/>
                <w:szCs w:val="24"/>
              </w:rPr>
            </w:pPr>
            <w:ins w:id="7384"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385" w:author="erradi" w:date="2011-08-06T10:44:00Z"/>
                <w:rFonts w:ascii="Times New Roman" w:hAnsi="Times New Roman" w:cs="Times New Roman"/>
                <w:sz w:val="24"/>
                <w:szCs w:val="24"/>
              </w:rPr>
            </w:pPr>
            <w:ins w:id="7386"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387" w:author="erradi" w:date="2011-08-06T10:44:00Z"/>
                <w:rFonts w:ascii="Times New Roman" w:hAnsi="Times New Roman" w:cs="Times New Roman"/>
                <w:sz w:val="24"/>
                <w:szCs w:val="24"/>
              </w:rPr>
            </w:pPr>
            <w:ins w:id="7388"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389" w:author="erradi" w:date="2011-08-06T10:44:00Z"/>
                <w:rFonts w:ascii="Times New Roman" w:hAnsi="Times New Roman" w:cs="Times New Roman"/>
                <w:sz w:val="24"/>
                <w:szCs w:val="24"/>
              </w:rPr>
            </w:pPr>
            <w:ins w:id="7390" w:author="erradi" w:date="2011-08-06T10:44:00Z">
              <w:r>
                <w:rPr>
                  <w:rFonts w:ascii="Times New Roman" w:hAnsi="Times New Roman" w:cs="Times New Roman"/>
                  <w:sz w:val="24"/>
                  <w:szCs w:val="24"/>
                </w:rPr>
                <w:t>0</w:t>
              </w:r>
            </w:ins>
          </w:p>
        </w:tc>
        <w:tc>
          <w:tcPr>
            <w:tcW w:w="511" w:type="dxa"/>
          </w:tcPr>
          <w:p w:rsidR="00541083" w:rsidRDefault="00541083" w:rsidP="00367EB3">
            <w:pPr>
              <w:pStyle w:val="Paragraphedeliste"/>
              <w:ind w:left="0"/>
              <w:rPr>
                <w:ins w:id="7391" w:author="erradi" w:date="2011-08-06T10:44:00Z"/>
                <w:rFonts w:ascii="Times New Roman" w:hAnsi="Times New Roman" w:cs="Times New Roman"/>
                <w:sz w:val="24"/>
                <w:szCs w:val="24"/>
              </w:rPr>
            </w:pPr>
            <w:ins w:id="7392"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393" w:author="erradi" w:date="2011-08-06T10:44:00Z"/>
                <w:rFonts w:ascii="Times New Roman" w:hAnsi="Times New Roman" w:cs="Times New Roman"/>
                <w:sz w:val="24"/>
                <w:szCs w:val="24"/>
              </w:rPr>
            </w:pPr>
            <w:ins w:id="7394" w:author="erradi" w:date="2011-08-06T10:44:00Z">
              <w:r>
                <w:rPr>
                  <w:rFonts w:ascii="Times New Roman" w:hAnsi="Times New Roman" w:cs="Times New Roman"/>
                  <w:sz w:val="24"/>
                  <w:szCs w:val="24"/>
                </w:rPr>
                <w:t>1</w:t>
              </w:r>
            </w:ins>
          </w:p>
        </w:tc>
        <w:tc>
          <w:tcPr>
            <w:tcW w:w="523" w:type="dxa"/>
          </w:tcPr>
          <w:p w:rsidR="00541083" w:rsidRDefault="00541083" w:rsidP="00367EB3">
            <w:pPr>
              <w:pStyle w:val="Paragraphedeliste"/>
              <w:ind w:left="0"/>
              <w:rPr>
                <w:ins w:id="7395" w:author="erradi" w:date="2011-08-06T10:44:00Z"/>
                <w:rFonts w:ascii="Times New Roman" w:hAnsi="Times New Roman" w:cs="Times New Roman"/>
                <w:sz w:val="24"/>
                <w:szCs w:val="24"/>
              </w:rPr>
            </w:pPr>
            <w:ins w:id="7396" w:author="erradi" w:date="2011-08-06T10:44:00Z">
              <w:r>
                <w:rPr>
                  <w:rFonts w:ascii="Times New Roman" w:hAnsi="Times New Roman" w:cs="Times New Roman"/>
                  <w:sz w:val="24"/>
                  <w:szCs w:val="24"/>
                </w:rPr>
                <w:t>1</w:t>
              </w:r>
            </w:ins>
          </w:p>
        </w:tc>
        <w:tc>
          <w:tcPr>
            <w:tcW w:w="514" w:type="dxa"/>
          </w:tcPr>
          <w:p w:rsidR="00541083" w:rsidRDefault="00541083" w:rsidP="00367EB3">
            <w:pPr>
              <w:pStyle w:val="Paragraphedeliste"/>
              <w:ind w:left="0"/>
              <w:rPr>
                <w:ins w:id="7397" w:author="erradi" w:date="2011-08-06T10:44:00Z"/>
                <w:rFonts w:ascii="Times New Roman" w:hAnsi="Times New Roman" w:cs="Times New Roman"/>
                <w:sz w:val="24"/>
                <w:szCs w:val="24"/>
              </w:rPr>
            </w:pPr>
            <w:ins w:id="7398" w:author="erradi" w:date="2011-08-06T10:44:00Z">
              <w:r>
                <w:rPr>
                  <w:rFonts w:ascii="Times New Roman" w:hAnsi="Times New Roman" w:cs="Times New Roman"/>
                  <w:sz w:val="24"/>
                  <w:szCs w:val="24"/>
                </w:rPr>
                <w:t>1</w:t>
              </w:r>
            </w:ins>
          </w:p>
        </w:tc>
        <w:tc>
          <w:tcPr>
            <w:tcW w:w="517" w:type="dxa"/>
          </w:tcPr>
          <w:p w:rsidR="00541083" w:rsidRDefault="00541083" w:rsidP="00367EB3">
            <w:pPr>
              <w:pStyle w:val="Paragraphedeliste"/>
              <w:ind w:left="0"/>
              <w:rPr>
                <w:ins w:id="7399" w:author="erradi" w:date="2011-08-06T10:44:00Z"/>
                <w:rFonts w:ascii="Times New Roman" w:hAnsi="Times New Roman" w:cs="Times New Roman"/>
                <w:sz w:val="24"/>
                <w:szCs w:val="24"/>
              </w:rPr>
            </w:pPr>
            <w:ins w:id="7400"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01" w:author="erradi" w:date="2011-08-06T10:44:00Z"/>
                <w:rFonts w:ascii="Times New Roman" w:hAnsi="Times New Roman" w:cs="Times New Roman"/>
                <w:sz w:val="24"/>
                <w:szCs w:val="24"/>
              </w:rPr>
            </w:pPr>
            <w:ins w:id="7402" w:author="erradi" w:date="2011-08-06T10:44:00Z">
              <w:r>
                <w:rPr>
                  <w:rFonts w:ascii="Times New Roman" w:hAnsi="Times New Roman" w:cs="Times New Roman"/>
                  <w:sz w:val="24"/>
                  <w:szCs w:val="24"/>
                </w:rPr>
                <w:t>0</w:t>
              </w:r>
            </w:ins>
          </w:p>
        </w:tc>
        <w:tc>
          <w:tcPr>
            <w:tcW w:w="517" w:type="dxa"/>
          </w:tcPr>
          <w:p w:rsidR="00541083" w:rsidRDefault="00541083" w:rsidP="00367EB3">
            <w:pPr>
              <w:pStyle w:val="Paragraphedeliste"/>
              <w:ind w:left="0"/>
              <w:rPr>
                <w:ins w:id="7403" w:author="erradi" w:date="2011-08-06T10:44:00Z"/>
                <w:rFonts w:ascii="Times New Roman" w:hAnsi="Times New Roman" w:cs="Times New Roman"/>
                <w:sz w:val="24"/>
                <w:szCs w:val="24"/>
              </w:rPr>
            </w:pPr>
            <w:ins w:id="7404" w:author="erradi" w:date="2011-08-06T10:44:00Z">
              <w:r>
                <w:rPr>
                  <w:rFonts w:ascii="Times New Roman" w:hAnsi="Times New Roman" w:cs="Times New Roman"/>
                  <w:sz w:val="24"/>
                  <w:szCs w:val="24"/>
                </w:rPr>
                <w:t>0</w:t>
              </w:r>
            </w:ins>
          </w:p>
        </w:tc>
      </w:tr>
      <w:tr w:rsidR="00541083" w:rsidTr="00367EB3">
        <w:trPr>
          <w:ins w:id="7405" w:author="erradi" w:date="2011-08-06T10:44:00Z"/>
        </w:trPr>
        <w:tc>
          <w:tcPr>
            <w:tcW w:w="830" w:type="dxa"/>
          </w:tcPr>
          <w:p w:rsidR="00541083" w:rsidRDefault="00541083" w:rsidP="00367EB3">
            <w:pPr>
              <w:pStyle w:val="Paragraphedeliste"/>
              <w:ind w:left="0"/>
              <w:rPr>
                <w:ins w:id="7406" w:author="erradi" w:date="2011-08-06T10:44:00Z"/>
                <w:rFonts w:ascii="Times New Roman" w:hAnsi="Times New Roman" w:cs="Times New Roman"/>
                <w:sz w:val="24"/>
                <w:szCs w:val="24"/>
              </w:rPr>
            </w:pPr>
            <w:ins w:id="7407" w:author="erradi" w:date="2011-08-06T10:44:00Z">
              <w:r>
                <w:rPr>
                  <w:rFonts w:ascii="Times New Roman" w:hAnsi="Times New Roman" w:cs="Times New Roman"/>
                  <w:sz w:val="24"/>
                  <w:szCs w:val="24"/>
                </w:rPr>
                <w:t>w</w:t>
              </w:r>
            </w:ins>
          </w:p>
        </w:tc>
        <w:tc>
          <w:tcPr>
            <w:tcW w:w="510" w:type="dxa"/>
          </w:tcPr>
          <w:p w:rsidR="00541083" w:rsidRDefault="00541083" w:rsidP="00367EB3">
            <w:pPr>
              <w:pStyle w:val="Paragraphedeliste"/>
              <w:ind w:left="0"/>
              <w:rPr>
                <w:ins w:id="7408" w:author="erradi" w:date="2011-08-06T10:44:00Z"/>
                <w:rFonts w:ascii="Times New Roman" w:hAnsi="Times New Roman" w:cs="Times New Roman"/>
                <w:sz w:val="24"/>
                <w:szCs w:val="24"/>
              </w:rPr>
            </w:pPr>
            <w:ins w:id="7409" w:author="erradi" w:date="2011-08-06T10:44:00Z">
              <w:r>
                <w:rPr>
                  <w:rFonts w:ascii="Times New Roman" w:hAnsi="Times New Roman" w:cs="Times New Roman"/>
                  <w:sz w:val="24"/>
                  <w:szCs w:val="24"/>
                </w:rPr>
                <w:t>1</w:t>
              </w:r>
            </w:ins>
          </w:p>
        </w:tc>
        <w:tc>
          <w:tcPr>
            <w:tcW w:w="523" w:type="dxa"/>
          </w:tcPr>
          <w:p w:rsidR="00541083" w:rsidRDefault="00541083" w:rsidP="00367EB3">
            <w:pPr>
              <w:pStyle w:val="Paragraphedeliste"/>
              <w:ind w:left="0"/>
              <w:rPr>
                <w:ins w:id="7410" w:author="erradi" w:date="2011-08-06T10:44:00Z"/>
                <w:rFonts w:ascii="Times New Roman" w:hAnsi="Times New Roman" w:cs="Times New Roman"/>
                <w:sz w:val="24"/>
                <w:szCs w:val="24"/>
              </w:rPr>
            </w:pPr>
            <w:ins w:id="7411"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12" w:author="erradi" w:date="2011-08-06T10:44:00Z"/>
                <w:rFonts w:ascii="Times New Roman" w:hAnsi="Times New Roman" w:cs="Times New Roman"/>
                <w:sz w:val="24"/>
                <w:szCs w:val="24"/>
              </w:rPr>
            </w:pPr>
            <w:ins w:id="7413"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414" w:author="erradi" w:date="2011-08-06T10:44:00Z"/>
                <w:rFonts w:ascii="Times New Roman" w:hAnsi="Times New Roman" w:cs="Times New Roman"/>
                <w:sz w:val="24"/>
                <w:szCs w:val="24"/>
              </w:rPr>
            </w:pPr>
            <w:ins w:id="7415"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16" w:author="erradi" w:date="2011-08-06T10:44:00Z"/>
                <w:rFonts w:ascii="Times New Roman" w:hAnsi="Times New Roman" w:cs="Times New Roman"/>
                <w:sz w:val="24"/>
                <w:szCs w:val="24"/>
              </w:rPr>
            </w:pPr>
            <w:ins w:id="7417"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18" w:author="erradi" w:date="2011-08-06T10:44:00Z"/>
                <w:rFonts w:ascii="Times New Roman" w:hAnsi="Times New Roman" w:cs="Times New Roman"/>
                <w:sz w:val="24"/>
                <w:szCs w:val="24"/>
              </w:rPr>
            </w:pPr>
            <w:ins w:id="7419"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20" w:author="erradi" w:date="2011-08-06T10:44:00Z"/>
                <w:rFonts w:ascii="Times New Roman" w:hAnsi="Times New Roman" w:cs="Times New Roman"/>
                <w:sz w:val="24"/>
                <w:szCs w:val="24"/>
              </w:rPr>
            </w:pPr>
            <w:ins w:id="7421"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22" w:author="erradi" w:date="2011-08-06T10:44:00Z"/>
                <w:rFonts w:ascii="Times New Roman" w:hAnsi="Times New Roman" w:cs="Times New Roman"/>
                <w:sz w:val="24"/>
                <w:szCs w:val="24"/>
              </w:rPr>
            </w:pPr>
            <w:ins w:id="7423" w:author="erradi" w:date="2011-08-06T10:44:00Z">
              <w:r>
                <w:rPr>
                  <w:rFonts w:ascii="Times New Roman" w:hAnsi="Times New Roman" w:cs="Times New Roman"/>
                  <w:sz w:val="24"/>
                  <w:szCs w:val="24"/>
                </w:rPr>
                <w:t>0</w:t>
              </w:r>
            </w:ins>
          </w:p>
        </w:tc>
        <w:tc>
          <w:tcPr>
            <w:tcW w:w="511" w:type="dxa"/>
          </w:tcPr>
          <w:p w:rsidR="00541083" w:rsidRDefault="00541083" w:rsidP="00367EB3">
            <w:pPr>
              <w:pStyle w:val="Paragraphedeliste"/>
              <w:ind w:left="0"/>
              <w:rPr>
                <w:ins w:id="7424" w:author="erradi" w:date="2011-08-06T10:44:00Z"/>
                <w:rFonts w:ascii="Times New Roman" w:hAnsi="Times New Roman" w:cs="Times New Roman"/>
                <w:sz w:val="24"/>
                <w:szCs w:val="24"/>
              </w:rPr>
            </w:pPr>
            <w:ins w:id="7425"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426" w:author="erradi" w:date="2011-08-06T10:44:00Z"/>
                <w:rFonts w:ascii="Times New Roman" w:hAnsi="Times New Roman" w:cs="Times New Roman"/>
                <w:sz w:val="24"/>
                <w:szCs w:val="24"/>
              </w:rPr>
            </w:pPr>
            <w:ins w:id="7427"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28" w:author="erradi" w:date="2011-08-06T10:44:00Z"/>
                <w:rFonts w:ascii="Times New Roman" w:hAnsi="Times New Roman" w:cs="Times New Roman"/>
                <w:sz w:val="24"/>
                <w:szCs w:val="24"/>
              </w:rPr>
            </w:pPr>
            <w:ins w:id="7429" w:author="erradi" w:date="2011-08-06T10:44:00Z">
              <w:r>
                <w:rPr>
                  <w:rFonts w:ascii="Times New Roman" w:hAnsi="Times New Roman" w:cs="Times New Roman"/>
                  <w:sz w:val="24"/>
                  <w:szCs w:val="24"/>
                </w:rPr>
                <w:t>1</w:t>
              </w:r>
            </w:ins>
          </w:p>
        </w:tc>
        <w:tc>
          <w:tcPr>
            <w:tcW w:w="514" w:type="dxa"/>
          </w:tcPr>
          <w:p w:rsidR="00541083" w:rsidRDefault="00541083" w:rsidP="00367EB3">
            <w:pPr>
              <w:pStyle w:val="Paragraphedeliste"/>
              <w:ind w:left="0"/>
              <w:rPr>
                <w:ins w:id="7430" w:author="erradi" w:date="2011-08-06T10:44:00Z"/>
                <w:rFonts w:ascii="Times New Roman" w:hAnsi="Times New Roman" w:cs="Times New Roman"/>
                <w:sz w:val="24"/>
                <w:szCs w:val="24"/>
              </w:rPr>
            </w:pPr>
            <w:ins w:id="7431" w:author="erradi" w:date="2011-08-06T10:44:00Z">
              <w:r>
                <w:rPr>
                  <w:rFonts w:ascii="Times New Roman" w:hAnsi="Times New Roman" w:cs="Times New Roman"/>
                  <w:sz w:val="24"/>
                  <w:szCs w:val="24"/>
                </w:rPr>
                <w:t>1</w:t>
              </w:r>
            </w:ins>
          </w:p>
        </w:tc>
        <w:tc>
          <w:tcPr>
            <w:tcW w:w="517" w:type="dxa"/>
          </w:tcPr>
          <w:p w:rsidR="00541083" w:rsidRDefault="00541083" w:rsidP="00367EB3">
            <w:pPr>
              <w:pStyle w:val="Paragraphedeliste"/>
              <w:ind w:left="0"/>
              <w:rPr>
                <w:ins w:id="7432" w:author="erradi" w:date="2011-08-06T10:44:00Z"/>
                <w:rFonts w:ascii="Times New Roman" w:hAnsi="Times New Roman" w:cs="Times New Roman"/>
                <w:sz w:val="24"/>
                <w:szCs w:val="24"/>
              </w:rPr>
            </w:pPr>
            <w:ins w:id="7433"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34" w:author="erradi" w:date="2011-08-06T10:44:00Z"/>
                <w:rFonts w:ascii="Times New Roman" w:hAnsi="Times New Roman" w:cs="Times New Roman"/>
                <w:sz w:val="24"/>
                <w:szCs w:val="24"/>
              </w:rPr>
            </w:pPr>
            <w:ins w:id="7435" w:author="erradi" w:date="2011-08-06T10:44:00Z">
              <w:r>
                <w:rPr>
                  <w:rFonts w:ascii="Times New Roman" w:hAnsi="Times New Roman" w:cs="Times New Roman"/>
                  <w:sz w:val="24"/>
                  <w:szCs w:val="24"/>
                </w:rPr>
                <w:t>0</w:t>
              </w:r>
            </w:ins>
          </w:p>
        </w:tc>
        <w:tc>
          <w:tcPr>
            <w:tcW w:w="517" w:type="dxa"/>
          </w:tcPr>
          <w:p w:rsidR="00541083" w:rsidRDefault="00541083" w:rsidP="00367EB3">
            <w:pPr>
              <w:pStyle w:val="Paragraphedeliste"/>
              <w:ind w:left="0"/>
              <w:rPr>
                <w:ins w:id="7436" w:author="erradi" w:date="2011-08-06T10:44:00Z"/>
                <w:rFonts w:ascii="Times New Roman" w:hAnsi="Times New Roman" w:cs="Times New Roman"/>
                <w:sz w:val="24"/>
                <w:szCs w:val="24"/>
              </w:rPr>
            </w:pPr>
            <w:ins w:id="7437" w:author="erradi" w:date="2011-08-06T10:44:00Z">
              <w:r>
                <w:rPr>
                  <w:rFonts w:ascii="Times New Roman" w:hAnsi="Times New Roman" w:cs="Times New Roman"/>
                  <w:sz w:val="24"/>
                  <w:szCs w:val="24"/>
                </w:rPr>
                <w:t>0</w:t>
              </w:r>
            </w:ins>
          </w:p>
        </w:tc>
      </w:tr>
      <w:tr w:rsidR="00541083" w:rsidTr="00367EB3">
        <w:trPr>
          <w:ins w:id="7438" w:author="erradi" w:date="2011-08-06T10:44:00Z"/>
        </w:trPr>
        <w:tc>
          <w:tcPr>
            <w:tcW w:w="830" w:type="dxa"/>
          </w:tcPr>
          <w:p w:rsidR="00541083" w:rsidRDefault="00541083" w:rsidP="00367EB3">
            <w:pPr>
              <w:pStyle w:val="Paragraphedeliste"/>
              <w:ind w:left="0"/>
              <w:rPr>
                <w:ins w:id="7439" w:author="erradi" w:date="2011-08-06T10:44:00Z"/>
                <w:rFonts w:ascii="Times New Roman" w:hAnsi="Times New Roman" w:cs="Times New Roman"/>
                <w:sz w:val="24"/>
                <w:szCs w:val="24"/>
              </w:rPr>
            </w:pPr>
            <w:ins w:id="7440" w:author="erradi" w:date="2011-08-06T10:44:00Z">
              <w:r>
                <w:rPr>
                  <w:rFonts w:ascii="Times New Roman" w:hAnsi="Times New Roman" w:cs="Times New Roman"/>
                  <w:sz w:val="24"/>
                  <w:szCs w:val="24"/>
                </w:rPr>
                <w:t>act</w:t>
              </w:r>
            </w:ins>
          </w:p>
        </w:tc>
        <w:tc>
          <w:tcPr>
            <w:tcW w:w="510" w:type="dxa"/>
          </w:tcPr>
          <w:p w:rsidR="00541083" w:rsidRDefault="00541083" w:rsidP="00367EB3">
            <w:pPr>
              <w:pStyle w:val="Paragraphedeliste"/>
              <w:ind w:left="0"/>
              <w:rPr>
                <w:ins w:id="7441" w:author="erradi" w:date="2011-08-06T10:44:00Z"/>
                <w:rFonts w:ascii="Times New Roman" w:hAnsi="Times New Roman" w:cs="Times New Roman"/>
                <w:sz w:val="24"/>
                <w:szCs w:val="24"/>
              </w:rPr>
            </w:pPr>
            <w:ins w:id="7442" w:author="erradi" w:date="2011-08-06T10:44:00Z">
              <w:r>
                <w:rPr>
                  <w:rFonts w:ascii="Times New Roman" w:hAnsi="Times New Roman" w:cs="Times New Roman"/>
                  <w:sz w:val="24"/>
                  <w:szCs w:val="24"/>
                </w:rPr>
                <w:t>1</w:t>
              </w:r>
            </w:ins>
          </w:p>
        </w:tc>
        <w:tc>
          <w:tcPr>
            <w:tcW w:w="523" w:type="dxa"/>
          </w:tcPr>
          <w:p w:rsidR="00541083" w:rsidRDefault="00541083" w:rsidP="00367EB3">
            <w:pPr>
              <w:pStyle w:val="Paragraphedeliste"/>
              <w:ind w:left="0"/>
              <w:rPr>
                <w:ins w:id="7443" w:author="erradi" w:date="2011-08-06T10:44:00Z"/>
                <w:rFonts w:ascii="Times New Roman" w:hAnsi="Times New Roman" w:cs="Times New Roman"/>
                <w:sz w:val="24"/>
                <w:szCs w:val="24"/>
              </w:rPr>
            </w:pPr>
            <w:ins w:id="7444"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445" w:author="erradi" w:date="2011-08-06T10:44:00Z"/>
                <w:rFonts w:ascii="Times New Roman" w:hAnsi="Times New Roman" w:cs="Times New Roman"/>
                <w:sz w:val="24"/>
                <w:szCs w:val="24"/>
              </w:rPr>
            </w:pPr>
            <w:ins w:id="7446"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447" w:author="erradi" w:date="2011-08-06T10:44:00Z"/>
                <w:rFonts w:ascii="Times New Roman" w:hAnsi="Times New Roman" w:cs="Times New Roman"/>
                <w:sz w:val="24"/>
                <w:szCs w:val="24"/>
              </w:rPr>
            </w:pPr>
            <w:ins w:id="7448"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49" w:author="erradi" w:date="2011-08-06T10:44:00Z"/>
                <w:rFonts w:ascii="Times New Roman" w:hAnsi="Times New Roman" w:cs="Times New Roman"/>
                <w:sz w:val="24"/>
                <w:szCs w:val="24"/>
              </w:rPr>
            </w:pPr>
            <w:ins w:id="7450"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451" w:author="erradi" w:date="2011-08-06T10:44:00Z"/>
                <w:rFonts w:ascii="Times New Roman" w:hAnsi="Times New Roman" w:cs="Times New Roman"/>
                <w:sz w:val="24"/>
                <w:szCs w:val="24"/>
              </w:rPr>
            </w:pPr>
            <w:ins w:id="7452" w:author="erradi" w:date="2011-08-06T10:44:00Z">
              <w:r>
                <w:rPr>
                  <w:rFonts w:ascii="Times New Roman" w:hAnsi="Times New Roman" w:cs="Times New Roman"/>
                  <w:sz w:val="24"/>
                  <w:szCs w:val="24"/>
                </w:rPr>
                <w:t>1</w:t>
              </w:r>
            </w:ins>
          </w:p>
        </w:tc>
        <w:tc>
          <w:tcPr>
            <w:tcW w:w="510" w:type="dxa"/>
          </w:tcPr>
          <w:p w:rsidR="00541083" w:rsidRDefault="00541083" w:rsidP="00367EB3">
            <w:pPr>
              <w:pStyle w:val="Paragraphedeliste"/>
              <w:ind w:left="0"/>
              <w:rPr>
                <w:ins w:id="7453" w:author="erradi" w:date="2011-08-06T10:44:00Z"/>
                <w:rFonts w:ascii="Times New Roman" w:hAnsi="Times New Roman" w:cs="Times New Roman"/>
                <w:sz w:val="24"/>
                <w:szCs w:val="24"/>
              </w:rPr>
            </w:pPr>
            <w:ins w:id="7454"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55" w:author="erradi" w:date="2011-08-06T10:44:00Z"/>
                <w:rFonts w:ascii="Times New Roman" w:hAnsi="Times New Roman" w:cs="Times New Roman"/>
                <w:sz w:val="24"/>
                <w:szCs w:val="24"/>
              </w:rPr>
            </w:pPr>
            <w:ins w:id="7456" w:author="erradi" w:date="2011-08-06T10:44:00Z">
              <w:r>
                <w:rPr>
                  <w:rFonts w:ascii="Times New Roman" w:hAnsi="Times New Roman" w:cs="Times New Roman"/>
                  <w:sz w:val="24"/>
                  <w:szCs w:val="24"/>
                </w:rPr>
                <w:t>0</w:t>
              </w:r>
            </w:ins>
          </w:p>
        </w:tc>
        <w:tc>
          <w:tcPr>
            <w:tcW w:w="511" w:type="dxa"/>
          </w:tcPr>
          <w:p w:rsidR="00541083" w:rsidRDefault="00541083" w:rsidP="00367EB3">
            <w:pPr>
              <w:pStyle w:val="Paragraphedeliste"/>
              <w:ind w:left="0"/>
              <w:rPr>
                <w:ins w:id="7457" w:author="erradi" w:date="2011-08-06T10:44:00Z"/>
                <w:rFonts w:ascii="Times New Roman" w:hAnsi="Times New Roman" w:cs="Times New Roman"/>
                <w:sz w:val="24"/>
                <w:szCs w:val="24"/>
              </w:rPr>
            </w:pPr>
            <w:ins w:id="7458"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459" w:author="erradi" w:date="2011-08-06T10:44:00Z"/>
                <w:rFonts w:ascii="Times New Roman" w:hAnsi="Times New Roman" w:cs="Times New Roman"/>
                <w:sz w:val="24"/>
                <w:szCs w:val="24"/>
              </w:rPr>
            </w:pPr>
            <w:ins w:id="7460"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61" w:author="erradi" w:date="2011-08-06T10:44:00Z"/>
                <w:rFonts w:ascii="Times New Roman" w:hAnsi="Times New Roman" w:cs="Times New Roman"/>
                <w:sz w:val="24"/>
                <w:szCs w:val="24"/>
              </w:rPr>
            </w:pPr>
            <w:ins w:id="7462" w:author="erradi" w:date="2011-08-06T10:44:00Z">
              <w:r>
                <w:rPr>
                  <w:rFonts w:ascii="Times New Roman" w:hAnsi="Times New Roman" w:cs="Times New Roman"/>
                  <w:sz w:val="24"/>
                  <w:szCs w:val="24"/>
                </w:rPr>
                <w:t>1</w:t>
              </w:r>
            </w:ins>
          </w:p>
        </w:tc>
        <w:tc>
          <w:tcPr>
            <w:tcW w:w="514" w:type="dxa"/>
          </w:tcPr>
          <w:p w:rsidR="00541083" w:rsidRDefault="00541083" w:rsidP="00367EB3">
            <w:pPr>
              <w:pStyle w:val="Paragraphedeliste"/>
              <w:ind w:left="0"/>
              <w:rPr>
                <w:ins w:id="7463" w:author="erradi" w:date="2011-08-06T10:44:00Z"/>
                <w:rFonts w:ascii="Times New Roman" w:hAnsi="Times New Roman" w:cs="Times New Roman"/>
                <w:sz w:val="24"/>
                <w:szCs w:val="24"/>
              </w:rPr>
            </w:pPr>
            <w:ins w:id="7464" w:author="erradi" w:date="2011-08-06T10:44:00Z">
              <w:r>
                <w:rPr>
                  <w:rFonts w:ascii="Times New Roman" w:hAnsi="Times New Roman" w:cs="Times New Roman"/>
                  <w:sz w:val="24"/>
                  <w:szCs w:val="24"/>
                </w:rPr>
                <w:t>1</w:t>
              </w:r>
            </w:ins>
          </w:p>
        </w:tc>
        <w:tc>
          <w:tcPr>
            <w:tcW w:w="517" w:type="dxa"/>
          </w:tcPr>
          <w:p w:rsidR="00541083" w:rsidRDefault="00541083" w:rsidP="00367EB3">
            <w:pPr>
              <w:pStyle w:val="Paragraphedeliste"/>
              <w:ind w:left="0"/>
              <w:rPr>
                <w:ins w:id="7465" w:author="erradi" w:date="2011-08-06T10:44:00Z"/>
                <w:rFonts w:ascii="Times New Roman" w:hAnsi="Times New Roman" w:cs="Times New Roman"/>
                <w:sz w:val="24"/>
                <w:szCs w:val="24"/>
              </w:rPr>
            </w:pPr>
            <w:ins w:id="7466"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67" w:author="erradi" w:date="2011-08-06T10:44:00Z"/>
                <w:rFonts w:ascii="Times New Roman" w:hAnsi="Times New Roman" w:cs="Times New Roman"/>
                <w:sz w:val="24"/>
                <w:szCs w:val="24"/>
              </w:rPr>
            </w:pPr>
            <w:ins w:id="7468" w:author="erradi" w:date="2011-08-06T10:44:00Z">
              <w:r>
                <w:rPr>
                  <w:rFonts w:ascii="Times New Roman" w:hAnsi="Times New Roman" w:cs="Times New Roman"/>
                  <w:sz w:val="24"/>
                  <w:szCs w:val="24"/>
                </w:rPr>
                <w:t>0</w:t>
              </w:r>
            </w:ins>
          </w:p>
        </w:tc>
        <w:tc>
          <w:tcPr>
            <w:tcW w:w="517" w:type="dxa"/>
          </w:tcPr>
          <w:p w:rsidR="00541083" w:rsidRDefault="00541083" w:rsidP="00367EB3">
            <w:pPr>
              <w:pStyle w:val="Paragraphedeliste"/>
              <w:ind w:left="0"/>
              <w:rPr>
                <w:ins w:id="7469" w:author="erradi" w:date="2011-08-06T10:44:00Z"/>
                <w:rFonts w:ascii="Times New Roman" w:hAnsi="Times New Roman" w:cs="Times New Roman"/>
                <w:sz w:val="24"/>
                <w:szCs w:val="24"/>
              </w:rPr>
            </w:pPr>
            <w:ins w:id="7470" w:author="erradi" w:date="2011-08-06T10:44:00Z">
              <w:r>
                <w:rPr>
                  <w:rFonts w:ascii="Times New Roman" w:hAnsi="Times New Roman" w:cs="Times New Roman"/>
                  <w:sz w:val="24"/>
                  <w:szCs w:val="24"/>
                </w:rPr>
                <w:t>0</w:t>
              </w:r>
            </w:ins>
          </w:p>
        </w:tc>
      </w:tr>
      <w:tr w:rsidR="00541083" w:rsidTr="00367EB3">
        <w:trPr>
          <w:ins w:id="7471" w:author="erradi" w:date="2011-08-06T10:44:00Z"/>
        </w:trPr>
        <w:tc>
          <w:tcPr>
            <w:tcW w:w="830" w:type="dxa"/>
          </w:tcPr>
          <w:p w:rsidR="00541083" w:rsidRDefault="00541083" w:rsidP="00367EB3">
            <w:pPr>
              <w:pStyle w:val="Paragraphedeliste"/>
              <w:ind w:left="0"/>
              <w:rPr>
                <w:ins w:id="7472" w:author="erradi" w:date="2011-08-06T10:44:00Z"/>
                <w:rFonts w:ascii="Times New Roman" w:hAnsi="Times New Roman" w:cs="Times New Roman"/>
                <w:sz w:val="24"/>
                <w:szCs w:val="24"/>
              </w:rPr>
            </w:pPr>
            <w:ins w:id="7473" w:author="erradi" w:date="2011-08-06T10:44:00Z">
              <w:r>
                <w:rPr>
                  <w:rFonts w:ascii="Times New Roman" w:hAnsi="Times New Roman" w:cs="Times New Roman"/>
                  <w:sz w:val="24"/>
                  <w:szCs w:val="24"/>
                </w:rPr>
                <w:t>h-up</w:t>
              </w:r>
            </w:ins>
          </w:p>
        </w:tc>
        <w:tc>
          <w:tcPr>
            <w:tcW w:w="510" w:type="dxa"/>
          </w:tcPr>
          <w:p w:rsidR="00541083" w:rsidRDefault="00541083" w:rsidP="00367EB3">
            <w:pPr>
              <w:pStyle w:val="Paragraphedeliste"/>
              <w:ind w:left="0"/>
              <w:rPr>
                <w:ins w:id="7474" w:author="erradi" w:date="2011-08-06T10:44:00Z"/>
                <w:rFonts w:ascii="Times New Roman" w:hAnsi="Times New Roman" w:cs="Times New Roman"/>
                <w:sz w:val="24"/>
                <w:szCs w:val="24"/>
              </w:rPr>
            </w:pPr>
            <w:ins w:id="7475"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76" w:author="erradi" w:date="2011-08-06T10:44:00Z"/>
                <w:rFonts w:ascii="Times New Roman" w:hAnsi="Times New Roman" w:cs="Times New Roman"/>
                <w:sz w:val="24"/>
                <w:szCs w:val="24"/>
              </w:rPr>
            </w:pPr>
            <w:ins w:id="7477"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78" w:author="erradi" w:date="2011-08-06T10:44:00Z"/>
                <w:rFonts w:ascii="Times New Roman" w:hAnsi="Times New Roman" w:cs="Times New Roman"/>
                <w:sz w:val="24"/>
                <w:szCs w:val="24"/>
              </w:rPr>
            </w:pPr>
            <w:ins w:id="7479"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80" w:author="erradi" w:date="2011-08-06T10:44:00Z"/>
                <w:rFonts w:ascii="Times New Roman" w:hAnsi="Times New Roman" w:cs="Times New Roman"/>
                <w:sz w:val="24"/>
                <w:szCs w:val="24"/>
              </w:rPr>
            </w:pPr>
            <w:ins w:id="7481"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82" w:author="erradi" w:date="2011-08-06T10:44:00Z"/>
                <w:rFonts w:ascii="Times New Roman" w:hAnsi="Times New Roman" w:cs="Times New Roman"/>
                <w:sz w:val="24"/>
                <w:szCs w:val="24"/>
              </w:rPr>
            </w:pPr>
            <w:ins w:id="7483"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84" w:author="erradi" w:date="2011-08-06T10:44:00Z"/>
                <w:rFonts w:ascii="Times New Roman" w:hAnsi="Times New Roman" w:cs="Times New Roman"/>
                <w:sz w:val="24"/>
                <w:szCs w:val="24"/>
              </w:rPr>
            </w:pPr>
            <w:ins w:id="7485" w:author="erradi" w:date="2011-08-06T10:44:00Z">
              <w:r>
                <w:rPr>
                  <w:rFonts w:ascii="Times New Roman" w:hAnsi="Times New Roman" w:cs="Times New Roman"/>
                  <w:sz w:val="24"/>
                  <w:szCs w:val="24"/>
                </w:rPr>
                <w:t>0</w:t>
              </w:r>
            </w:ins>
          </w:p>
        </w:tc>
        <w:tc>
          <w:tcPr>
            <w:tcW w:w="510" w:type="dxa"/>
          </w:tcPr>
          <w:p w:rsidR="00541083" w:rsidRDefault="00541083" w:rsidP="00367EB3">
            <w:pPr>
              <w:pStyle w:val="Paragraphedeliste"/>
              <w:ind w:left="0"/>
              <w:rPr>
                <w:ins w:id="7486" w:author="erradi" w:date="2011-08-06T10:44:00Z"/>
                <w:rFonts w:ascii="Times New Roman" w:hAnsi="Times New Roman" w:cs="Times New Roman"/>
                <w:sz w:val="24"/>
                <w:szCs w:val="24"/>
              </w:rPr>
            </w:pPr>
            <w:ins w:id="7487" w:author="erradi" w:date="2011-08-06T10:44:00Z">
              <w:r>
                <w:rPr>
                  <w:rFonts w:ascii="Times New Roman" w:hAnsi="Times New Roman" w:cs="Times New Roman"/>
                  <w:sz w:val="24"/>
                  <w:szCs w:val="24"/>
                </w:rPr>
                <w:t>0</w:t>
              </w:r>
            </w:ins>
          </w:p>
        </w:tc>
        <w:tc>
          <w:tcPr>
            <w:tcW w:w="523" w:type="dxa"/>
          </w:tcPr>
          <w:p w:rsidR="00541083" w:rsidRDefault="00541083" w:rsidP="00367EB3">
            <w:pPr>
              <w:pStyle w:val="Paragraphedeliste"/>
              <w:ind w:left="0"/>
              <w:rPr>
                <w:ins w:id="7488" w:author="erradi" w:date="2011-08-06T10:44:00Z"/>
                <w:rFonts w:ascii="Times New Roman" w:hAnsi="Times New Roman" w:cs="Times New Roman"/>
                <w:sz w:val="24"/>
                <w:szCs w:val="24"/>
              </w:rPr>
            </w:pPr>
            <w:ins w:id="7489" w:author="erradi" w:date="2011-08-06T10:44:00Z">
              <w:r>
                <w:rPr>
                  <w:rFonts w:ascii="Times New Roman" w:hAnsi="Times New Roman" w:cs="Times New Roman"/>
                  <w:sz w:val="24"/>
                  <w:szCs w:val="24"/>
                </w:rPr>
                <w:t>0</w:t>
              </w:r>
            </w:ins>
          </w:p>
        </w:tc>
        <w:tc>
          <w:tcPr>
            <w:tcW w:w="511" w:type="dxa"/>
          </w:tcPr>
          <w:p w:rsidR="00541083" w:rsidRDefault="00541083" w:rsidP="00367EB3">
            <w:pPr>
              <w:pStyle w:val="Paragraphedeliste"/>
              <w:ind w:left="0"/>
              <w:rPr>
                <w:ins w:id="7490" w:author="erradi" w:date="2011-08-06T10:44:00Z"/>
                <w:rFonts w:ascii="Times New Roman" w:hAnsi="Times New Roman" w:cs="Times New Roman"/>
                <w:sz w:val="24"/>
                <w:szCs w:val="24"/>
              </w:rPr>
            </w:pPr>
            <w:ins w:id="7491" w:author="erradi" w:date="2011-08-06T10:44:00Z">
              <w:r>
                <w:rPr>
                  <w:rFonts w:ascii="Times New Roman" w:hAnsi="Times New Roman" w:cs="Times New Roman"/>
                  <w:sz w:val="24"/>
                  <w:szCs w:val="24"/>
                </w:rPr>
                <w:t>0</w:t>
              </w:r>
            </w:ins>
          </w:p>
        </w:tc>
        <w:tc>
          <w:tcPr>
            <w:tcW w:w="514" w:type="dxa"/>
          </w:tcPr>
          <w:p w:rsidR="00541083" w:rsidRDefault="00541083" w:rsidP="00367EB3">
            <w:pPr>
              <w:pStyle w:val="Paragraphedeliste"/>
              <w:ind w:left="0"/>
              <w:rPr>
                <w:ins w:id="7492" w:author="erradi" w:date="2011-08-06T10:44:00Z"/>
                <w:rFonts w:ascii="Times New Roman" w:hAnsi="Times New Roman" w:cs="Times New Roman"/>
                <w:sz w:val="24"/>
                <w:szCs w:val="24"/>
              </w:rPr>
            </w:pPr>
            <w:ins w:id="7493" w:author="erradi" w:date="2011-08-06T10:44:00Z">
              <w:r>
                <w:rPr>
                  <w:rFonts w:ascii="Times New Roman" w:hAnsi="Times New Roman" w:cs="Times New Roman"/>
                  <w:sz w:val="24"/>
                  <w:szCs w:val="24"/>
                </w:rPr>
                <w:t>1</w:t>
              </w:r>
            </w:ins>
          </w:p>
        </w:tc>
        <w:tc>
          <w:tcPr>
            <w:tcW w:w="523" w:type="dxa"/>
          </w:tcPr>
          <w:p w:rsidR="00541083" w:rsidRDefault="00541083" w:rsidP="00367EB3">
            <w:pPr>
              <w:pStyle w:val="Paragraphedeliste"/>
              <w:ind w:left="0"/>
              <w:rPr>
                <w:ins w:id="7494" w:author="erradi" w:date="2011-08-06T10:44:00Z"/>
                <w:rFonts w:ascii="Times New Roman" w:hAnsi="Times New Roman" w:cs="Times New Roman"/>
                <w:sz w:val="24"/>
                <w:szCs w:val="24"/>
              </w:rPr>
            </w:pPr>
            <w:ins w:id="7495" w:author="erradi" w:date="2011-08-06T10:44:00Z">
              <w:r>
                <w:rPr>
                  <w:rFonts w:ascii="Times New Roman" w:hAnsi="Times New Roman" w:cs="Times New Roman"/>
                  <w:sz w:val="24"/>
                  <w:szCs w:val="24"/>
                </w:rPr>
                <w:t>1</w:t>
              </w:r>
            </w:ins>
          </w:p>
        </w:tc>
        <w:tc>
          <w:tcPr>
            <w:tcW w:w="514" w:type="dxa"/>
          </w:tcPr>
          <w:p w:rsidR="00541083" w:rsidRDefault="00541083" w:rsidP="00367EB3">
            <w:pPr>
              <w:pStyle w:val="Paragraphedeliste"/>
              <w:ind w:left="0"/>
              <w:rPr>
                <w:ins w:id="7496" w:author="erradi" w:date="2011-08-06T10:44:00Z"/>
                <w:rFonts w:ascii="Times New Roman" w:hAnsi="Times New Roman" w:cs="Times New Roman"/>
                <w:sz w:val="24"/>
                <w:szCs w:val="24"/>
              </w:rPr>
            </w:pPr>
            <w:ins w:id="7497" w:author="erradi" w:date="2011-08-06T10:44:00Z">
              <w:r>
                <w:rPr>
                  <w:rFonts w:ascii="Times New Roman" w:hAnsi="Times New Roman" w:cs="Times New Roman"/>
                  <w:sz w:val="24"/>
                  <w:szCs w:val="24"/>
                </w:rPr>
                <w:t>1</w:t>
              </w:r>
            </w:ins>
          </w:p>
        </w:tc>
        <w:tc>
          <w:tcPr>
            <w:tcW w:w="519" w:type="dxa"/>
          </w:tcPr>
          <w:p w:rsidR="00541083" w:rsidRDefault="00541083" w:rsidP="00367EB3">
            <w:pPr>
              <w:pStyle w:val="Paragraphedeliste"/>
              <w:ind w:left="0"/>
              <w:rPr>
                <w:ins w:id="7498" w:author="erradi" w:date="2011-08-06T10:44:00Z"/>
                <w:rFonts w:ascii="Times New Roman" w:hAnsi="Times New Roman" w:cs="Times New Roman"/>
                <w:sz w:val="24"/>
                <w:szCs w:val="24"/>
              </w:rPr>
            </w:pPr>
            <w:ins w:id="7499" w:author="erradi" w:date="2011-08-06T10:44:00Z">
              <w:r>
                <w:rPr>
                  <w:rFonts w:ascii="Times New Roman" w:hAnsi="Times New Roman" w:cs="Times New Roman"/>
                  <w:sz w:val="24"/>
                  <w:szCs w:val="24"/>
                </w:rPr>
                <w:t>0</w:t>
              </w:r>
            </w:ins>
          </w:p>
        </w:tc>
        <w:tc>
          <w:tcPr>
            <w:tcW w:w="519" w:type="dxa"/>
          </w:tcPr>
          <w:p w:rsidR="00541083" w:rsidRDefault="00541083" w:rsidP="00367EB3">
            <w:pPr>
              <w:pStyle w:val="Paragraphedeliste"/>
              <w:ind w:left="0"/>
              <w:rPr>
                <w:ins w:id="7500" w:author="erradi" w:date="2011-08-06T10:44:00Z"/>
                <w:rFonts w:ascii="Times New Roman" w:hAnsi="Times New Roman" w:cs="Times New Roman"/>
                <w:sz w:val="24"/>
                <w:szCs w:val="24"/>
              </w:rPr>
            </w:pPr>
            <w:ins w:id="7501" w:author="erradi" w:date="2011-08-06T10:44:00Z">
              <w:r>
                <w:rPr>
                  <w:rFonts w:ascii="Times New Roman" w:hAnsi="Times New Roman" w:cs="Times New Roman"/>
                  <w:sz w:val="24"/>
                  <w:szCs w:val="24"/>
                </w:rPr>
                <w:t>0</w:t>
              </w:r>
            </w:ins>
          </w:p>
        </w:tc>
        <w:tc>
          <w:tcPr>
            <w:tcW w:w="519" w:type="dxa"/>
          </w:tcPr>
          <w:p w:rsidR="00541083" w:rsidRDefault="00541083" w:rsidP="00367EB3">
            <w:pPr>
              <w:pStyle w:val="Paragraphedeliste"/>
              <w:ind w:left="0"/>
              <w:rPr>
                <w:ins w:id="7502" w:author="erradi" w:date="2011-08-06T10:44:00Z"/>
                <w:rFonts w:ascii="Times New Roman" w:hAnsi="Times New Roman" w:cs="Times New Roman"/>
                <w:sz w:val="24"/>
                <w:szCs w:val="24"/>
              </w:rPr>
            </w:pPr>
            <w:ins w:id="7503" w:author="erradi" w:date="2011-08-06T10:44:00Z">
              <w:r>
                <w:rPr>
                  <w:rFonts w:ascii="Times New Roman" w:hAnsi="Times New Roman" w:cs="Times New Roman"/>
                  <w:sz w:val="24"/>
                  <w:szCs w:val="24"/>
                </w:rPr>
                <w:t>0</w:t>
              </w:r>
            </w:ins>
          </w:p>
        </w:tc>
      </w:tr>
    </w:tbl>
    <w:p w:rsidR="00541083" w:rsidRDefault="00541083" w:rsidP="00541083">
      <w:pPr>
        <w:pStyle w:val="Paragraphedeliste"/>
        <w:rPr>
          <w:ins w:id="7504" w:author="erradi" w:date="2011-08-06T10:44:00Z"/>
          <w:rFonts w:ascii="Times New Roman" w:hAnsi="Times New Roman" w:cs="Times New Roman"/>
          <w:sz w:val="24"/>
          <w:szCs w:val="24"/>
        </w:rPr>
      </w:pPr>
    </w:p>
    <w:p w:rsidR="00541083" w:rsidRDefault="00541083" w:rsidP="00541083">
      <w:pPr>
        <w:pStyle w:val="Paragraphedeliste"/>
        <w:jc w:val="center"/>
        <w:rPr>
          <w:ins w:id="7505" w:author="erradi" w:date="2011-08-06T10:44:00Z"/>
          <w:rFonts w:ascii="Times New Roman" w:hAnsi="Times New Roman" w:cs="Times New Roman"/>
          <w:sz w:val="24"/>
          <w:szCs w:val="24"/>
          <w:lang w:val="en-US"/>
        </w:rPr>
      </w:pPr>
      <w:ins w:id="7506"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Ind w:w="720" w:type="dxa"/>
        <w:tblLook w:val="04A0"/>
      </w:tblPr>
      <w:tblGrid>
        <w:gridCol w:w="1470"/>
        <w:gridCol w:w="1416"/>
        <w:gridCol w:w="1019"/>
        <w:gridCol w:w="1284"/>
        <w:gridCol w:w="1019"/>
        <w:gridCol w:w="1469"/>
        <w:gridCol w:w="891"/>
      </w:tblGrid>
      <w:tr w:rsidR="00541083" w:rsidTr="00367EB3">
        <w:trPr>
          <w:ins w:id="7507" w:author="erradi" w:date="2011-08-06T10:44:00Z"/>
        </w:trPr>
        <w:tc>
          <w:tcPr>
            <w:tcW w:w="1316" w:type="dxa"/>
          </w:tcPr>
          <w:p w:rsidR="00541083" w:rsidRDefault="00541083" w:rsidP="00367EB3">
            <w:pPr>
              <w:pStyle w:val="Paragraphedeliste"/>
              <w:ind w:left="0"/>
              <w:rPr>
                <w:ins w:id="7508" w:author="erradi" w:date="2011-08-06T10:44:00Z"/>
                <w:rFonts w:ascii="Times New Roman" w:hAnsi="Times New Roman" w:cs="Times New Roman"/>
                <w:sz w:val="24"/>
                <w:szCs w:val="24"/>
                <w:lang w:val="en-US"/>
              </w:rPr>
            </w:pPr>
          </w:p>
        </w:tc>
        <w:tc>
          <w:tcPr>
            <w:tcW w:w="1316" w:type="dxa"/>
          </w:tcPr>
          <w:p w:rsidR="00541083" w:rsidRDefault="00541083" w:rsidP="00367EB3">
            <w:pPr>
              <w:pStyle w:val="Paragraphedeliste"/>
              <w:ind w:left="0"/>
              <w:rPr>
                <w:ins w:id="7509" w:author="erradi" w:date="2011-08-06T10:44:00Z"/>
                <w:rFonts w:ascii="Times New Roman" w:hAnsi="Times New Roman" w:cs="Times New Roman"/>
                <w:sz w:val="24"/>
                <w:szCs w:val="24"/>
                <w:lang w:val="en-US"/>
              </w:rPr>
            </w:pPr>
            <w:ins w:id="7510"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511" w:author="erradi" w:date="2011-08-06T10:44:00Z"/>
                <w:rFonts w:ascii="Times New Roman" w:hAnsi="Times New Roman" w:cs="Times New Roman"/>
                <w:sz w:val="24"/>
                <w:szCs w:val="24"/>
                <w:lang w:val="en-US"/>
              </w:rPr>
            </w:pPr>
            <w:ins w:id="7512"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513" w:author="erradi" w:date="2011-08-06T10:44:00Z"/>
                <w:rFonts w:ascii="Times New Roman" w:hAnsi="Times New Roman" w:cs="Times New Roman"/>
                <w:sz w:val="24"/>
                <w:szCs w:val="24"/>
                <w:lang w:val="en-US"/>
              </w:rPr>
            </w:pPr>
            <w:ins w:id="7514"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515" w:author="erradi" w:date="2011-08-06T10:44:00Z"/>
                <w:rFonts w:ascii="Times New Roman" w:hAnsi="Times New Roman" w:cs="Times New Roman"/>
                <w:sz w:val="24"/>
                <w:szCs w:val="24"/>
                <w:lang w:val="en-US"/>
              </w:rPr>
            </w:pPr>
            <w:ins w:id="7516"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517" w:author="erradi" w:date="2011-08-06T10:44:00Z"/>
                <w:rFonts w:ascii="Times New Roman" w:hAnsi="Times New Roman" w:cs="Times New Roman"/>
                <w:sz w:val="24"/>
                <w:szCs w:val="24"/>
                <w:lang w:val="en-US"/>
              </w:rPr>
            </w:pPr>
            <w:ins w:id="7518"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519" w:author="erradi" w:date="2011-08-06T10:44:00Z"/>
                <w:rFonts w:ascii="Times New Roman" w:hAnsi="Times New Roman" w:cs="Times New Roman"/>
                <w:sz w:val="24"/>
                <w:szCs w:val="24"/>
                <w:lang w:val="en-US"/>
              </w:rPr>
            </w:pPr>
            <w:ins w:id="7520" w:author="erradi" w:date="2011-08-06T10:44:00Z">
              <w:r>
                <w:rPr>
                  <w:rFonts w:ascii="Times New Roman" w:hAnsi="Times New Roman" w:cs="Times New Roman"/>
                  <w:sz w:val="24"/>
                  <w:szCs w:val="24"/>
                  <w:lang w:val="en-US"/>
                </w:rPr>
                <w:t>State</w:t>
              </w:r>
            </w:ins>
          </w:p>
        </w:tc>
      </w:tr>
      <w:tr w:rsidR="00541083" w:rsidTr="00367EB3">
        <w:trPr>
          <w:ins w:id="7521" w:author="erradi" w:date="2011-08-06T10:44:00Z"/>
        </w:trPr>
        <w:tc>
          <w:tcPr>
            <w:tcW w:w="1316" w:type="dxa"/>
          </w:tcPr>
          <w:p w:rsidR="00541083" w:rsidRDefault="00541083" w:rsidP="00367EB3">
            <w:pPr>
              <w:pStyle w:val="Paragraphedeliste"/>
              <w:ind w:left="0"/>
              <w:rPr>
                <w:ins w:id="7522" w:author="erradi" w:date="2011-08-06T10:44:00Z"/>
                <w:rFonts w:ascii="Times New Roman" w:hAnsi="Times New Roman" w:cs="Times New Roman"/>
                <w:sz w:val="24"/>
                <w:szCs w:val="24"/>
                <w:lang w:val="en-US"/>
              </w:rPr>
            </w:pPr>
            <w:ins w:id="7523"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524" w:author="erradi" w:date="2011-08-06T10:44:00Z"/>
                <w:rFonts w:ascii="Times New Roman" w:hAnsi="Times New Roman" w:cs="Times New Roman"/>
                <w:sz w:val="24"/>
                <w:szCs w:val="24"/>
                <w:lang w:val="en-US"/>
              </w:rPr>
            </w:pPr>
            <w:ins w:id="7525"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526" w:author="erradi" w:date="2011-08-06T10:44:00Z"/>
                <w:rFonts w:ascii="Times New Roman" w:hAnsi="Times New Roman" w:cs="Times New Roman"/>
                <w:sz w:val="24"/>
                <w:szCs w:val="24"/>
                <w:lang w:val="en-US"/>
              </w:rPr>
            </w:pPr>
            <w:ins w:id="752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28" w:author="erradi" w:date="2011-08-06T10:44:00Z"/>
                <w:rFonts w:ascii="Times New Roman" w:hAnsi="Times New Roman" w:cs="Times New Roman"/>
                <w:sz w:val="24"/>
                <w:szCs w:val="24"/>
                <w:lang w:val="en-US"/>
              </w:rPr>
            </w:pPr>
            <w:ins w:id="752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30" w:author="erradi" w:date="2011-08-06T10:44:00Z"/>
                <w:rFonts w:ascii="Times New Roman" w:hAnsi="Times New Roman" w:cs="Times New Roman"/>
                <w:sz w:val="24"/>
                <w:szCs w:val="24"/>
                <w:lang w:val="en-US"/>
              </w:rPr>
            </w:pPr>
            <w:ins w:id="753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32" w:author="erradi" w:date="2011-08-06T10:44:00Z"/>
                <w:rFonts w:ascii="Times New Roman" w:hAnsi="Times New Roman" w:cs="Times New Roman"/>
                <w:sz w:val="24"/>
                <w:szCs w:val="24"/>
                <w:lang w:val="en-US"/>
              </w:rPr>
            </w:pPr>
            <w:ins w:id="753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34" w:author="erradi" w:date="2011-08-06T10:44:00Z"/>
                <w:rFonts w:ascii="Times New Roman" w:hAnsi="Times New Roman" w:cs="Times New Roman"/>
                <w:sz w:val="24"/>
                <w:szCs w:val="24"/>
                <w:lang w:val="en-US"/>
              </w:rPr>
            </w:pPr>
            <w:ins w:id="7535" w:author="erradi" w:date="2011-08-06T10:44:00Z">
              <w:r>
                <w:rPr>
                  <w:rFonts w:ascii="Times New Roman" w:hAnsi="Times New Roman" w:cs="Times New Roman"/>
                  <w:sz w:val="24"/>
                  <w:szCs w:val="24"/>
                  <w:lang w:val="en-US"/>
                </w:rPr>
                <w:t>1</w:t>
              </w:r>
            </w:ins>
          </w:p>
        </w:tc>
      </w:tr>
      <w:tr w:rsidR="00541083" w:rsidTr="00367EB3">
        <w:trPr>
          <w:ins w:id="7536" w:author="erradi" w:date="2011-08-06T10:44:00Z"/>
        </w:trPr>
        <w:tc>
          <w:tcPr>
            <w:tcW w:w="1316" w:type="dxa"/>
          </w:tcPr>
          <w:p w:rsidR="00541083" w:rsidRDefault="00541083" w:rsidP="00367EB3">
            <w:pPr>
              <w:pStyle w:val="Paragraphedeliste"/>
              <w:ind w:left="0"/>
              <w:rPr>
                <w:ins w:id="7537" w:author="erradi" w:date="2011-08-06T10:44:00Z"/>
                <w:rFonts w:ascii="Times New Roman" w:hAnsi="Times New Roman" w:cs="Times New Roman"/>
                <w:sz w:val="24"/>
                <w:szCs w:val="24"/>
                <w:lang w:val="en-US"/>
              </w:rPr>
            </w:pPr>
            <w:ins w:id="7538"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539" w:author="erradi" w:date="2011-08-06T10:44:00Z"/>
                <w:rFonts w:ascii="Times New Roman" w:hAnsi="Times New Roman" w:cs="Times New Roman"/>
                <w:sz w:val="24"/>
                <w:szCs w:val="24"/>
                <w:lang w:val="en-US"/>
              </w:rPr>
            </w:pPr>
            <w:ins w:id="754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41" w:author="erradi" w:date="2011-08-06T10:44:00Z"/>
                <w:rFonts w:ascii="Times New Roman" w:hAnsi="Times New Roman" w:cs="Times New Roman"/>
                <w:sz w:val="24"/>
                <w:szCs w:val="24"/>
                <w:lang w:val="en-US"/>
              </w:rPr>
            </w:pPr>
            <w:ins w:id="7542"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543" w:author="erradi" w:date="2011-08-06T10:44:00Z"/>
                <w:rFonts w:ascii="Times New Roman" w:hAnsi="Times New Roman" w:cs="Times New Roman"/>
                <w:sz w:val="24"/>
                <w:szCs w:val="24"/>
                <w:lang w:val="en-US"/>
              </w:rPr>
            </w:pPr>
            <w:ins w:id="754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45" w:author="erradi" w:date="2011-08-06T10:44:00Z"/>
                <w:rFonts w:ascii="Times New Roman" w:hAnsi="Times New Roman" w:cs="Times New Roman"/>
                <w:sz w:val="24"/>
                <w:szCs w:val="24"/>
                <w:lang w:val="en-US"/>
              </w:rPr>
            </w:pPr>
            <w:ins w:id="754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47" w:author="erradi" w:date="2011-08-06T10:44:00Z"/>
                <w:rFonts w:ascii="Times New Roman" w:hAnsi="Times New Roman" w:cs="Times New Roman"/>
                <w:sz w:val="24"/>
                <w:szCs w:val="24"/>
                <w:lang w:val="en-US"/>
              </w:rPr>
            </w:pPr>
            <w:ins w:id="754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49" w:author="erradi" w:date="2011-08-06T10:44:00Z"/>
                <w:rFonts w:ascii="Times New Roman" w:hAnsi="Times New Roman" w:cs="Times New Roman"/>
                <w:sz w:val="24"/>
                <w:szCs w:val="24"/>
                <w:lang w:val="en-US"/>
              </w:rPr>
            </w:pPr>
            <w:ins w:id="7550" w:author="erradi" w:date="2011-08-06T10:44:00Z">
              <w:r>
                <w:rPr>
                  <w:rFonts w:ascii="Times New Roman" w:hAnsi="Times New Roman" w:cs="Times New Roman"/>
                  <w:sz w:val="24"/>
                  <w:szCs w:val="24"/>
                  <w:lang w:val="en-US"/>
                </w:rPr>
                <w:t>1</w:t>
              </w:r>
            </w:ins>
          </w:p>
        </w:tc>
      </w:tr>
      <w:tr w:rsidR="00541083" w:rsidTr="00367EB3">
        <w:trPr>
          <w:ins w:id="7551" w:author="erradi" w:date="2011-08-06T10:44:00Z"/>
        </w:trPr>
        <w:tc>
          <w:tcPr>
            <w:tcW w:w="1316" w:type="dxa"/>
          </w:tcPr>
          <w:p w:rsidR="00541083" w:rsidRDefault="00541083" w:rsidP="00367EB3">
            <w:pPr>
              <w:pStyle w:val="Paragraphedeliste"/>
              <w:ind w:left="0"/>
              <w:rPr>
                <w:ins w:id="7552" w:author="erradi" w:date="2011-08-06T10:44:00Z"/>
                <w:rFonts w:ascii="Times New Roman" w:hAnsi="Times New Roman" w:cs="Times New Roman"/>
                <w:sz w:val="24"/>
                <w:szCs w:val="24"/>
                <w:lang w:val="en-US"/>
              </w:rPr>
            </w:pPr>
            <w:ins w:id="7553"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554" w:author="erradi" w:date="2011-08-06T10:44:00Z"/>
                <w:rFonts w:ascii="Times New Roman" w:hAnsi="Times New Roman" w:cs="Times New Roman"/>
                <w:sz w:val="24"/>
                <w:szCs w:val="24"/>
                <w:lang w:val="en-US"/>
              </w:rPr>
            </w:pPr>
            <w:ins w:id="755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56" w:author="erradi" w:date="2011-08-06T10:44:00Z"/>
                <w:rFonts w:ascii="Times New Roman" w:hAnsi="Times New Roman" w:cs="Times New Roman"/>
                <w:sz w:val="24"/>
                <w:szCs w:val="24"/>
                <w:lang w:val="en-US"/>
              </w:rPr>
            </w:pPr>
            <w:ins w:id="755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58" w:author="erradi" w:date="2011-08-06T10:44:00Z"/>
                <w:rFonts w:ascii="Times New Roman" w:hAnsi="Times New Roman" w:cs="Times New Roman"/>
                <w:sz w:val="24"/>
                <w:szCs w:val="24"/>
                <w:lang w:val="en-US"/>
              </w:rPr>
            </w:pPr>
            <w:ins w:id="7559"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560" w:author="erradi" w:date="2011-08-06T10:44:00Z"/>
                <w:rFonts w:ascii="Times New Roman" w:hAnsi="Times New Roman" w:cs="Times New Roman"/>
                <w:sz w:val="24"/>
                <w:szCs w:val="24"/>
                <w:lang w:val="en-US"/>
              </w:rPr>
            </w:pPr>
            <w:ins w:id="756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62" w:author="erradi" w:date="2011-08-06T10:44:00Z"/>
                <w:rFonts w:ascii="Times New Roman" w:hAnsi="Times New Roman" w:cs="Times New Roman"/>
                <w:sz w:val="24"/>
                <w:szCs w:val="24"/>
                <w:lang w:val="en-US"/>
              </w:rPr>
            </w:pPr>
            <w:ins w:id="756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64" w:author="erradi" w:date="2011-08-06T10:44:00Z"/>
                <w:rFonts w:ascii="Times New Roman" w:hAnsi="Times New Roman" w:cs="Times New Roman"/>
                <w:sz w:val="24"/>
                <w:szCs w:val="24"/>
                <w:lang w:val="en-US"/>
              </w:rPr>
            </w:pPr>
            <w:ins w:id="7565" w:author="erradi" w:date="2011-08-06T10:44:00Z">
              <w:r>
                <w:rPr>
                  <w:rFonts w:ascii="Times New Roman" w:hAnsi="Times New Roman" w:cs="Times New Roman"/>
                  <w:sz w:val="24"/>
                  <w:szCs w:val="24"/>
                  <w:lang w:val="en-US"/>
                </w:rPr>
                <w:t>1</w:t>
              </w:r>
            </w:ins>
          </w:p>
        </w:tc>
      </w:tr>
      <w:tr w:rsidR="00541083" w:rsidTr="00367EB3">
        <w:trPr>
          <w:ins w:id="7566" w:author="erradi" w:date="2011-08-06T10:44:00Z"/>
        </w:trPr>
        <w:tc>
          <w:tcPr>
            <w:tcW w:w="1316" w:type="dxa"/>
          </w:tcPr>
          <w:p w:rsidR="00541083" w:rsidRDefault="00541083" w:rsidP="00367EB3">
            <w:pPr>
              <w:pStyle w:val="Paragraphedeliste"/>
              <w:ind w:left="0"/>
              <w:rPr>
                <w:ins w:id="7567" w:author="erradi" w:date="2011-08-06T10:44:00Z"/>
                <w:rFonts w:ascii="Times New Roman" w:hAnsi="Times New Roman" w:cs="Times New Roman"/>
                <w:sz w:val="24"/>
                <w:szCs w:val="24"/>
                <w:lang w:val="en-US"/>
              </w:rPr>
            </w:pPr>
            <w:ins w:id="7568"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569" w:author="erradi" w:date="2011-08-06T10:44:00Z"/>
                <w:rFonts w:ascii="Times New Roman" w:hAnsi="Times New Roman" w:cs="Times New Roman"/>
                <w:sz w:val="24"/>
                <w:szCs w:val="24"/>
                <w:lang w:val="en-US"/>
              </w:rPr>
            </w:pPr>
            <w:ins w:id="757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71" w:author="erradi" w:date="2011-08-06T10:44:00Z"/>
                <w:rFonts w:ascii="Times New Roman" w:hAnsi="Times New Roman" w:cs="Times New Roman"/>
                <w:sz w:val="24"/>
                <w:szCs w:val="24"/>
                <w:lang w:val="en-US"/>
              </w:rPr>
            </w:pPr>
            <w:ins w:id="757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73" w:author="erradi" w:date="2011-08-06T10:44:00Z"/>
                <w:rFonts w:ascii="Times New Roman" w:hAnsi="Times New Roman" w:cs="Times New Roman"/>
                <w:sz w:val="24"/>
                <w:szCs w:val="24"/>
                <w:lang w:val="en-US"/>
              </w:rPr>
            </w:pPr>
            <w:ins w:id="757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75" w:author="erradi" w:date="2011-08-06T10:44:00Z"/>
                <w:rFonts w:ascii="Times New Roman" w:hAnsi="Times New Roman" w:cs="Times New Roman"/>
                <w:sz w:val="24"/>
                <w:szCs w:val="24"/>
                <w:lang w:val="en-US"/>
              </w:rPr>
            </w:pPr>
            <w:ins w:id="7576"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577" w:author="erradi" w:date="2011-08-06T10:44:00Z"/>
                <w:rFonts w:ascii="Times New Roman" w:hAnsi="Times New Roman" w:cs="Times New Roman"/>
                <w:sz w:val="24"/>
                <w:szCs w:val="24"/>
                <w:lang w:val="en-US"/>
              </w:rPr>
            </w:pPr>
            <w:ins w:id="757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79" w:author="erradi" w:date="2011-08-06T10:44:00Z"/>
                <w:rFonts w:ascii="Times New Roman" w:hAnsi="Times New Roman" w:cs="Times New Roman"/>
                <w:sz w:val="24"/>
                <w:szCs w:val="24"/>
                <w:lang w:val="en-US"/>
              </w:rPr>
            </w:pPr>
            <w:ins w:id="7580" w:author="erradi" w:date="2011-08-06T10:44:00Z">
              <w:r>
                <w:rPr>
                  <w:rFonts w:ascii="Times New Roman" w:hAnsi="Times New Roman" w:cs="Times New Roman"/>
                  <w:sz w:val="24"/>
                  <w:szCs w:val="24"/>
                  <w:lang w:val="en-US"/>
                </w:rPr>
                <w:t>1</w:t>
              </w:r>
            </w:ins>
          </w:p>
        </w:tc>
      </w:tr>
      <w:tr w:rsidR="00541083" w:rsidTr="00367EB3">
        <w:trPr>
          <w:ins w:id="7581" w:author="erradi" w:date="2011-08-06T10:44:00Z"/>
        </w:trPr>
        <w:tc>
          <w:tcPr>
            <w:tcW w:w="1316" w:type="dxa"/>
          </w:tcPr>
          <w:p w:rsidR="00541083" w:rsidRDefault="00541083" w:rsidP="00367EB3">
            <w:pPr>
              <w:pStyle w:val="Paragraphedeliste"/>
              <w:ind w:left="0"/>
              <w:rPr>
                <w:ins w:id="7582" w:author="erradi" w:date="2011-08-06T10:44:00Z"/>
                <w:rFonts w:ascii="Times New Roman" w:hAnsi="Times New Roman" w:cs="Times New Roman"/>
                <w:sz w:val="24"/>
                <w:szCs w:val="24"/>
                <w:lang w:val="en-US"/>
              </w:rPr>
            </w:pPr>
            <w:ins w:id="7583"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584" w:author="erradi" w:date="2011-08-06T10:44:00Z"/>
                <w:rFonts w:ascii="Times New Roman" w:hAnsi="Times New Roman" w:cs="Times New Roman"/>
                <w:sz w:val="24"/>
                <w:szCs w:val="24"/>
                <w:lang w:val="en-US"/>
              </w:rPr>
            </w:pPr>
            <w:ins w:id="758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86" w:author="erradi" w:date="2011-08-06T10:44:00Z"/>
                <w:rFonts w:ascii="Times New Roman" w:hAnsi="Times New Roman" w:cs="Times New Roman"/>
                <w:sz w:val="24"/>
                <w:szCs w:val="24"/>
                <w:lang w:val="en-US"/>
              </w:rPr>
            </w:pPr>
            <w:ins w:id="758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88" w:author="erradi" w:date="2011-08-06T10:44:00Z"/>
                <w:rFonts w:ascii="Times New Roman" w:hAnsi="Times New Roman" w:cs="Times New Roman"/>
                <w:sz w:val="24"/>
                <w:szCs w:val="24"/>
                <w:lang w:val="en-US"/>
              </w:rPr>
            </w:pPr>
            <w:ins w:id="758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90" w:author="erradi" w:date="2011-08-06T10:44:00Z"/>
                <w:rFonts w:ascii="Times New Roman" w:hAnsi="Times New Roman" w:cs="Times New Roman"/>
                <w:sz w:val="24"/>
                <w:szCs w:val="24"/>
                <w:lang w:val="en-US"/>
              </w:rPr>
            </w:pPr>
            <w:ins w:id="759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592" w:author="erradi" w:date="2011-08-06T10:44:00Z"/>
                <w:rFonts w:ascii="Times New Roman" w:hAnsi="Times New Roman" w:cs="Times New Roman"/>
                <w:sz w:val="24"/>
                <w:szCs w:val="24"/>
                <w:lang w:val="en-US"/>
              </w:rPr>
            </w:pPr>
            <w:ins w:id="7593"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594" w:author="erradi" w:date="2011-08-06T10:44:00Z"/>
                <w:rFonts w:ascii="Times New Roman" w:hAnsi="Times New Roman" w:cs="Times New Roman"/>
                <w:sz w:val="24"/>
                <w:szCs w:val="24"/>
                <w:lang w:val="en-US"/>
              </w:rPr>
            </w:pPr>
            <w:ins w:id="7595" w:author="erradi" w:date="2011-08-06T10:44:00Z">
              <w:r>
                <w:rPr>
                  <w:rFonts w:ascii="Times New Roman" w:hAnsi="Times New Roman" w:cs="Times New Roman"/>
                  <w:sz w:val="24"/>
                  <w:szCs w:val="24"/>
                  <w:lang w:val="en-US"/>
                </w:rPr>
                <w:t>1</w:t>
              </w:r>
            </w:ins>
          </w:p>
        </w:tc>
      </w:tr>
    </w:tbl>
    <w:p w:rsidR="00541083" w:rsidRDefault="00541083" w:rsidP="00541083">
      <w:pPr>
        <w:pStyle w:val="Paragraphedeliste"/>
        <w:rPr>
          <w:ins w:id="7596" w:author="erradi" w:date="2011-08-06T10:44:00Z"/>
          <w:rFonts w:ascii="Times New Roman" w:hAnsi="Times New Roman" w:cs="Times New Roman"/>
          <w:sz w:val="24"/>
          <w:szCs w:val="24"/>
          <w:lang w:val="en-US"/>
        </w:rPr>
      </w:pPr>
    </w:p>
    <w:p w:rsidR="00541083" w:rsidRPr="00BC481E" w:rsidRDefault="00541083" w:rsidP="00541083">
      <w:pPr>
        <w:spacing w:after="0"/>
        <w:jc w:val="center"/>
        <w:rPr>
          <w:ins w:id="7597" w:author="erradi" w:date="2011-08-06T10:44:00Z"/>
          <w:rFonts w:ascii="Times New Roman" w:hAnsi="Times New Roman" w:cs="Times New Roman"/>
          <w:color w:val="C00000"/>
          <w:sz w:val="24"/>
          <w:szCs w:val="24"/>
          <w:lang w:val="en-US"/>
        </w:rPr>
      </w:pPr>
      <w:ins w:id="7598"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496"/>
        <w:gridCol w:w="4470"/>
        <w:gridCol w:w="1310"/>
        <w:gridCol w:w="1013"/>
        <w:gridCol w:w="999"/>
      </w:tblGrid>
      <w:tr w:rsidR="00541083" w:rsidTr="00367EB3">
        <w:trPr>
          <w:trHeight w:val="135"/>
          <w:ins w:id="7599" w:author="erradi" w:date="2011-08-06T10:44:00Z"/>
        </w:trPr>
        <w:tc>
          <w:tcPr>
            <w:tcW w:w="1496" w:type="dxa"/>
            <w:vMerge w:val="restart"/>
          </w:tcPr>
          <w:p w:rsidR="00541083" w:rsidRDefault="00541083" w:rsidP="00367EB3">
            <w:pPr>
              <w:jc w:val="center"/>
              <w:rPr>
                <w:ins w:id="7600" w:author="erradi" w:date="2011-08-06T10:44:00Z"/>
                <w:rFonts w:ascii="Times New Roman" w:hAnsi="Times New Roman" w:cs="Times New Roman"/>
                <w:sz w:val="24"/>
                <w:szCs w:val="24"/>
                <w:lang w:val="en-US"/>
              </w:rPr>
            </w:pPr>
            <w:ins w:id="7601" w:author="erradi" w:date="2011-08-06T10:44:00Z">
              <w:r>
                <w:rPr>
                  <w:rFonts w:ascii="Times New Roman" w:hAnsi="Times New Roman" w:cs="Times New Roman"/>
                  <w:sz w:val="24"/>
                  <w:szCs w:val="24"/>
                  <w:lang w:val="en-US"/>
                </w:rPr>
                <w:t>ID</w:t>
              </w:r>
            </w:ins>
          </w:p>
        </w:tc>
        <w:tc>
          <w:tcPr>
            <w:tcW w:w="4470" w:type="dxa"/>
            <w:vMerge w:val="restart"/>
          </w:tcPr>
          <w:p w:rsidR="00541083" w:rsidRDefault="00541083" w:rsidP="00367EB3">
            <w:pPr>
              <w:jc w:val="center"/>
              <w:rPr>
                <w:ins w:id="7602" w:author="erradi" w:date="2011-08-06T10:44:00Z"/>
                <w:rFonts w:ascii="Times New Roman" w:hAnsi="Times New Roman" w:cs="Times New Roman"/>
                <w:sz w:val="24"/>
                <w:szCs w:val="24"/>
                <w:lang w:val="en-US"/>
              </w:rPr>
            </w:pPr>
            <w:ins w:id="7603" w:author="erradi" w:date="2011-08-06T10:44:00Z">
              <w:r>
                <w:rPr>
                  <w:rFonts w:ascii="Times New Roman" w:hAnsi="Times New Roman" w:cs="Times New Roman"/>
                  <w:sz w:val="24"/>
                  <w:szCs w:val="24"/>
                  <w:lang w:val="en-US"/>
                </w:rPr>
                <w:t>Expréssion</w:t>
              </w:r>
            </w:ins>
          </w:p>
        </w:tc>
        <w:tc>
          <w:tcPr>
            <w:tcW w:w="3322" w:type="dxa"/>
            <w:gridSpan w:val="3"/>
          </w:tcPr>
          <w:p w:rsidR="00541083" w:rsidRDefault="00541083" w:rsidP="00367EB3">
            <w:pPr>
              <w:jc w:val="center"/>
              <w:rPr>
                <w:ins w:id="7604" w:author="erradi" w:date="2011-08-06T10:44:00Z"/>
                <w:rFonts w:ascii="Times New Roman" w:hAnsi="Times New Roman" w:cs="Times New Roman"/>
                <w:sz w:val="24"/>
                <w:szCs w:val="24"/>
                <w:lang w:val="en-US"/>
              </w:rPr>
            </w:pPr>
            <w:ins w:id="7605" w:author="erradi" w:date="2011-08-06T10:44:00Z">
              <w:r>
                <w:rPr>
                  <w:rFonts w:ascii="Times New Roman" w:hAnsi="Times New Roman" w:cs="Times New Roman"/>
                  <w:sz w:val="24"/>
                  <w:szCs w:val="24"/>
                  <w:lang w:val="en-US"/>
                </w:rPr>
                <w:t>Informations</w:t>
              </w:r>
            </w:ins>
          </w:p>
        </w:tc>
      </w:tr>
      <w:tr w:rsidR="00541083" w:rsidTr="00367EB3">
        <w:trPr>
          <w:trHeight w:val="135"/>
          <w:ins w:id="7606" w:author="erradi" w:date="2011-08-06T10:44:00Z"/>
        </w:trPr>
        <w:tc>
          <w:tcPr>
            <w:tcW w:w="1496" w:type="dxa"/>
            <w:vMerge/>
          </w:tcPr>
          <w:p w:rsidR="00541083" w:rsidRDefault="00541083" w:rsidP="00367EB3">
            <w:pPr>
              <w:jc w:val="center"/>
              <w:rPr>
                <w:ins w:id="7607" w:author="erradi" w:date="2011-08-06T10:44:00Z"/>
                <w:rFonts w:ascii="Times New Roman" w:hAnsi="Times New Roman" w:cs="Times New Roman"/>
                <w:sz w:val="24"/>
                <w:szCs w:val="24"/>
                <w:lang w:val="en-US"/>
              </w:rPr>
            </w:pPr>
          </w:p>
        </w:tc>
        <w:tc>
          <w:tcPr>
            <w:tcW w:w="4470" w:type="dxa"/>
            <w:vMerge/>
          </w:tcPr>
          <w:p w:rsidR="00541083" w:rsidRDefault="00541083" w:rsidP="00367EB3">
            <w:pPr>
              <w:jc w:val="center"/>
              <w:rPr>
                <w:ins w:id="7608"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609" w:author="erradi" w:date="2011-08-06T10:44:00Z"/>
                <w:rFonts w:ascii="Times New Roman" w:hAnsi="Times New Roman" w:cs="Times New Roman"/>
                <w:sz w:val="24"/>
                <w:szCs w:val="24"/>
                <w:lang w:val="en-US"/>
              </w:rPr>
            </w:pPr>
            <w:ins w:id="7610" w:author="erradi" w:date="2011-08-06T10:44:00Z">
              <w:r>
                <w:rPr>
                  <w:rFonts w:ascii="Times New Roman" w:hAnsi="Times New Roman" w:cs="Times New Roman"/>
                  <w:sz w:val="24"/>
                  <w:szCs w:val="24"/>
                  <w:lang w:val="en-US"/>
                </w:rPr>
                <w:t>Date</w:t>
              </w:r>
            </w:ins>
          </w:p>
        </w:tc>
        <w:tc>
          <w:tcPr>
            <w:tcW w:w="1013" w:type="dxa"/>
          </w:tcPr>
          <w:p w:rsidR="00541083" w:rsidRDefault="00541083" w:rsidP="00367EB3">
            <w:pPr>
              <w:jc w:val="center"/>
              <w:rPr>
                <w:ins w:id="7611" w:author="erradi" w:date="2011-08-06T10:44:00Z"/>
                <w:rFonts w:ascii="Times New Roman" w:hAnsi="Times New Roman" w:cs="Times New Roman"/>
                <w:sz w:val="24"/>
                <w:szCs w:val="24"/>
                <w:lang w:val="en-US"/>
              </w:rPr>
            </w:pPr>
            <w:ins w:id="7612" w:author="erradi" w:date="2011-08-06T10:44:00Z">
              <w:r>
                <w:rPr>
                  <w:rFonts w:ascii="Times New Roman" w:hAnsi="Times New Roman" w:cs="Times New Roman"/>
                  <w:sz w:val="24"/>
                  <w:szCs w:val="24"/>
                  <w:lang w:val="en-US"/>
                </w:rPr>
                <w:t>Hour</w:t>
              </w:r>
            </w:ins>
          </w:p>
        </w:tc>
        <w:tc>
          <w:tcPr>
            <w:tcW w:w="999" w:type="dxa"/>
          </w:tcPr>
          <w:p w:rsidR="00541083" w:rsidRDefault="00541083" w:rsidP="00367EB3">
            <w:pPr>
              <w:jc w:val="center"/>
              <w:rPr>
                <w:ins w:id="7613" w:author="erradi" w:date="2011-08-06T10:44:00Z"/>
                <w:rFonts w:ascii="Times New Roman" w:hAnsi="Times New Roman" w:cs="Times New Roman"/>
                <w:sz w:val="24"/>
                <w:szCs w:val="24"/>
                <w:lang w:val="en-US"/>
              </w:rPr>
            </w:pPr>
            <w:ins w:id="7614" w:author="erradi" w:date="2011-08-06T10:44:00Z">
              <w:r>
                <w:rPr>
                  <w:rFonts w:ascii="Times New Roman" w:hAnsi="Times New Roman" w:cs="Times New Roman"/>
                  <w:sz w:val="24"/>
                  <w:szCs w:val="24"/>
                  <w:lang w:val="en-US"/>
                </w:rPr>
                <w:t>State</w:t>
              </w:r>
            </w:ins>
          </w:p>
        </w:tc>
      </w:tr>
      <w:tr w:rsidR="00541083" w:rsidTr="00367EB3">
        <w:trPr>
          <w:trHeight w:val="509"/>
          <w:ins w:id="7615" w:author="erradi" w:date="2011-08-06T10:44:00Z"/>
        </w:trPr>
        <w:tc>
          <w:tcPr>
            <w:tcW w:w="1496" w:type="dxa"/>
          </w:tcPr>
          <w:p w:rsidR="00541083" w:rsidRDefault="00541083" w:rsidP="00367EB3">
            <w:pPr>
              <w:jc w:val="center"/>
              <w:rPr>
                <w:ins w:id="7616" w:author="erradi" w:date="2011-08-06T10:44:00Z"/>
                <w:rFonts w:ascii="Times New Roman" w:hAnsi="Times New Roman" w:cs="Times New Roman"/>
                <w:sz w:val="24"/>
                <w:szCs w:val="24"/>
                <w:lang w:val="en-US"/>
              </w:rPr>
            </w:pPr>
            <w:ins w:id="7617"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470" w:type="dxa"/>
          </w:tcPr>
          <w:p w:rsidR="00541083" w:rsidRPr="005D47B1" w:rsidRDefault="00541083" w:rsidP="00367EB3">
            <w:pPr>
              <w:pStyle w:val="p1a"/>
              <w:jc w:val="center"/>
              <w:rPr>
                <w:ins w:id="7618" w:author="erradi" w:date="2011-08-06T10:44:00Z"/>
                <w:rFonts w:ascii="Times New Roman" w:hAnsi="Times New Roman"/>
              </w:rPr>
            </w:pPr>
            <w:ins w:id="7619"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7620"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621" w:author="erradi" w:date="2011-08-06T10:44:00Z"/>
                <w:rFonts w:ascii="Times New Roman" w:hAnsi="Times New Roman" w:cs="Times New Roman"/>
                <w:sz w:val="24"/>
                <w:szCs w:val="24"/>
                <w:lang w:val="en-US"/>
              </w:rPr>
            </w:pPr>
            <w:ins w:id="7622" w:author="erradi" w:date="2011-08-06T10:44:00Z">
              <w:r>
                <w:rPr>
                  <w:rFonts w:ascii="Times New Roman" w:hAnsi="Times New Roman" w:cs="Times New Roman"/>
                  <w:sz w:val="24"/>
                  <w:szCs w:val="24"/>
                  <w:lang w:val="en-US"/>
                </w:rPr>
                <w:t>03/08/2010</w:t>
              </w:r>
            </w:ins>
          </w:p>
        </w:tc>
        <w:tc>
          <w:tcPr>
            <w:tcW w:w="1013" w:type="dxa"/>
          </w:tcPr>
          <w:p w:rsidR="00541083" w:rsidRDefault="00541083" w:rsidP="00367EB3">
            <w:pPr>
              <w:jc w:val="center"/>
              <w:rPr>
                <w:ins w:id="7623" w:author="erradi" w:date="2011-08-06T10:44:00Z"/>
                <w:rFonts w:ascii="Times New Roman" w:hAnsi="Times New Roman" w:cs="Times New Roman"/>
                <w:sz w:val="24"/>
                <w:szCs w:val="24"/>
                <w:lang w:val="en-US"/>
              </w:rPr>
            </w:pPr>
            <w:ins w:id="7624" w:author="erradi" w:date="2011-08-06T10:44:00Z">
              <w:r>
                <w:rPr>
                  <w:rFonts w:ascii="Times New Roman" w:hAnsi="Times New Roman" w:cs="Times New Roman"/>
                  <w:sz w:val="24"/>
                  <w:szCs w:val="24"/>
                  <w:lang w:val="en-US"/>
                </w:rPr>
                <w:t>17h:00</w:t>
              </w:r>
            </w:ins>
          </w:p>
        </w:tc>
        <w:tc>
          <w:tcPr>
            <w:tcW w:w="999" w:type="dxa"/>
          </w:tcPr>
          <w:p w:rsidR="00541083" w:rsidRDefault="00541083" w:rsidP="00367EB3">
            <w:pPr>
              <w:jc w:val="center"/>
              <w:rPr>
                <w:ins w:id="7625" w:author="erradi" w:date="2011-08-06T10:44:00Z"/>
                <w:rFonts w:ascii="Times New Roman" w:hAnsi="Times New Roman" w:cs="Times New Roman"/>
                <w:sz w:val="24"/>
                <w:szCs w:val="24"/>
                <w:lang w:val="en-US"/>
              </w:rPr>
            </w:pPr>
            <w:ins w:id="7626" w:author="erradi" w:date="2011-08-06T10:44:00Z">
              <w:r>
                <w:rPr>
                  <w:rFonts w:ascii="Times New Roman" w:hAnsi="Times New Roman" w:cs="Times New Roman"/>
                  <w:sz w:val="24"/>
                  <w:szCs w:val="24"/>
                  <w:lang w:val="en-US"/>
                </w:rPr>
                <w:t>1</w:t>
              </w:r>
            </w:ins>
          </w:p>
          <w:p w:rsidR="00541083" w:rsidRDefault="00541083" w:rsidP="00367EB3">
            <w:pPr>
              <w:rPr>
                <w:ins w:id="7627" w:author="erradi" w:date="2011-08-06T10:44:00Z"/>
                <w:rFonts w:ascii="Times New Roman" w:hAnsi="Times New Roman" w:cs="Times New Roman"/>
                <w:sz w:val="24"/>
                <w:szCs w:val="24"/>
                <w:lang w:val="en-US"/>
              </w:rPr>
            </w:pPr>
          </w:p>
        </w:tc>
      </w:tr>
      <w:tr w:rsidR="00541083" w:rsidTr="00367EB3">
        <w:trPr>
          <w:trHeight w:val="509"/>
          <w:ins w:id="7628" w:author="erradi" w:date="2011-08-06T10:44:00Z"/>
        </w:trPr>
        <w:tc>
          <w:tcPr>
            <w:tcW w:w="1496" w:type="dxa"/>
          </w:tcPr>
          <w:p w:rsidR="00541083" w:rsidRPr="002F0648" w:rsidRDefault="00541083" w:rsidP="00367EB3">
            <w:pPr>
              <w:jc w:val="center"/>
              <w:rPr>
                <w:ins w:id="7629" w:author="erradi" w:date="2011-08-06T10:44:00Z"/>
                <w:rFonts w:ascii="Times New Roman" w:hAnsi="Times New Roman" w:cs="Times New Roman"/>
                <w:sz w:val="24"/>
                <w:szCs w:val="24"/>
                <w:vertAlign w:val="subscript"/>
                <w:lang w:val="en-US"/>
              </w:rPr>
            </w:pPr>
            <w:ins w:id="7630"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ins>
          </w:p>
        </w:tc>
        <w:tc>
          <w:tcPr>
            <w:tcW w:w="4470" w:type="dxa"/>
          </w:tcPr>
          <w:p w:rsidR="00541083" w:rsidRPr="002F0648" w:rsidRDefault="00541083" w:rsidP="00367EB3">
            <w:pPr>
              <w:rPr>
                <w:ins w:id="7631" w:author="erradi" w:date="2011-08-06T10:44:00Z"/>
                <w:rFonts w:ascii="Times New Roman" w:hAnsi="Times New Roman" w:cs="Times New Roman"/>
                <w:sz w:val="20"/>
                <w:szCs w:val="20"/>
                <w:lang w:val="en-US"/>
              </w:rPr>
            </w:pPr>
            <w:ins w:id="7632" w:author="erradi" w:date="2011-08-06T10:44:00Z">
              <w:r w:rsidRPr="002F0648">
                <w:rPr>
                  <w:rFonts w:ascii="Times New Roman" w:hAnsi="Times New Roman" w:cs="Times New Roman"/>
                  <w:sz w:val="20"/>
                  <w:szCs w:val="20"/>
                  <w:lang w:val="en-US"/>
                </w:rPr>
                <w:t>&lt;Mesures&gt;</w:t>
              </w:r>
              <w:r w:rsidRPr="002F0648">
                <w:rPr>
                  <w:rFonts w:ascii="Times New Roman" w:hAnsi="Times New Roman" w:cs="Times New Roman"/>
                  <w:sz w:val="20"/>
                  <w:szCs w:val="20"/>
                  <w:vertAlign w:val="superscript"/>
                  <w:lang w:val="en-US"/>
                </w:rPr>
                <w:t>{P,E,R}</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&lt;wait&gt;</w:t>
              </w:r>
              <w:r w:rsidRPr="002F0648">
                <w:rPr>
                  <w:rFonts w:ascii="Times New Roman" w:hAnsi="Times New Roman" w:cs="Times New Roman"/>
                  <w:sz w:val="20"/>
                  <w:szCs w:val="20"/>
                  <w:vertAlign w:val="superscript"/>
                  <w:lang w:val="en-US"/>
                </w:rPr>
                <w:t xml:space="preserve">{U,R} </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 xml:space="preserve"> &lt;Alert&gt;</w:t>
              </w:r>
              <w:r w:rsidRPr="002F0648">
                <w:rPr>
                  <w:rFonts w:ascii="Times New Roman" w:hAnsi="Times New Roman" w:cs="Times New Roman"/>
                  <w:sz w:val="20"/>
                  <w:szCs w:val="20"/>
                  <w:vertAlign w:val="superscript"/>
                  <w:lang w:val="en-US"/>
                </w:rPr>
                <w:t>{U,P,R}</w:t>
              </w:r>
              <w:r w:rsidRPr="002F0648">
                <w:rPr>
                  <w:rFonts w:ascii="Times New Roman" w:hAnsi="Times New Roman"/>
                  <w:sz w:val="20"/>
                  <w:szCs w:val="20"/>
                  <w:lang w:val="en-US"/>
                </w:rPr>
                <w:t xml:space="preserve"> )</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 xml:space="preserve"> &lt;w&gt;</w:t>
              </w:r>
              <w:r w:rsidRPr="002F0648">
                <w:rPr>
                  <w:rFonts w:ascii="Times New Roman" w:hAnsi="Times New Roman" w:cs="Times New Roman"/>
                  <w:sz w:val="20"/>
                  <w:szCs w:val="20"/>
                  <w:vertAlign w:val="superscript"/>
                  <w:lang w:val="en-US"/>
                </w:rPr>
                <w:t>{E,R}</w:t>
              </w:r>
              <w:r w:rsidRPr="002F0648">
                <w:rPr>
                  <w:rFonts w:ascii="Times New Roman" w:hAnsi="Times New Roman" w:cs="Times New Roman"/>
                  <w:sz w:val="20"/>
                  <w:szCs w:val="20"/>
                  <w:lang w:val="en-US"/>
                </w:rPr>
                <w:t xml:space="preserve"> |&gt; &lt;Try-Later&gt;</w:t>
              </w:r>
              <w:r w:rsidRPr="002F0648">
                <w:rPr>
                  <w:rFonts w:ascii="Times New Roman" w:hAnsi="Times New Roman" w:cs="Times New Roman"/>
                  <w:sz w:val="20"/>
                  <w:szCs w:val="20"/>
                  <w:vertAlign w:val="superscript"/>
                  <w:lang w:val="en-US"/>
                </w:rPr>
                <w:t>{E}</w:t>
              </w:r>
              <w:r w:rsidRPr="002F0648">
                <w:rPr>
                  <w:rFonts w:ascii="Times New Roman" w:hAnsi="Times New Roman" w:cs="Times New Roman"/>
                  <w:sz w:val="20"/>
                  <w:szCs w:val="20"/>
                  <w:lang w:val="en-US"/>
                </w:rPr>
                <w:t xml:space="preserve"> else &lt;act&gt;</w:t>
              </w:r>
              <w:r w:rsidRPr="002F0648">
                <w:rPr>
                  <w:rFonts w:ascii="Times New Roman" w:hAnsi="Times New Roman" w:cs="Times New Roman"/>
                  <w:sz w:val="20"/>
                  <w:szCs w:val="20"/>
                  <w:vertAlign w:val="superscript"/>
                  <w:lang w:val="en-US"/>
                </w:rPr>
                <w:t>{E,P,D,R}</w:t>
              </w:r>
              <w:r w:rsidRPr="002F0648">
                <w:rPr>
                  <w:rFonts w:ascii="Times New Roman" w:hAnsi="Times New Roman"/>
                  <w:sz w:val="20"/>
                  <w:szCs w:val="20"/>
                  <w:lang w:val="en-US"/>
                </w:rPr>
                <w:t>))</w:t>
              </w:r>
            </w:ins>
          </w:p>
        </w:tc>
        <w:tc>
          <w:tcPr>
            <w:tcW w:w="1310" w:type="dxa"/>
          </w:tcPr>
          <w:p w:rsidR="00541083" w:rsidRDefault="00541083" w:rsidP="00367EB3">
            <w:pPr>
              <w:jc w:val="center"/>
              <w:rPr>
                <w:ins w:id="7633" w:author="erradi" w:date="2011-08-06T10:44:00Z"/>
                <w:rFonts w:ascii="Times New Roman" w:hAnsi="Times New Roman" w:cs="Times New Roman"/>
                <w:sz w:val="24"/>
                <w:szCs w:val="24"/>
                <w:lang w:val="en-US"/>
              </w:rPr>
            </w:pPr>
            <w:ins w:id="7634" w:author="erradi" w:date="2011-08-06T10:44:00Z">
              <w:r>
                <w:rPr>
                  <w:rFonts w:ascii="Times New Roman" w:hAnsi="Times New Roman" w:cs="Times New Roman"/>
                  <w:sz w:val="24"/>
                  <w:szCs w:val="24"/>
                  <w:lang w:val="en-US"/>
                </w:rPr>
                <w:t>12/02/2011</w:t>
              </w:r>
            </w:ins>
          </w:p>
        </w:tc>
        <w:tc>
          <w:tcPr>
            <w:tcW w:w="1013" w:type="dxa"/>
          </w:tcPr>
          <w:p w:rsidR="00541083" w:rsidRDefault="00541083" w:rsidP="00367EB3">
            <w:pPr>
              <w:jc w:val="center"/>
              <w:rPr>
                <w:ins w:id="7635" w:author="erradi" w:date="2011-08-06T10:44:00Z"/>
                <w:rFonts w:ascii="Times New Roman" w:hAnsi="Times New Roman" w:cs="Times New Roman"/>
                <w:sz w:val="24"/>
                <w:szCs w:val="24"/>
                <w:lang w:val="en-US"/>
              </w:rPr>
            </w:pPr>
            <w:ins w:id="7636" w:author="erradi" w:date="2011-08-06T10:44:00Z">
              <w:r>
                <w:rPr>
                  <w:rFonts w:ascii="Times New Roman" w:hAnsi="Times New Roman" w:cs="Times New Roman"/>
                  <w:sz w:val="24"/>
                  <w:szCs w:val="24"/>
                  <w:lang w:val="en-US"/>
                </w:rPr>
                <w:t>10h:00</w:t>
              </w:r>
            </w:ins>
          </w:p>
        </w:tc>
        <w:tc>
          <w:tcPr>
            <w:tcW w:w="999" w:type="dxa"/>
          </w:tcPr>
          <w:p w:rsidR="00541083" w:rsidRDefault="00541083" w:rsidP="00367EB3">
            <w:pPr>
              <w:jc w:val="center"/>
              <w:rPr>
                <w:ins w:id="7637" w:author="erradi" w:date="2011-08-06T10:44:00Z"/>
                <w:rFonts w:ascii="Times New Roman" w:hAnsi="Times New Roman" w:cs="Times New Roman"/>
                <w:sz w:val="24"/>
                <w:szCs w:val="24"/>
                <w:lang w:val="en-US"/>
              </w:rPr>
            </w:pPr>
            <w:ins w:id="7638" w:author="erradi" w:date="2011-08-06T10:44:00Z">
              <w:r>
                <w:rPr>
                  <w:rFonts w:ascii="Times New Roman" w:hAnsi="Times New Roman" w:cs="Times New Roman"/>
                  <w:sz w:val="24"/>
                  <w:szCs w:val="24"/>
                  <w:lang w:val="en-US"/>
                </w:rPr>
                <w:t>1</w:t>
              </w:r>
            </w:ins>
          </w:p>
        </w:tc>
      </w:tr>
      <w:tr w:rsidR="00541083" w:rsidTr="00367EB3">
        <w:trPr>
          <w:trHeight w:val="509"/>
          <w:ins w:id="7639" w:author="erradi" w:date="2011-08-06T10:44:00Z"/>
        </w:trPr>
        <w:tc>
          <w:tcPr>
            <w:tcW w:w="1496" w:type="dxa"/>
          </w:tcPr>
          <w:p w:rsidR="00541083" w:rsidRDefault="00541083" w:rsidP="00367EB3">
            <w:pPr>
              <w:jc w:val="center"/>
              <w:rPr>
                <w:ins w:id="7640" w:author="erradi" w:date="2011-08-06T10:44:00Z"/>
                <w:rFonts w:ascii="Times New Roman" w:hAnsi="Times New Roman" w:cs="Times New Roman"/>
                <w:sz w:val="24"/>
                <w:szCs w:val="24"/>
                <w:lang w:val="en-US"/>
              </w:rPr>
            </w:pPr>
            <w:ins w:id="7641"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3</w:t>
              </w:r>
            </w:ins>
          </w:p>
        </w:tc>
        <w:tc>
          <w:tcPr>
            <w:tcW w:w="4470" w:type="dxa"/>
          </w:tcPr>
          <w:p w:rsidR="00541083" w:rsidRPr="005D47B1" w:rsidRDefault="00541083" w:rsidP="00367EB3">
            <w:pPr>
              <w:pStyle w:val="p1a"/>
              <w:jc w:val="center"/>
              <w:rPr>
                <w:ins w:id="7642" w:author="erradi" w:date="2011-08-06T10:44:00Z"/>
                <w:rFonts w:ascii="Times New Roman" w:hAnsi="Times New Roman"/>
              </w:rPr>
            </w:pPr>
            <w:ins w:id="7643"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7644"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645" w:author="erradi" w:date="2011-08-06T10:44:00Z"/>
                <w:rFonts w:ascii="Times New Roman" w:hAnsi="Times New Roman" w:cs="Times New Roman"/>
                <w:sz w:val="24"/>
                <w:szCs w:val="24"/>
                <w:lang w:val="en-US"/>
              </w:rPr>
            </w:pPr>
            <w:ins w:id="7646" w:author="erradi" w:date="2011-08-06T10:44:00Z">
              <w:r>
                <w:rPr>
                  <w:rFonts w:ascii="Times New Roman" w:hAnsi="Times New Roman" w:cs="Times New Roman"/>
                  <w:sz w:val="24"/>
                  <w:szCs w:val="24"/>
                  <w:lang w:val="en-US"/>
                </w:rPr>
                <w:t>03/08/2011</w:t>
              </w:r>
            </w:ins>
          </w:p>
        </w:tc>
        <w:tc>
          <w:tcPr>
            <w:tcW w:w="1013" w:type="dxa"/>
          </w:tcPr>
          <w:p w:rsidR="00541083" w:rsidRDefault="00541083" w:rsidP="00367EB3">
            <w:pPr>
              <w:jc w:val="center"/>
              <w:rPr>
                <w:ins w:id="7647" w:author="erradi" w:date="2011-08-06T10:44:00Z"/>
                <w:rFonts w:ascii="Times New Roman" w:hAnsi="Times New Roman" w:cs="Times New Roman"/>
                <w:sz w:val="24"/>
                <w:szCs w:val="24"/>
                <w:lang w:val="en-US"/>
              </w:rPr>
            </w:pPr>
            <w:ins w:id="7648" w:author="erradi" w:date="2011-08-06T10:44:00Z">
              <w:r>
                <w:rPr>
                  <w:rFonts w:ascii="Times New Roman" w:hAnsi="Times New Roman" w:cs="Times New Roman"/>
                  <w:sz w:val="24"/>
                  <w:szCs w:val="24"/>
                  <w:lang w:val="en-US"/>
                </w:rPr>
                <w:t>07h:00</w:t>
              </w:r>
            </w:ins>
          </w:p>
        </w:tc>
        <w:tc>
          <w:tcPr>
            <w:tcW w:w="999" w:type="dxa"/>
          </w:tcPr>
          <w:p w:rsidR="00541083" w:rsidRPr="00094455" w:rsidRDefault="00541083" w:rsidP="00367EB3">
            <w:pPr>
              <w:jc w:val="center"/>
              <w:rPr>
                <w:ins w:id="7649" w:author="erradi" w:date="2011-08-06T10:44:00Z"/>
                <w:rFonts w:ascii="Times New Roman" w:hAnsi="Times New Roman" w:cs="Times New Roman"/>
                <w:color w:val="C00000"/>
                <w:sz w:val="24"/>
                <w:szCs w:val="24"/>
                <w:lang w:val="en-US"/>
              </w:rPr>
            </w:pPr>
            <w:ins w:id="7650" w:author="erradi" w:date="2011-08-06T10:44:00Z">
              <w:r w:rsidRPr="00094455">
                <w:rPr>
                  <w:rFonts w:ascii="Times New Roman" w:hAnsi="Times New Roman" w:cs="Times New Roman"/>
                  <w:color w:val="C00000"/>
                  <w:sz w:val="24"/>
                  <w:szCs w:val="24"/>
                  <w:lang w:val="en-US"/>
                </w:rPr>
                <w:t>0</w:t>
              </w:r>
            </w:ins>
          </w:p>
          <w:p w:rsidR="00541083" w:rsidRDefault="00541083" w:rsidP="00367EB3">
            <w:pPr>
              <w:rPr>
                <w:ins w:id="7651" w:author="erradi" w:date="2011-08-06T10:44:00Z"/>
                <w:rFonts w:ascii="Times New Roman" w:hAnsi="Times New Roman" w:cs="Times New Roman"/>
                <w:sz w:val="24"/>
                <w:szCs w:val="24"/>
                <w:lang w:val="en-US"/>
              </w:rPr>
            </w:pPr>
          </w:p>
        </w:tc>
      </w:tr>
    </w:tbl>
    <w:p w:rsidR="00541083" w:rsidRPr="00522CB1" w:rsidRDefault="00541083" w:rsidP="00541083">
      <w:pPr>
        <w:rPr>
          <w:ins w:id="7652" w:author="erradi" w:date="2011-08-06T10:44:00Z"/>
          <w:rFonts w:ascii="Times New Roman" w:hAnsi="Times New Roman" w:cs="Times New Roman"/>
          <w:sz w:val="24"/>
          <w:szCs w:val="24"/>
        </w:rPr>
      </w:pPr>
    </w:p>
    <w:p w:rsidR="00541083" w:rsidRPr="005D47B1" w:rsidRDefault="00541083" w:rsidP="00541083">
      <w:pPr>
        <w:pStyle w:val="Paragraphedeliste"/>
        <w:rPr>
          <w:ins w:id="7653" w:author="erradi" w:date="2011-08-06T10:44:00Z"/>
          <w:rFonts w:ascii="Times New Roman" w:hAnsi="Times New Roman" w:cs="Times New Roman"/>
          <w:sz w:val="24"/>
          <w:szCs w:val="24"/>
        </w:rPr>
      </w:pPr>
    </w:p>
    <w:p w:rsidR="00541083" w:rsidRDefault="00541083" w:rsidP="00541083">
      <w:pPr>
        <w:pStyle w:val="Paragraphedeliste"/>
        <w:numPr>
          <w:ilvl w:val="3"/>
          <w:numId w:val="1"/>
        </w:numPr>
        <w:rPr>
          <w:ins w:id="7654" w:author="erradi" w:date="2011-08-06T10:44:00Z"/>
          <w:rFonts w:ascii="Times New Roman" w:hAnsi="Times New Roman" w:cs="Times New Roman"/>
          <w:sz w:val="24"/>
          <w:szCs w:val="24"/>
        </w:rPr>
      </w:pPr>
      <w:ins w:id="7655" w:author="erradi" w:date="2011-08-06T10:44:00Z">
        <w:r>
          <w:rPr>
            <w:rFonts w:ascii="Times New Roman" w:hAnsi="Times New Roman" w:cs="Times New Roman"/>
            <w:sz w:val="24"/>
            <w:szCs w:val="24"/>
          </w:rPr>
          <w:t>Algorithm running</w:t>
        </w:r>
      </w:ins>
    </w:p>
    <w:p w:rsidR="00541083" w:rsidRPr="00522CB1" w:rsidRDefault="00541083" w:rsidP="00541083">
      <w:pPr>
        <w:pStyle w:val="Paragraphedeliste"/>
        <w:rPr>
          <w:ins w:id="7656" w:author="erradi" w:date="2011-08-06T10:44:00Z"/>
          <w:rFonts w:ascii="Times New Roman" w:hAnsi="Times New Roman" w:cs="Times New Roman"/>
          <w:sz w:val="24"/>
          <w:szCs w:val="24"/>
        </w:rPr>
      </w:pPr>
      <w:ins w:id="7657" w:author="erradi" w:date="2011-08-06T10:44:00Z">
        <w:r>
          <w:rPr>
            <w:rFonts w:ascii="Times New Roman" w:hAnsi="Times New Roman" w:cs="Times New Roman"/>
            <w:sz w:val="24"/>
            <w:szCs w:val="24"/>
          </w:rPr>
          <w:t xml:space="preserve">Lancement de </w:t>
        </w:r>
        <w:proofErr w:type="gramStart"/>
        <w:r>
          <w:rPr>
            <w:rFonts w:ascii="Times New Roman" w:hAnsi="Times New Roman" w:cs="Times New Roman"/>
            <w:sz w:val="24"/>
            <w:szCs w:val="24"/>
          </w:rPr>
          <w:t>Méta</w:t>
        </w:r>
        <w:r>
          <w:rPr>
            <w:rFonts w:ascii="Times New Roman" w:hAnsi="Times New Roman" w:cs="Times New Roman"/>
            <w:sz w:val="24"/>
            <w:szCs w:val="24"/>
            <w:vertAlign w:val="subscript"/>
          </w:rPr>
          <w:t>T</w:t>
        </w:r>
        <w:r>
          <w:rPr>
            <w:rFonts w:ascii="Times New Roman" w:hAnsi="Times New Roman" w:cs="Times New Roman"/>
            <w:sz w:val="24"/>
            <w:szCs w:val="24"/>
          </w:rPr>
          <w:t>(</w:t>
        </w:r>
        <w:proofErr w:type="gramEnd"/>
        <w:r>
          <w:rPr>
            <w:rFonts w:ascii="Times New Roman" w:hAnsi="Times New Roman" w:cs="Times New Roman"/>
            <w:sz w:val="24"/>
            <w:szCs w:val="24"/>
          </w:rPr>
          <w:t>telemed</w:t>
        </w:r>
        <w:r>
          <w:rPr>
            <w:rFonts w:ascii="Times New Roman" w:hAnsi="Times New Roman" w:cs="Times New Roman"/>
            <w:sz w:val="24"/>
            <w:szCs w:val="24"/>
            <w:vertAlign w:val="subscript"/>
          </w:rPr>
          <w:t>2</w:t>
        </w:r>
        <w:r>
          <w:rPr>
            <w:rFonts w:ascii="Times New Roman" w:hAnsi="Times New Roman" w:cs="Times New Roman"/>
            <w:sz w:val="24"/>
            <w:szCs w:val="24"/>
          </w:rPr>
          <w:t>,telemed</w:t>
        </w:r>
        <w:r>
          <w:rPr>
            <w:rFonts w:ascii="Times New Roman" w:hAnsi="Times New Roman" w:cs="Times New Roman"/>
            <w:sz w:val="24"/>
            <w:szCs w:val="24"/>
            <w:vertAlign w:val="subscript"/>
          </w:rPr>
          <w:t>3</w:t>
        </w:r>
        <w:r>
          <w:rPr>
            <w:rFonts w:ascii="Times New Roman" w:hAnsi="Times New Roman" w:cs="Times New Roman"/>
            <w:sz w:val="24"/>
            <w:szCs w:val="24"/>
          </w:rPr>
          <w:t>)</w:t>
        </w:r>
      </w:ins>
    </w:p>
    <w:p w:rsidR="00541083" w:rsidRPr="00840DB6" w:rsidRDefault="00541083" w:rsidP="00541083">
      <w:pPr>
        <w:pStyle w:val="Paragraphedeliste"/>
        <w:rPr>
          <w:ins w:id="7658" w:author="erradi" w:date="2011-08-06T10:44:00Z"/>
          <w:rFonts w:ascii="Times New Roman" w:hAnsi="Times New Roman" w:cs="Times New Roman"/>
          <w:i/>
          <w:sz w:val="24"/>
          <w:szCs w:val="24"/>
          <w:u w:val="single"/>
        </w:rPr>
      </w:pPr>
      <w:ins w:id="7659" w:author="erradi" w:date="2011-08-06T10:44:00Z">
        <w:r w:rsidRPr="00840DB6">
          <w:rPr>
            <w:rFonts w:ascii="Times New Roman" w:hAnsi="Times New Roman" w:cs="Times New Roman"/>
            <w:i/>
            <w:sz w:val="24"/>
            <w:szCs w:val="24"/>
            <w:u w:val="single"/>
          </w:rPr>
          <w:t>Structural Conformance</w:t>
        </w:r>
      </w:ins>
    </w:p>
    <w:p w:rsidR="00541083" w:rsidRDefault="00541083" w:rsidP="00541083">
      <w:pPr>
        <w:pStyle w:val="Paragraphedeliste"/>
        <w:rPr>
          <w:ins w:id="7660" w:author="erradi" w:date="2011-08-06T10:44:00Z"/>
          <w:rFonts w:ascii="Times New Roman" w:hAnsi="Times New Roman" w:cs="Times New Roman"/>
          <w:sz w:val="24"/>
          <w:szCs w:val="24"/>
        </w:rPr>
      </w:pPr>
      <w:ins w:id="7661" w:author="erradi" w:date="2011-08-06T10:44:00Z">
        <w:r>
          <w:rPr>
            <w:rFonts w:ascii="Times New Roman" w:hAnsi="Times New Roman" w:cs="Times New Roman"/>
            <w:sz w:val="24"/>
            <w:szCs w:val="24"/>
          </w:rPr>
          <w:lastRenderedPageBreak/>
          <w:t xml:space="preserve">Etant donner qu’il s’agit de la même expréssion que telemed vous conviendrez avec nous que la structural conformance est correcte et ce parceque cette expréssion est la première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avoir été dérivé.</w:t>
        </w:r>
      </w:ins>
    </w:p>
    <w:p w:rsidR="00541083" w:rsidRPr="00840DB6" w:rsidRDefault="00541083" w:rsidP="00541083">
      <w:pPr>
        <w:pStyle w:val="Paragraphedeliste"/>
        <w:rPr>
          <w:ins w:id="7662" w:author="erradi" w:date="2011-08-06T10:44:00Z"/>
          <w:rFonts w:ascii="Times New Roman" w:hAnsi="Times New Roman" w:cs="Times New Roman"/>
          <w:i/>
          <w:sz w:val="24"/>
          <w:szCs w:val="24"/>
          <w:u w:val="single"/>
        </w:rPr>
      </w:pPr>
      <w:ins w:id="7663" w:author="erradi" w:date="2011-08-06T10:44:00Z">
        <w:r w:rsidRPr="00840DB6">
          <w:rPr>
            <w:rFonts w:ascii="Times New Roman" w:hAnsi="Times New Roman" w:cs="Times New Roman"/>
            <w:i/>
            <w:sz w:val="24"/>
            <w:szCs w:val="24"/>
            <w:u w:val="single"/>
          </w:rPr>
          <w:t>Behavioral Conformance</w:t>
        </w:r>
      </w:ins>
    </w:p>
    <w:p w:rsidR="00541083" w:rsidRDefault="00541083" w:rsidP="00541083">
      <w:pPr>
        <w:pStyle w:val="Paragraphedeliste"/>
        <w:rPr>
          <w:ins w:id="7664" w:author="erradi" w:date="2011-08-06T10:44:00Z"/>
          <w:rFonts w:ascii="Times New Roman" w:hAnsi="Times New Roman" w:cs="Times New Roman"/>
          <w:sz w:val="24"/>
          <w:szCs w:val="24"/>
        </w:rPr>
      </w:pPr>
      <w:ins w:id="7665" w:author="erradi" w:date="2011-08-06T10:44:00Z">
        <w:r>
          <w:rPr>
            <w:rFonts w:ascii="Times New Roman" w:hAnsi="Times New Roman" w:cs="Times New Roman"/>
            <w:sz w:val="24"/>
            <w:szCs w:val="24"/>
          </w:rPr>
          <w:t>De même, la Behavioral Conformance est aussi correcte du fait du tableau des Stored Behavior où le state est 1 ce qui signifit que cette expréssion est déjas correct.</w:t>
        </w:r>
      </w:ins>
    </w:p>
    <w:p w:rsidR="00541083" w:rsidRPr="00522CB1" w:rsidRDefault="00541083" w:rsidP="00541083">
      <w:pPr>
        <w:pStyle w:val="Paragraphedeliste"/>
        <w:rPr>
          <w:ins w:id="7666" w:author="erradi" w:date="2011-08-06T10:44:00Z"/>
          <w:rFonts w:ascii="Times New Roman" w:hAnsi="Times New Roman" w:cs="Times New Roman"/>
          <w:i/>
          <w:sz w:val="24"/>
          <w:szCs w:val="24"/>
          <w:u w:val="single"/>
          <w:lang w:val="en-US"/>
        </w:rPr>
      </w:pPr>
      <w:ins w:id="7667" w:author="erradi" w:date="2011-08-06T10:44:00Z">
        <w:r w:rsidRPr="00522CB1">
          <w:rPr>
            <w:rFonts w:ascii="Times New Roman" w:hAnsi="Times New Roman" w:cs="Times New Roman"/>
            <w:i/>
            <w:sz w:val="24"/>
            <w:szCs w:val="24"/>
            <w:u w:val="single"/>
            <w:lang w:val="en-US"/>
          </w:rPr>
          <w:t>Changement Propaggation</w:t>
        </w:r>
      </w:ins>
    </w:p>
    <w:p w:rsidR="00541083" w:rsidRDefault="00541083" w:rsidP="00541083">
      <w:pPr>
        <w:pStyle w:val="Paragraphedeliste"/>
        <w:rPr>
          <w:ins w:id="7668" w:author="erradi" w:date="2011-08-06T10:44:00Z"/>
          <w:rFonts w:ascii="Times New Roman" w:hAnsi="Times New Roman" w:cs="Times New Roman"/>
          <w:sz w:val="24"/>
          <w:szCs w:val="24"/>
          <w:lang w:val="en-US"/>
        </w:rPr>
      </w:pPr>
      <w:ins w:id="7669" w:author="erradi" w:date="2011-08-06T10:44:00Z">
        <w:r>
          <w:rPr>
            <w:rFonts w:ascii="Times New Roman" w:hAnsi="Times New Roman" w:cs="Times New Roman"/>
            <w:sz w:val="24"/>
            <w:szCs w:val="24"/>
            <w:lang w:val="en-US"/>
          </w:rPr>
          <w:t xml:space="preserve">Calculating all Components </w:t>
        </w:r>
        <w:proofErr w:type="gramStart"/>
        <w:r>
          <w:rPr>
            <w:rFonts w:ascii="Times New Roman" w:hAnsi="Times New Roman" w:cs="Times New Roman"/>
            <w:sz w:val="24"/>
            <w:szCs w:val="24"/>
            <w:lang w:val="en-US"/>
          </w:rPr>
          <w:t>Behavior :</w:t>
        </w:r>
        <w:proofErr w:type="gramEnd"/>
      </w:ins>
    </w:p>
    <w:p w:rsidR="00541083" w:rsidRDefault="00541083" w:rsidP="00541083">
      <w:pPr>
        <w:pStyle w:val="Paragraphedeliste"/>
        <w:rPr>
          <w:ins w:id="7670" w:author="erradi" w:date="2011-08-06T10:44:00Z"/>
          <w:rFonts w:ascii="Times New Roman" w:hAnsi="Times New Roman" w:cs="Times New Roman"/>
          <w:sz w:val="24"/>
          <w:szCs w:val="24"/>
          <w:lang w:val="en-US"/>
        </w:rPr>
      </w:pPr>
      <w:proofErr w:type="gramStart"/>
      <w:ins w:id="7671" w:author="erradi" w:date="2011-08-06T10:44:00Z">
        <w:r w:rsidRPr="0008328E">
          <w:rPr>
            <w:rFonts w:ascii="Times New Roman" w:hAnsi="Times New Roman" w:cs="Times New Roman"/>
            <w:b/>
            <w:sz w:val="24"/>
            <w:szCs w:val="24"/>
            <w:u w:val="single"/>
            <w:lang w:val="en-US"/>
          </w:rPr>
          <w:t>Patient</w:t>
        </w:r>
        <w:r>
          <w:rPr>
            <w:rFonts w:ascii="Times New Roman" w:hAnsi="Times New Roman" w:cs="Times New Roman"/>
            <w:sz w:val="24"/>
            <w:szCs w:val="24"/>
            <w:lang w:val="en-US"/>
          </w:rPr>
          <w:t xml:space="preserve"> :</w:t>
        </w:r>
        <w:proofErr w:type="gramEnd"/>
      </w:ins>
    </w:p>
    <w:p w:rsidR="00541083" w:rsidRPr="00730399" w:rsidRDefault="00541083" w:rsidP="00541083">
      <w:pPr>
        <w:pStyle w:val="Paragraphedeliste"/>
        <w:rPr>
          <w:ins w:id="7672" w:author="erradi" w:date="2011-08-06T10:44:00Z"/>
          <w:rFonts w:ascii="Times New Roman" w:hAnsi="Times New Roman" w:cs="Times New Roman"/>
          <w:sz w:val="24"/>
          <w:szCs w:val="24"/>
          <w:lang w:val="en-US"/>
        </w:rPr>
      </w:pPr>
      <w:ins w:id="7673"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EF4D01" w:rsidRDefault="00541083" w:rsidP="00541083">
      <w:pPr>
        <w:spacing w:after="0" w:line="240" w:lineRule="auto"/>
        <w:ind w:left="1404"/>
        <w:jc w:val="both"/>
        <w:rPr>
          <w:ins w:id="7674" w:author="erradi" w:date="2011-08-06T10:44:00Z"/>
          <w:rFonts w:ascii="Times New Roman" w:hAnsi="Times New Roman" w:cs="Times New Roman"/>
          <w:lang w:val="en-US"/>
        </w:rPr>
      </w:pPr>
      <w:ins w:id="7675" w:author="erradi" w:date="2011-08-06T10:44:00Z">
        <w:r>
          <w:rPr>
            <w:rFonts w:ascii="Times New Roman" w:hAnsi="Times New Roman" w:cs="Times New Roman"/>
            <w:sz w:val="24"/>
            <w:szCs w:val="24"/>
            <w:lang w:val="en-US"/>
          </w:rPr>
          <w:tab/>
        </w:r>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3</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lang w:val="en-US"/>
          </w:rPr>
          <w:t>T</w:t>
        </w:r>
        <w:r w:rsidRPr="005D47B1">
          <w:rPr>
            <w:rFonts w:ascii="Times New Roman" w:hAnsi="Times New Roman" w:cs="Times New Roman"/>
            <w:vertAlign w:val="subscript"/>
            <w:lang w:val="en-US"/>
          </w:rPr>
          <w:t>c</w:t>
        </w:r>
        <w:r w:rsidRPr="005D47B1">
          <w:rPr>
            <w:rFonts w:ascii="Times New Roman" w:hAnsi="Times New Roman" w:cs="Times New Roman"/>
            <w:lang w:val="en-US"/>
          </w:rPr>
          <w:t xml:space="preserve"> (&lt;registr&gt;)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w:t>
        </w:r>
        <w:r>
          <w:rPr>
            <w:rFonts w:ascii="Times New Roman" w:hAnsi="Times New Roman" w:cs="Times New Roman"/>
            <w:lang w:val="en-US"/>
          </w:rPr>
          <w:t xml:space="preserve"> </w:t>
        </w:r>
        <w:r w:rsidRPr="005D47B1">
          <w:rPr>
            <w:rFonts w:ascii="Times New Roman" w:hAnsi="Times New Roman" w:cs="Times New Roman"/>
            <w:lang w:val="en-US"/>
          </w:rPr>
          <w:t xml:space="preserve">; </w:t>
        </w:r>
        <w:r>
          <w:rPr>
            <w:rFonts w:ascii="Times New Roman" w:hAnsi="Times New Roman" w:cs="Times New Roman"/>
            <w:lang w:val="en-US"/>
          </w:rPr>
          <w:t>(</w:t>
        </w:r>
        <w:r w:rsidRPr="005D47B1">
          <w:rPr>
            <w:rFonts w:ascii="Times New Roman" w:hAnsi="Times New Roman" w:cs="Times New Roman"/>
            <w:lang w:val="en-US"/>
          </w:rPr>
          <w:t>( receive cim(y) from R</w:t>
        </w:r>
        <w:r>
          <w:rPr>
            <w:rFonts w:ascii="Times New Roman" w:hAnsi="Times New Roman" w:cs="Times New Roman"/>
            <w:lang w:val="en-US"/>
          </w:rPr>
          <w:t>eceptionist</w:t>
        </w:r>
        <w:r w:rsidRPr="005D47B1">
          <w:rPr>
            <w:rFonts w:ascii="Times New Roman" w:hAnsi="Times New Roman" w:cs="Times New Roman"/>
            <w:lang w:val="en-US"/>
          </w:rPr>
          <w:t xml:space="preserve">  []  T</w:t>
        </w:r>
        <w:r w:rsidRPr="005D47B1">
          <w:rPr>
            <w:rFonts w:ascii="Times New Roman" w:hAnsi="Times New Roman" w:cs="Times New Roman"/>
            <w:vertAlign w:val="subscript"/>
            <w:lang w:val="en-US"/>
          </w:rPr>
          <w:t>P</w:t>
        </w:r>
        <w:r w:rsidRPr="005D47B1">
          <w:rPr>
            <w:rFonts w:ascii="Times New Roman" w:hAnsi="Times New Roman" w:cs="Times New Roman"/>
            <w:lang w:val="en-US"/>
          </w:rPr>
          <w:t xml:space="preserve"> (&lt;act&gt;) )</w:t>
        </w:r>
        <w:r>
          <w:rPr>
            <w:rFonts w:ascii="Times New Roman" w:hAnsi="Times New Roman" w:cs="Times New Roman"/>
            <w:lang w:val="en-US"/>
          </w:rPr>
          <w:t xml:space="preserve"> </w:t>
        </w:r>
        <w:r w:rsidRPr="005D47B1">
          <w:rPr>
            <w:rFonts w:ascii="Times New Roman" w:hAnsi="Times New Roman" w:cs="Times New Roman"/>
            <w:lang w:val="en-US"/>
          </w:rPr>
          <w:t xml:space="preserve">| |*  </w:t>
        </w:r>
        <w:r>
          <w:rPr>
            <w:rFonts w:ascii="Times New Roman" w:hAnsi="Times New Roman" w:cs="Times New Roman"/>
            <w:lang w:val="en-US"/>
          </w:rPr>
          <w:t>(</w:t>
        </w:r>
        <w:r w:rsidRPr="005D47B1">
          <w:rPr>
            <w:rFonts w:ascii="Times New Roman" w:hAnsi="Times New Roman" w:cs="Times New Roman"/>
            <w:lang w:val="en-US"/>
          </w:rPr>
          <w:t>receive iem(z) from R</w:t>
        </w:r>
        <w:r>
          <w:rPr>
            <w:rFonts w:ascii="Times New Roman" w:hAnsi="Times New Roman" w:cs="Times New Roman"/>
            <w:lang w:val="en-US"/>
          </w:rPr>
          <w:t>eceptionist</w:t>
        </w:r>
        <w:r w:rsidRPr="005D47B1">
          <w:rPr>
            <w:rFonts w:ascii="Times New Roman" w:hAnsi="Times New Roman" w:cs="Times New Roman"/>
            <w:lang w:val="en-US"/>
          </w:rPr>
          <w:t>; &lt;h-up&gt;; Interr := true; send im(z) to R</w:t>
        </w:r>
        <w:r>
          <w:rPr>
            <w:rFonts w:ascii="Times New Roman" w:hAnsi="Times New Roman" w:cs="Times New Roman"/>
            <w:lang w:val="en-US"/>
          </w:rPr>
          <w:t>eceptionist</w:t>
        </w:r>
        <w:r w:rsidRPr="005D47B1">
          <w:rPr>
            <w:rFonts w:ascii="Times New Roman" w:hAnsi="Times New Roman" w:cs="Times New Roman"/>
            <w:lang w:val="en-US"/>
          </w:rPr>
          <w:t>)</w:t>
        </w:r>
        <w:r>
          <w:rPr>
            <w:rFonts w:ascii="Times New Roman" w:hAnsi="Times New Roman" w:cs="Times New Roman"/>
            <w:lang w:val="en-US"/>
          </w:rPr>
          <w:t>)</w:t>
        </w:r>
      </w:ins>
    </w:p>
    <w:p w:rsidR="00541083" w:rsidRPr="006D7289" w:rsidRDefault="00541083" w:rsidP="00541083">
      <w:pPr>
        <w:pStyle w:val="Paragraphedeliste"/>
        <w:rPr>
          <w:ins w:id="7676" w:author="erradi" w:date="2011-08-06T10:44:00Z"/>
          <w:rFonts w:ascii="Times New Roman" w:hAnsi="Times New Roman"/>
          <w:b/>
          <w:color w:val="000000" w:themeColor="text1"/>
          <w:lang w:val="en-US"/>
        </w:rPr>
      </w:pPr>
    </w:p>
    <w:p w:rsidR="00541083" w:rsidRDefault="00541083" w:rsidP="00541083">
      <w:pPr>
        <w:pStyle w:val="Paragraphedeliste"/>
        <w:ind w:left="1404" w:firstLine="6"/>
        <w:rPr>
          <w:ins w:id="7677" w:author="erradi" w:date="2011-08-06T10:44:00Z"/>
          <w:rFonts w:ascii="Times New Roman" w:hAnsi="Times New Roman"/>
          <w:lang w:val="en-US"/>
        </w:rPr>
      </w:pPr>
      <w:proofErr w:type="gramStart"/>
      <w:ins w:id="7678" w:author="erradi" w:date="2011-08-06T10:44:00Z">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 </w:t>
        </w:r>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(&lt;HealthConstantsCalculating&gt;);(</w:t>
        </w:r>
        <w:r w:rsidRPr="00773A2B">
          <w:rPr>
            <w:rFonts w:ascii="Times New Roman" w:hAnsi="Times New Roman" w:cs="Times New Roman"/>
            <w:b/>
            <w:color w:val="000000" w:themeColor="text1"/>
            <w:sz w:val="24"/>
            <w:szCs w:val="24"/>
            <w:lang w:val="en-US"/>
          </w:rPr>
          <w:t xml:space="preserve"> </w:t>
        </w:r>
        <w:proofErr w:type="gramStart"/>
        <w:r w:rsidRPr="00327E84">
          <w:rPr>
            <w:rFonts w:ascii="Times New Roman" w:hAnsi="Times New Roman" w:cs="Times New Roman"/>
            <w:b/>
            <w:color w:val="000000" w:themeColor="text1"/>
            <w:sz w:val="24"/>
            <w:szCs w:val="24"/>
            <w:lang w:val="en-US"/>
          </w:rPr>
          <w:t>T</w:t>
        </w:r>
        <w:r w:rsidRPr="00327E84">
          <w:rPr>
            <w:rFonts w:ascii="Times New Roman" w:hAnsi="Times New Roman" w:cs="Times New Roman"/>
            <w:b/>
            <w:color w:val="000000" w:themeColor="text1"/>
            <w:sz w:val="24"/>
            <w:szCs w:val="24"/>
            <w:vertAlign w:val="subscript"/>
            <w:lang w:val="en-US"/>
          </w:rPr>
          <w:t>Patient</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&lt;Alert&gt;)[](((receive cim(y</w:t>
        </w:r>
        <w:r w:rsidRPr="00773A2B">
          <w:rPr>
            <w:rFonts w:ascii="Times New Roman" w:hAnsi="Times New Roman" w:cs="Times New Roman"/>
            <w:color w:val="000000" w:themeColor="text1"/>
            <w:sz w:val="24"/>
            <w:szCs w:val="24"/>
            <w:vertAlign w:val="subscript"/>
            <w:lang w:val="en-US"/>
          </w:rPr>
          <w:t>1</w:t>
        </w:r>
        <w:r>
          <w:rPr>
            <w:rFonts w:ascii="Times New Roman" w:hAnsi="Times New Roman" w:cs="Times New Roman"/>
            <w:color w:val="000000" w:themeColor="text1"/>
            <w:sz w:val="24"/>
            <w:szCs w:val="24"/>
            <w:lang w:val="en-US"/>
          </w:rPr>
          <w:t>) from Equipement [] send cim(y</w:t>
        </w:r>
        <w:r w:rsidRPr="00773A2B">
          <w:rPr>
            <w:rFonts w:ascii="Times New Roman" w:hAnsi="Times New Roman" w:cs="Times New Roman"/>
            <w:color w:val="000000" w:themeColor="text1"/>
            <w:sz w:val="24"/>
            <w:szCs w:val="24"/>
            <w:vertAlign w:val="subscript"/>
            <w:lang w:val="en-US"/>
          </w:rPr>
          <w:t>2</w:t>
        </w:r>
        <w:r>
          <w:rPr>
            <w:rFonts w:ascii="Times New Roman" w:hAnsi="Times New Roman" w:cs="Times New Roman"/>
            <w:color w:val="000000" w:themeColor="text1"/>
            <w:sz w:val="24"/>
            <w:szCs w:val="24"/>
            <w:lang w:val="en-US"/>
          </w:rPr>
          <w:t>))||*</w:t>
        </w:r>
        <w:r w:rsidRPr="00522CB1">
          <w:rPr>
            <w:rFonts w:ascii="Times New Roman" w:hAnsi="Times New Roman"/>
            <w:lang w:val="en-US"/>
          </w:rPr>
          <w:t xml:space="preserve"> </w:t>
        </w:r>
        <w:r w:rsidRPr="009A0BB9">
          <w:rPr>
            <w:rFonts w:ascii="Times New Roman" w:hAnsi="Times New Roman"/>
          </w:rPr>
          <w:t>ε</w:t>
        </w:r>
        <w:r w:rsidRPr="00522CB1">
          <w:rPr>
            <w:rFonts w:ascii="Times New Roman" w:hAnsi="Times New Roman"/>
            <w:lang w:val="en-US"/>
          </w:rPr>
          <w:t>))</w:t>
        </w:r>
      </w:ins>
    </w:p>
    <w:p w:rsidR="00541083" w:rsidRDefault="00541083" w:rsidP="00541083">
      <w:pPr>
        <w:pStyle w:val="Paragraphedeliste"/>
        <w:ind w:left="1404" w:firstLine="6"/>
        <w:rPr>
          <w:ins w:id="7679" w:author="erradi" w:date="2011-08-06T10:44:00Z"/>
          <w:rFonts w:ascii="Times New Roman" w:hAnsi="Times New Roman" w:cs="Times New Roman"/>
          <w:sz w:val="24"/>
          <w:szCs w:val="24"/>
          <w:lang w:val="en-US"/>
        </w:rPr>
      </w:pPr>
    </w:p>
    <w:p w:rsidR="00541083" w:rsidRDefault="00541083" w:rsidP="00541083">
      <w:pPr>
        <w:pStyle w:val="Paragraphedeliste"/>
        <w:ind w:left="1404" w:firstLine="6"/>
        <w:rPr>
          <w:ins w:id="7680" w:author="erradi" w:date="2011-08-06T10:44:00Z"/>
          <w:rFonts w:ascii="Times New Roman" w:hAnsi="Times New Roman"/>
          <w:b/>
          <w:color w:val="000000" w:themeColor="text1"/>
          <w:lang w:val="en-US"/>
        </w:rPr>
      </w:pPr>
      <w:ins w:id="7681" w:author="erradi" w:date="2011-08-06T10:44:00Z">
        <w:r>
          <w:rPr>
            <w:rFonts w:ascii="Times New Roman" w:hAnsi="Times New Roman" w:cs="Times New Roman"/>
            <w:sz w:val="24"/>
            <w:szCs w:val="24"/>
            <w:lang w:val="en-US"/>
          </w:rPr>
          <w:tab/>
          <w:t xml:space="preserve">On a </w:t>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Patient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3</w:t>
        </w:r>
        <w:r w:rsidRPr="002B2D75">
          <w:rPr>
            <w:rFonts w:ascii="Times New Roman" w:hAnsi="Times New Roman"/>
            <w:b/>
            <w:color w:val="C00000"/>
            <w:lang w:val="en-US"/>
          </w:rPr>
          <w:t xml:space="preserve">) ! = </w:t>
        </w:r>
        <w:r w:rsidRPr="002B2D75">
          <w:rPr>
            <w:rFonts w:ascii="Times New Roman" w:hAnsi="Times New Roman" w:cs="Times New Roman"/>
            <w:color w:val="C00000"/>
          </w:rPr>
          <w:t>ε</w:t>
        </w:r>
        <w:r w:rsidRPr="002B2D75">
          <w:rPr>
            <w:rFonts w:ascii="Times New Roman" w:hAnsi="Times New Roman"/>
            <w:b/>
            <w:color w:val="C00000"/>
            <w:lang w:val="en-US"/>
          </w:rPr>
          <w:t xml:space="preserve"> et </w:t>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Patient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2</w:t>
        </w:r>
        <w:r w:rsidRPr="002B2D75">
          <w:rPr>
            <w:rFonts w:ascii="Times New Roman" w:hAnsi="Times New Roman"/>
            <w:b/>
            <w:color w:val="C00000"/>
            <w:lang w:val="en-US"/>
          </w:rPr>
          <w:t xml:space="preserve">) != </w:t>
        </w:r>
        <w:r w:rsidRPr="002B2D75">
          <w:rPr>
            <w:rFonts w:ascii="Times New Roman" w:hAnsi="Times New Roman" w:cs="Times New Roman"/>
            <w:color w:val="C00000"/>
          </w:rPr>
          <w:t>ε</w:t>
        </w:r>
        <w:r>
          <w:rPr>
            <w:rFonts w:ascii="Times New Roman" w:hAnsi="Times New Roman"/>
            <w:b/>
            <w:color w:val="000000" w:themeColor="text1"/>
            <w:lang w:val="en-US"/>
          </w:rPr>
          <w:t xml:space="preserve"> </w:t>
        </w:r>
      </w:ins>
    </w:p>
    <w:p w:rsidR="00541083" w:rsidRPr="002B2D75" w:rsidRDefault="00541083" w:rsidP="00541083">
      <w:pPr>
        <w:pStyle w:val="Paragraphedeliste"/>
        <w:ind w:left="1404" w:firstLine="6"/>
        <w:rPr>
          <w:ins w:id="7682" w:author="erradi" w:date="2011-08-06T10:44:00Z"/>
          <w:rFonts w:ascii="Times New Roman" w:hAnsi="Times New Roman"/>
          <w:b/>
          <w:color w:val="4F81BD" w:themeColor="accent1"/>
          <w:lang w:val="en-US"/>
        </w:rPr>
      </w:pPr>
      <w:ins w:id="7683" w:author="erradi" w:date="2011-08-06T10:44:00Z">
        <w:r>
          <w:rPr>
            <w:rFonts w:ascii="Times New Roman" w:hAnsi="Times New Roman"/>
            <w:b/>
            <w:color w:val="000000" w:themeColor="text1"/>
            <w:lang w:val="en-US"/>
          </w:rPr>
          <w:t xml:space="preserve">So </w:t>
        </w:r>
        <w:r w:rsidRPr="002B2D75">
          <w:rPr>
            <w:rFonts w:ascii="Times New Roman" w:hAnsi="Times New Roman"/>
            <w:b/>
            <w:color w:val="4F81BD" w:themeColor="accent1"/>
            <w:lang w:val="en-US"/>
          </w:rPr>
          <w:t>send UpdateM(x</w:t>
        </w:r>
        <w:r>
          <w:rPr>
            <w:rFonts w:ascii="Times New Roman" w:hAnsi="Times New Roman"/>
            <w:b/>
            <w:color w:val="4F81BD" w:themeColor="accent1"/>
            <w:lang w:val="en-US"/>
          </w:rPr>
          <w:t>1</w:t>
        </w:r>
        <w:r w:rsidRPr="002B2D75">
          <w:rPr>
            <w:rFonts w:ascii="Times New Roman" w:hAnsi="Times New Roman"/>
            <w:b/>
            <w:color w:val="4F81BD" w:themeColor="accent1"/>
            <w:lang w:val="en-US"/>
          </w:rPr>
          <w:t xml:space="preserve">) </w:t>
        </w:r>
        <w:r w:rsidRPr="002B2D75">
          <w:rPr>
            <w:rFonts w:ascii="Times New Roman" w:hAnsi="Times New Roman"/>
            <w:color w:val="4F81BD" w:themeColor="accent1"/>
            <w:lang w:val="en-US"/>
          </w:rPr>
          <w:t>to</w:t>
        </w:r>
        <w:r w:rsidRPr="002B2D75">
          <w:rPr>
            <w:rFonts w:ascii="Times New Roman" w:hAnsi="Times New Roman"/>
            <w:b/>
            <w:color w:val="4F81BD" w:themeColor="accent1"/>
            <w:lang w:val="en-US"/>
          </w:rPr>
          <w:t xml:space="preserve"> </w:t>
        </w:r>
        <w:proofErr w:type="gramStart"/>
        <w:r w:rsidRPr="002B2D75">
          <w:rPr>
            <w:rFonts w:ascii="Times New Roman" w:hAnsi="Times New Roman"/>
            <w:b/>
            <w:color w:val="4F81BD" w:themeColor="accent1"/>
            <w:lang w:val="en-US"/>
          </w:rPr>
          <w:t>UpdateBehavior(</w:t>
        </w:r>
        <w:proofErr w:type="gramEnd"/>
        <w:r w:rsidRPr="002B2D75">
          <w:rPr>
            <w:rFonts w:ascii="Times New Roman" w:hAnsi="Times New Roman"/>
            <w:b/>
            <w:color w:val="4F81BD" w:themeColor="accent1"/>
            <w:lang w:val="en-US"/>
          </w:rPr>
          <w:t>Patient,</w:t>
        </w:r>
        <w:r w:rsidRPr="002B2D75">
          <w:rPr>
            <w:rFonts w:ascii="Times New Roman" w:hAnsi="Times New Roman" w:cs="Times New Roman"/>
            <w:b/>
            <w:color w:val="4F81BD" w:themeColor="accent1"/>
            <w:sz w:val="24"/>
            <w:szCs w:val="24"/>
            <w:lang w:val="en-US"/>
          </w:rPr>
          <w:t xml:space="preserve"> T</w:t>
        </w:r>
        <w:r w:rsidRPr="002B2D75">
          <w:rPr>
            <w:rFonts w:ascii="Times New Roman" w:hAnsi="Times New Roman" w:cs="Times New Roman"/>
            <w:b/>
            <w:color w:val="4F81BD" w:themeColor="accent1"/>
            <w:sz w:val="24"/>
            <w:szCs w:val="24"/>
            <w:vertAlign w:val="subscript"/>
            <w:lang w:val="en-US"/>
          </w:rPr>
          <w:t>Patient</w:t>
        </w:r>
        <w:r w:rsidRPr="002B2D75">
          <w:rPr>
            <w:rFonts w:ascii="Times New Roman" w:hAnsi="Times New Roman" w:cs="Times New Roman"/>
            <w:b/>
            <w:color w:val="4F81BD" w:themeColor="accent1"/>
            <w:sz w:val="24"/>
            <w:szCs w:val="24"/>
            <w:lang w:val="en-US"/>
          </w:rPr>
          <w:t>(</w:t>
        </w:r>
        <w:r w:rsidRPr="002B2D75">
          <w:rPr>
            <w:rFonts w:ascii="Times New Roman" w:hAnsi="Times New Roman" w:cs="Times New Roman"/>
            <w:color w:val="4F81BD" w:themeColor="accent1"/>
            <w:sz w:val="24"/>
            <w:szCs w:val="24"/>
            <w:lang w:val="en-US"/>
          </w:rPr>
          <w:t>Telemed</w:t>
        </w:r>
        <w:r w:rsidRPr="002B2D75">
          <w:rPr>
            <w:rFonts w:ascii="Times New Roman" w:hAnsi="Times New Roman" w:cs="Times New Roman"/>
            <w:color w:val="4F81BD" w:themeColor="accent1"/>
            <w:sz w:val="24"/>
            <w:szCs w:val="24"/>
            <w:vertAlign w:val="subscript"/>
            <w:lang w:val="en-US"/>
          </w:rPr>
          <w:t>3</w:t>
        </w:r>
        <w:r w:rsidRPr="002B2D75">
          <w:rPr>
            <w:rFonts w:ascii="Times New Roman" w:hAnsi="Times New Roman"/>
            <w:b/>
            <w:color w:val="4F81BD" w:themeColor="accent1"/>
            <w:lang w:val="en-US"/>
          </w:rPr>
          <w:t>))</w:t>
        </w:r>
      </w:ins>
    </w:p>
    <w:p w:rsidR="00541083" w:rsidRPr="00773A2B" w:rsidRDefault="00541083" w:rsidP="00541083">
      <w:pPr>
        <w:pStyle w:val="Paragraphedeliste"/>
        <w:ind w:left="1404" w:firstLine="6"/>
        <w:rPr>
          <w:ins w:id="7684" w:author="erradi" w:date="2011-08-06T10:44:00Z"/>
          <w:rFonts w:ascii="Times New Roman" w:hAnsi="Times New Roman" w:cs="Times New Roman"/>
          <w:sz w:val="24"/>
          <w:szCs w:val="24"/>
          <w:lang w:val="en-US"/>
        </w:rPr>
      </w:pPr>
    </w:p>
    <w:p w:rsidR="00541083" w:rsidRDefault="00541083" w:rsidP="00541083">
      <w:pPr>
        <w:pStyle w:val="Paragraphedeliste"/>
        <w:rPr>
          <w:ins w:id="7685" w:author="erradi" w:date="2011-08-06T10:44:00Z"/>
          <w:rFonts w:ascii="Times New Roman" w:hAnsi="Times New Roman" w:cs="Times New Roman"/>
          <w:sz w:val="24"/>
          <w:szCs w:val="24"/>
          <w:lang w:val="en-US"/>
        </w:rPr>
      </w:pPr>
      <w:proofErr w:type="gramStart"/>
      <w:ins w:id="7686" w:author="erradi" w:date="2011-08-06T10:44:00Z">
        <w:r>
          <w:rPr>
            <w:rFonts w:ascii="Times New Roman" w:hAnsi="Times New Roman" w:cs="Times New Roman"/>
            <w:b/>
            <w:sz w:val="24"/>
            <w:szCs w:val="24"/>
            <w:u w:val="single"/>
            <w:lang w:val="en-US"/>
          </w:rPr>
          <w:t>Equipment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687" w:author="erradi" w:date="2011-08-06T10:44:00Z"/>
          <w:rFonts w:ascii="Times New Roman" w:hAnsi="Times New Roman" w:cs="Times New Roman"/>
          <w:sz w:val="24"/>
          <w:szCs w:val="24"/>
          <w:lang w:val="en-US"/>
        </w:rPr>
      </w:pPr>
      <w:ins w:id="7688"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2B2D75" w:rsidRDefault="00541083" w:rsidP="00541083">
      <w:pPr>
        <w:pStyle w:val="Paragraphedeliste"/>
        <w:ind w:firstLine="696"/>
        <w:rPr>
          <w:ins w:id="7689" w:author="erradi" w:date="2011-08-06T10:44:00Z"/>
          <w:rFonts w:ascii="Times New Roman" w:hAnsi="Times New Roman"/>
          <w:b/>
          <w:color w:val="C00000"/>
          <w:lang w:val="en-US"/>
        </w:rPr>
      </w:pPr>
      <w:proofErr w:type="gramStart"/>
      <w:ins w:id="7690" w:author="erradi" w:date="2011-08-06T10:44:00Z">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Equipment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3</w:t>
        </w:r>
        <w:r w:rsidRPr="002B2D75">
          <w:rPr>
            <w:rFonts w:ascii="Times New Roman" w:hAnsi="Times New Roman"/>
            <w:b/>
            <w:color w:val="C00000"/>
            <w:lang w:val="en-US"/>
          </w:rPr>
          <w:t xml:space="preserve">) = </w:t>
        </w:r>
        <w:r w:rsidRPr="002B2D75">
          <w:rPr>
            <w:rFonts w:ascii="Times New Roman" w:hAnsi="Times New Roman" w:cs="Times New Roman"/>
            <w:color w:val="C00000"/>
          </w:rPr>
          <w:t>ε</w:t>
        </w:r>
        <w:r w:rsidRPr="002B2D75">
          <w:rPr>
            <w:rFonts w:ascii="Times New Roman" w:hAnsi="Times New Roman" w:cs="Times New Roman"/>
            <w:color w:val="C00000"/>
            <w:lang w:val="en-US"/>
          </w:rPr>
          <w:t xml:space="preserve"> </w:t>
        </w:r>
      </w:ins>
    </w:p>
    <w:p w:rsidR="00541083" w:rsidRDefault="00541083" w:rsidP="00541083">
      <w:pPr>
        <w:pStyle w:val="Paragraphedeliste"/>
        <w:ind w:left="1416"/>
        <w:rPr>
          <w:ins w:id="7691" w:author="erradi" w:date="2011-08-06T10:44:00Z"/>
          <w:rFonts w:ascii="Times New Roman" w:hAnsi="Times New Roman"/>
          <w:lang w:val="en-US"/>
        </w:rPr>
      </w:pPr>
      <w:ins w:id="7692"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Equipment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Pr>
            <w:rFonts w:ascii="Times New Roman" w:hAnsi="Times New Roman"/>
            <w:color w:val="000000" w:themeColor="text1"/>
            <w:lang w:val="en-US"/>
          </w:rPr>
          <w:t>(((TE(&lt;HealthConstantsCalculating&gt;);send cim(y1) to P)||TE(&lt;Dosage-Mesuring&gt;));receive cim(y2) from P ; TE(&lt;Sending-Dosage&gt;));</w:t>
        </w:r>
        <w:r w:rsidRPr="00773A2B">
          <w:rPr>
            <w:rFonts w:ascii="Times New Roman" w:hAnsi="Times New Roman"/>
            <w:lang w:val="en-US"/>
          </w:rPr>
          <w:t xml:space="preserve"> </w:t>
        </w:r>
        <w:r w:rsidRPr="009A0BB9">
          <w:rPr>
            <w:rFonts w:ascii="Times New Roman" w:hAnsi="Times New Roman"/>
          </w:rPr>
          <w:t>ε</w:t>
        </w:r>
        <w:r w:rsidRPr="00773A2B">
          <w:rPr>
            <w:rFonts w:ascii="Times New Roman" w:hAnsi="Times New Roman"/>
            <w:lang w:val="en-US"/>
          </w:rPr>
          <w:t>) []</w:t>
        </w:r>
        <w:r>
          <w:rPr>
            <w:rFonts w:ascii="Times New Roman" w:hAnsi="Times New Roman"/>
            <w:lang w:val="en-US"/>
          </w:rPr>
          <w:t xml:space="preserve">(TE(&lt;wait&gt;);receive cim(y3) from R)|&gt;(Wait(Interru); Interrupted:=true;)else </w:t>
        </w:r>
        <w:r w:rsidRPr="009A0BB9">
          <w:rPr>
            <w:rFonts w:ascii="Times New Roman" w:hAnsi="Times New Roman"/>
          </w:rPr>
          <w:t>ε</w:t>
        </w:r>
        <w:r w:rsidRPr="00773A2B">
          <w:rPr>
            <w:rFonts w:ascii="Times New Roman" w:hAnsi="Times New Roman"/>
            <w:lang w:val="en-US"/>
          </w:rPr>
          <w:t>))||*(</w:t>
        </w:r>
        <w:r>
          <w:rPr>
            <w:rFonts w:ascii="Times New Roman" w:hAnsi="Times New Roman"/>
            <w:lang w:val="en-US"/>
          </w:rPr>
          <w:t>receive im(z1) from R; Interru:=true))</w:t>
        </w:r>
      </w:ins>
    </w:p>
    <w:p w:rsidR="00541083" w:rsidRPr="002B2D75" w:rsidRDefault="00541083" w:rsidP="00541083">
      <w:pPr>
        <w:pStyle w:val="Paragraphedeliste"/>
        <w:rPr>
          <w:ins w:id="7693" w:author="erradi" w:date="2011-08-06T10:44:00Z"/>
          <w:rFonts w:ascii="Times New Roman" w:hAnsi="Times New Roman"/>
          <w:color w:val="C00000"/>
          <w:lang w:val="en-US"/>
        </w:rPr>
      </w:pPr>
      <w:ins w:id="7694" w:author="erradi" w:date="2011-08-06T10:44:00Z">
        <w:r>
          <w:rPr>
            <w:rFonts w:ascii="Times New Roman" w:hAnsi="Times New Roman"/>
            <w:color w:val="000000" w:themeColor="text1"/>
            <w:lang w:val="en-US"/>
          </w:rPr>
          <w:tab/>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Equipment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2</w:t>
        </w:r>
        <w:r w:rsidRPr="002B2D75">
          <w:rPr>
            <w:rFonts w:ascii="Times New Roman" w:hAnsi="Times New Roman"/>
            <w:b/>
            <w:color w:val="C00000"/>
            <w:lang w:val="en-US"/>
          </w:rPr>
          <w:t xml:space="preserve">) != </w:t>
        </w:r>
        <w:r w:rsidRPr="002B2D75">
          <w:rPr>
            <w:rFonts w:ascii="Times New Roman" w:hAnsi="Times New Roman" w:cs="Times New Roman"/>
            <w:color w:val="C00000"/>
          </w:rPr>
          <w:t>ε</w:t>
        </w:r>
      </w:ins>
    </w:p>
    <w:p w:rsidR="00541083" w:rsidRPr="002B2D75" w:rsidRDefault="00541083" w:rsidP="00541083">
      <w:pPr>
        <w:pStyle w:val="Paragraphedeliste"/>
        <w:rPr>
          <w:ins w:id="7695" w:author="erradi" w:date="2011-08-06T10:44:00Z"/>
          <w:rFonts w:ascii="Times New Roman" w:hAnsi="Times New Roman"/>
          <w:b/>
          <w:color w:val="000000" w:themeColor="text1"/>
          <w:lang w:val="en-US"/>
        </w:rPr>
      </w:pPr>
      <w:ins w:id="7696" w:author="erradi" w:date="2011-08-06T10:44:00Z">
        <w:r>
          <w:rPr>
            <w:rFonts w:ascii="Times New Roman" w:hAnsi="Times New Roman"/>
            <w:color w:val="000000" w:themeColor="text1"/>
            <w:lang w:val="en-US"/>
          </w:rPr>
          <w:tab/>
          <w:t xml:space="preserve">So </w:t>
        </w:r>
        <w:r w:rsidRPr="00F30C44">
          <w:rPr>
            <w:rFonts w:ascii="Times New Roman" w:hAnsi="Times New Roman"/>
            <w:color w:val="4F81BD" w:themeColor="accent1"/>
            <w:lang w:val="en-US"/>
          </w:rPr>
          <w:t>send</w:t>
        </w:r>
        <w:r>
          <w:rPr>
            <w:rFonts w:ascii="Times New Roman" w:hAnsi="Times New Roman"/>
            <w:color w:val="000000" w:themeColor="text1"/>
            <w:lang w:val="en-US"/>
          </w:rPr>
          <w:t xml:space="preserve"> </w:t>
        </w:r>
        <w:r w:rsidRPr="002B2D75">
          <w:rPr>
            <w:rFonts w:ascii="Times New Roman" w:hAnsi="Times New Roman"/>
            <w:b/>
            <w:color w:val="4F81BD" w:themeColor="accent1"/>
            <w:lang w:val="en-US"/>
          </w:rPr>
          <w:t>DeleteM(x2)</w:t>
        </w:r>
        <w:r w:rsidRPr="002B2D75">
          <w:rPr>
            <w:rFonts w:ascii="Times New Roman" w:hAnsi="Times New Roman"/>
            <w:color w:val="4F81BD" w:themeColor="accent1"/>
            <w:lang w:val="en-US"/>
          </w:rPr>
          <w:t xml:space="preserve"> to </w:t>
        </w:r>
        <w:proofErr w:type="gramStart"/>
        <w:r w:rsidRPr="002B2D75">
          <w:rPr>
            <w:rFonts w:ascii="Times New Roman" w:hAnsi="Times New Roman"/>
            <w:b/>
            <w:color w:val="4F81BD" w:themeColor="accent1"/>
            <w:lang w:val="en-US"/>
          </w:rPr>
          <w:t>UpdateStructure.Delete(</w:t>
        </w:r>
        <w:proofErr w:type="gramEnd"/>
        <w:r w:rsidRPr="002B2D75">
          <w:rPr>
            <w:rFonts w:ascii="Times New Roman" w:hAnsi="Times New Roman"/>
            <w:b/>
            <w:color w:val="4F81BD" w:themeColor="accent1"/>
            <w:lang w:val="en-US"/>
          </w:rPr>
          <w:t>Equipment)</w:t>
        </w:r>
      </w:ins>
    </w:p>
    <w:p w:rsidR="00541083" w:rsidRDefault="00541083" w:rsidP="00541083">
      <w:pPr>
        <w:pStyle w:val="Paragraphedeliste"/>
        <w:rPr>
          <w:ins w:id="7697" w:author="erradi" w:date="2011-08-06T10:44:00Z"/>
          <w:rFonts w:ascii="Times New Roman" w:hAnsi="Times New Roman" w:cs="Times New Roman"/>
          <w:sz w:val="24"/>
          <w:szCs w:val="24"/>
          <w:lang w:val="en-US"/>
        </w:rPr>
      </w:pPr>
      <w:ins w:id="7698" w:author="erradi" w:date="2011-08-06T10:44:00Z">
        <w:r>
          <w:rPr>
            <w:rFonts w:ascii="Times New Roman" w:hAnsi="Times New Roman" w:cs="Times New Roman"/>
            <w:sz w:val="24"/>
            <w:szCs w:val="24"/>
            <w:lang w:val="en-US"/>
          </w:rPr>
          <w:tab/>
        </w:r>
      </w:ins>
    </w:p>
    <w:p w:rsidR="00541083" w:rsidRDefault="00541083" w:rsidP="00541083">
      <w:pPr>
        <w:pStyle w:val="Paragraphedeliste"/>
        <w:rPr>
          <w:ins w:id="7699" w:author="erradi" w:date="2011-08-06T10:44:00Z"/>
          <w:rFonts w:ascii="Times New Roman" w:hAnsi="Times New Roman" w:cs="Times New Roman"/>
          <w:sz w:val="24"/>
          <w:szCs w:val="24"/>
          <w:lang w:val="en-US"/>
        </w:rPr>
      </w:pPr>
      <w:proofErr w:type="gramStart"/>
      <w:ins w:id="7700" w:author="erradi" w:date="2011-08-06T10:44:00Z">
        <w:r>
          <w:rPr>
            <w:rFonts w:ascii="Times New Roman" w:hAnsi="Times New Roman" w:cs="Times New Roman"/>
            <w:b/>
            <w:sz w:val="24"/>
            <w:szCs w:val="24"/>
            <w:u w:val="single"/>
            <w:lang w:val="en-US"/>
          </w:rPr>
          <w:t>Doctor</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701" w:author="erradi" w:date="2011-08-06T10:44:00Z"/>
          <w:rFonts w:ascii="Times New Roman" w:hAnsi="Times New Roman" w:cs="Times New Roman"/>
          <w:sz w:val="24"/>
          <w:szCs w:val="24"/>
          <w:lang w:val="en-US"/>
        </w:rPr>
      </w:pPr>
      <w:ins w:id="7702"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6D7289" w:rsidRDefault="00541083" w:rsidP="00541083">
      <w:pPr>
        <w:pStyle w:val="Paragraphedeliste"/>
        <w:ind w:left="1416"/>
        <w:rPr>
          <w:ins w:id="7703" w:author="erradi" w:date="2011-08-06T10:44:00Z"/>
          <w:rFonts w:ascii="Times New Roman" w:hAnsi="Times New Roman"/>
          <w:b/>
          <w:color w:val="000000" w:themeColor="text1"/>
          <w:lang w:val="en-US"/>
        </w:rPr>
      </w:pPr>
      <w:proofErr w:type="gramStart"/>
      <w:ins w:id="7704"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3</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Pr>
            <w:rFonts w:ascii="Times New Roman" w:hAnsi="Times New Roman" w:cs="Times New Roman"/>
            <w:lang w:val="en-US"/>
          </w:rPr>
          <w:t>(</w:t>
        </w:r>
        <w:r w:rsidRPr="00730399">
          <w:rPr>
            <w:rFonts w:ascii="Times New Roman" w:hAnsi="Times New Roman"/>
            <w:lang w:val="en-US"/>
          </w:rPr>
          <w:t>T</w:t>
        </w:r>
        <w:r w:rsidRPr="00730399">
          <w:rPr>
            <w:rFonts w:ascii="Times New Roman" w:hAnsi="Times New Roman"/>
            <w:vertAlign w:val="subscript"/>
            <w:lang w:val="en-US"/>
          </w:rPr>
          <w:t>D</w:t>
        </w:r>
        <w:r w:rsidRPr="00730399">
          <w:rPr>
            <w:rFonts w:ascii="Times New Roman" w:hAnsi="Times New Roman"/>
            <w:lang w:val="en-US"/>
          </w:rPr>
          <w:t xml:space="preserve"> (&lt;assign&gt;) ; T</w:t>
        </w:r>
        <w:r w:rsidRPr="00730399">
          <w:rPr>
            <w:rFonts w:ascii="Times New Roman" w:hAnsi="Times New Roman"/>
            <w:vertAlign w:val="subscript"/>
            <w:lang w:val="en-US"/>
          </w:rPr>
          <w:t>D</w:t>
        </w:r>
        <w:r w:rsidRPr="00730399">
          <w:rPr>
            <w:rFonts w:ascii="Times New Roman" w:hAnsi="Times New Roman"/>
            <w:lang w:val="en-US"/>
          </w:rPr>
          <w:t xml:space="preserve"> (&lt;consult&gt;)</w:t>
        </w:r>
        <w:r>
          <w:rPr>
            <w:rFonts w:ascii="Times New Roman" w:hAnsi="Times New Roman" w:cs="Times New Roman"/>
            <w:lang w:val="en-US"/>
          </w:rPr>
          <w:t>)</w:t>
        </w:r>
        <w:r w:rsidRPr="005D47B1">
          <w:rPr>
            <w:rFonts w:ascii="Times New Roman" w:hAnsi="Times New Roman" w:cs="Times New Roman"/>
            <w:lang w:val="en-US"/>
          </w:rPr>
          <w:t xml:space="preserve">  [] receive cim(y) from R</w:t>
        </w:r>
        <w:r>
          <w:rPr>
            <w:rFonts w:ascii="Times New Roman" w:hAnsi="Times New Roman" w:cs="Times New Roman"/>
            <w:lang w:val="en-US"/>
          </w:rPr>
          <w:t>eceptionist</w:t>
        </w:r>
      </w:ins>
    </w:p>
    <w:p w:rsidR="00541083" w:rsidRDefault="00541083" w:rsidP="00541083">
      <w:pPr>
        <w:pStyle w:val="Paragraphedeliste"/>
        <w:rPr>
          <w:ins w:id="7705" w:author="erradi" w:date="2011-08-06T10:44:00Z"/>
          <w:rFonts w:ascii="Times New Roman" w:hAnsi="Times New Roman"/>
          <w:lang w:val="en-US"/>
        </w:rPr>
      </w:pPr>
      <w:ins w:id="7706" w:author="erradi" w:date="2011-08-06T10:44:00Z">
        <w:r>
          <w:rPr>
            <w:rFonts w:ascii="Times New Roman" w:hAnsi="Times New Roman" w:cs="Times New Roman"/>
            <w:b/>
            <w:color w:val="000000" w:themeColor="text1"/>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Doctor</w:t>
        </w:r>
        <w:r w:rsidRPr="00327E84">
          <w:rPr>
            <w:rFonts w:ascii="Times New Roman" w:hAnsi="Times New Roman" w:cs="Times New Roman"/>
            <w:b/>
            <w:color w:val="000000" w:themeColor="text1"/>
            <w:sz w:val="24"/>
            <w:szCs w:val="24"/>
            <w:lang w:val="en-US"/>
          </w:rPr>
          <w:t>(</w:t>
        </w:r>
        <w:proofErr w:type="gramEnd"/>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Pr>
            <w:rFonts w:ascii="Times New Roman" w:hAnsi="Times New Roman"/>
            <w:color w:val="000000" w:themeColor="text1"/>
            <w:lang w:val="en-US"/>
          </w:rPr>
          <w:t>(receive cim(y4) from R)[]((receive fim(x1,i1) fromR; if i1 then Interrupted:=true; if not Interrupted then send cim(y5)||*</w:t>
        </w:r>
        <w:r w:rsidRPr="00E957A9">
          <w:rPr>
            <w:rFonts w:ascii="Times New Roman" w:hAnsi="Times New Roman"/>
            <w:lang w:val="en-US"/>
          </w:rPr>
          <w:t xml:space="preserve"> </w:t>
        </w:r>
        <w:r w:rsidRPr="009A0BB9">
          <w:rPr>
            <w:rFonts w:ascii="Times New Roman" w:hAnsi="Times New Roman"/>
          </w:rPr>
          <w:t>ε</w:t>
        </w:r>
        <w:r w:rsidRPr="00E957A9">
          <w:rPr>
            <w:rFonts w:ascii="Times New Roman" w:hAnsi="Times New Roman"/>
            <w:lang w:val="en-US"/>
          </w:rPr>
          <w:t xml:space="preserve"> to R)</w:t>
        </w:r>
      </w:ins>
    </w:p>
    <w:p w:rsidR="00541083" w:rsidRDefault="00541083" w:rsidP="00541083">
      <w:pPr>
        <w:pStyle w:val="Paragraphedeliste"/>
        <w:rPr>
          <w:ins w:id="7707" w:author="erradi" w:date="2011-08-06T10:44:00Z"/>
          <w:rFonts w:ascii="Times New Roman" w:hAnsi="Times New Roman"/>
          <w:b/>
          <w:color w:val="000000" w:themeColor="text1"/>
          <w:lang w:val="en-US"/>
        </w:rPr>
      </w:pPr>
      <w:ins w:id="7708" w:author="erradi" w:date="2011-08-06T10:44:00Z">
        <w:r>
          <w:rPr>
            <w:rFonts w:ascii="Times New Roman" w:hAnsi="Times New Roman" w:cs="Times New Roman"/>
            <w:sz w:val="24"/>
            <w:szCs w:val="24"/>
            <w:lang w:val="en-US"/>
          </w:rPr>
          <w:tab/>
          <w:t xml:space="preserve">On a </w:t>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Doctor</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3</w:t>
        </w:r>
        <w:r w:rsidRPr="002B2D75">
          <w:rPr>
            <w:rFonts w:ascii="Times New Roman" w:hAnsi="Times New Roman"/>
            <w:b/>
            <w:color w:val="C00000"/>
            <w:lang w:val="en-US"/>
          </w:rPr>
          <w:t xml:space="preserve">) != </w:t>
        </w:r>
        <w:r w:rsidRPr="002B2D75">
          <w:rPr>
            <w:rFonts w:ascii="Times New Roman" w:hAnsi="Times New Roman"/>
            <w:color w:val="C00000"/>
          </w:rPr>
          <w:t>ε</w:t>
        </w:r>
        <w:r w:rsidRPr="002B2D75">
          <w:rPr>
            <w:rFonts w:ascii="Times New Roman" w:hAnsi="Times New Roman"/>
            <w:b/>
            <w:color w:val="C00000"/>
            <w:lang w:val="en-US"/>
          </w:rPr>
          <w:t xml:space="preserve">  et </w:t>
        </w:r>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Doctor</w:t>
        </w:r>
        <w:r w:rsidRPr="002B2D75">
          <w:rPr>
            <w:rFonts w:ascii="Times New Roman" w:hAnsi="Times New Roman" w:cs="Times New Roman"/>
            <w:b/>
            <w:color w:val="C00000"/>
            <w:sz w:val="24"/>
            <w:szCs w:val="24"/>
            <w:lang w:val="en-US"/>
          </w:rPr>
          <w:t>(</w:t>
        </w:r>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2</w:t>
        </w:r>
        <w:r w:rsidRPr="002B2D75">
          <w:rPr>
            <w:rFonts w:ascii="Times New Roman" w:hAnsi="Times New Roman"/>
            <w:b/>
            <w:color w:val="C00000"/>
            <w:lang w:val="en-US"/>
          </w:rPr>
          <w:t xml:space="preserve">) !=   </w:t>
        </w:r>
        <w:r w:rsidRPr="002B2D75">
          <w:rPr>
            <w:rFonts w:ascii="Times New Roman" w:hAnsi="Times New Roman"/>
            <w:color w:val="C00000"/>
          </w:rPr>
          <w:t>ε</w:t>
        </w:r>
      </w:ins>
    </w:p>
    <w:p w:rsidR="00541083" w:rsidRPr="00F30C44" w:rsidRDefault="00541083" w:rsidP="00541083">
      <w:pPr>
        <w:pStyle w:val="Paragraphedeliste"/>
        <w:rPr>
          <w:ins w:id="7709" w:author="erradi" w:date="2011-08-06T10:44:00Z"/>
          <w:rFonts w:ascii="Times New Roman" w:hAnsi="Times New Roman" w:cs="Times New Roman"/>
          <w:color w:val="4F81BD" w:themeColor="accent1"/>
          <w:sz w:val="24"/>
          <w:szCs w:val="24"/>
          <w:lang w:val="en-US"/>
        </w:rPr>
      </w:pPr>
      <w:ins w:id="7710" w:author="erradi" w:date="2011-08-06T10:44:00Z">
        <w:r>
          <w:rPr>
            <w:rFonts w:ascii="Times New Roman" w:hAnsi="Times New Roman"/>
            <w:b/>
            <w:color w:val="000000" w:themeColor="text1"/>
            <w:lang w:val="en-US"/>
          </w:rPr>
          <w:tab/>
        </w:r>
        <w:r w:rsidRPr="002B2D75">
          <w:rPr>
            <w:rFonts w:ascii="Times New Roman" w:hAnsi="Times New Roman"/>
            <w:b/>
            <w:color w:val="000000" w:themeColor="text1"/>
            <w:lang w:val="en-US"/>
          </w:rPr>
          <w:t>So</w:t>
        </w:r>
        <w:r>
          <w:rPr>
            <w:rFonts w:ascii="Times New Roman" w:hAnsi="Times New Roman"/>
            <w:b/>
            <w:color w:val="000000" w:themeColor="text1"/>
            <w:lang w:val="en-US"/>
          </w:rPr>
          <w:t xml:space="preserve"> </w:t>
        </w:r>
        <w:r w:rsidRPr="00F30C44">
          <w:rPr>
            <w:rFonts w:ascii="Times New Roman" w:hAnsi="Times New Roman"/>
            <w:b/>
            <w:color w:val="4F81BD" w:themeColor="accent1"/>
            <w:lang w:val="en-US"/>
          </w:rPr>
          <w:t xml:space="preserve">send UpdateM(x) </w:t>
        </w:r>
        <w:r w:rsidRPr="00F30C44">
          <w:rPr>
            <w:rFonts w:ascii="Times New Roman" w:hAnsi="Times New Roman"/>
            <w:color w:val="4F81BD" w:themeColor="accent1"/>
            <w:lang w:val="en-US"/>
          </w:rPr>
          <w:t>to</w:t>
        </w:r>
        <w:r w:rsidRPr="00F30C44">
          <w:rPr>
            <w:rFonts w:ascii="Times New Roman" w:hAnsi="Times New Roman"/>
            <w:b/>
            <w:color w:val="4F81BD" w:themeColor="accent1"/>
            <w:lang w:val="en-US"/>
          </w:rPr>
          <w:t xml:space="preserve"> </w:t>
        </w:r>
        <w:proofErr w:type="gramStart"/>
        <w:r w:rsidRPr="00F30C44">
          <w:rPr>
            <w:rFonts w:ascii="Times New Roman" w:hAnsi="Times New Roman"/>
            <w:b/>
            <w:color w:val="4F81BD" w:themeColor="accent1"/>
            <w:lang w:val="en-US"/>
          </w:rPr>
          <w:t>UpdateBehavior(</w:t>
        </w:r>
        <w:proofErr w:type="gramEnd"/>
        <w:r w:rsidRPr="00F30C44">
          <w:rPr>
            <w:rFonts w:ascii="Times New Roman" w:hAnsi="Times New Roman"/>
            <w:b/>
            <w:color w:val="4F81BD" w:themeColor="accent1"/>
            <w:lang w:val="en-US"/>
          </w:rPr>
          <w:t>Doctor,</w:t>
        </w:r>
        <w:r w:rsidRPr="00F30C44">
          <w:rPr>
            <w:rFonts w:ascii="Times New Roman" w:hAnsi="Times New Roman" w:cs="Times New Roman"/>
            <w:b/>
            <w:color w:val="4F81BD" w:themeColor="accent1"/>
            <w:sz w:val="24"/>
            <w:szCs w:val="24"/>
            <w:lang w:val="en-US"/>
          </w:rPr>
          <w:t xml:space="preserve"> T</w:t>
        </w:r>
        <w:r w:rsidRPr="00F30C44">
          <w:rPr>
            <w:rFonts w:ascii="Times New Roman" w:hAnsi="Times New Roman" w:cs="Times New Roman"/>
            <w:b/>
            <w:color w:val="4F81BD" w:themeColor="accent1"/>
            <w:sz w:val="24"/>
            <w:szCs w:val="24"/>
            <w:vertAlign w:val="subscript"/>
            <w:lang w:val="en-US"/>
          </w:rPr>
          <w:t>Doctor</w:t>
        </w:r>
        <w:r w:rsidRPr="00F30C44">
          <w:rPr>
            <w:rFonts w:ascii="Times New Roman" w:hAnsi="Times New Roman" w:cs="Times New Roman"/>
            <w:b/>
            <w:color w:val="4F81BD" w:themeColor="accent1"/>
            <w:sz w:val="24"/>
            <w:szCs w:val="24"/>
            <w:lang w:val="en-US"/>
          </w:rPr>
          <w:t>(</w:t>
        </w:r>
        <w:r w:rsidRPr="00F30C44">
          <w:rPr>
            <w:rFonts w:ascii="Times New Roman" w:hAnsi="Times New Roman" w:cs="Times New Roman"/>
            <w:color w:val="4F81BD" w:themeColor="accent1"/>
            <w:sz w:val="24"/>
            <w:szCs w:val="24"/>
            <w:lang w:val="en-US"/>
          </w:rPr>
          <w:t>Telemed</w:t>
        </w:r>
        <w:r w:rsidRPr="00F30C44">
          <w:rPr>
            <w:rFonts w:ascii="Times New Roman" w:hAnsi="Times New Roman" w:cs="Times New Roman"/>
            <w:color w:val="4F81BD" w:themeColor="accent1"/>
            <w:sz w:val="24"/>
            <w:szCs w:val="24"/>
            <w:vertAlign w:val="subscript"/>
            <w:lang w:val="en-US"/>
          </w:rPr>
          <w:t>3</w:t>
        </w:r>
        <w:r w:rsidRPr="00F30C44">
          <w:rPr>
            <w:rFonts w:ascii="Times New Roman" w:hAnsi="Times New Roman"/>
            <w:b/>
            <w:color w:val="4F81BD" w:themeColor="accent1"/>
            <w:lang w:val="en-US"/>
          </w:rPr>
          <w:t>))</w:t>
        </w:r>
      </w:ins>
    </w:p>
    <w:p w:rsidR="00541083" w:rsidRDefault="00541083" w:rsidP="00541083">
      <w:pPr>
        <w:pStyle w:val="Paragraphedeliste"/>
        <w:rPr>
          <w:ins w:id="7711" w:author="erradi" w:date="2011-08-06T10:44:00Z"/>
          <w:rFonts w:ascii="Times New Roman" w:hAnsi="Times New Roman" w:cs="Times New Roman"/>
          <w:sz w:val="24"/>
          <w:szCs w:val="24"/>
          <w:lang w:val="en-US"/>
        </w:rPr>
      </w:pPr>
    </w:p>
    <w:p w:rsidR="00541083" w:rsidRDefault="00541083" w:rsidP="00541083">
      <w:pPr>
        <w:pStyle w:val="Paragraphedeliste"/>
        <w:rPr>
          <w:ins w:id="7712" w:author="erradi" w:date="2011-08-06T10:44:00Z"/>
          <w:rFonts w:ascii="Times New Roman" w:hAnsi="Times New Roman" w:cs="Times New Roman"/>
          <w:sz w:val="24"/>
          <w:szCs w:val="24"/>
          <w:lang w:val="en-US"/>
        </w:rPr>
      </w:pPr>
      <w:proofErr w:type="gramStart"/>
      <w:ins w:id="7713" w:author="erradi" w:date="2011-08-06T10:44:00Z">
        <w:r>
          <w:rPr>
            <w:rFonts w:ascii="Times New Roman" w:hAnsi="Times New Roman" w:cs="Times New Roman"/>
            <w:b/>
            <w:sz w:val="24"/>
            <w:szCs w:val="24"/>
            <w:u w:val="single"/>
            <w:lang w:val="en-US"/>
          </w:rPr>
          <w:t>UrgentAgent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714" w:author="erradi" w:date="2011-08-06T10:44:00Z"/>
          <w:rFonts w:ascii="Times New Roman" w:hAnsi="Times New Roman" w:cs="Times New Roman"/>
          <w:sz w:val="24"/>
          <w:szCs w:val="24"/>
          <w:lang w:val="en-US"/>
        </w:rPr>
      </w:pPr>
      <w:ins w:id="7715"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2B2D75" w:rsidRDefault="00541083" w:rsidP="00541083">
      <w:pPr>
        <w:pStyle w:val="Paragraphedeliste"/>
        <w:ind w:firstLine="696"/>
        <w:rPr>
          <w:ins w:id="7716" w:author="erradi" w:date="2011-08-06T10:44:00Z"/>
          <w:rFonts w:ascii="Times New Roman" w:hAnsi="Times New Roman"/>
          <w:b/>
          <w:color w:val="C00000"/>
          <w:lang w:val="en-US"/>
        </w:rPr>
      </w:pPr>
      <w:proofErr w:type="gramStart"/>
      <w:ins w:id="7717" w:author="erradi" w:date="2011-08-06T10:44:00Z">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UrgentAgent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3</w:t>
        </w:r>
        <w:r w:rsidRPr="002B2D75">
          <w:rPr>
            <w:rFonts w:ascii="Times New Roman" w:hAnsi="Times New Roman"/>
            <w:b/>
            <w:color w:val="C00000"/>
            <w:lang w:val="en-US"/>
          </w:rPr>
          <w:t xml:space="preserve">) = </w:t>
        </w:r>
        <w:r w:rsidRPr="002B2D75">
          <w:rPr>
            <w:rFonts w:ascii="Times New Roman" w:hAnsi="Times New Roman" w:cs="Times New Roman"/>
            <w:color w:val="C00000"/>
          </w:rPr>
          <w:t>ε</w:t>
        </w:r>
      </w:ins>
    </w:p>
    <w:p w:rsidR="00541083" w:rsidRPr="00E957A9" w:rsidRDefault="00541083" w:rsidP="00541083">
      <w:pPr>
        <w:pStyle w:val="Paragraphedeliste"/>
        <w:rPr>
          <w:ins w:id="7718" w:author="erradi" w:date="2011-08-06T10:44:00Z"/>
          <w:rFonts w:ascii="Times New Roman" w:hAnsi="Times New Roman" w:cs="Times New Roman"/>
          <w:sz w:val="24"/>
          <w:szCs w:val="24"/>
          <w:lang w:val="en-US"/>
        </w:rPr>
      </w:pPr>
      <w:ins w:id="7719" w:author="erradi" w:date="2011-08-06T10:44:00Z">
        <w:r>
          <w:rPr>
            <w:rFonts w:ascii="Times New Roman" w:hAnsi="Times New Roman" w:cs="Times New Roman"/>
            <w:b/>
            <w:color w:val="000000" w:themeColor="text1"/>
            <w:sz w:val="24"/>
            <w:szCs w:val="24"/>
            <w:lang w:val="en-US"/>
          </w:rPr>
          <w:tab/>
        </w:r>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UrgentAgent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w:t>
        </w:r>
        <w:r>
          <w:rPr>
            <w:rFonts w:ascii="Times New Roman" w:hAnsi="Times New Roman"/>
            <w:b/>
            <w:color w:val="000000" w:themeColor="text1"/>
            <w:lang w:val="en-US"/>
          </w:rPr>
          <w:t xml:space="preserve">= </w:t>
        </w:r>
        <w:r>
          <w:rPr>
            <w:rFonts w:ascii="Times New Roman" w:hAnsi="Times New Roman"/>
            <w:color w:val="000000" w:themeColor="text1"/>
            <w:lang w:val="en-US"/>
          </w:rPr>
          <w:t>((TU(&lt;wait&gt;);receive cim(y6) from R;TU(&lt;Alert&gt;);send cim(y7) to R)[](receive cim(y8) from R)</w:t>
        </w:r>
      </w:ins>
    </w:p>
    <w:p w:rsidR="00541083" w:rsidRPr="002B2D75" w:rsidRDefault="00541083" w:rsidP="00541083">
      <w:pPr>
        <w:pStyle w:val="Paragraphedeliste"/>
        <w:rPr>
          <w:ins w:id="7720" w:author="erradi" w:date="2011-08-06T10:44:00Z"/>
          <w:rFonts w:ascii="Times New Roman" w:hAnsi="Times New Roman" w:cs="Times New Roman"/>
          <w:color w:val="C00000"/>
          <w:sz w:val="24"/>
          <w:szCs w:val="24"/>
          <w:lang w:val="en-US"/>
        </w:rPr>
      </w:pPr>
      <w:ins w:id="7721" w:author="erradi" w:date="2011-08-06T10:44:00Z">
        <w:r>
          <w:rPr>
            <w:rFonts w:ascii="Times New Roman" w:hAnsi="Times New Roman" w:cs="Times New Roman"/>
            <w:sz w:val="24"/>
            <w:szCs w:val="24"/>
            <w:lang w:val="en-US"/>
          </w:rPr>
          <w:lastRenderedPageBreak/>
          <w:tab/>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UrgentAgent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2</w:t>
        </w:r>
        <w:r w:rsidRPr="002B2D75">
          <w:rPr>
            <w:rFonts w:ascii="Times New Roman" w:hAnsi="Times New Roman"/>
            <w:b/>
            <w:color w:val="C00000"/>
            <w:lang w:val="en-US"/>
          </w:rPr>
          <w:t xml:space="preserve">) != </w:t>
        </w:r>
        <w:r w:rsidRPr="002B2D75">
          <w:rPr>
            <w:rFonts w:ascii="Times New Roman" w:hAnsi="Times New Roman" w:cs="Times New Roman"/>
            <w:color w:val="C00000"/>
          </w:rPr>
          <w:t>ε</w:t>
        </w:r>
        <w:r w:rsidRPr="002B2D75">
          <w:rPr>
            <w:rFonts w:ascii="Times New Roman" w:hAnsi="Times New Roman" w:cs="Times New Roman"/>
            <w:color w:val="C00000"/>
            <w:lang w:val="en-US"/>
          </w:rPr>
          <w:t xml:space="preserve"> </w:t>
        </w:r>
      </w:ins>
    </w:p>
    <w:p w:rsidR="00541083" w:rsidRPr="00F30C44" w:rsidRDefault="00541083" w:rsidP="00541083">
      <w:pPr>
        <w:pStyle w:val="Paragraphedeliste"/>
        <w:rPr>
          <w:ins w:id="7722" w:author="erradi" w:date="2011-08-06T10:44:00Z"/>
          <w:rFonts w:ascii="Times New Roman" w:hAnsi="Times New Roman" w:cs="Times New Roman"/>
          <w:color w:val="4F81BD" w:themeColor="accent1"/>
          <w:sz w:val="24"/>
          <w:szCs w:val="24"/>
          <w:lang w:val="en-US"/>
        </w:rPr>
      </w:pPr>
      <w:ins w:id="7723" w:author="erradi" w:date="2011-08-06T10:44:00Z">
        <w:r>
          <w:rPr>
            <w:rFonts w:ascii="Times New Roman" w:hAnsi="Times New Roman" w:cs="Times New Roman"/>
            <w:sz w:val="24"/>
            <w:szCs w:val="24"/>
            <w:lang w:val="en-US"/>
          </w:rPr>
          <w:tab/>
          <w:t xml:space="preserve">So </w:t>
        </w:r>
        <w:r w:rsidRPr="00F30C44">
          <w:rPr>
            <w:rFonts w:ascii="Times New Roman" w:hAnsi="Times New Roman" w:cs="Times New Roman"/>
            <w:b/>
            <w:color w:val="4F81BD" w:themeColor="accent1"/>
            <w:sz w:val="24"/>
            <w:szCs w:val="24"/>
            <w:lang w:val="en-US"/>
          </w:rPr>
          <w:t>send DeleteM(x)</w:t>
        </w:r>
        <w:r w:rsidRPr="00F30C44">
          <w:rPr>
            <w:rFonts w:ascii="Times New Roman" w:hAnsi="Times New Roman" w:cs="Times New Roman"/>
            <w:color w:val="4F81BD" w:themeColor="accent1"/>
            <w:sz w:val="24"/>
            <w:szCs w:val="24"/>
            <w:lang w:val="en-US"/>
          </w:rPr>
          <w:t xml:space="preserve"> to </w:t>
        </w:r>
        <w:proofErr w:type="gramStart"/>
        <w:r w:rsidRPr="00F30C44">
          <w:rPr>
            <w:rFonts w:ascii="Times New Roman" w:hAnsi="Times New Roman" w:cs="Times New Roman"/>
            <w:b/>
            <w:color w:val="4F81BD" w:themeColor="accent1"/>
            <w:sz w:val="24"/>
            <w:szCs w:val="24"/>
            <w:lang w:val="en-US"/>
          </w:rPr>
          <w:t>UpdateStructure.Delete(</w:t>
        </w:r>
        <w:proofErr w:type="gramEnd"/>
        <w:r w:rsidRPr="00F30C44">
          <w:rPr>
            <w:rFonts w:ascii="Times New Roman" w:hAnsi="Times New Roman" w:cs="Times New Roman"/>
            <w:b/>
            <w:color w:val="4F81BD" w:themeColor="accent1"/>
            <w:sz w:val="24"/>
            <w:szCs w:val="24"/>
            <w:lang w:val="en-US"/>
          </w:rPr>
          <w:t>UrgentAgent)</w:t>
        </w:r>
      </w:ins>
    </w:p>
    <w:p w:rsidR="00541083" w:rsidRDefault="00541083" w:rsidP="00541083">
      <w:pPr>
        <w:pStyle w:val="Paragraphedeliste"/>
        <w:rPr>
          <w:ins w:id="7724" w:author="erradi" w:date="2011-08-06T10:44:00Z"/>
          <w:rFonts w:ascii="Times New Roman" w:hAnsi="Times New Roman" w:cs="Times New Roman"/>
          <w:sz w:val="24"/>
          <w:szCs w:val="24"/>
          <w:lang w:val="en-US"/>
        </w:rPr>
      </w:pPr>
      <w:ins w:id="7725" w:author="erradi" w:date="2011-08-06T10:44:00Z">
        <w:r>
          <w:rPr>
            <w:rFonts w:ascii="Times New Roman" w:hAnsi="Times New Roman" w:cs="Times New Roman"/>
            <w:sz w:val="24"/>
            <w:szCs w:val="24"/>
            <w:lang w:val="en-US"/>
          </w:rPr>
          <w:tab/>
        </w:r>
      </w:ins>
    </w:p>
    <w:p w:rsidR="00541083" w:rsidRDefault="00541083" w:rsidP="00541083">
      <w:pPr>
        <w:pStyle w:val="Paragraphedeliste"/>
        <w:rPr>
          <w:ins w:id="7726" w:author="erradi" w:date="2011-08-06T10:44:00Z"/>
          <w:rFonts w:ascii="Times New Roman" w:hAnsi="Times New Roman" w:cs="Times New Roman"/>
          <w:sz w:val="24"/>
          <w:szCs w:val="24"/>
          <w:lang w:val="en-US"/>
        </w:rPr>
      </w:pPr>
    </w:p>
    <w:p w:rsidR="00541083" w:rsidRDefault="00541083" w:rsidP="00541083">
      <w:pPr>
        <w:pStyle w:val="Paragraphedeliste"/>
        <w:rPr>
          <w:ins w:id="7727" w:author="erradi" w:date="2011-08-06T10:44:00Z"/>
          <w:rFonts w:ascii="Times New Roman" w:hAnsi="Times New Roman" w:cs="Times New Roman"/>
          <w:sz w:val="24"/>
          <w:szCs w:val="24"/>
          <w:lang w:val="en-US"/>
        </w:rPr>
      </w:pPr>
    </w:p>
    <w:p w:rsidR="00541083" w:rsidRDefault="00541083" w:rsidP="00541083">
      <w:pPr>
        <w:pStyle w:val="Paragraphedeliste"/>
        <w:rPr>
          <w:ins w:id="7728" w:author="erradi" w:date="2011-08-06T10:44:00Z"/>
          <w:rFonts w:ascii="Times New Roman" w:hAnsi="Times New Roman" w:cs="Times New Roman"/>
          <w:sz w:val="24"/>
          <w:szCs w:val="24"/>
          <w:lang w:val="en-US"/>
        </w:rPr>
      </w:pPr>
      <w:proofErr w:type="gramStart"/>
      <w:ins w:id="7729" w:author="erradi" w:date="2011-08-06T10:44:00Z">
        <w:r>
          <w:rPr>
            <w:rFonts w:ascii="Times New Roman" w:hAnsi="Times New Roman" w:cs="Times New Roman"/>
            <w:b/>
            <w:sz w:val="24"/>
            <w:szCs w:val="24"/>
            <w:u w:val="single"/>
            <w:lang w:val="en-US"/>
          </w:rPr>
          <w:t>Receptionist</w:t>
        </w:r>
        <w:r>
          <w:rPr>
            <w:rFonts w:ascii="Times New Roman" w:hAnsi="Times New Roman" w:cs="Times New Roman"/>
            <w:sz w:val="24"/>
            <w:szCs w:val="24"/>
            <w:lang w:val="en-US"/>
          </w:rPr>
          <w:t xml:space="preserve"> :</w:t>
        </w:r>
        <w:proofErr w:type="gramEnd"/>
      </w:ins>
    </w:p>
    <w:p w:rsidR="00541083" w:rsidRDefault="00541083" w:rsidP="00541083">
      <w:pPr>
        <w:pStyle w:val="Paragraphedeliste"/>
        <w:rPr>
          <w:ins w:id="7730" w:author="erradi" w:date="2011-08-06T10:44:00Z"/>
          <w:rFonts w:ascii="Times New Roman" w:hAnsi="Times New Roman" w:cs="Times New Roman"/>
          <w:sz w:val="24"/>
          <w:szCs w:val="24"/>
          <w:lang w:val="en-US"/>
        </w:rPr>
      </w:pPr>
      <w:ins w:id="7731" w:author="erradi" w:date="2011-08-06T10:44:00Z">
        <w:r>
          <w:rPr>
            <w:rFonts w:ascii="Times New Roman" w:hAnsi="Times New Roman" w:cs="Times New Roman"/>
            <w:sz w:val="24"/>
            <w:szCs w:val="24"/>
            <w:lang w:val="en-US"/>
          </w:rPr>
          <w:tab/>
        </w:r>
        <w:proofErr w:type="gramStart"/>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Pr>
            <w:rFonts w:ascii="Times New Roman" w:hAnsi="Times New Roman" w:cs="Times New Roman"/>
            <w:color w:val="000000" w:themeColor="text1"/>
            <w:sz w:val="24"/>
            <w:szCs w:val="24"/>
            <w:lang w:val="en-US"/>
          </w:rPr>
          <w:t>.state(</w:t>
        </w:r>
        <w:proofErr w:type="gramEnd"/>
        <w:r>
          <w:rPr>
            <w:rFonts w:ascii="Times New Roman" w:hAnsi="Times New Roman" w:cs="Times New Roman"/>
            <w:color w:val="000000" w:themeColor="text1"/>
            <w:sz w:val="24"/>
            <w:szCs w:val="24"/>
            <w:lang w:val="en-US"/>
          </w:rPr>
          <w:t>) = 1</w:t>
        </w:r>
      </w:ins>
    </w:p>
    <w:p w:rsidR="00541083" w:rsidRPr="00653AEE" w:rsidRDefault="00541083" w:rsidP="00541083">
      <w:pPr>
        <w:spacing w:after="0" w:line="240" w:lineRule="auto"/>
        <w:ind w:left="1410"/>
        <w:jc w:val="both"/>
        <w:rPr>
          <w:ins w:id="7732" w:author="erradi" w:date="2011-08-06T10:44:00Z"/>
          <w:rFonts w:ascii="Times New Roman" w:hAnsi="Times New Roman" w:cs="Times New Roman"/>
          <w:lang w:val="en-US"/>
        </w:rPr>
      </w:pPr>
      <w:ins w:id="7733" w:author="erradi" w:date="2011-08-06T10:44:00Z">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3</w:t>
        </w:r>
        <w:r w:rsidRPr="006D7289">
          <w:rPr>
            <w:rFonts w:ascii="Times New Roman" w:hAnsi="Times New Roman"/>
            <w:b/>
            <w:color w:val="000000" w:themeColor="text1"/>
            <w:lang w:val="en-US"/>
          </w:rPr>
          <w:t>) =</w:t>
        </w:r>
        <w:r>
          <w:rPr>
            <w:rFonts w:ascii="Times New Roman" w:hAnsi="Times New Roman"/>
            <w:b/>
            <w:color w:val="000000" w:themeColor="text1"/>
            <w:lang w:val="en-US"/>
          </w:rPr>
          <w:t xml:space="preserve"> </w:t>
        </w:r>
        <w:r w:rsidRPr="005D47B1">
          <w:rPr>
            <w:rFonts w:ascii="Times New Roman" w:hAnsi="Times New Roman" w:cs="Times New Roman"/>
            <w:lang w:val="en-US"/>
          </w:rPr>
          <w:t>T</w:t>
        </w:r>
        <w:r>
          <w:rPr>
            <w:rFonts w:ascii="Times New Roman" w:hAnsi="Times New Roman" w:cs="Times New Roman"/>
            <w:vertAlign w:val="subscript"/>
            <w:lang w:val="en-US"/>
          </w:rPr>
          <w:t>Recptionist</w:t>
        </w:r>
        <w:r w:rsidRPr="005D47B1">
          <w:rPr>
            <w:rFonts w:ascii="Times New Roman" w:hAnsi="Times New Roman" w:cs="Times New Roman"/>
            <w:lang w:val="en-US"/>
          </w:rPr>
          <w:t xml:space="preserve"> (&lt;registr&gt;) ; (</w:t>
        </w:r>
        <w:r>
          <w:rPr>
            <w:rFonts w:ascii="Times New Roman" w:hAnsi="Times New Roman" w:cs="Times New Roman"/>
            <w:lang w:val="en-US"/>
          </w:rPr>
          <w:t>(</w:t>
        </w:r>
        <w:r w:rsidRPr="005D47B1">
          <w:rPr>
            <w:rFonts w:ascii="Times New Roman" w:hAnsi="Times New Roman" w:cs="Times New Roman"/>
            <w:lang w:val="en-US"/>
          </w:rPr>
          <w:t>(T</w:t>
        </w:r>
        <w:r>
          <w:rPr>
            <w:rFonts w:ascii="Times New Roman" w:hAnsi="Times New Roman" w:cs="Times New Roman"/>
            <w:vertAlign w:val="subscript"/>
            <w:lang w:val="en-US"/>
          </w:rPr>
          <w:t>Doctor</w:t>
        </w:r>
        <w:r w:rsidRPr="005D47B1">
          <w:rPr>
            <w:rFonts w:ascii="Times New Roman" w:hAnsi="Times New Roman" w:cs="Times New Roman"/>
            <w:lang w:val="en-US"/>
          </w:rPr>
          <w:t xml:space="preserve"> (&lt;w&gt;)  |&gt; ( wait(Interr); Interrupted ;= true;) else </w:t>
        </w:r>
        <w:r w:rsidRPr="005D47B1">
          <w:rPr>
            <w:rFonts w:ascii="Times New Roman" w:hAnsi="Times New Roman" w:cs="Times New Roman"/>
          </w:rPr>
          <w:t>ε</w:t>
        </w:r>
        <w:r w:rsidRPr="005D47B1">
          <w:rPr>
            <w:rFonts w:ascii="Times New Roman" w:hAnsi="Times New Roman" w:cs="Times New Roman"/>
            <w:lang w:val="en-US"/>
          </w:rPr>
          <w:t>);( receive fim(x, i) from P</w:t>
        </w:r>
        <w:r>
          <w:rPr>
            <w:rFonts w:ascii="Times New Roman" w:hAnsi="Times New Roman" w:cs="Times New Roman"/>
            <w:lang w:val="en-US"/>
          </w:rPr>
          <w:t>atient</w:t>
        </w:r>
        <w:r w:rsidRPr="005D47B1">
          <w:rPr>
            <w:rFonts w:ascii="Times New Roman" w:hAnsi="Times New Roman" w:cs="Times New Roman"/>
            <w:lang w:val="en-US"/>
          </w:rPr>
          <w:t>;  if i then  Interrupted := true;  if not Interrupted then T</w:t>
        </w:r>
        <w:r w:rsidRPr="005D47B1">
          <w:rPr>
            <w:rFonts w:ascii="Times New Roman" w:hAnsi="Times New Roman" w:cs="Times New Roman"/>
            <w:vertAlign w:val="subscript"/>
            <w:lang w:val="en-US"/>
          </w:rPr>
          <w:t>R</w:t>
        </w:r>
        <w:r>
          <w:rPr>
            <w:rFonts w:ascii="Times New Roman" w:hAnsi="Times New Roman" w:cs="Times New Roman"/>
            <w:vertAlign w:val="subscript"/>
            <w:lang w:val="en-US"/>
          </w:rPr>
          <w:t>eceptionist</w:t>
        </w:r>
        <w:r w:rsidRPr="005D47B1">
          <w:rPr>
            <w:rFonts w:ascii="Times New Roman" w:hAnsi="Times New Roman" w:cs="Times New Roman"/>
            <w:lang w:val="en-US"/>
          </w:rPr>
          <w:t xml:space="preserve"> (&lt;act&gt;) )    | |   (wait(Interrupted); send cim(y) to D</w:t>
        </w:r>
        <w:r>
          <w:rPr>
            <w:rFonts w:ascii="Times New Roman" w:hAnsi="Times New Roman" w:cs="Times New Roman"/>
            <w:lang w:val="en-US"/>
          </w:rPr>
          <w:t>octor</w:t>
        </w:r>
        <w:r w:rsidRPr="005D47B1">
          <w:rPr>
            <w:rFonts w:ascii="Times New Roman" w:hAnsi="Times New Roman" w:cs="Times New Roman"/>
            <w:lang w:val="en-US"/>
          </w:rPr>
          <w:t xml:space="preserve"> and P</w:t>
        </w:r>
        <w:r>
          <w:rPr>
            <w:rFonts w:ascii="Times New Roman" w:hAnsi="Times New Roman" w:cs="Times New Roman"/>
            <w:lang w:val="en-US"/>
          </w:rPr>
          <w:t>atient</w:t>
        </w:r>
        <w:r w:rsidRPr="005D47B1">
          <w:rPr>
            <w:rFonts w:ascii="Times New Roman" w:hAnsi="Times New Roman" w:cs="Times New Roman"/>
            <w:lang w:val="en-US"/>
          </w:rPr>
          <w:t xml:space="preserve"> )</w:t>
        </w:r>
        <w:r w:rsidRPr="00653AEE">
          <w:rPr>
            <w:rFonts w:ascii="Times New Roman" w:hAnsi="Times New Roman" w:cs="Times New Roman"/>
            <w:lang w:val="en-US"/>
          </w:rPr>
          <w:t>)</w:t>
        </w:r>
        <w:r w:rsidRPr="00653AEE">
          <w:rPr>
            <w:rFonts w:ascii="Times New Roman" w:hAnsi="Times New Roman" w:cs="Times New Roman"/>
            <w:vertAlign w:val="subscript"/>
            <w:lang w:val="en-US"/>
          </w:rPr>
          <w:t xml:space="preserve"> </w:t>
        </w:r>
        <w:r w:rsidRPr="00653AEE">
          <w:rPr>
            <w:rFonts w:ascii="Times New Roman" w:hAnsi="Times New Roman" w:cs="Times New Roman"/>
            <w:lang w:val="en-US"/>
          </w:rPr>
          <w:t xml:space="preserve">  | |*  </w:t>
        </w:r>
        <w:r>
          <w:rPr>
            <w:rFonts w:ascii="Times New Roman" w:hAnsi="Times New Roman" w:cs="Times New Roman"/>
            <w:lang w:val="en-US"/>
          </w:rPr>
          <w:t>(</w:t>
        </w:r>
        <w:r w:rsidRPr="005D47B1">
          <w:rPr>
            <w:rFonts w:ascii="Times New Roman" w:hAnsi="Times New Roman" w:cs="Times New Roman"/>
            <w:lang w:val="en-US"/>
          </w:rPr>
          <w:t>send iem(z) to P</w:t>
        </w:r>
        <w:r>
          <w:rPr>
            <w:rFonts w:ascii="Times New Roman" w:hAnsi="Times New Roman" w:cs="Times New Roman"/>
            <w:lang w:val="en-US"/>
          </w:rPr>
          <w:t>atient</w:t>
        </w:r>
        <w:r w:rsidRPr="005D47B1">
          <w:rPr>
            <w:rFonts w:ascii="Times New Roman" w:hAnsi="Times New Roman" w:cs="Times New Roman"/>
            <w:lang w:val="en-US"/>
          </w:rPr>
          <w:t>; receive im(z) from P</w:t>
        </w:r>
        <w:r>
          <w:rPr>
            <w:rFonts w:ascii="Times New Roman" w:hAnsi="Times New Roman" w:cs="Times New Roman"/>
            <w:lang w:val="en-US"/>
          </w:rPr>
          <w:t>atient</w:t>
        </w:r>
        <w:r w:rsidRPr="005D47B1">
          <w:rPr>
            <w:rFonts w:ascii="Times New Roman" w:hAnsi="Times New Roman" w:cs="Times New Roman"/>
            <w:lang w:val="en-US"/>
          </w:rPr>
          <w:t>; Interr := true</w:t>
        </w:r>
        <w:r>
          <w:rPr>
            <w:rFonts w:ascii="Times New Roman" w:hAnsi="Times New Roman" w:cs="Times New Roman"/>
            <w:lang w:val="en-US"/>
          </w:rPr>
          <w:t>)</w:t>
        </w:r>
        <w:r w:rsidRPr="00653AEE">
          <w:rPr>
            <w:rFonts w:ascii="Times New Roman" w:hAnsi="Times New Roman" w:cs="Times New Roman"/>
            <w:lang w:val="en-US"/>
          </w:rPr>
          <w:t>)</w:t>
        </w:r>
      </w:ins>
    </w:p>
    <w:p w:rsidR="00541083" w:rsidRPr="006D7289" w:rsidRDefault="00541083" w:rsidP="00541083">
      <w:pPr>
        <w:pStyle w:val="Paragraphedeliste"/>
        <w:ind w:firstLine="696"/>
        <w:rPr>
          <w:ins w:id="7734" w:author="erradi" w:date="2011-08-06T10:44:00Z"/>
          <w:rFonts w:ascii="Times New Roman" w:hAnsi="Times New Roman"/>
          <w:b/>
          <w:color w:val="000000" w:themeColor="text1"/>
          <w:lang w:val="en-US"/>
        </w:rPr>
      </w:pPr>
    </w:p>
    <w:p w:rsidR="00541083" w:rsidRPr="00E957A9" w:rsidRDefault="00541083" w:rsidP="00541083">
      <w:pPr>
        <w:pStyle w:val="Paragraphedeliste"/>
        <w:rPr>
          <w:ins w:id="7735" w:author="erradi" w:date="2011-08-06T10:44:00Z"/>
          <w:rFonts w:ascii="Times New Roman" w:hAnsi="Times New Roman" w:cs="Times New Roman"/>
          <w:sz w:val="24"/>
          <w:szCs w:val="24"/>
          <w:lang w:val="en-US"/>
        </w:rPr>
      </w:pPr>
      <w:ins w:id="7736" w:author="erradi" w:date="2011-08-06T10:44:00Z">
        <w:r>
          <w:rPr>
            <w:rFonts w:ascii="Times New Roman" w:hAnsi="Times New Roman" w:cs="Times New Roman"/>
            <w:b/>
            <w:color w:val="000000" w:themeColor="text1"/>
            <w:sz w:val="24"/>
            <w:szCs w:val="24"/>
            <w:lang w:val="en-US"/>
          </w:rPr>
          <w:tab/>
        </w:r>
        <w:r w:rsidRPr="00327E84">
          <w:rPr>
            <w:rFonts w:ascii="Times New Roman" w:hAnsi="Times New Roman" w:cs="Times New Roman"/>
            <w:b/>
            <w:color w:val="000000" w:themeColor="text1"/>
            <w:sz w:val="24"/>
            <w:szCs w:val="24"/>
            <w:lang w:val="en-US"/>
          </w:rPr>
          <w:t>T</w:t>
        </w:r>
        <w:r>
          <w:rPr>
            <w:rFonts w:ascii="Times New Roman" w:hAnsi="Times New Roman" w:cs="Times New Roman"/>
            <w:b/>
            <w:color w:val="000000" w:themeColor="text1"/>
            <w:sz w:val="24"/>
            <w:szCs w:val="24"/>
            <w:vertAlign w:val="subscript"/>
            <w:lang w:val="en-US"/>
          </w:rPr>
          <w:t>Receptionist</w:t>
        </w:r>
        <w:r w:rsidRPr="00327E84">
          <w:rPr>
            <w:rFonts w:ascii="Times New Roman" w:hAnsi="Times New Roman" w:cs="Times New Roman"/>
            <w:b/>
            <w:color w:val="000000" w:themeColor="text1"/>
            <w:sz w:val="24"/>
            <w:szCs w:val="24"/>
            <w:lang w:val="en-US"/>
          </w:rPr>
          <w:t>(</w:t>
        </w:r>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r w:rsidRPr="006D7289">
          <w:rPr>
            <w:rFonts w:ascii="Times New Roman" w:hAnsi="Times New Roman"/>
            <w:b/>
            <w:color w:val="000000" w:themeColor="text1"/>
            <w:lang w:val="en-US"/>
          </w:rPr>
          <w:t xml:space="preserve">) = </w:t>
        </w:r>
        <w:r>
          <w:rPr>
            <w:rFonts w:ascii="Times New Roman" w:hAnsi="Times New Roman"/>
            <w:color w:val="000000" w:themeColor="text1"/>
            <w:lang w:val="en-US"/>
          </w:rPr>
          <w:t xml:space="preserve">TR(&lt;sending-Brief&gt;);(((TR(&lt;wait&gt;);TR(&lt;Alert&gt;);send cim(y6) to U);send cim(y4) to D and cim(y6) to U)[](((TR(&lt;wait&gt;)|&gt;Wait(Interru); Interrupted:=true;else </w:t>
        </w:r>
        <w:r w:rsidRPr="009A0BB9">
          <w:rPr>
            <w:rFonts w:ascii="Times New Roman" w:hAnsi="Times New Roman"/>
          </w:rPr>
          <w:t>ε</w:t>
        </w:r>
        <w:r w:rsidRPr="00E957A9">
          <w:rPr>
            <w:rFonts w:ascii="Times New Roman" w:hAnsi="Times New Roman"/>
            <w:lang w:val="en-US"/>
          </w:rPr>
          <w:t>)||*(I-Enabled :=true ;Wait(I-Enabled) ;&lt;Try-Later&gt; ;Interru=true ;</w:t>
        </w:r>
        <w:r>
          <w:rPr>
            <w:rFonts w:ascii="Times New Roman" w:hAnsi="Times New Roman"/>
            <w:lang w:val="en-US"/>
          </w:rPr>
          <w:t xml:space="preserve">send </w:t>
        </w:r>
        <w:r w:rsidRPr="00E957A9">
          <w:rPr>
            <w:rFonts w:ascii="Times New Roman" w:hAnsi="Times New Roman"/>
            <w:lang w:val="en-US"/>
          </w:rPr>
          <w:t>im(</w:t>
        </w:r>
        <w:r>
          <w:rPr>
            <w:rFonts w:ascii="Times New Roman" w:hAnsi="Times New Roman"/>
            <w:lang w:val="en-US"/>
          </w:rPr>
          <w:t>z1) to E)) send cim(y4) to D and fim(x1,i1)  to U)</w:t>
        </w:r>
      </w:ins>
    </w:p>
    <w:p w:rsidR="00541083" w:rsidRDefault="00541083" w:rsidP="00541083">
      <w:pPr>
        <w:pStyle w:val="Paragraphedeliste"/>
        <w:ind w:left="1080"/>
        <w:rPr>
          <w:ins w:id="7737" w:author="erradi" w:date="2011-08-06T10:44:00Z"/>
          <w:rFonts w:ascii="Times New Roman" w:hAnsi="Times New Roman" w:cs="Times New Roman"/>
          <w:sz w:val="24"/>
          <w:szCs w:val="24"/>
          <w:lang w:val="en-US"/>
        </w:rPr>
      </w:pPr>
      <w:ins w:id="7738" w:author="erradi" w:date="2011-08-06T10:44:00Z">
        <w:r>
          <w:rPr>
            <w:rFonts w:ascii="Times New Roman" w:hAnsi="Times New Roman" w:cs="Times New Roman"/>
            <w:sz w:val="24"/>
            <w:szCs w:val="24"/>
            <w:lang w:val="en-US"/>
          </w:rPr>
          <w:tab/>
        </w:r>
      </w:ins>
    </w:p>
    <w:p w:rsidR="00541083" w:rsidRDefault="00541083" w:rsidP="00541083">
      <w:pPr>
        <w:pStyle w:val="Paragraphedeliste"/>
        <w:rPr>
          <w:ins w:id="7739" w:author="erradi" w:date="2011-08-06T10:44:00Z"/>
          <w:rFonts w:ascii="Times New Roman" w:hAnsi="Times New Roman"/>
          <w:b/>
          <w:color w:val="000000" w:themeColor="text1"/>
          <w:lang w:val="en-US"/>
        </w:rPr>
      </w:pPr>
      <w:ins w:id="7740" w:author="erradi" w:date="2011-08-06T10:44:00Z">
        <w:r>
          <w:rPr>
            <w:rFonts w:ascii="Times New Roman" w:hAnsi="Times New Roman" w:cs="Times New Roman"/>
            <w:sz w:val="24"/>
            <w:szCs w:val="24"/>
            <w:lang w:val="en-US"/>
          </w:rPr>
          <w:tab/>
          <w:t xml:space="preserve">On a </w:t>
        </w:r>
        <w:proofErr w:type="gramStart"/>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Receptionist</w:t>
        </w:r>
        <w:r w:rsidRPr="002B2D75">
          <w:rPr>
            <w:rFonts w:ascii="Times New Roman" w:hAnsi="Times New Roman" w:cs="Times New Roman"/>
            <w:b/>
            <w:color w:val="C00000"/>
            <w:sz w:val="24"/>
            <w:szCs w:val="24"/>
            <w:lang w:val="en-US"/>
          </w:rPr>
          <w:t>(</w:t>
        </w:r>
        <w:proofErr w:type="gramEnd"/>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3</w:t>
        </w:r>
        <w:r w:rsidRPr="002B2D75">
          <w:rPr>
            <w:rFonts w:ascii="Times New Roman" w:hAnsi="Times New Roman"/>
            <w:b/>
            <w:color w:val="C00000"/>
            <w:lang w:val="en-US"/>
          </w:rPr>
          <w:t xml:space="preserve">) != </w:t>
        </w:r>
        <w:r w:rsidRPr="002B2D75">
          <w:rPr>
            <w:rFonts w:ascii="Times New Roman" w:hAnsi="Times New Roman"/>
            <w:color w:val="C00000"/>
          </w:rPr>
          <w:t>ε</w:t>
        </w:r>
        <w:r w:rsidRPr="002B2D75">
          <w:rPr>
            <w:rFonts w:ascii="Times New Roman" w:hAnsi="Times New Roman"/>
            <w:b/>
            <w:color w:val="C00000"/>
            <w:lang w:val="en-US"/>
          </w:rPr>
          <w:t xml:space="preserve">  et </w:t>
        </w:r>
        <w:r w:rsidRPr="002B2D75">
          <w:rPr>
            <w:rFonts w:ascii="Times New Roman" w:hAnsi="Times New Roman" w:cs="Times New Roman"/>
            <w:b/>
            <w:color w:val="C00000"/>
            <w:sz w:val="24"/>
            <w:szCs w:val="24"/>
            <w:lang w:val="en-US"/>
          </w:rPr>
          <w:t>T</w:t>
        </w:r>
        <w:r w:rsidRPr="002B2D75">
          <w:rPr>
            <w:rFonts w:ascii="Times New Roman" w:hAnsi="Times New Roman" w:cs="Times New Roman"/>
            <w:b/>
            <w:color w:val="C00000"/>
            <w:sz w:val="24"/>
            <w:szCs w:val="24"/>
            <w:vertAlign w:val="subscript"/>
            <w:lang w:val="en-US"/>
          </w:rPr>
          <w:t>Receptionist</w:t>
        </w:r>
        <w:r w:rsidRPr="002B2D75">
          <w:rPr>
            <w:rFonts w:ascii="Times New Roman" w:hAnsi="Times New Roman" w:cs="Times New Roman"/>
            <w:b/>
            <w:color w:val="C00000"/>
            <w:sz w:val="24"/>
            <w:szCs w:val="24"/>
            <w:lang w:val="en-US"/>
          </w:rPr>
          <w:t>(</w:t>
        </w:r>
        <w:r w:rsidRPr="002B2D75">
          <w:rPr>
            <w:rFonts w:ascii="Times New Roman" w:hAnsi="Times New Roman" w:cs="Times New Roman"/>
            <w:color w:val="C00000"/>
            <w:sz w:val="24"/>
            <w:szCs w:val="24"/>
            <w:lang w:val="en-US"/>
          </w:rPr>
          <w:t>Telemed</w:t>
        </w:r>
        <w:r w:rsidRPr="002B2D75">
          <w:rPr>
            <w:rFonts w:ascii="Times New Roman" w:hAnsi="Times New Roman" w:cs="Times New Roman"/>
            <w:color w:val="C00000"/>
            <w:sz w:val="24"/>
            <w:szCs w:val="24"/>
            <w:vertAlign w:val="subscript"/>
            <w:lang w:val="en-US"/>
          </w:rPr>
          <w:t>2</w:t>
        </w:r>
        <w:r w:rsidRPr="002B2D75">
          <w:rPr>
            <w:rFonts w:ascii="Times New Roman" w:hAnsi="Times New Roman"/>
            <w:b/>
            <w:color w:val="C00000"/>
            <w:lang w:val="en-US"/>
          </w:rPr>
          <w:t xml:space="preserve">) !=   </w:t>
        </w:r>
        <w:r w:rsidRPr="002B2D75">
          <w:rPr>
            <w:rFonts w:ascii="Times New Roman" w:hAnsi="Times New Roman"/>
            <w:color w:val="C00000"/>
          </w:rPr>
          <w:t>ε</w:t>
        </w:r>
      </w:ins>
    </w:p>
    <w:p w:rsidR="00541083" w:rsidRPr="00F30C44" w:rsidRDefault="00541083" w:rsidP="00541083">
      <w:pPr>
        <w:pStyle w:val="Paragraphedeliste"/>
        <w:rPr>
          <w:ins w:id="7741" w:author="erradi" w:date="2011-08-06T10:44:00Z"/>
          <w:rFonts w:ascii="Times New Roman" w:hAnsi="Times New Roman" w:cs="Times New Roman"/>
          <w:sz w:val="24"/>
          <w:szCs w:val="24"/>
          <w:lang w:val="en-US"/>
        </w:rPr>
      </w:pPr>
      <w:ins w:id="7742" w:author="erradi" w:date="2011-08-06T10:44:00Z">
        <w:r>
          <w:rPr>
            <w:rFonts w:ascii="Times New Roman" w:hAnsi="Times New Roman"/>
            <w:b/>
            <w:color w:val="000000" w:themeColor="text1"/>
            <w:lang w:val="en-US"/>
          </w:rPr>
          <w:tab/>
        </w:r>
        <w:r w:rsidRPr="00F30C44">
          <w:rPr>
            <w:rFonts w:ascii="Times New Roman" w:hAnsi="Times New Roman"/>
            <w:color w:val="000000" w:themeColor="text1"/>
            <w:lang w:val="en-US"/>
          </w:rPr>
          <w:t>So</w:t>
        </w:r>
        <w:r>
          <w:rPr>
            <w:rFonts w:ascii="Times New Roman" w:hAnsi="Times New Roman"/>
            <w:b/>
            <w:color w:val="000000" w:themeColor="text1"/>
            <w:lang w:val="en-US"/>
          </w:rPr>
          <w:t xml:space="preserve"> </w:t>
        </w:r>
        <w:r w:rsidRPr="00F30C44">
          <w:rPr>
            <w:rFonts w:ascii="Times New Roman" w:hAnsi="Times New Roman"/>
            <w:b/>
            <w:color w:val="4F81BD" w:themeColor="accent1"/>
            <w:lang w:val="en-US"/>
          </w:rPr>
          <w:t xml:space="preserve">send UpdateM(x) </w:t>
        </w:r>
        <w:r w:rsidRPr="00F30C44">
          <w:rPr>
            <w:rFonts w:ascii="Times New Roman" w:hAnsi="Times New Roman"/>
            <w:color w:val="4F81BD" w:themeColor="accent1"/>
            <w:lang w:val="en-US"/>
          </w:rPr>
          <w:t>to</w:t>
        </w:r>
        <w:r w:rsidRPr="00F30C44">
          <w:rPr>
            <w:rFonts w:ascii="Times New Roman" w:hAnsi="Times New Roman"/>
            <w:b/>
            <w:color w:val="4F81BD" w:themeColor="accent1"/>
            <w:lang w:val="en-US"/>
          </w:rPr>
          <w:t xml:space="preserve"> </w:t>
        </w:r>
        <w:proofErr w:type="gramStart"/>
        <w:r w:rsidRPr="00F30C44">
          <w:rPr>
            <w:rFonts w:ascii="Times New Roman" w:hAnsi="Times New Roman"/>
            <w:b/>
            <w:color w:val="4F81BD" w:themeColor="accent1"/>
            <w:lang w:val="en-US"/>
          </w:rPr>
          <w:t>UpdateBehavior(</w:t>
        </w:r>
        <w:proofErr w:type="gramEnd"/>
        <w:r w:rsidRPr="00F30C44">
          <w:rPr>
            <w:rFonts w:ascii="Times New Roman" w:hAnsi="Times New Roman"/>
            <w:b/>
            <w:color w:val="4F81BD" w:themeColor="accent1"/>
            <w:lang w:val="en-US"/>
          </w:rPr>
          <w:t>Receptionist,</w:t>
        </w:r>
        <w:r w:rsidRPr="00F30C44">
          <w:rPr>
            <w:rFonts w:ascii="Times New Roman" w:hAnsi="Times New Roman" w:cs="Times New Roman"/>
            <w:b/>
            <w:color w:val="4F81BD" w:themeColor="accent1"/>
            <w:sz w:val="24"/>
            <w:szCs w:val="24"/>
            <w:lang w:val="en-US"/>
          </w:rPr>
          <w:t xml:space="preserve"> T</w:t>
        </w:r>
        <w:r w:rsidRPr="00F30C44">
          <w:rPr>
            <w:rFonts w:ascii="Times New Roman" w:hAnsi="Times New Roman" w:cs="Times New Roman"/>
            <w:b/>
            <w:color w:val="4F81BD" w:themeColor="accent1"/>
            <w:sz w:val="24"/>
            <w:szCs w:val="24"/>
            <w:vertAlign w:val="subscript"/>
            <w:lang w:val="en-US"/>
          </w:rPr>
          <w:t>Receptionist</w:t>
        </w:r>
        <w:r w:rsidRPr="00F30C44">
          <w:rPr>
            <w:rFonts w:ascii="Times New Roman" w:hAnsi="Times New Roman" w:cs="Times New Roman"/>
            <w:b/>
            <w:color w:val="4F81BD" w:themeColor="accent1"/>
            <w:sz w:val="24"/>
            <w:szCs w:val="24"/>
            <w:lang w:val="en-US"/>
          </w:rPr>
          <w:t>(</w:t>
        </w:r>
        <w:r w:rsidRPr="00F30C44">
          <w:rPr>
            <w:rFonts w:ascii="Times New Roman" w:hAnsi="Times New Roman" w:cs="Times New Roman"/>
            <w:color w:val="4F81BD" w:themeColor="accent1"/>
            <w:sz w:val="24"/>
            <w:szCs w:val="24"/>
            <w:lang w:val="en-US"/>
          </w:rPr>
          <w:t>Telemed</w:t>
        </w:r>
        <w:r w:rsidRPr="00F30C44">
          <w:rPr>
            <w:rFonts w:ascii="Times New Roman" w:hAnsi="Times New Roman" w:cs="Times New Roman"/>
            <w:color w:val="4F81BD" w:themeColor="accent1"/>
            <w:sz w:val="24"/>
            <w:szCs w:val="24"/>
            <w:vertAlign w:val="subscript"/>
            <w:lang w:val="en-US"/>
          </w:rPr>
          <w:t>3</w:t>
        </w:r>
        <w:r w:rsidRPr="00F30C44">
          <w:rPr>
            <w:rFonts w:ascii="Times New Roman" w:hAnsi="Times New Roman"/>
            <w:b/>
            <w:color w:val="4F81BD" w:themeColor="accent1"/>
            <w:lang w:val="en-US"/>
          </w:rPr>
          <w:t>))</w:t>
        </w:r>
      </w:ins>
    </w:p>
    <w:p w:rsidR="00541083" w:rsidRPr="00522CB1" w:rsidRDefault="00541083" w:rsidP="00541083">
      <w:pPr>
        <w:pStyle w:val="Paragraphedeliste"/>
        <w:ind w:left="1080"/>
        <w:rPr>
          <w:ins w:id="7743" w:author="erradi" w:date="2011-08-06T10:44:00Z"/>
          <w:rFonts w:ascii="Times New Roman" w:hAnsi="Times New Roman" w:cs="Times New Roman"/>
          <w:sz w:val="24"/>
          <w:szCs w:val="24"/>
          <w:lang w:val="en-US"/>
        </w:rPr>
      </w:pPr>
    </w:p>
    <w:p w:rsidR="00541083" w:rsidRPr="00F36269" w:rsidRDefault="00541083" w:rsidP="00541083">
      <w:pPr>
        <w:pStyle w:val="Paragraphedeliste"/>
        <w:ind w:left="1080"/>
        <w:rPr>
          <w:ins w:id="7744" w:author="erradi" w:date="2011-08-06T10:44:00Z"/>
          <w:rFonts w:ascii="Times New Roman" w:hAnsi="Times New Roman" w:cs="Times New Roman"/>
          <w:i/>
          <w:sz w:val="24"/>
          <w:szCs w:val="24"/>
          <w:u w:val="single"/>
        </w:rPr>
      </w:pPr>
      <w:ins w:id="7745" w:author="erradi" w:date="2011-08-06T10:44:00Z">
        <w:r w:rsidRPr="00F36269">
          <w:rPr>
            <w:rFonts w:ascii="Times New Roman" w:hAnsi="Times New Roman" w:cs="Times New Roman"/>
            <w:i/>
            <w:sz w:val="24"/>
            <w:szCs w:val="24"/>
            <w:u w:val="single"/>
          </w:rPr>
          <w:t xml:space="preserve">Conclusion Partielle </w:t>
        </w:r>
      </w:ins>
    </w:p>
    <w:p w:rsidR="00541083" w:rsidRDefault="00541083" w:rsidP="00541083">
      <w:pPr>
        <w:pStyle w:val="Paragraphedeliste"/>
        <w:ind w:left="1080"/>
        <w:rPr>
          <w:ins w:id="7746" w:author="erradi" w:date="2011-08-06T10:44:00Z"/>
          <w:rFonts w:ascii="Times New Roman" w:hAnsi="Times New Roman" w:cs="Times New Roman"/>
          <w:sz w:val="24"/>
          <w:szCs w:val="24"/>
        </w:rPr>
      </w:pPr>
      <w:ins w:id="7747" w:author="erradi" w:date="2011-08-06T10:44:00Z">
        <w:r w:rsidRPr="00F30C44">
          <w:rPr>
            <w:rFonts w:ascii="Times New Roman" w:hAnsi="Times New Roman" w:cs="Times New Roman"/>
            <w:sz w:val="24"/>
            <w:szCs w:val="24"/>
          </w:rPr>
          <w:t xml:space="preserve">Le nouvel état du système a étrainé la suppression de certains composants comme vous le verez dans les tableaux suivant. </w:t>
        </w:r>
        <w:r>
          <w:rPr>
            <w:rFonts w:ascii="Times New Roman" w:hAnsi="Times New Roman" w:cs="Times New Roman"/>
            <w:sz w:val="24"/>
            <w:szCs w:val="24"/>
          </w:rPr>
          <w:t>L’expréssion telemed3 est donc dérivée avec succès et deveint le nouvel état stable dans lequel se trouvera le système.</w:t>
        </w:r>
      </w:ins>
    </w:p>
    <w:p w:rsidR="00541083" w:rsidRPr="00F30C44" w:rsidRDefault="00541083" w:rsidP="00541083">
      <w:pPr>
        <w:pStyle w:val="Paragraphedeliste"/>
        <w:ind w:left="1080"/>
        <w:rPr>
          <w:ins w:id="7748" w:author="erradi" w:date="2011-08-06T10:44:00Z"/>
          <w:rFonts w:ascii="Times New Roman" w:hAnsi="Times New Roman" w:cs="Times New Roman"/>
          <w:sz w:val="24"/>
          <w:szCs w:val="24"/>
        </w:rPr>
      </w:pPr>
    </w:p>
    <w:p w:rsidR="00541083" w:rsidRDefault="00541083" w:rsidP="00541083">
      <w:pPr>
        <w:pStyle w:val="Paragraphedeliste"/>
        <w:jc w:val="center"/>
        <w:rPr>
          <w:ins w:id="7749" w:author="erradi" w:date="2011-08-06T10:44:00Z"/>
          <w:rFonts w:ascii="Times New Roman" w:hAnsi="Times New Roman" w:cs="Times New Roman"/>
          <w:sz w:val="24"/>
          <w:szCs w:val="24"/>
          <w:lang w:val="en-US"/>
        </w:rPr>
      </w:pPr>
      <w:ins w:id="7750" w:author="erradi" w:date="2011-08-06T10:44:00Z">
        <w:r w:rsidRPr="009D592F">
          <w:rPr>
            <w:rFonts w:ascii="Times New Roman" w:hAnsi="Times New Roman" w:cs="Times New Roman"/>
            <w:color w:val="C00000"/>
            <w:sz w:val="24"/>
            <w:szCs w:val="24"/>
            <w:lang w:val="en-US"/>
          </w:rPr>
          <w:t>Composant-Role-Table</w:t>
        </w:r>
      </w:ins>
    </w:p>
    <w:tbl>
      <w:tblPr>
        <w:tblStyle w:val="Grilledutableau"/>
        <w:tblW w:w="0" w:type="auto"/>
        <w:tblInd w:w="720" w:type="dxa"/>
        <w:tblLook w:val="04A0"/>
      </w:tblPr>
      <w:tblGrid>
        <w:gridCol w:w="1470"/>
        <w:gridCol w:w="1416"/>
        <w:gridCol w:w="1019"/>
        <w:gridCol w:w="1284"/>
        <w:gridCol w:w="1019"/>
        <w:gridCol w:w="1469"/>
        <w:gridCol w:w="891"/>
      </w:tblGrid>
      <w:tr w:rsidR="00541083" w:rsidTr="00367EB3">
        <w:trPr>
          <w:ins w:id="7751" w:author="erradi" w:date="2011-08-06T10:44:00Z"/>
        </w:trPr>
        <w:tc>
          <w:tcPr>
            <w:tcW w:w="1316" w:type="dxa"/>
          </w:tcPr>
          <w:p w:rsidR="00541083" w:rsidRDefault="00541083" w:rsidP="00367EB3">
            <w:pPr>
              <w:pStyle w:val="Paragraphedeliste"/>
              <w:ind w:left="0"/>
              <w:rPr>
                <w:ins w:id="7752" w:author="erradi" w:date="2011-08-06T10:44:00Z"/>
                <w:rFonts w:ascii="Times New Roman" w:hAnsi="Times New Roman" w:cs="Times New Roman"/>
                <w:sz w:val="24"/>
                <w:szCs w:val="24"/>
                <w:lang w:val="en-US"/>
              </w:rPr>
            </w:pPr>
          </w:p>
        </w:tc>
        <w:tc>
          <w:tcPr>
            <w:tcW w:w="1316" w:type="dxa"/>
          </w:tcPr>
          <w:p w:rsidR="00541083" w:rsidRDefault="00541083" w:rsidP="00367EB3">
            <w:pPr>
              <w:pStyle w:val="Paragraphedeliste"/>
              <w:ind w:left="0"/>
              <w:rPr>
                <w:ins w:id="7753" w:author="erradi" w:date="2011-08-06T10:44:00Z"/>
                <w:rFonts w:ascii="Times New Roman" w:hAnsi="Times New Roman" w:cs="Times New Roman"/>
                <w:sz w:val="24"/>
                <w:szCs w:val="24"/>
                <w:lang w:val="en-US"/>
              </w:rPr>
            </w:pPr>
            <w:ins w:id="7754"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755" w:author="erradi" w:date="2011-08-06T10:44:00Z"/>
                <w:rFonts w:ascii="Times New Roman" w:hAnsi="Times New Roman" w:cs="Times New Roman"/>
                <w:sz w:val="24"/>
                <w:szCs w:val="24"/>
                <w:lang w:val="en-US"/>
              </w:rPr>
            </w:pPr>
            <w:ins w:id="7756"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757" w:author="erradi" w:date="2011-08-06T10:44:00Z"/>
                <w:rFonts w:ascii="Times New Roman" w:hAnsi="Times New Roman" w:cs="Times New Roman"/>
                <w:sz w:val="24"/>
                <w:szCs w:val="24"/>
                <w:lang w:val="en-US"/>
              </w:rPr>
            </w:pPr>
            <w:ins w:id="7758"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759" w:author="erradi" w:date="2011-08-06T10:44:00Z"/>
                <w:rFonts w:ascii="Times New Roman" w:hAnsi="Times New Roman" w:cs="Times New Roman"/>
                <w:sz w:val="24"/>
                <w:szCs w:val="24"/>
                <w:lang w:val="en-US"/>
              </w:rPr>
            </w:pPr>
            <w:ins w:id="7760"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761" w:author="erradi" w:date="2011-08-06T10:44:00Z"/>
                <w:rFonts w:ascii="Times New Roman" w:hAnsi="Times New Roman" w:cs="Times New Roman"/>
                <w:sz w:val="24"/>
                <w:szCs w:val="24"/>
                <w:lang w:val="en-US"/>
              </w:rPr>
            </w:pPr>
            <w:ins w:id="7762"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763" w:author="erradi" w:date="2011-08-06T10:44:00Z"/>
                <w:rFonts w:ascii="Times New Roman" w:hAnsi="Times New Roman" w:cs="Times New Roman"/>
                <w:sz w:val="24"/>
                <w:szCs w:val="24"/>
                <w:lang w:val="en-US"/>
              </w:rPr>
            </w:pPr>
            <w:ins w:id="7764" w:author="erradi" w:date="2011-08-06T10:44:00Z">
              <w:r>
                <w:rPr>
                  <w:rFonts w:ascii="Times New Roman" w:hAnsi="Times New Roman" w:cs="Times New Roman"/>
                  <w:sz w:val="24"/>
                  <w:szCs w:val="24"/>
                  <w:lang w:val="en-US"/>
                </w:rPr>
                <w:t>State</w:t>
              </w:r>
            </w:ins>
          </w:p>
        </w:tc>
      </w:tr>
      <w:tr w:rsidR="00541083" w:rsidTr="00367EB3">
        <w:trPr>
          <w:ins w:id="7765" w:author="erradi" w:date="2011-08-06T10:44:00Z"/>
        </w:trPr>
        <w:tc>
          <w:tcPr>
            <w:tcW w:w="1316" w:type="dxa"/>
          </w:tcPr>
          <w:p w:rsidR="00541083" w:rsidRDefault="00541083" w:rsidP="00367EB3">
            <w:pPr>
              <w:pStyle w:val="Paragraphedeliste"/>
              <w:ind w:left="0"/>
              <w:rPr>
                <w:ins w:id="7766" w:author="erradi" w:date="2011-08-06T10:44:00Z"/>
                <w:rFonts w:ascii="Times New Roman" w:hAnsi="Times New Roman" w:cs="Times New Roman"/>
                <w:sz w:val="24"/>
                <w:szCs w:val="24"/>
                <w:lang w:val="en-US"/>
              </w:rPr>
            </w:pPr>
            <w:ins w:id="7767" w:author="erradi" w:date="2011-08-06T10:44:00Z">
              <w:r>
                <w:rPr>
                  <w:rFonts w:ascii="Times New Roman" w:hAnsi="Times New Roman" w:cs="Times New Roman"/>
                  <w:sz w:val="24"/>
                  <w:szCs w:val="24"/>
                  <w:lang w:val="en-US"/>
                </w:rPr>
                <w:t>Receptionist</w:t>
              </w:r>
            </w:ins>
          </w:p>
        </w:tc>
        <w:tc>
          <w:tcPr>
            <w:tcW w:w="1316" w:type="dxa"/>
          </w:tcPr>
          <w:p w:rsidR="00541083" w:rsidRDefault="00541083" w:rsidP="00367EB3">
            <w:pPr>
              <w:pStyle w:val="Paragraphedeliste"/>
              <w:ind w:left="0"/>
              <w:rPr>
                <w:ins w:id="7768" w:author="erradi" w:date="2011-08-06T10:44:00Z"/>
                <w:rFonts w:ascii="Times New Roman" w:hAnsi="Times New Roman" w:cs="Times New Roman"/>
                <w:sz w:val="24"/>
                <w:szCs w:val="24"/>
                <w:lang w:val="en-US"/>
              </w:rPr>
            </w:pPr>
            <w:ins w:id="7769"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770" w:author="erradi" w:date="2011-08-06T10:44:00Z"/>
                <w:rFonts w:ascii="Times New Roman" w:hAnsi="Times New Roman" w:cs="Times New Roman"/>
                <w:sz w:val="24"/>
                <w:szCs w:val="24"/>
                <w:lang w:val="en-US"/>
              </w:rPr>
            </w:pPr>
            <w:ins w:id="777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72" w:author="erradi" w:date="2011-08-06T10:44:00Z"/>
                <w:rFonts w:ascii="Times New Roman" w:hAnsi="Times New Roman" w:cs="Times New Roman"/>
                <w:sz w:val="24"/>
                <w:szCs w:val="24"/>
                <w:lang w:val="en-US"/>
              </w:rPr>
            </w:pPr>
            <w:ins w:id="777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74" w:author="erradi" w:date="2011-08-06T10:44:00Z"/>
                <w:rFonts w:ascii="Times New Roman" w:hAnsi="Times New Roman" w:cs="Times New Roman"/>
                <w:sz w:val="24"/>
                <w:szCs w:val="24"/>
                <w:lang w:val="en-US"/>
              </w:rPr>
            </w:pPr>
            <w:ins w:id="777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76" w:author="erradi" w:date="2011-08-06T10:44:00Z"/>
                <w:rFonts w:ascii="Times New Roman" w:hAnsi="Times New Roman" w:cs="Times New Roman"/>
                <w:sz w:val="24"/>
                <w:szCs w:val="24"/>
                <w:lang w:val="en-US"/>
              </w:rPr>
            </w:pPr>
            <w:ins w:id="777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78" w:author="erradi" w:date="2011-08-06T10:44:00Z"/>
                <w:rFonts w:ascii="Times New Roman" w:hAnsi="Times New Roman" w:cs="Times New Roman"/>
                <w:sz w:val="24"/>
                <w:szCs w:val="24"/>
                <w:lang w:val="en-US"/>
              </w:rPr>
            </w:pPr>
            <w:ins w:id="7779" w:author="erradi" w:date="2011-08-06T10:44:00Z">
              <w:r>
                <w:rPr>
                  <w:rFonts w:ascii="Times New Roman" w:hAnsi="Times New Roman" w:cs="Times New Roman"/>
                  <w:sz w:val="24"/>
                  <w:szCs w:val="24"/>
                  <w:lang w:val="en-US"/>
                </w:rPr>
                <w:t>1</w:t>
              </w:r>
            </w:ins>
          </w:p>
        </w:tc>
      </w:tr>
      <w:tr w:rsidR="00541083" w:rsidTr="00367EB3">
        <w:trPr>
          <w:ins w:id="7780" w:author="erradi" w:date="2011-08-06T10:44:00Z"/>
        </w:trPr>
        <w:tc>
          <w:tcPr>
            <w:tcW w:w="1316" w:type="dxa"/>
          </w:tcPr>
          <w:p w:rsidR="00541083" w:rsidRDefault="00541083" w:rsidP="00367EB3">
            <w:pPr>
              <w:pStyle w:val="Paragraphedeliste"/>
              <w:ind w:left="0"/>
              <w:rPr>
                <w:ins w:id="7781" w:author="erradi" w:date="2011-08-06T10:44:00Z"/>
                <w:rFonts w:ascii="Times New Roman" w:hAnsi="Times New Roman" w:cs="Times New Roman"/>
                <w:sz w:val="24"/>
                <w:szCs w:val="24"/>
                <w:lang w:val="en-US"/>
              </w:rPr>
            </w:pPr>
            <w:ins w:id="7782" w:author="erradi" w:date="2011-08-06T10:44:00Z">
              <w:r>
                <w:rPr>
                  <w:rFonts w:ascii="Times New Roman" w:hAnsi="Times New Roman" w:cs="Times New Roman"/>
                  <w:sz w:val="24"/>
                  <w:szCs w:val="24"/>
                  <w:lang w:val="en-US"/>
                </w:rPr>
                <w:t>Doctor</w:t>
              </w:r>
            </w:ins>
          </w:p>
        </w:tc>
        <w:tc>
          <w:tcPr>
            <w:tcW w:w="1316" w:type="dxa"/>
          </w:tcPr>
          <w:p w:rsidR="00541083" w:rsidRDefault="00541083" w:rsidP="00367EB3">
            <w:pPr>
              <w:pStyle w:val="Paragraphedeliste"/>
              <w:ind w:left="0"/>
              <w:rPr>
                <w:ins w:id="7783" w:author="erradi" w:date="2011-08-06T10:44:00Z"/>
                <w:rFonts w:ascii="Times New Roman" w:hAnsi="Times New Roman" w:cs="Times New Roman"/>
                <w:sz w:val="24"/>
                <w:szCs w:val="24"/>
                <w:lang w:val="en-US"/>
              </w:rPr>
            </w:pPr>
            <w:ins w:id="778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85" w:author="erradi" w:date="2011-08-06T10:44:00Z"/>
                <w:rFonts w:ascii="Times New Roman" w:hAnsi="Times New Roman" w:cs="Times New Roman"/>
                <w:sz w:val="24"/>
                <w:szCs w:val="24"/>
                <w:lang w:val="en-US"/>
              </w:rPr>
            </w:pPr>
            <w:ins w:id="7786"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787" w:author="erradi" w:date="2011-08-06T10:44:00Z"/>
                <w:rFonts w:ascii="Times New Roman" w:hAnsi="Times New Roman" w:cs="Times New Roman"/>
                <w:sz w:val="24"/>
                <w:szCs w:val="24"/>
                <w:lang w:val="en-US"/>
              </w:rPr>
            </w:pPr>
            <w:ins w:id="778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89" w:author="erradi" w:date="2011-08-06T10:44:00Z"/>
                <w:rFonts w:ascii="Times New Roman" w:hAnsi="Times New Roman" w:cs="Times New Roman"/>
                <w:sz w:val="24"/>
                <w:szCs w:val="24"/>
                <w:lang w:val="en-US"/>
              </w:rPr>
            </w:pPr>
            <w:ins w:id="7790"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91" w:author="erradi" w:date="2011-08-06T10:44:00Z"/>
                <w:rFonts w:ascii="Times New Roman" w:hAnsi="Times New Roman" w:cs="Times New Roman"/>
                <w:sz w:val="24"/>
                <w:szCs w:val="24"/>
                <w:lang w:val="en-US"/>
              </w:rPr>
            </w:pPr>
            <w:ins w:id="779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793" w:author="erradi" w:date="2011-08-06T10:44:00Z"/>
                <w:rFonts w:ascii="Times New Roman" w:hAnsi="Times New Roman" w:cs="Times New Roman"/>
                <w:sz w:val="24"/>
                <w:szCs w:val="24"/>
                <w:lang w:val="en-US"/>
              </w:rPr>
            </w:pPr>
            <w:ins w:id="7794" w:author="erradi" w:date="2011-08-06T10:44:00Z">
              <w:r>
                <w:rPr>
                  <w:rFonts w:ascii="Times New Roman" w:hAnsi="Times New Roman" w:cs="Times New Roman"/>
                  <w:sz w:val="24"/>
                  <w:szCs w:val="24"/>
                  <w:lang w:val="en-US"/>
                </w:rPr>
                <w:t>1</w:t>
              </w:r>
            </w:ins>
          </w:p>
        </w:tc>
      </w:tr>
      <w:tr w:rsidR="00541083" w:rsidTr="00367EB3">
        <w:trPr>
          <w:ins w:id="7795" w:author="erradi" w:date="2011-08-06T10:44:00Z"/>
        </w:trPr>
        <w:tc>
          <w:tcPr>
            <w:tcW w:w="1316" w:type="dxa"/>
          </w:tcPr>
          <w:p w:rsidR="00541083" w:rsidRDefault="00541083" w:rsidP="00367EB3">
            <w:pPr>
              <w:pStyle w:val="Paragraphedeliste"/>
              <w:ind w:left="0"/>
              <w:rPr>
                <w:ins w:id="7796" w:author="erradi" w:date="2011-08-06T10:44:00Z"/>
                <w:rFonts w:ascii="Times New Roman" w:hAnsi="Times New Roman" w:cs="Times New Roman"/>
                <w:sz w:val="24"/>
                <w:szCs w:val="24"/>
                <w:lang w:val="en-US"/>
              </w:rPr>
            </w:pPr>
            <w:ins w:id="7797" w:author="erradi" w:date="2011-08-06T10:44:00Z">
              <w:r>
                <w:rPr>
                  <w:rFonts w:ascii="Times New Roman" w:hAnsi="Times New Roman" w:cs="Times New Roman"/>
                  <w:sz w:val="24"/>
                  <w:szCs w:val="24"/>
                  <w:lang w:val="en-US"/>
                </w:rPr>
                <w:t>Equipment</w:t>
              </w:r>
            </w:ins>
          </w:p>
        </w:tc>
        <w:tc>
          <w:tcPr>
            <w:tcW w:w="1316" w:type="dxa"/>
          </w:tcPr>
          <w:p w:rsidR="00541083" w:rsidRDefault="00541083" w:rsidP="00367EB3">
            <w:pPr>
              <w:pStyle w:val="Paragraphedeliste"/>
              <w:ind w:left="0"/>
              <w:rPr>
                <w:ins w:id="7798" w:author="erradi" w:date="2011-08-06T10:44:00Z"/>
                <w:rFonts w:ascii="Times New Roman" w:hAnsi="Times New Roman" w:cs="Times New Roman"/>
                <w:sz w:val="24"/>
                <w:szCs w:val="24"/>
                <w:lang w:val="en-US"/>
              </w:rPr>
            </w:pPr>
            <w:ins w:id="779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00" w:author="erradi" w:date="2011-08-06T10:44:00Z"/>
                <w:rFonts w:ascii="Times New Roman" w:hAnsi="Times New Roman" w:cs="Times New Roman"/>
                <w:sz w:val="24"/>
                <w:szCs w:val="24"/>
                <w:lang w:val="en-US"/>
              </w:rPr>
            </w:pPr>
            <w:ins w:id="780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02" w:author="erradi" w:date="2011-08-06T10:44:00Z"/>
                <w:rFonts w:ascii="Times New Roman" w:hAnsi="Times New Roman" w:cs="Times New Roman"/>
                <w:sz w:val="24"/>
                <w:szCs w:val="24"/>
                <w:lang w:val="en-US"/>
              </w:rPr>
            </w:pPr>
            <w:ins w:id="7803"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804" w:author="erradi" w:date="2011-08-06T10:44:00Z"/>
                <w:rFonts w:ascii="Times New Roman" w:hAnsi="Times New Roman" w:cs="Times New Roman"/>
                <w:sz w:val="24"/>
                <w:szCs w:val="24"/>
                <w:lang w:val="en-US"/>
              </w:rPr>
            </w:pPr>
            <w:ins w:id="780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06" w:author="erradi" w:date="2011-08-06T10:44:00Z"/>
                <w:rFonts w:ascii="Times New Roman" w:hAnsi="Times New Roman" w:cs="Times New Roman"/>
                <w:sz w:val="24"/>
                <w:szCs w:val="24"/>
                <w:lang w:val="en-US"/>
              </w:rPr>
            </w:pPr>
            <w:ins w:id="7807"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08" w:author="erradi" w:date="2011-08-06T10:44:00Z"/>
                <w:rFonts w:ascii="Times New Roman" w:hAnsi="Times New Roman" w:cs="Times New Roman"/>
                <w:sz w:val="24"/>
                <w:szCs w:val="24"/>
                <w:lang w:val="en-US"/>
              </w:rPr>
            </w:pPr>
            <w:ins w:id="7809" w:author="erradi" w:date="2011-08-06T10:44:00Z">
              <w:r>
                <w:rPr>
                  <w:rFonts w:ascii="Times New Roman" w:hAnsi="Times New Roman" w:cs="Times New Roman"/>
                  <w:sz w:val="24"/>
                  <w:szCs w:val="24"/>
                  <w:lang w:val="en-US"/>
                </w:rPr>
                <w:t>0</w:t>
              </w:r>
            </w:ins>
          </w:p>
        </w:tc>
      </w:tr>
      <w:tr w:rsidR="00541083" w:rsidTr="00367EB3">
        <w:trPr>
          <w:ins w:id="7810" w:author="erradi" w:date="2011-08-06T10:44:00Z"/>
        </w:trPr>
        <w:tc>
          <w:tcPr>
            <w:tcW w:w="1316" w:type="dxa"/>
          </w:tcPr>
          <w:p w:rsidR="00541083" w:rsidRDefault="00541083" w:rsidP="00367EB3">
            <w:pPr>
              <w:pStyle w:val="Paragraphedeliste"/>
              <w:ind w:left="0"/>
              <w:rPr>
                <w:ins w:id="7811" w:author="erradi" w:date="2011-08-06T10:44:00Z"/>
                <w:rFonts w:ascii="Times New Roman" w:hAnsi="Times New Roman" w:cs="Times New Roman"/>
                <w:sz w:val="24"/>
                <w:szCs w:val="24"/>
                <w:lang w:val="en-US"/>
              </w:rPr>
            </w:pPr>
            <w:ins w:id="7812" w:author="erradi" w:date="2011-08-06T10:44:00Z">
              <w:r>
                <w:rPr>
                  <w:rFonts w:ascii="Times New Roman" w:hAnsi="Times New Roman" w:cs="Times New Roman"/>
                  <w:sz w:val="24"/>
                  <w:szCs w:val="24"/>
                  <w:lang w:val="en-US"/>
                </w:rPr>
                <w:t>Patient</w:t>
              </w:r>
            </w:ins>
          </w:p>
        </w:tc>
        <w:tc>
          <w:tcPr>
            <w:tcW w:w="1316" w:type="dxa"/>
          </w:tcPr>
          <w:p w:rsidR="00541083" w:rsidRDefault="00541083" w:rsidP="00367EB3">
            <w:pPr>
              <w:pStyle w:val="Paragraphedeliste"/>
              <w:ind w:left="0"/>
              <w:rPr>
                <w:ins w:id="7813" w:author="erradi" w:date="2011-08-06T10:44:00Z"/>
                <w:rFonts w:ascii="Times New Roman" w:hAnsi="Times New Roman" w:cs="Times New Roman"/>
                <w:sz w:val="24"/>
                <w:szCs w:val="24"/>
                <w:lang w:val="en-US"/>
              </w:rPr>
            </w:pPr>
            <w:ins w:id="7814"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15" w:author="erradi" w:date="2011-08-06T10:44:00Z"/>
                <w:rFonts w:ascii="Times New Roman" w:hAnsi="Times New Roman" w:cs="Times New Roman"/>
                <w:sz w:val="24"/>
                <w:szCs w:val="24"/>
                <w:lang w:val="en-US"/>
              </w:rPr>
            </w:pPr>
            <w:ins w:id="7816"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17" w:author="erradi" w:date="2011-08-06T10:44:00Z"/>
                <w:rFonts w:ascii="Times New Roman" w:hAnsi="Times New Roman" w:cs="Times New Roman"/>
                <w:sz w:val="24"/>
                <w:szCs w:val="24"/>
                <w:lang w:val="en-US"/>
              </w:rPr>
            </w:pPr>
            <w:ins w:id="7818"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19" w:author="erradi" w:date="2011-08-06T10:44:00Z"/>
                <w:rFonts w:ascii="Times New Roman" w:hAnsi="Times New Roman" w:cs="Times New Roman"/>
                <w:sz w:val="24"/>
                <w:szCs w:val="24"/>
                <w:lang w:val="en-US"/>
              </w:rPr>
            </w:pPr>
            <w:ins w:id="7820"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821" w:author="erradi" w:date="2011-08-06T10:44:00Z"/>
                <w:rFonts w:ascii="Times New Roman" w:hAnsi="Times New Roman" w:cs="Times New Roman"/>
                <w:sz w:val="24"/>
                <w:szCs w:val="24"/>
                <w:lang w:val="en-US"/>
              </w:rPr>
            </w:pPr>
            <w:ins w:id="7822"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23" w:author="erradi" w:date="2011-08-06T10:44:00Z"/>
                <w:rFonts w:ascii="Times New Roman" w:hAnsi="Times New Roman" w:cs="Times New Roman"/>
                <w:sz w:val="24"/>
                <w:szCs w:val="24"/>
                <w:lang w:val="en-US"/>
              </w:rPr>
            </w:pPr>
            <w:ins w:id="7824" w:author="erradi" w:date="2011-08-06T10:44:00Z">
              <w:r>
                <w:rPr>
                  <w:rFonts w:ascii="Times New Roman" w:hAnsi="Times New Roman" w:cs="Times New Roman"/>
                  <w:sz w:val="24"/>
                  <w:szCs w:val="24"/>
                  <w:lang w:val="en-US"/>
                </w:rPr>
                <w:t>1</w:t>
              </w:r>
            </w:ins>
          </w:p>
        </w:tc>
      </w:tr>
      <w:tr w:rsidR="00541083" w:rsidTr="00367EB3">
        <w:trPr>
          <w:ins w:id="7825" w:author="erradi" w:date="2011-08-06T10:44:00Z"/>
        </w:trPr>
        <w:tc>
          <w:tcPr>
            <w:tcW w:w="1316" w:type="dxa"/>
          </w:tcPr>
          <w:p w:rsidR="00541083" w:rsidRDefault="00541083" w:rsidP="00367EB3">
            <w:pPr>
              <w:pStyle w:val="Paragraphedeliste"/>
              <w:ind w:left="0"/>
              <w:rPr>
                <w:ins w:id="7826" w:author="erradi" w:date="2011-08-06T10:44:00Z"/>
                <w:rFonts w:ascii="Times New Roman" w:hAnsi="Times New Roman" w:cs="Times New Roman"/>
                <w:sz w:val="24"/>
                <w:szCs w:val="24"/>
                <w:lang w:val="en-US"/>
              </w:rPr>
            </w:pPr>
            <w:ins w:id="7827" w:author="erradi" w:date="2011-08-06T10:44:00Z">
              <w:r>
                <w:rPr>
                  <w:rFonts w:ascii="Times New Roman" w:hAnsi="Times New Roman" w:cs="Times New Roman"/>
                  <w:sz w:val="24"/>
                  <w:szCs w:val="24"/>
                  <w:lang w:val="en-US"/>
                </w:rPr>
                <w:t>UrgentAgent</w:t>
              </w:r>
            </w:ins>
          </w:p>
        </w:tc>
        <w:tc>
          <w:tcPr>
            <w:tcW w:w="1316" w:type="dxa"/>
          </w:tcPr>
          <w:p w:rsidR="00541083" w:rsidRDefault="00541083" w:rsidP="00367EB3">
            <w:pPr>
              <w:pStyle w:val="Paragraphedeliste"/>
              <w:ind w:left="0"/>
              <w:rPr>
                <w:ins w:id="7828" w:author="erradi" w:date="2011-08-06T10:44:00Z"/>
                <w:rFonts w:ascii="Times New Roman" w:hAnsi="Times New Roman" w:cs="Times New Roman"/>
                <w:sz w:val="24"/>
                <w:szCs w:val="24"/>
                <w:lang w:val="en-US"/>
              </w:rPr>
            </w:pPr>
            <w:ins w:id="7829"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30" w:author="erradi" w:date="2011-08-06T10:44:00Z"/>
                <w:rFonts w:ascii="Times New Roman" w:hAnsi="Times New Roman" w:cs="Times New Roman"/>
                <w:sz w:val="24"/>
                <w:szCs w:val="24"/>
                <w:lang w:val="en-US"/>
              </w:rPr>
            </w:pPr>
            <w:ins w:id="7831"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32" w:author="erradi" w:date="2011-08-06T10:44:00Z"/>
                <w:rFonts w:ascii="Times New Roman" w:hAnsi="Times New Roman" w:cs="Times New Roman"/>
                <w:sz w:val="24"/>
                <w:szCs w:val="24"/>
                <w:lang w:val="en-US"/>
              </w:rPr>
            </w:pPr>
            <w:ins w:id="7833"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34" w:author="erradi" w:date="2011-08-06T10:44:00Z"/>
                <w:rFonts w:ascii="Times New Roman" w:hAnsi="Times New Roman" w:cs="Times New Roman"/>
                <w:sz w:val="24"/>
                <w:szCs w:val="24"/>
                <w:lang w:val="en-US"/>
              </w:rPr>
            </w:pPr>
            <w:ins w:id="7835" w:author="erradi" w:date="2011-08-06T10:44:00Z">
              <w:r>
                <w:rPr>
                  <w:rFonts w:ascii="Times New Roman" w:hAnsi="Times New Roman" w:cs="Times New Roman"/>
                  <w:sz w:val="24"/>
                  <w:szCs w:val="24"/>
                  <w:lang w:val="en-US"/>
                </w:rPr>
                <w:t>0</w:t>
              </w:r>
            </w:ins>
          </w:p>
        </w:tc>
        <w:tc>
          <w:tcPr>
            <w:tcW w:w="1316" w:type="dxa"/>
          </w:tcPr>
          <w:p w:rsidR="00541083" w:rsidRDefault="00541083" w:rsidP="00367EB3">
            <w:pPr>
              <w:pStyle w:val="Paragraphedeliste"/>
              <w:ind w:left="0"/>
              <w:rPr>
                <w:ins w:id="7836" w:author="erradi" w:date="2011-08-06T10:44:00Z"/>
                <w:rFonts w:ascii="Times New Roman" w:hAnsi="Times New Roman" w:cs="Times New Roman"/>
                <w:sz w:val="24"/>
                <w:szCs w:val="24"/>
                <w:lang w:val="en-US"/>
              </w:rPr>
            </w:pPr>
            <w:ins w:id="7837" w:author="erradi" w:date="2011-08-06T10:44:00Z">
              <w:r>
                <w:rPr>
                  <w:rFonts w:ascii="Times New Roman" w:hAnsi="Times New Roman" w:cs="Times New Roman"/>
                  <w:sz w:val="24"/>
                  <w:szCs w:val="24"/>
                  <w:lang w:val="en-US"/>
                </w:rPr>
                <w:t>1</w:t>
              </w:r>
            </w:ins>
          </w:p>
        </w:tc>
        <w:tc>
          <w:tcPr>
            <w:tcW w:w="1316" w:type="dxa"/>
          </w:tcPr>
          <w:p w:rsidR="00541083" w:rsidRDefault="00541083" w:rsidP="00367EB3">
            <w:pPr>
              <w:pStyle w:val="Paragraphedeliste"/>
              <w:ind w:left="0"/>
              <w:rPr>
                <w:ins w:id="7838" w:author="erradi" w:date="2011-08-06T10:44:00Z"/>
                <w:rFonts w:ascii="Times New Roman" w:hAnsi="Times New Roman" w:cs="Times New Roman"/>
                <w:sz w:val="24"/>
                <w:szCs w:val="24"/>
                <w:lang w:val="en-US"/>
              </w:rPr>
            </w:pPr>
            <w:ins w:id="7839" w:author="erradi" w:date="2011-08-06T10:44:00Z">
              <w:r>
                <w:rPr>
                  <w:rFonts w:ascii="Times New Roman" w:hAnsi="Times New Roman" w:cs="Times New Roman"/>
                  <w:sz w:val="24"/>
                  <w:szCs w:val="24"/>
                  <w:lang w:val="en-US"/>
                </w:rPr>
                <w:t>0</w:t>
              </w:r>
            </w:ins>
          </w:p>
        </w:tc>
      </w:tr>
    </w:tbl>
    <w:p w:rsidR="00541083" w:rsidRPr="00F30C44" w:rsidRDefault="00541083" w:rsidP="00541083">
      <w:pPr>
        <w:pStyle w:val="Paragraphedeliste"/>
        <w:ind w:left="1080"/>
        <w:rPr>
          <w:ins w:id="7840" w:author="erradi" w:date="2011-08-06T10:44:00Z"/>
          <w:rFonts w:ascii="Times New Roman" w:hAnsi="Times New Roman" w:cs="Times New Roman"/>
          <w:sz w:val="24"/>
          <w:szCs w:val="24"/>
        </w:rPr>
      </w:pPr>
    </w:p>
    <w:p w:rsidR="00541083" w:rsidRPr="00BC481E" w:rsidRDefault="00541083" w:rsidP="00541083">
      <w:pPr>
        <w:spacing w:after="0"/>
        <w:jc w:val="center"/>
        <w:rPr>
          <w:ins w:id="7841" w:author="erradi" w:date="2011-08-06T10:44:00Z"/>
          <w:rFonts w:ascii="Times New Roman" w:hAnsi="Times New Roman" w:cs="Times New Roman"/>
          <w:color w:val="C00000"/>
          <w:sz w:val="24"/>
          <w:szCs w:val="24"/>
          <w:lang w:val="en-US"/>
        </w:rPr>
      </w:pPr>
      <w:ins w:id="7842" w:author="erradi" w:date="2011-08-06T10:44:00Z">
        <w:r w:rsidRPr="00BC481E">
          <w:rPr>
            <w:rFonts w:ascii="Times New Roman" w:hAnsi="Times New Roman" w:cs="Times New Roman"/>
            <w:color w:val="C00000"/>
            <w:sz w:val="24"/>
            <w:szCs w:val="24"/>
            <w:lang w:val="en-US"/>
          </w:rPr>
          <w:t>Stored-Global-Behaviors</w:t>
        </w:r>
      </w:ins>
    </w:p>
    <w:tbl>
      <w:tblPr>
        <w:tblStyle w:val="Grilledutableau"/>
        <w:tblW w:w="0" w:type="auto"/>
        <w:tblLook w:val="04A0"/>
      </w:tblPr>
      <w:tblGrid>
        <w:gridCol w:w="1496"/>
        <w:gridCol w:w="4470"/>
        <w:gridCol w:w="1310"/>
        <w:gridCol w:w="1013"/>
        <w:gridCol w:w="999"/>
      </w:tblGrid>
      <w:tr w:rsidR="00541083" w:rsidTr="00367EB3">
        <w:trPr>
          <w:trHeight w:val="135"/>
          <w:ins w:id="7843" w:author="erradi" w:date="2011-08-06T10:44:00Z"/>
        </w:trPr>
        <w:tc>
          <w:tcPr>
            <w:tcW w:w="1496" w:type="dxa"/>
            <w:vMerge w:val="restart"/>
          </w:tcPr>
          <w:p w:rsidR="00541083" w:rsidRDefault="00541083" w:rsidP="00367EB3">
            <w:pPr>
              <w:jc w:val="center"/>
              <w:rPr>
                <w:ins w:id="7844" w:author="erradi" w:date="2011-08-06T10:44:00Z"/>
                <w:rFonts w:ascii="Times New Roman" w:hAnsi="Times New Roman" w:cs="Times New Roman"/>
                <w:sz w:val="24"/>
                <w:szCs w:val="24"/>
                <w:lang w:val="en-US"/>
              </w:rPr>
            </w:pPr>
            <w:ins w:id="7845" w:author="erradi" w:date="2011-08-06T10:44:00Z">
              <w:r>
                <w:rPr>
                  <w:rFonts w:ascii="Times New Roman" w:hAnsi="Times New Roman" w:cs="Times New Roman"/>
                  <w:sz w:val="24"/>
                  <w:szCs w:val="24"/>
                  <w:lang w:val="en-US"/>
                </w:rPr>
                <w:t>ID</w:t>
              </w:r>
            </w:ins>
          </w:p>
        </w:tc>
        <w:tc>
          <w:tcPr>
            <w:tcW w:w="4470" w:type="dxa"/>
            <w:vMerge w:val="restart"/>
          </w:tcPr>
          <w:p w:rsidR="00541083" w:rsidRDefault="00541083" w:rsidP="00367EB3">
            <w:pPr>
              <w:jc w:val="center"/>
              <w:rPr>
                <w:ins w:id="7846" w:author="erradi" w:date="2011-08-06T10:44:00Z"/>
                <w:rFonts w:ascii="Times New Roman" w:hAnsi="Times New Roman" w:cs="Times New Roman"/>
                <w:sz w:val="24"/>
                <w:szCs w:val="24"/>
                <w:lang w:val="en-US"/>
              </w:rPr>
            </w:pPr>
            <w:ins w:id="7847" w:author="erradi" w:date="2011-08-06T10:44:00Z">
              <w:r>
                <w:rPr>
                  <w:rFonts w:ascii="Times New Roman" w:hAnsi="Times New Roman" w:cs="Times New Roman"/>
                  <w:sz w:val="24"/>
                  <w:szCs w:val="24"/>
                  <w:lang w:val="en-US"/>
                </w:rPr>
                <w:t>Expréssion</w:t>
              </w:r>
            </w:ins>
          </w:p>
        </w:tc>
        <w:tc>
          <w:tcPr>
            <w:tcW w:w="3322" w:type="dxa"/>
            <w:gridSpan w:val="3"/>
          </w:tcPr>
          <w:p w:rsidR="00541083" w:rsidRDefault="00541083" w:rsidP="00367EB3">
            <w:pPr>
              <w:jc w:val="center"/>
              <w:rPr>
                <w:ins w:id="7848" w:author="erradi" w:date="2011-08-06T10:44:00Z"/>
                <w:rFonts w:ascii="Times New Roman" w:hAnsi="Times New Roman" w:cs="Times New Roman"/>
                <w:sz w:val="24"/>
                <w:szCs w:val="24"/>
                <w:lang w:val="en-US"/>
              </w:rPr>
            </w:pPr>
            <w:ins w:id="7849" w:author="erradi" w:date="2011-08-06T10:44:00Z">
              <w:r>
                <w:rPr>
                  <w:rFonts w:ascii="Times New Roman" w:hAnsi="Times New Roman" w:cs="Times New Roman"/>
                  <w:sz w:val="24"/>
                  <w:szCs w:val="24"/>
                  <w:lang w:val="en-US"/>
                </w:rPr>
                <w:t>Informations</w:t>
              </w:r>
            </w:ins>
          </w:p>
        </w:tc>
      </w:tr>
      <w:tr w:rsidR="00541083" w:rsidTr="00367EB3">
        <w:trPr>
          <w:trHeight w:val="135"/>
          <w:ins w:id="7850" w:author="erradi" w:date="2011-08-06T10:44:00Z"/>
        </w:trPr>
        <w:tc>
          <w:tcPr>
            <w:tcW w:w="1496" w:type="dxa"/>
            <w:vMerge/>
          </w:tcPr>
          <w:p w:rsidR="00541083" w:rsidRDefault="00541083" w:rsidP="00367EB3">
            <w:pPr>
              <w:jc w:val="center"/>
              <w:rPr>
                <w:ins w:id="7851" w:author="erradi" w:date="2011-08-06T10:44:00Z"/>
                <w:rFonts w:ascii="Times New Roman" w:hAnsi="Times New Roman" w:cs="Times New Roman"/>
                <w:sz w:val="24"/>
                <w:szCs w:val="24"/>
                <w:lang w:val="en-US"/>
              </w:rPr>
            </w:pPr>
          </w:p>
        </w:tc>
        <w:tc>
          <w:tcPr>
            <w:tcW w:w="4470" w:type="dxa"/>
            <w:vMerge/>
          </w:tcPr>
          <w:p w:rsidR="00541083" w:rsidRDefault="00541083" w:rsidP="00367EB3">
            <w:pPr>
              <w:jc w:val="center"/>
              <w:rPr>
                <w:ins w:id="7852"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853" w:author="erradi" w:date="2011-08-06T10:44:00Z"/>
                <w:rFonts w:ascii="Times New Roman" w:hAnsi="Times New Roman" w:cs="Times New Roman"/>
                <w:sz w:val="24"/>
                <w:szCs w:val="24"/>
                <w:lang w:val="en-US"/>
              </w:rPr>
            </w:pPr>
            <w:ins w:id="7854" w:author="erradi" w:date="2011-08-06T10:44:00Z">
              <w:r>
                <w:rPr>
                  <w:rFonts w:ascii="Times New Roman" w:hAnsi="Times New Roman" w:cs="Times New Roman"/>
                  <w:sz w:val="24"/>
                  <w:szCs w:val="24"/>
                  <w:lang w:val="en-US"/>
                </w:rPr>
                <w:t>Date</w:t>
              </w:r>
            </w:ins>
          </w:p>
        </w:tc>
        <w:tc>
          <w:tcPr>
            <w:tcW w:w="1013" w:type="dxa"/>
          </w:tcPr>
          <w:p w:rsidR="00541083" w:rsidRDefault="00541083" w:rsidP="00367EB3">
            <w:pPr>
              <w:jc w:val="center"/>
              <w:rPr>
                <w:ins w:id="7855" w:author="erradi" w:date="2011-08-06T10:44:00Z"/>
                <w:rFonts w:ascii="Times New Roman" w:hAnsi="Times New Roman" w:cs="Times New Roman"/>
                <w:sz w:val="24"/>
                <w:szCs w:val="24"/>
                <w:lang w:val="en-US"/>
              </w:rPr>
            </w:pPr>
            <w:ins w:id="7856" w:author="erradi" w:date="2011-08-06T10:44:00Z">
              <w:r>
                <w:rPr>
                  <w:rFonts w:ascii="Times New Roman" w:hAnsi="Times New Roman" w:cs="Times New Roman"/>
                  <w:sz w:val="24"/>
                  <w:szCs w:val="24"/>
                  <w:lang w:val="en-US"/>
                </w:rPr>
                <w:t>Hour</w:t>
              </w:r>
            </w:ins>
          </w:p>
        </w:tc>
        <w:tc>
          <w:tcPr>
            <w:tcW w:w="999" w:type="dxa"/>
          </w:tcPr>
          <w:p w:rsidR="00541083" w:rsidRDefault="00541083" w:rsidP="00367EB3">
            <w:pPr>
              <w:jc w:val="center"/>
              <w:rPr>
                <w:ins w:id="7857" w:author="erradi" w:date="2011-08-06T10:44:00Z"/>
                <w:rFonts w:ascii="Times New Roman" w:hAnsi="Times New Roman" w:cs="Times New Roman"/>
                <w:sz w:val="24"/>
                <w:szCs w:val="24"/>
                <w:lang w:val="en-US"/>
              </w:rPr>
            </w:pPr>
            <w:ins w:id="7858" w:author="erradi" w:date="2011-08-06T10:44:00Z">
              <w:r>
                <w:rPr>
                  <w:rFonts w:ascii="Times New Roman" w:hAnsi="Times New Roman" w:cs="Times New Roman"/>
                  <w:sz w:val="24"/>
                  <w:szCs w:val="24"/>
                  <w:lang w:val="en-US"/>
                </w:rPr>
                <w:t>State</w:t>
              </w:r>
            </w:ins>
          </w:p>
        </w:tc>
      </w:tr>
      <w:tr w:rsidR="00541083" w:rsidTr="00367EB3">
        <w:trPr>
          <w:trHeight w:val="509"/>
          <w:ins w:id="7859" w:author="erradi" w:date="2011-08-06T10:44:00Z"/>
        </w:trPr>
        <w:tc>
          <w:tcPr>
            <w:tcW w:w="1496" w:type="dxa"/>
          </w:tcPr>
          <w:p w:rsidR="00541083" w:rsidRDefault="00541083" w:rsidP="00367EB3">
            <w:pPr>
              <w:jc w:val="center"/>
              <w:rPr>
                <w:ins w:id="7860" w:author="erradi" w:date="2011-08-06T10:44:00Z"/>
                <w:rFonts w:ascii="Times New Roman" w:hAnsi="Times New Roman" w:cs="Times New Roman"/>
                <w:sz w:val="24"/>
                <w:szCs w:val="24"/>
                <w:lang w:val="en-US"/>
              </w:rPr>
            </w:pPr>
            <w:ins w:id="7861" w:author="erradi" w:date="2011-08-06T10:44:00Z">
              <w:r>
                <w:rPr>
                  <w:rFonts w:ascii="Times New Roman" w:hAnsi="Times New Roman" w:cs="Times New Roman"/>
                  <w:sz w:val="24"/>
                  <w:szCs w:val="24"/>
                  <w:lang w:val="en-US"/>
                </w:rPr>
                <w:t>Telemed</w:t>
              </w:r>
              <w:r w:rsidRPr="00F63D94">
                <w:rPr>
                  <w:rFonts w:ascii="Times New Roman" w:hAnsi="Times New Roman" w:cs="Times New Roman"/>
                  <w:sz w:val="24"/>
                  <w:szCs w:val="24"/>
                  <w:vertAlign w:val="subscript"/>
                  <w:lang w:val="en-US"/>
                </w:rPr>
                <w:t>1</w:t>
              </w:r>
            </w:ins>
          </w:p>
        </w:tc>
        <w:tc>
          <w:tcPr>
            <w:tcW w:w="4470" w:type="dxa"/>
          </w:tcPr>
          <w:p w:rsidR="00541083" w:rsidRPr="005D47B1" w:rsidRDefault="00541083" w:rsidP="00367EB3">
            <w:pPr>
              <w:pStyle w:val="p1a"/>
              <w:jc w:val="center"/>
              <w:rPr>
                <w:ins w:id="7862" w:author="erradi" w:date="2011-08-06T10:44:00Z"/>
                <w:rFonts w:ascii="Times New Roman" w:hAnsi="Times New Roman"/>
              </w:rPr>
            </w:pPr>
            <w:ins w:id="7863"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7864"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865" w:author="erradi" w:date="2011-08-06T10:44:00Z"/>
                <w:rFonts w:ascii="Times New Roman" w:hAnsi="Times New Roman" w:cs="Times New Roman"/>
                <w:sz w:val="24"/>
                <w:szCs w:val="24"/>
                <w:lang w:val="en-US"/>
              </w:rPr>
            </w:pPr>
            <w:ins w:id="7866" w:author="erradi" w:date="2011-08-06T10:44:00Z">
              <w:r>
                <w:rPr>
                  <w:rFonts w:ascii="Times New Roman" w:hAnsi="Times New Roman" w:cs="Times New Roman"/>
                  <w:sz w:val="24"/>
                  <w:szCs w:val="24"/>
                  <w:lang w:val="en-US"/>
                </w:rPr>
                <w:t>03/08/2010</w:t>
              </w:r>
            </w:ins>
          </w:p>
        </w:tc>
        <w:tc>
          <w:tcPr>
            <w:tcW w:w="1013" w:type="dxa"/>
          </w:tcPr>
          <w:p w:rsidR="00541083" w:rsidRDefault="00541083" w:rsidP="00367EB3">
            <w:pPr>
              <w:jc w:val="center"/>
              <w:rPr>
                <w:ins w:id="7867" w:author="erradi" w:date="2011-08-06T10:44:00Z"/>
                <w:rFonts w:ascii="Times New Roman" w:hAnsi="Times New Roman" w:cs="Times New Roman"/>
                <w:sz w:val="24"/>
                <w:szCs w:val="24"/>
                <w:lang w:val="en-US"/>
              </w:rPr>
            </w:pPr>
            <w:ins w:id="7868" w:author="erradi" w:date="2011-08-06T10:44:00Z">
              <w:r>
                <w:rPr>
                  <w:rFonts w:ascii="Times New Roman" w:hAnsi="Times New Roman" w:cs="Times New Roman"/>
                  <w:sz w:val="24"/>
                  <w:szCs w:val="24"/>
                  <w:lang w:val="en-US"/>
                </w:rPr>
                <w:t>17h:00</w:t>
              </w:r>
            </w:ins>
          </w:p>
        </w:tc>
        <w:tc>
          <w:tcPr>
            <w:tcW w:w="999" w:type="dxa"/>
          </w:tcPr>
          <w:p w:rsidR="00541083" w:rsidRDefault="00541083" w:rsidP="00367EB3">
            <w:pPr>
              <w:jc w:val="center"/>
              <w:rPr>
                <w:ins w:id="7869" w:author="erradi" w:date="2011-08-06T10:44:00Z"/>
                <w:rFonts w:ascii="Times New Roman" w:hAnsi="Times New Roman" w:cs="Times New Roman"/>
                <w:sz w:val="24"/>
                <w:szCs w:val="24"/>
                <w:lang w:val="en-US"/>
              </w:rPr>
            </w:pPr>
            <w:ins w:id="7870" w:author="erradi" w:date="2011-08-06T10:44:00Z">
              <w:r>
                <w:rPr>
                  <w:rFonts w:ascii="Times New Roman" w:hAnsi="Times New Roman" w:cs="Times New Roman"/>
                  <w:sz w:val="24"/>
                  <w:szCs w:val="24"/>
                  <w:lang w:val="en-US"/>
                </w:rPr>
                <w:t>1</w:t>
              </w:r>
            </w:ins>
          </w:p>
          <w:p w:rsidR="00541083" w:rsidRDefault="00541083" w:rsidP="00367EB3">
            <w:pPr>
              <w:rPr>
                <w:ins w:id="7871" w:author="erradi" w:date="2011-08-06T10:44:00Z"/>
                <w:rFonts w:ascii="Times New Roman" w:hAnsi="Times New Roman" w:cs="Times New Roman"/>
                <w:sz w:val="24"/>
                <w:szCs w:val="24"/>
                <w:lang w:val="en-US"/>
              </w:rPr>
            </w:pPr>
          </w:p>
        </w:tc>
      </w:tr>
      <w:tr w:rsidR="00541083" w:rsidTr="00367EB3">
        <w:trPr>
          <w:trHeight w:val="509"/>
          <w:ins w:id="7872" w:author="erradi" w:date="2011-08-06T10:44:00Z"/>
        </w:trPr>
        <w:tc>
          <w:tcPr>
            <w:tcW w:w="1496" w:type="dxa"/>
          </w:tcPr>
          <w:p w:rsidR="00541083" w:rsidRPr="002F0648" w:rsidRDefault="00541083" w:rsidP="00367EB3">
            <w:pPr>
              <w:jc w:val="center"/>
              <w:rPr>
                <w:ins w:id="7873" w:author="erradi" w:date="2011-08-06T10:44:00Z"/>
                <w:rFonts w:ascii="Times New Roman" w:hAnsi="Times New Roman" w:cs="Times New Roman"/>
                <w:sz w:val="24"/>
                <w:szCs w:val="24"/>
                <w:vertAlign w:val="subscript"/>
                <w:lang w:val="en-US"/>
              </w:rPr>
            </w:pPr>
            <w:ins w:id="7874"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2</w:t>
              </w:r>
            </w:ins>
          </w:p>
        </w:tc>
        <w:tc>
          <w:tcPr>
            <w:tcW w:w="4470" w:type="dxa"/>
          </w:tcPr>
          <w:p w:rsidR="00541083" w:rsidRPr="002F0648" w:rsidRDefault="00541083" w:rsidP="00367EB3">
            <w:pPr>
              <w:rPr>
                <w:ins w:id="7875" w:author="erradi" w:date="2011-08-06T10:44:00Z"/>
                <w:rFonts w:ascii="Times New Roman" w:hAnsi="Times New Roman" w:cs="Times New Roman"/>
                <w:sz w:val="20"/>
                <w:szCs w:val="20"/>
                <w:lang w:val="en-US"/>
              </w:rPr>
            </w:pPr>
            <w:ins w:id="7876" w:author="erradi" w:date="2011-08-06T10:44:00Z">
              <w:r w:rsidRPr="002F0648">
                <w:rPr>
                  <w:rFonts w:ascii="Times New Roman" w:hAnsi="Times New Roman" w:cs="Times New Roman"/>
                  <w:sz w:val="20"/>
                  <w:szCs w:val="20"/>
                  <w:lang w:val="en-US"/>
                </w:rPr>
                <w:t>&lt;Mesures&gt;</w:t>
              </w:r>
              <w:r w:rsidRPr="002F0648">
                <w:rPr>
                  <w:rFonts w:ascii="Times New Roman" w:hAnsi="Times New Roman" w:cs="Times New Roman"/>
                  <w:sz w:val="20"/>
                  <w:szCs w:val="20"/>
                  <w:vertAlign w:val="superscript"/>
                  <w:lang w:val="en-US"/>
                </w:rPr>
                <w:t>{P,E,R}</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&lt;wait&gt;</w:t>
              </w:r>
              <w:r w:rsidRPr="002F0648">
                <w:rPr>
                  <w:rFonts w:ascii="Times New Roman" w:hAnsi="Times New Roman" w:cs="Times New Roman"/>
                  <w:sz w:val="20"/>
                  <w:szCs w:val="20"/>
                  <w:vertAlign w:val="superscript"/>
                  <w:lang w:val="en-US"/>
                </w:rPr>
                <w:t xml:space="preserve">{U,R} </w:t>
              </w:r>
              <w:r w:rsidRPr="002F0648">
                <w:rPr>
                  <w:rFonts w:ascii="Times New Roman" w:hAnsi="Times New Roman" w:cs="Times New Roman"/>
                  <w:sz w:val="20"/>
                  <w:szCs w:val="20"/>
                  <w:lang w:val="en-US"/>
                </w:rPr>
                <w:t>*</w:t>
              </w:r>
              <w:r w:rsidRPr="002F0648">
                <w:rPr>
                  <w:rFonts w:ascii="Times New Roman" w:hAnsi="Times New Roman" w:cs="Times New Roman"/>
                  <w:sz w:val="20"/>
                  <w:szCs w:val="20"/>
                  <w:vertAlign w:val="subscript"/>
                  <w:lang w:val="en-US"/>
                </w:rPr>
                <w:t>w</w:t>
              </w:r>
              <w:r w:rsidRPr="002F0648">
                <w:rPr>
                  <w:rFonts w:ascii="Times New Roman" w:hAnsi="Times New Roman" w:cs="Times New Roman"/>
                  <w:sz w:val="20"/>
                  <w:szCs w:val="20"/>
                  <w:lang w:val="en-US"/>
                </w:rPr>
                <w:t xml:space="preserve"> &lt;Alert&gt;</w:t>
              </w:r>
              <w:r w:rsidRPr="002F0648">
                <w:rPr>
                  <w:rFonts w:ascii="Times New Roman" w:hAnsi="Times New Roman" w:cs="Times New Roman"/>
                  <w:sz w:val="20"/>
                  <w:szCs w:val="20"/>
                  <w:vertAlign w:val="superscript"/>
                  <w:lang w:val="en-US"/>
                </w:rPr>
                <w:t>{U,P,R}</w:t>
              </w:r>
              <w:r w:rsidRPr="002F0648">
                <w:rPr>
                  <w:rFonts w:ascii="Times New Roman" w:hAnsi="Times New Roman"/>
                  <w:sz w:val="20"/>
                  <w:szCs w:val="20"/>
                  <w:lang w:val="en-US"/>
                </w:rPr>
                <w:t xml:space="preserve"> )</w:t>
              </w:r>
              <w:r w:rsidRPr="002F0648">
                <w:rPr>
                  <w:rFonts w:ascii="Times New Roman" w:hAnsi="Times New Roman" w:cs="Times New Roman"/>
                  <w:sz w:val="20"/>
                  <w:szCs w:val="20"/>
                  <w:lang w:val="en-US"/>
                </w:rPr>
                <w:t>[]</w:t>
              </w:r>
              <w:r w:rsidRPr="002F0648">
                <w:rPr>
                  <w:rFonts w:ascii="Times New Roman" w:hAnsi="Times New Roman"/>
                  <w:sz w:val="20"/>
                  <w:szCs w:val="20"/>
                  <w:lang w:val="en-US"/>
                </w:rPr>
                <w:t>(</w:t>
              </w:r>
              <w:r w:rsidRPr="002F0648">
                <w:rPr>
                  <w:rFonts w:ascii="Times New Roman" w:hAnsi="Times New Roman" w:cs="Times New Roman"/>
                  <w:sz w:val="20"/>
                  <w:szCs w:val="20"/>
                  <w:lang w:val="en-US"/>
                </w:rPr>
                <w:t xml:space="preserve"> &lt;w&gt;</w:t>
              </w:r>
              <w:r w:rsidRPr="002F0648">
                <w:rPr>
                  <w:rFonts w:ascii="Times New Roman" w:hAnsi="Times New Roman" w:cs="Times New Roman"/>
                  <w:sz w:val="20"/>
                  <w:szCs w:val="20"/>
                  <w:vertAlign w:val="superscript"/>
                  <w:lang w:val="en-US"/>
                </w:rPr>
                <w:t>{E,R}</w:t>
              </w:r>
              <w:r w:rsidRPr="002F0648">
                <w:rPr>
                  <w:rFonts w:ascii="Times New Roman" w:hAnsi="Times New Roman" w:cs="Times New Roman"/>
                  <w:sz w:val="20"/>
                  <w:szCs w:val="20"/>
                  <w:lang w:val="en-US"/>
                </w:rPr>
                <w:t xml:space="preserve"> |&gt; &lt;Try-Later&gt;</w:t>
              </w:r>
              <w:r w:rsidRPr="002F0648">
                <w:rPr>
                  <w:rFonts w:ascii="Times New Roman" w:hAnsi="Times New Roman" w:cs="Times New Roman"/>
                  <w:sz w:val="20"/>
                  <w:szCs w:val="20"/>
                  <w:vertAlign w:val="superscript"/>
                  <w:lang w:val="en-US"/>
                </w:rPr>
                <w:t>{E}</w:t>
              </w:r>
              <w:r w:rsidRPr="002F0648">
                <w:rPr>
                  <w:rFonts w:ascii="Times New Roman" w:hAnsi="Times New Roman" w:cs="Times New Roman"/>
                  <w:sz w:val="20"/>
                  <w:szCs w:val="20"/>
                  <w:lang w:val="en-US"/>
                </w:rPr>
                <w:t xml:space="preserve"> else &lt;act&gt;</w:t>
              </w:r>
              <w:r w:rsidRPr="002F0648">
                <w:rPr>
                  <w:rFonts w:ascii="Times New Roman" w:hAnsi="Times New Roman" w:cs="Times New Roman"/>
                  <w:sz w:val="20"/>
                  <w:szCs w:val="20"/>
                  <w:vertAlign w:val="superscript"/>
                  <w:lang w:val="en-US"/>
                </w:rPr>
                <w:t>{E,P,D,R}</w:t>
              </w:r>
              <w:r w:rsidRPr="002F0648">
                <w:rPr>
                  <w:rFonts w:ascii="Times New Roman" w:hAnsi="Times New Roman"/>
                  <w:sz w:val="20"/>
                  <w:szCs w:val="20"/>
                  <w:lang w:val="en-US"/>
                </w:rPr>
                <w:t>))</w:t>
              </w:r>
            </w:ins>
          </w:p>
        </w:tc>
        <w:tc>
          <w:tcPr>
            <w:tcW w:w="1310" w:type="dxa"/>
          </w:tcPr>
          <w:p w:rsidR="00541083" w:rsidRDefault="00541083" w:rsidP="00367EB3">
            <w:pPr>
              <w:jc w:val="center"/>
              <w:rPr>
                <w:ins w:id="7877" w:author="erradi" w:date="2011-08-06T10:44:00Z"/>
                <w:rFonts w:ascii="Times New Roman" w:hAnsi="Times New Roman" w:cs="Times New Roman"/>
                <w:sz w:val="24"/>
                <w:szCs w:val="24"/>
                <w:lang w:val="en-US"/>
              </w:rPr>
            </w:pPr>
            <w:ins w:id="7878" w:author="erradi" w:date="2011-08-06T10:44:00Z">
              <w:r>
                <w:rPr>
                  <w:rFonts w:ascii="Times New Roman" w:hAnsi="Times New Roman" w:cs="Times New Roman"/>
                  <w:sz w:val="24"/>
                  <w:szCs w:val="24"/>
                  <w:lang w:val="en-US"/>
                </w:rPr>
                <w:t>12/02/2011</w:t>
              </w:r>
            </w:ins>
          </w:p>
        </w:tc>
        <w:tc>
          <w:tcPr>
            <w:tcW w:w="1013" w:type="dxa"/>
          </w:tcPr>
          <w:p w:rsidR="00541083" w:rsidRDefault="00541083" w:rsidP="00367EB3">
            <w:pPr>
              <w:jc w:val="center"/>
              <w:rPr>
                <w:ins w:id="7879" w:author="erradi" w:date="2011-08-06T10:44:00Z"/>
                <w:rFonts w:ascii="Times New Roman" w:hAnsi="Times New Roman" w:cs="Times New Roman"/>
                <w:sz w:val="24"/>
                <w:szCs w:val="24"/>
                <w:lang w:val="en-US"/>
              </w:rPr>
            </w:pPr>
            <w:ins w:id="7880" w:author="erradi" w:date="2011-08-06T10:44:00Z">
              <w:r>
                <w:rPr>
                  <w:rFonts w:ascii="Times New Roman" w:hAnsi="Times New Roman" w:cs="Times New Roman"/>
                  <w:sz w:val="24"/>
                  <w:szCs w:val="24"/>
                  <w:lang w:val="en-US"/>
                </w:rPr>
                <w:t>10h:00</w:t>
              </w:r>
            </w:ins>
          </w:p>
        </w:tc>
        <w:tc>
          <w:tcPr>
            <w:tcW w:w="999" w:type="dxa"/>
          </w:tcPr>
          <w:p w:rsidR="00541083" w:rsidRDefault="00541083" w:rsidP="00367EB3">
            <w:pPr>
              <w:jc w:val="center"/>
              <w:rPr>
                <w:ins w:id="7881" w:author="erradi" w:date="2011-08-06T10:44:00Z"/>
                <w:rFonts w:ascii="Times New Roman" w:hAnsi="Times New Roman" w:cs="Times New Roman"/>
                <w:sz w:val="24"/>
                <w:szCs w:val="24"/>
                <w:lang w:val="en-US"/>
              </w:rPr>
            </w:pPr>
            <w:ins w:id="7882" w:author="erradi" w:date="2011-08-06T10:44:00Z">
              <w:r>
                <w:rPr>
                  <w:rFonts w:ascii="Times New Roman" w:hAnsi="Times New Roman" w:cs="Times New Roman"/>
                  <w:sz w:val="24"/>
                  <w:szCs w:val="24"/>
                  <w:lang w:val="en-US"/>
                </w:rPr>
                <w:t>1</w:t>
              </w:r>
            </w:ins>
          </w:p>
        </w:tc>
      </w:tr>
      <w:tr w:rsidR="00541083" w:rsidTr="00367EB3">
        <w:trPr>
          <w:trHeight w:val="509"/>
          <w:ins w:id="7883" w:author="erradi" w:date="2011-08-06T10:44:00Z"/>
        </w:trPr>
        <w:tc>
          <w:tcPr>
            <w:tcW w:w="1496" w:type="dxa"/>
          </w:tcPr>
          <w:p w:rsidR="00541083" w:rsidRDefault="00541083" w:rsidP="00367EB3">
            <w:pPr>
              <w:jc w:val="center"/>
              <w:rPr>
                <w:ins w:id="7884" w:author="erradi" w:date="2011-08-06T10:44:00Z"/>
                <w:rFonts w:ascii="Times New Roman" w:hAnsi="Times New Roman" w:cs="Times New Roman"/>
                <w:sz w:val="24"/>
                <w:szCs w:val="24"/>
                <w:lang w:val="en-US"/>
              </w:rPr>
            </w:pPr>
            <w:ins w:id="7885" w:author="erradi" w:date="2011-08-06T10:44:00Z">
              <w:r>
                <w:rPr>
                  <w:rFonts w:ascii="Times New Roman" w:hAnsi="Times New Roman" w:cs="Times New Roman"/>
                  <w:sz w:val="24"/>
                  <w:szCs w:val="24"/>
                  <w:lang w:val="en-US"/>
                </w:rPr>
                <w:t>Telemed</w:t>
              </w:r>
              <w:r>
                <w:rPr>
                  <w:rFonts w:ascii="Times New Roman" w:hAnsi="Times New Roman" w:cs="Times New Roman"/>
                  <w:sz w:val="24"/>
                  <w:szCs w:val="24"/>
                  <w:vertAlign w:val="subscript"/>
                  <w:lang w:val="en-US"/>
                </w:rPr>
                <w:t>3</w:t>
              </w:r>
            </w:ins>
          </w:p>
        </w:tc>
        <w:tc>
          <w:tcPr>
            <w:tcW w:w="4470" w:type="dxa"/>
          </w:tcPr>
          <w:p w:rsidR="00541083" w:rsidRPr="005D47B1" w:rsidRDefault="00541083" w:rsidP="00367EB3">
            <w:pPr>
              <w:pStyle w:val="p1a"/>
              <w:jc w:val="center"/>
              <w:rPr>
                <w:ins w:id="7886" w:author="erradi" w:date="2011-08-06T10:44:00Z"/>
                <w:rFonts w:ascii="Times New Roman" w:hAnsi="Times New Roman"/>
              </w:rPr>
            </w:pPr>
            <w:ins w:id="7887" w:author="erradi" w:date="2011-08-06T10:44:00Z">
              <w:r w:rsidRPr="005D47B1">
                <w:rPr>
                  <w:rFonts w:ascii="Times New Roman" w:hAnsi="Times New Roman"/>
                </w:rPr>
                <w:t>&lt;registr&gt;{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R}  ;</w:t>
              </w:r>
              <w:r w:rsidRPr="005D47B1">
                <w:rPr>
                  <w:rFonts w:ascii="Times New Roman" w:hAnsi="Times New Roman"/>
                  <w:vertAlign w:val="subscript"/>
                </w:rPr>
                <w:t>w</w:t>
              </w:r>
              <w:r w:rsidRPr="005D47B1">
                <w:rPr>
                  <w:rFonts w:ascii="Times New Roman" w:hAnsi="Times New Roman"/>
                </w:rPr>
                <w:t xml:space="preserve">  (&lt;w&gt;{P,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xml:space="preserve"> }  |&gt; &lt;h-up&gt;{</w:t>
              </w:r>
              <w:r w:rsidRPr="005D47B1">
                <w:rPr>
                  <w:rFonts w:ascii="Times New Roman" w:hAnsi="Times New Roman"/>
                  <w:vertAlign w:val="subscript"/>
                </w:rPr>
                <w:t>s</w:t>
              </w:r>
              <w:r w:rsidRPr="005D47B1">
                <w:rPr>
                  <w:rFonts w:ascii="Times New Roman" w:hAnsi="Times New Roman"/>
                </w:rPr>
                <w:t>P</w:t>
              </w:r>
              <w:r w:rsidRPr="005D47B1">
                <w:rPr>
                  <w:rFonts w:ascii="Times New Roman" w:hAnsi="Times New Roman"/>
                  <w:vertAlign w:val="subscript"/>
                </w:rPr>
                <w:t>t</w:t>
              </w:r>
              <w:r w:rsidRPr="005D47B1">
                <w:rPr>
                  <w:rFonts w:ascii="Times New Roman" w:hAnsi="Times New Roman"/>
                </w:rPr>
                <w:t>} else &lt;act&gt;{ P</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bscript"/>
                </w:rPr>
                <w:t>s</w:t>
              </w:r>
              <w:r w:rsidRPr="005D47B1">
                <w:rPr>
                  <w:rFonts w:ascii="Times New Roman" w:hAnsi="Times New Roman"/>
                </w:rPr>
                <w:t>R</w:t>
              </w:r>
              <w:r w:rsidRPr="005D47B1">
                <w:rPr>
                  <w:rFonts w:ascii="Times New Roman" w:hAnsi="Times New Roman"/>
                  <w:vertAlign w:val="subscript"/>
                </w:rPr>
                <w:t>t</w:t>
              </w:r>
              <w:r w:rsidRPr="005D47B1">
                <w:rPr>
                  <w:rFonts w:ascii="Times New Roman" w:hAnsi="Times New Roman"/>
                </w:rPr>
                <w:t>, D</w:t>
              </w:r>
              <w:r w:rsidRPr="005D47B1">
                <w:rPr>
                  <w:rFonts w:ascii="Times New Roman" w:hAnsi="Times New Roman"/>
                  <w:vertAlign w:val="subscript"/>
                </w:rPr>
                <w:t>t</w:t>
              </w:r>
              <w:r w:rsidRPr="005D47B1">
                <w:rPr>
                  <w:rFonts w:ascii="Times New Roman" w:hAnsi="Times New Roman"/>
                </w:rPr>
                <w:t xml:space="preserve"> }</w:t>
              </w:r>
              <w:r w:rsidRPr="005D47B1">
                <w:rPr>
                  <w:rFonts w:ascii="Times New Roman" w:hAnsi="Times New Roman"/>
                  <w:vertAlign w:val="superscript"/>
                </w:rPr>
                <w:t xml:space="preserve">  </w:t>
              </w:r>
              <w:r w:rsidRPr="005D47B1">
                <w:rPr>
                  <w:rFonts w:ascii="Times New Roman" w:hAnsi="Times New Roman"/>
                </w:rPr>
                <w:t xml:space="preserve"> )</w:t>
              </w:r>
            </w:ins>
          </w:p>
          <w:p w:rsidR="00541083" w:rsidRDefault="00541083" w:rsidP="00367EB3">
            <w:pPr>
              <w:jc w:val="center"/>
              <w:rPr>
                <w:ins w:id="7888" w:author="erradi" w:date="2011-08-06T10:44:00Z"/>
                <w:rFonts w:ascii="Times New Roman" w:hAnsi="Times New Roman" w:cs="Times New Roman"/>
                <w:sz w:val="24"/>
                <w:szCs w:val="24"/>
                <w:lang w:val="en-US"/>
              </w:rPr>
            </w:pPr>
          </w:p>
        </w:tc>
        <w:tc>
          <w:tcPr>
            <w:tcW w:w="1310" w:type="dxa"/>
          </w:tcPr>
          <w:p w:rsidR="00541083" w:rsidRDefault="00541083" w:rsidP="00367EB3">
            <w:pPr>
              <w:jc w:val="center"/>
              <w:rPr>
                <w:ins w:id="7889" w:author="erradi" w:date="2011-08-06T10:44:00Z"/>
                <w:rFonts w:ascii="Times New Roman" w:hAnsi="Times New Roman" w:cs="Times New Roman"/>
                <w:sz w:val="24"/>
                <w:szCs w:val="24"/>
                <w:lang w:val="en-US"/>
              </w:rPr>
            </w:pPr>
            <w:ins w:id="7890" w:author="erradi" w:date="2011-08-06T10:44:00Z">
              <w:r>
                <w:rPr>
                  <w:rFonts w:ascii="Times New Roman" w:hAnsi="Times New Roman" w:cs="Times New Roman"/>
                  <w:sz w:val="24"/>
                  <w:szCs w:val="24"/>
                  <w:lang w:val="en-US"/>
                </w:rPr>
                <w:t>03/08/2011</w:t>
              </w:r>
            </w:ins>
          </w:p>
        </w:tc>
        <w:tc>
          <w:tcPr>
            <w:tcW w:w="1013" w:type="dxa"/>
          </w:tcPr>
          <w:p w:rsidR="00541083" w:rsidRDefault="00541083" w:rsidP="00367EB3">
            <w:pPr>
              <w:jc w:val="center"/>
              <w:rPr>
                <w:ins w:id="7891" w:author="erradi" w:date="2011-08-06T10:44:00Z"/>
                <w:rFonts w:ascii="Times New Roman" w:hAnsi="Times New Roman" w:cs="Times New Roman"/>
                <w:sz w:val="24"/>
                <w:szCs w:val="24"/>
                <w:lang w:val="en-US"/>
              </w:rPr>
            </w:pPr>
            <w:ins w:id="7892" w:author="erradi" w:date="2011-08-06T10:44:00Z">
              <w:r>
                <w:rPr>
                  <w:rFonts w:ascii="Times New Roman" w:hAnsi="Times New Roman" w:cs="Times New Roman"/>
                  <w:sz w:val="24"/>
                  <w:szCs w:val="24"/>
                  <w:lang w:val="en-US"/>
                </w:rPr>
                <w:t>07h:00</w:t>
              </w:r>
            </w:ins>
          </w:p>
        </w:tc>
        <w:tc>
          <w:tcPr>
            <w:tcW w:w="999" w:type="dxa"/>
          </w:tcPr>
          <w:p w:rsidR="00541083" w:rsidRPr="00F30C44" w:rsidRDefault="00541083" w:rsidP="00367EB3">
            <w:pPr>
              <w:jc w:val="center"/>
              <w:rPr>
                <w:ins w:id="7893" w:author="erradi" w:date="2011-08-06T10:44:00Z"/>
                <w:rFonts w:ascii="Times New Roman" w:hAnsi="Times New Roman" w:cs="Times New Roman"/>
                <w:color w:val="C00000"/>
                <w:sz w:val="24"/>
                <w:szCs w:val="24"/>
                <w:lang w:val="en-US"/>
              </w:rPr>
            </w:pPr>
            <w:ins w:id="7894" w:author="erradi" w:date="2011-08-06T10:44:00Z">
              <w:r w:rsidRPr="00F30C44">
                <w:rPr>
                  <w:rFonts w:ascii="Times New Roman" w:hAnsi="Times New Roman" w:cs="Times New Roman"/>
                  <w:color w:val="C00000"/>
                  <w:sz w:val="24"/>
                  <w:szCs w:val="24"/>
                  <w:lang w:val="en-US"/>
                </w:rPr>
                <w:t>1</w:t>
              </w:r>
            </w:ins>
          </w:p>
          <w:p w:rsidR="00541083" w:rsidRDefault="00541083" w:rsidP="00367EB3">
            <w:pPr>
              <w:rPr>
                <w:ins w:id="7895" w:author="erradi" w:date="2011-08-06T10:44:00Z"/>
                <w:rFonts w:ascii="Times New Roman" w:hAnsi="Times New Roman" w:cs="Times New Roman"/>
                <w:sz w:val="24"/>
                <w:szCs w:val="24"/>
                <w:lang w:val="en-US"/>
              </w:rPr>
            </w:pPr>
          </w:p>
        </w:tc>
      </w:tr>
    </w:tbl>
    <w:p w:rsidR="00D7128A" w:rsidRPr="000B156F" w:rsidRDefault="00D7128A" w:rsidP="000B156F">
      <w:pPr>
        <w:rPr>
          <w:rFonts w:ascii="Times New Roman" w:hAnsi="Times New Roman" w:cs="Times New Roman"/>
          <w:sz w:val="40"/>
          <w:szCs w:val="40"/>
          <w:lang w:val="en-US"/>
        </w:rPr>
      </w:pPr>
    </w:p>
    <w:sectPr w:rsidR="00D7128A" w:rsidRPr="000B156F" w:rsidSect="006563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01FA"/>
    <w:multiLevelType w:val="hybridMultilevel"/>
    <w:tmpl w:val="232E1DD6"/>
    <w:lvl w:ilvl="0" w:tplc="978C721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DA79C7"/>
    <w:multiLevelType w:val="multilevel"/>
    <w:tmpl w:val="201642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0ED5F2A"/>
    <w:multiLevelType w:val="multilevel"/>
    <w:tmpl w:val="3C6422EE"/>
    <w:lvl w:ilvl="0">
      <w:start w:val="4"/>
      <w:numFmt w:val="decimal"/>
      <w:lvlText w:val="%1."/>
      <w:lvlJc w:val="left"/>
      <w:pPr>
        <w:ind w:left="360" w:hanging="360"/>
      </w:pPr>
      <w:rPr>
        <w:rFonts w:hint="default"/>
        <w:b/>
      </w:rPr>
    </w:lvl>
    <w:lvl w:ilvl="1">
      <w:start w:val="1"/>
      <w:numFmt w:val="decimal"/>
      <w:lvlText w:val="%1.%2."/>
      <w:lvlJc w:val="left"/>
      <w:pPr>
        <w:ind w:left="1065" w:hanging="360"/>
      </w:pPr>
      <w:rPr>
        <w:rFonts w:hint="default"/>
        <w:b/>
      </w:rPr>
    </w:lvl>
    <w:lvl w:ilvl="2">
      <w:start w:val="1"/>
      <w:numFmt w:val="decimal"/>
      <w:lvlText w:val="%1.%2.%3."/>
      <w:lvlJc w:val="left"/>
      <w:pPr>
        <w:ind w:left="2130" w:hanging="720"/>
      </w:pPr>
      <w:rPr>
        <w:rFonts w:hint="default"/>
        <w:b/>
      </w:rPr>
    </w:lvl>
    <w:lvl w:ilvl="3">
      <w:start w:val="1"/>
      <w:numFmt w:val="decimal"/>
      <w:lvlText w:val="%1.%2.%3.%4."/>
      <w:lvlJc w:val="left"/>
      <w:pPr>
        <w:ind w:left="2835" w:hanging="72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605" w:hanging="108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375" w:hanging="1440"/>
      </w:pPr>
      <w:rPr>
        <w:rFonts w:hint="default"/>
        <w:b/>
      </w:rPr>
    </w:lvl>
    <w:lvl w:ilvl="8">
      <w:start w:val="1"/>
      <w:numFmt w:val="decimal"/>
      <w:lvlText w:val="%1.%2.%3.%4.%5.%6.%7.%8.%9."/>
      <w:lvlJc w:val="left"/>
      <w:pPr>
        <w:ind w:left="7440" w:hanging="1800"/>
      </w:pPr>
      <w:rPr>
        <w:rFonts w:hint="default"/>
        <w:b/>
      </w:rPr>
    </w:lvl>
  </w:abstractNum>
  <w:abstractNum w:abstractNumId="3">
    <w:nsid w:val="41761CE8"/>
    <w:multiLevelType w:val="multilevel"/>
    <w:tmpl w:val="566CC5A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nsid w:val="595D7AD6"/>
    <w:multiLevelType w:val="hybridMultilevel"/>
    <w:tmpl w:val="81C01F28"/>
    <w:lvl w:ilvl="0" w:tplc="4BB498DA">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6228AF"/>
    <w:multiLevelType w:val="multilevel"/>
    <w:tmpl w:val="791EDA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E13646E"/>
    <w:multiLevelType w:val="hybridMultilevel"/>
    <w:tmpl w:val="555062EC"/>
    <w:lvl w:ilvl="0" w:tplc="0409000F">
      <w:start w:val="1"/>
      <w:numFmt w:val="decimal"/>
      <w:lvlText w:val="%1."/>
      <w:lvlJc w:val="left"/>
      <w:pPr>
        <w:tabs>
          <w:tab w:val="num" w:pos="587"/>
        </w:tabs>
        <w:ind w:left="58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D7128A"/>
    <w:rsid w:val="000339A5"/>
    <w:rsid w:val="0003617D"/>
    <w:rsid w:val="000615FB"/>
    <w:rsid w:val="00061BE0"/>
    <w:rsid w:val="00066497"/>
    <w:rsid w:val="000B156F"/>
    <w:rsid w:val="000D0712"/>
    <w:rsid w:val="0010065E"/>
    <w:rsid w:val="00101E4F"/>
    <w:rsid w:val="001230D2"/>
    <w:rsid w:val="00130C6D"/>
    <w:rsid w:val="00136EC2"/>
    <w:rsid w:val="00137E1C"/>
    <w:rsid w:val="001727D4"/>
    <w:rsid w:val="001728E3"/>
    <w:rsid w:val="001A0500"/>
    <w:rsid w:val="001A107E"/>
    <w:rsid w:val="001B6684"/>
    <w:rsid w:val="001D0C15"/>
    <w:rsid w:val="001D17CB"/>
    <w:rsid w:val="001D5C55"/>
    <w:rsid w:val="001F7951"/>
    <w:rsid w:val="00206C00"/>
    <w:rsid w:val="00220B29"/>
    <w:rsid w:val="0022392E"/>
    <w:rsid w:val="00282934"/>
    <w:rsid w:val="002A6374"/>
    <w:rsid w:val="002B1A57"/>
    <w:rsid w:val="002C2482"/>
    <w:rsid w:val="002D1C13"/>
    <w:rsid w:val="00304210"/>
    <w:rsid w:val="00322011"/>
    <w:rsid w:val="00367EB3"/>
    <w:rsid w:val="00386460"/>
    <w:rsid w:val="00391531"/>
    <w:rsid w:val="003D46F9"/>
    <w:rsid w:val="0042043D"/>
    <w:rsid w:val="004337A5"/>
    <w:rsid w:val="00436292"/>
    <w:rsid w:val="00437CD4"/>
    <w:rsid w:val="0045210F"/>
    <w:rsid w:val="0046083B"/>
    <w:rsid w:val="004639BF"/>
    <w:rsid w:val="004752B5"/>
    <w:rsid w:val="004E5393"/>
    <w:rsid w:val="005356CD"/>
    <w:rsid w:val="00541083"/>
    <w:rsid w:val="0055482C"/>
    <w:rsid w:val="00554834"/>
    <w:rsid w:val="0056424E"/>
    <w:rsid w:val="005F286B"/>
    <w:rsid w:val="005F2F99"/>
    <w:rsid w:val="00623221"/>
    <w:rsid w:val="00630E49"/>
    <w:rsid w:val="006555EA"/>
    <w:rsid w:val="00656317"/>
    <w:rsid w:val="00660945"/>
    <w:rsid w:val="006631BF"/>
    <w:rsid w:val="00683C69"/>
    <w:rsid w:val="0069498A"/>
    <w:rsid w:val="006B3DD9"/>
    <w:rsid w:val="006F18AC"/>
    <w:rsid w:val="007461FA"/>
    <w:rsid w:val="0075005D"/>
    <w:rsid w:val="00763800"/>
    <w:rsid w:val="00767BB9"/>
    <w:rsid w:val="007C112A"/>
    <w:rsid w:val="007C52C4"/>
    <w:rsid w:val="007E34C1"/>
    <w:rsid w:val="008B02D2"/>
    <w:rsid w:val="008C4D48"/>
    <w:rsid w:val="008E5B30"/>
    <w:rsid w:val="008F0986"/>
    <w:rsid w:val="00921C71"/>
    <w:rsid w:val="00936C33"/>
    <w:rsid w:val="00954C88"/>
    <w:rsid w:val="009676AB"/>
    <w:rsid w:val="0097258D"/>
    <w:rsid w:val="00973674"/>
    <w:rsid w:val="00994913"/>
    <w:rsid w:val="009C0327"/>
    <w:rsid w:val="009C442C"/>
    <w:rsid w:val="009E11F4"/>
    <w:rsid w:val="009F0C48"/>
    <w:rsid w:val="009F2BED"/>
    <w:rsid w:val="00A3230A"/>
    <w:rsid w:val="00A8335B"/>
    <w:rsid w:val="00AB42D3"/>
    <w:rsid w:val="00AB7576"/>
    <w:rsid w:val="00AC7C38"/>
    <w:rsid w:val="00AF67E8"/>
    <w:rsid w:val="00B034E7"/>
    <w:rsid w:val="00B07B71"/>
    <w:rsid w:val="00B35C67"/>
    <w:rsid w:val="00B53297"/>
    <w:rsid w:val="00BB2EBF"/>
    <w:rsid w:val="00C03DF8"/>
    <w:rsid w:val="00C07D49"/>
    <w:rsid w:val="00C20712"/>
    <w:rsid w:val="00C35ECD"/>
    <w:rsid w:val="00C55809"/>
    <w:rsid w:val="00CA7E82"/>
    <w:rsid w:val="00CC4DBF"/>
    <w:rsid w:val="00CE1C60"/>
    <w:rsid w:val="00CE5EE8"/>
    <w:rsid w:val="00CF114B"/>
    <w:rsid w:val="00D44E5F"/>
    <w:rsid w:val="00D52148"/>
    <w:rsid w:val="00D7128A"/>
    <w:rsid w:val="00D7256C"/>
    <w:rsid w:val="00D730E4"/>
    <w:rsid w:val="00D854AB"/>
    <w:rsid w:val="00D87578"/>
    <w:rsid w:val="00D91BEA"/>
    <w:rsid w:val="00DA2F6B"/>
    <w:rsid w:val="00DD0D39"/>
    <w:rsid w:val="00DD2072"/>
    <w:rsid w:val="00DE19B0"/>
    <w:rsid w:val="00E01668"/>
    <w:rsid w:val="00E31BAA"/>
    <w:rsid w:val="00E53E85"/>
    <w:rsid w:val="00E5656D"/>
    <w:rsid w:val="00E565F5"/>
    <w:rsid w:val="00E56B9D"/>
    <w:rsid w:val="00E573F4"/>
    <w:rsid w:val="00E57965"/>
    <w:rsid w:val="00EA6657"/>
    <w:rsid w:val="00EC3646"/>
    <w:rsid w:val="00EC51C7"/>
    <w:rsid w:val="00ED6AE7"/>
    <w:rsid w:val="00EE47ED"/>
    <w:rsid w:val="00EE4881"/>
    <w:rsid w:val="00F039C0"/>
    <w:rsid w:val="00F04C70"/>
    <w:rsid w:val="00F134FF"/>
    <w:rsid w:val="00F60C1F"/>
    <w:rsid w:val="00F85630"/>
    <w:rsid w:val="00F924B7"/>
    <w:rsid w:val="00FA3F3C"/>
    <w:rsid w:val="00FA7115"/>
    <w:rsid w:val="00FB1C2E"/>
    <w:rsid w:val="00FD1332"/>
    <w:rsid w:val="00FE019E"/>
    <w:rsid w:val="00FF3B2F"/>
  </w:rsids>
  <m:mathPr>
    <m:mathFont m:val="Cambria Math"/>
    <m:brkBin m:val="before"/>
    <m:brkBinSub m:val="--"/>
    <m:smallFrac m:val="off"/>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2290"/>
    <o:shapelayout v:ext="edit">
      <o:idmap v:ext="edit" data="1"/>
      <o:rules v:ext="edit">
        <o:r id="V:Rule9" type="arc" idref="#_x0000_s1227"/>
        <o:r id="V:Rule11" type="arc" idref="#_x0000_s1229"/>
        <o:r id="V:Rule37" type="arc" idref="#_x0000_s1329"/>
        <o:r id="V:Rule39" type="arc" idref="#_x0000_s1331"/>
        <o:r id="V:Rule81" type="connector" idref="#_x0000_s1309"/>
        <o:r id="V:Rule82" type="connector" idref="#_x0000_s1357"/>
        <o:r id="V:Rule83" type="connector" idref="#_x0000_s1238"/>
        <o:r id="V:Rule84" type="connector" idref="#_x0000_s1313"/>
        <o:r id="V:Rule85" type="connector" idref="#_x0000_s1368"/>
        <o:r id="V:Rule86" type="connector" idref="#_x0000_s1263"/>
        <o:r id="V:Rule87" type="connector" idref="#_x0000_s1397"/>
        <o:r id="V:Rule88" type="connector" idref="#_x0000_s1304"/>
        <o:r id="V:Rule89" type="connector" idref="#_x0000_s1282"/>
        <o:r id="V:Rule90" type="connector" idref="#_x0000_s1244"/>
        <o:r id="V:Rule91" type="connector" idref="#_x0000_s1260"/>
        <o:r id="V:Rule92" type="connector" idref="#_x0000_s1212"/>
        <o:r id="V:Rule93" type="connector" idref="#_x0000_s1204"/>
        <o:r id="V:Rule94" type="connector" idref="#_x0000_s1378"/>
        <o:r id="V:Rule95" type="connector" idref="#_x0000_s1272"/>
        <o:r id="V:Rule96" type="connector" idref="#_x0000_s1281"/>
        <o:r id="V:Rule97" type="connector" idref="#_x0000_s1288"/>
        <o:r id="V:Rule98" type="connector" idref="#_x0000_s1289"/>
        <o:r id="V:Rule99" type="connector" idref="#_x0000_s1274"/>
        <o:r id="V:Rule100" type="connector" idref="#_x0000_s1386"/>
        <o:r id="V:Rule101" type="connector" idref="#_x0000_s1407"/>
        <o:r id="V:Rule102" type="connector" idref="#_x0000_s1209"/>
        <o:r id="V:Rule103" type="connector" idref="#_x0000_s1284"/>
        <o:r id="V:Rule104" type="connector" idref="#_x0000_s1220"/>
        <o:r id="V:Rule105" type="connector" idref="#_x0000_s1352"/>
        <o:r id="V:Rule106" type="connector" idref="#_x0000_s1360"/>
        <o:r id="V:Rule107" type="connector" idref="#_x0000_s1226"/>
        <o:r id="V:Rule108" type="connector" idref="#_x0000_s1343"/>
        <o:r id="V:Rule109" type="connector" idref="#_x0000_s1365"/>
        <o:r id="V:Rule110" type="connector" idref="#_x0000_s1362"/>
        <o:r id="V:Rule111" type="connector" idref="#_x0000_s1303"/>
        <o:r id="V:Rule112" type="connector" idref="#_x0000_s1325"/>
        <o:r id="V:Rule113" type="connector" idref="#_x0000_s1315"/>
        <o:r id="V:Rule114" type="connector" idref="#_x0000_s1255"/>
        <o:r id="V:Rule115" type="connector" idref="#_x0000_s1228"/>
        <o:r id="V:Rule116" type="connector" idref="#_x0000_s1247"/>
        <o:r id="V:Rule117" type="connector" idref="#_x0000_s1283"/>
        <o:r id="V:Rule118" type="connector" idref="#_x0000_s1332"/>
        <o:r id="V:Rule119" type="connector" idref="#_x0000_s1354"/>
        <o:r id="V:Rule120" type="connector" idref="#_x0000_s1349"/>
        <o:r id="V:Rule121" type="connector" idref="#_x0000_s1311"/>
        <o:r id="V:Rule122" type="connector" idref="#_x0000_s1271"/>
        <o:r id="V:Rule123" type="connector" idref="#_x0000_s1218"/>
        <o:r id="V:Rule124" type="connector" idref="#_x0000_s1371"/>
        <o:r id="V:Rule125" type="connector" idref="#_x0000_s1415"/>
        <o:r id="V:Rule126" type="connector" idref="#_x0000_s1257"/>
        <o:r id="V:Rule127" type="connector" idref="#_x0000_s1241"/>
        <o:r id="V:Rule128" type="connector" idref="#_x0000_s1338"/>
        <o:r id="V:Rule129" type="connector" idref="#_x0000_s1270"/>
        <o:r id="V:Rule130" type="connector" idref="#_x0000_s1335"/>
        <o:r id="V:Rule131" type="connector" idref="#_x0000_s1286"/>
        <o:r id="V:Rule132" type="connector" idref="#_x0000_s1249"/>
        <o:r id="V:Rule133" type="connector" idref="#_x0000_s1196"/>
        <o:r id="V:Rule134" type="connector" idref="#_x0000_s1285"/>
        <o:r id="V:Rule135" type="connector" idref="#_x0000_s1273"/>
        <o:r id="V:Rule136" type="connector" idref="#_x0000_s1230"/>
        <o:r id="V:Rule137" type="connector" idref="#_x0000_s1290"/>
        <o:r id="V:Rule138" type="connector" idref="#_x0000_s1322"/>
        <o:r id="V:Rule139" type="connector" idref="#_x0000_s1201"/>
        <o:r id="V:Rule140" type="connector" idref="#_x0000_s1207"/>
        <o:r id="V:Rule141" type="connector" idref="#_x0000_s1252"/>
        <o:r id="V:Rule142" type="connector" idref="#_x0000_s1236"/>
        <o:r id="V:Rule143" type="connector" idref="#_x0000_s1328"/>
        <o:r id="V:Rule144" type="connector" idref="#_x0000_s1346"/>
        <o:r id="V:Rule145" type="connector" idref="#_x0000_s1320"/>
        <o:r id="V:Rule146" type="connector" idref="#_x0000_s1307"/>
        <o:r id="V:Rule147" type="connector" idref="#_x0000_s1301"/>
        <o:r id="V:Rule148" type="connector" idref="#_x0000_s1341"/>
        <o:r id="V:Rule149" type="connector" idref="#_x0000_s1233"/>
        <o:r id="V:Rule150" type="connector" idref="#_x0000_s1330"/>
        <o:r id="V:Rule151" type="connector" idref="#_x0000_s1396"/>
        <o:r id="V:Rule152" type="connector" idref="#_x0000_s1287"/>
        <o:r id="V:Rule153" type="connector" idref="#_x0000_s1223"/>
        <o:r id="V:Rule154" type="connector" idref="#_x0000_s1280"/>
        <o:r id="V:Rule155" type="connector" idref="#_x0000_s1215"/>
        <o:r id="V:Rule156" type="connector" idref="#_x0000_s12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128A"/>
    <w:pPr>
      <w:ind w:left="720"/>
      <w:contextualSpacing/>
    </w:pPr>
  </w:style>
  <w:style w:type="paragraph" w:customStyle="1" w:styleId="figurelegend">
    <w:name w:val="figure legend"/>
    <w:basedOn w:val="Normal"/>
    <w:next w:val="Normal"/>
    <w:rsid w:val="00B35C67"/>
    <w:pPr>
      <w:keepNext/>
      <w:keepLines/>
      <w:overflowPunct w:val="0"/>
      <w:autoSpaceDE w:val="0"/>
      <w:autoSpaceDN w:val="0"/>
      <w:adjustRightInd w:val="0"/>
      <w:spacing w:before="120" w:after="240" w:line="220" w:lineRule="exact"/>
      <w:jc w:val="both"/>
      <w:textAlignment w:val="baseline"/>
    </w:pPr>
    <w:rPr>
      <w:rFonts w:ascii="Times" w:eastAsia="Times New Roman" w:hAnsi="Times" w:cs="Times New Roman"/>
      <w:sz w:val="18"/>
      <w:szCs w:val="20"/>
      <w:lang w:val="en-US"/>
    </w:rPr>
  </w:style>
  <w:style w:type="paragraph" w:customStyle="1" w:styleId="heading1">
    <w:name w:val="heading1"/>
    <w:basedOn w:val="Normal"/>
    <w:next w:val="Normal"/>
    <w:rsid w:val="000B156F"/>
    <w:pPr>
      <w:keepNext/>
      <w:keepLines/>
      <w:tabs>
        <w:tab w:val="left" w:pos="454"/>
      </w:tabs>
      <w:suppressAutoHyphens/>
      <w:overflowPunct w:val="0"/>
      <w:autoSpaceDE w:val="0"/>
      <w:autoSpaceDN w:val="0"/>
      <w:adjustRightInd w:val="0"/>
      <w:spacing w:before="520" w:after="280" w:line="240" w:lineRule="auto"/>
      <w:jc w:val="both"/>
      <w:textAlignment w:val="baseline"/>
    </w:pPr>
    <w:rPr>
      <w:rFonts w:ascii="Times" w:eastAsia="Times New Roman" w:hAnsi="Times" w:cs="Times New Roman"/>
      <w:b/>
      <w:sz w:val="24"/>
      <w:szCs w:val="20"/>
      <w:lang w:val="en-US"/>
    </w:rPr>
  </w:style>
  <w:style w:type="paragraph" w:customStyle="1" w:styleId="reference">
    <w:name w:val="reference"/>
    <w:basedOn w:val="Normal"/>
    <w:rsid w:val="000B156F"/>
    <w:pPr>
      <w:overflowPunct w:val="0"/>
      <w:autoSpaceDE w:val="0"/>
      <w:autoSpaceDN w:val="0"/>
      <w:adjustRightInd w:val="0"/>
      <w:spacing w:after="0" w:line="240" w:lineRule="auto"/>
      <w:ind w:left="227" w:hanging="227"/>
      <w:jc w:val="both"/>
      <w:textAlignment w:val="baseline"/>
    </w:pPr>
    <w:rPr>
      <w:rFonts w:ascii="Times" w:eastAsia="Times New Roman" w:hAnsi="Times" w:cs="Times New Roman"/>
      <w:sz w:val="18"/>
      <w:szCs w:val="20"/>
      <w:lang w:val="en-US"/>
    </w:rPr>
  </w:style>
  <w:style w:type="paragraph" w:customStyle="1" w:styleId="References">
    <w:name w:val="References"/>
    <w:basedOn w:val="Normal"/>
    <w:rsid w:val="000B156F"/>
    <w:pPr>
      <w:tabs>
        <w:tab w:val="num" w:pos="720"/>
      </w:tabs>
      <w:spacing w:after="0" w:line="240" w:lineRule="auto"/>
      <w:ind w:left="720" w:hanging="720"/>
      <w:jc w:val="both"/>
    </w:pPr>
    <w:rPr>
      <w:rFonts w:ascii="Times New Roman" w:eastAsia="Times New Roman" w:hAnsi="Times New Roman" w:cs="Times New Roman"/>
      <w:sz w:val="16"/>
      <w:szCs w:val="16"/>
      <w:lang w:val="en-US"/>
    </w:rPr>
  </w:style>
  <w:style w:type="character" w:customStyle="1" w:styleId="apple-style-span">
    <w:name w:val="apple-style-span"/>
    <w:basedOn w:val="Policepardfaut"/>
    <w:rsid w:val="00E01668"/>
  </w:style>
  <w:style w:type="character" w:customStyle="1" w:styleId="apple-converted-space">
    <w:name w:val="apple-converted-space"/>
    <w:basedOn w:val="Policepardfaut"/>
    <w:rsid w:val="00E01668"/>
  </w:style>
  <w:style w:type="paragraph" w:customStyle="1" w:styleId="p1a">
    <w:name w:val="p1a"/>
    <w:basedOn w:val="Normal"/>
    <w:next w:val="Normal"/>
    <w:link w:val="p1aZchn"/>
    <w:rsid w:val="00CC4DBF"/>
    <w:pPr>
      <w:overflowPunct w:val="0"/>
      <w:autoSpaceDE w:val="0"/>
      <w:autoSpaceDN w:val="0"/>
      <w:adjustRightInd w:val="0"/>
      <w:spacing w:after="0" w:line="240" w:lineRule="auto"/>
      <w:jc w:val="both"/>
      <w:textAlignment w:val="baseline"/>
    </w:pPr>
    <w:rPr>
      <w:rFonts w:ascii="Times" w:eastAsia="Times New Roman" w:hAnsi="Times" w:cs="Times New Roman"/>
      <w:sz w:val="20"/>
      <w:szCs w:val="20"/>
      <w:lang w:val="en-US"/>
    </w:rPr>
  </w:style>
  <w:style w:type="character" w:customStyle="1" w:styleId="p1aZchn">
    <w:name w:val="p1a Zchn"/>
    <w:basedOn w:val="Policepardfaut"/>
    <w:link w:val="p1a"/>
    <w:rsid w:val="00CC4DBF"/>
    <w:rPr>
      <w:rFonts w:ascii="Times" w:eastAsia="Times New Roman" w:hAnsi="Times" w:cs="Times New Roman"/>
      <w:sz w:val="20"/>
      <w:szCs w:val="20"/>
      <w:lang w:val="en-US"/>
    </w:rPr>
  </w:style>
  <w:style w:type="paragraph" w:styleId="Textedebulles">
    <w:name w:val="Balloon Text"/>
    <w:basedOn w:val="Normal"/>
    <w:link w:val="TextedebullesCar"/>
    <w:uiPriority w:val="99"/>
    <w:semiHidden/>
    <w:unhideWhenUsed/>
    <w:rsid w:val="00AB42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2D3"/>
    <w:rPr>
      <w:rFonts w:ascii="Tahoma" w:hAnsi="Tahoma" w:cs="Tahoma"/>
      <w:sz w:val="16"/>
      <w:szCs w:val="16"/>
    </w:rPr>
  </w:style>
  <w:style w:type="table" w:styleId="Grilledutableau">
    <w:name w:val="Table Grid"/>
    <w:basedOn w:val="TableauNormal"/>
    <w:uiPriority w:val="59"/>
    <w:rsid w:val="00AB42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30421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04210"/>
    <w:pPr>
      <w:keepNext/>
      <w:spacing w:before="240" w:after="120"/>
    </w:pPr>
    <w:rPr>
      <w:rFonts w:ascii="Arial" w:eastAsia="Microsoft YaHei" w:hAnsi="Arial"/>
      <w:sz w:val="28"/>
      <w:szCs w:val="28"/>
    </w:rPr>
  </w:style>
  <w:style w:type="paragraph" w:customStyle="1" w:styleId="Textbody">
    <w:name w:val="Text body"/>
    <w:basedOn w:val="Standard"/>
    <w:rsid w:val="00304210"/>
    <w:pPr>
      <w:spacing w:after="120"/>
    </w:pPr>
  </w:style>
  <w:style w:type="paragraph" w:styleId="Liste">
    <w:name w:val="List"/>
    <w:basedOn w:val="Textbody"/>
    <w:rsid w:val="00304210"/>
  </w:style>
  <w:style w:type="paragraph" w:customStyle="1" w:styleId="Caption">
    <w:name w:val="Caption"/>
    <w:basedOn w:val="Standard"/>
    <w:rsid w:val="00304210"/>
    <w:pPr>
      <w:suppressLineNumbers/>
      <w:spacing w:before="120" w:after="120"/>
    </w:pPr>
    <w:rPr>
      <w:i/>
      <w:iCs/>
    </w:rPr>
  </w:style>
  <w:style w:type="paragraph" w:customStyle="1" w:styleId="Index">
    <w:name w:val="Index"/>
    <w:basedOn w:val="Standard"/>
    <w:rsid w:val="00304210"/>
    <w:pPr>
      <w:suppressLineNumbers/>
    </w:pPr>
  </w:style>
  <w:style w:type="paragraph" w:customStyle="1" w:styleId="TableContents">
    <w:name w:val="Table Contents"/>
    <w:basedOn w:val="Standard"/>
    <w:rsid w:val="00304210"/>
    <w:pPr>
      <w:suppressLineNumbers/>
    </w:pPr>
  </w:style>
  <w:style w:type="paragraph" w:customStyle="1" w:styleId="TableHeading">
    <w:name w:val="Table Heading"/>
    <w:basedOn w:val="TableContents"/>
    <w:rsid w:val="00304210"/>
    <w:pPr>
      <w:jc w:val="center"/>
    </w:pPr>
    <w:rPr>
      <w:b/>
      <w:bCs/>
    </w:rPr>
  </w:style>
  <w:style w:type="character" w:customStyle="1" w:styleId="NumberingSymbols">
    <w:name w:val="Numbering Symbols"/>
    <w:rsid w:val="00304210"/>
  </w:style>
  <w:style w:type="character" w:styleId="Lienhypertexte">
    <w:name w:val="Hyperlink"/>
    <w:basedOn w:val="Policepardfaut"/>
    <w:uiPriority w:val="99"/>
    <w:unhideWhenUsed/>
    <w:rsid w:val="00AF67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18414</Words>
  <Characters>101280</Characters>
  <Application>Microsoft Office Word</Application>
  <DocSecurity>0</DocSecurity>
  <Lines>844</Lines>
  <Paragraphs>238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erradi</cp:lastModifiedBy>
  <cp:revision>2</cp:revision>
  <dcterms:created xsi:type="dcterms:W3CDTF">2014-04-26T14:39:00Z</dcterms:created>
  <dcterms:modified xsi:type="dcterms:W3CDTF">2014-04-26T14:39:00Z</dcterms:modified>
</cp:coreProperties>
</file>